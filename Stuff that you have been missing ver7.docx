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03B48FC1"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w:t>
      </w:r>
      <w:proofErr w:type="gramStart"/>
      <w:r w:rsidRPr="00F33574">
        <w:rPr>
          <w:rFonts w:ascii="Times New Roman" w:eastAsia="Times New Roman" w:hAnsi="Times New Roman" w:cs="Times New Roman"/>
          <w:bCs/>
          <w:sz w:val="24"/>
          <w:szCs w:val="24"/>
          <w:lang w:eastAsia="en-IN" w:bidi="hi-IN"/>
        </w:rPr>
        <w:t>to</w:t>
      </w:r>
      <w:proofErr w:type="gramEnd"/>
      <w:r w:rsidRPr="00F33574">
        <w:rPr>
          <w:rFonts w:ascii="Times New Roman" w:eastAsia="Times New Roman" w:hAnsi="Times New Roman" w:cs="Times New Roman"/>
          <w:bCs/>
          <w:sz w:val="24"/>
          <w:szCs w:val="24"/>
          <w:lang w:eastAsia="en-IN" w:bidi="hi-IN"/>
        </w:rPr>
        <w:t xml:space="preserve"> come…)</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A76FEFB"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have large home ranges of the order of 250-700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4966CA">
        <w:rPr>
          <w:rFonts w:ascii="Times New Roman" w:eastAsia="Times New Roman" w:hAnsi="Times New Roman" w:cs="Times New Roman"/>
          <w:sz w:val="24"/>
          <w:szCs w:val="24"/>
          <w:lang w:eastAsia="en-IN" w:bidi="hi-IN"/>
        </w:rPr>
        <w:t xml:space="preserve">. </w:t>
      </w:r>
    </w:p>
    <w:p w14:paraId="6F40640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144ABA70" w14:textId="2E6383CA" w:rsidR="000D2DBC" w:rsidRPr="00CF18F4" w:rsidRDefault="000D2DBC"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0" w:name="OLE_LINK1"/>
      <w:bookmarkStart w:id="1"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0"/>
      <w:bookmarkEnd w:id="1"/>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using information theoretic approach. </w:t>
      </w:r>
      <w:r w:rsidR="00E67277">
        <w:rPr>
          <w:rFonts w:ascii="Times New Roman" w:eastAsia="Times New Roman" w:hAnsi="Times New Roman" w:cs="Times New Roman"/>
          <w:sz w:val="24"/>
          <w:szCs w:val="24"/>
          <w:lang w:eastAsia="en-IN" w:bidi="hi-IN"/>
        </w:rPr>
        <w:t xml:space="preserve">The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63494421"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1XX,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XX)</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7EA0685"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w:t>
      </w:r>
      <w:r w:rsidR="000D6EE1">
        <w:rPr>
          <w:rFonts w:ascii="Times New Roman" w:eastAsia="Times New Roman" w:hAnsi="Times New Roman" w:cs="Times New Roman"/>
          <w:sz w:val="24"/>
          <w:szCs w:val="24"/>
          <w:lang w:eastAsia="en-IN" w:bidi="hi-IN"/>
        </w:rPr>
        <w:lastRenderedPageBreak/>
        <w:t xml:space="preserve">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195E2D53"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108</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F046AE">
        <w:rPr>
          <w:rFonts w:ascii="Times New Roman" w:eastAsia="Times New Roman" w:hAnsi="Times New Roman" w:cs="Times New Roman"/>
          <w:sz w:val="24"/>
          <w:szCs w:val="24"/>
          <w:lang w:eastAsia="en-IN" w:bidi="hi-IN"/>
        </w:rPr>
        <w:t>93</w:t>
      </w:r>
      <w:r>
        <w:rPr>
          <w:rFonts w:ascii="Times New Roman" w:eastAsia="Times New Roman" w:hAnsi="Times New Roman" w:cs="Times New Roman"/>
          <w:sz w:val="24"/>
          <w:szCs w:val="24"/>
          <w:lang w:eastAsia="en-IN" w:bidi="hi-IN"/>
        </w:rPr>
        <w:t xml:space="preserve"> snow leopard encounters respectively on camera traps</w:t>
      </w:r>
      <w:r w:rsidR="00BD6348">
        <w:rPr>
          <w:rFonts w:ascii="Times New Roman" w:eastAsia="Times New Roman" w:hAnsi="Times New Roman" w:cs="Times New Roman"/>
          <w:sz w:val="24"/>
          <w:szCs w:val="24"/>
          <w:lang w:eastAsia="en-IN" w:bidi="hi-IN"/>
        </w:rPr>
        <w:t xml:space="preserve"> (fig xx, camera trap layout)</w:t>
      </w:r>
      <w:r>
        <w:rPr>
          <w:rFonts w:ascii="Times New Roman" w:eastAsia="Times New Roman" w:hAnsi="Times New Roman" w:cs="Times New Roman"/>
          <w:sz w:val="24"/>
          <w:szCs w:val="24"/>
          <w:lang w:eastAsia="en-IN" w:bidi="hi-IN"/>
        </w:rPr>
        <w:t xml:space="preserve"> from partially protected, strictly protected and unprotected sampling areas.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 xml:space="preserve">were able to consider the entire sampling as a single occasion and session.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w:t>
      </w:r>
      <w:r w:rsidR="00FD4303">
        <w:rPr>
          <w:rFonts w:ascii="Times New Roman" w:eastAsia="Times New Roman" w:hAnsi="Times New Roman" w:cs="Times New Roman"/>
          <w:sz w:val="24"/>
          <w:szCs w:val="24"/>
          <w:lang w:eastAsia="en-IN" w:bidi="hi-IN"/>
        </w:rPr>
        <w:lastRenderedPageBreak/>
        <w:t>study areas.</w:t>
      </w:r>
      <w:r w:rsidR="00327366">
        <w:rPr>
          <w:rFonts w:ascii="Times New Roman" w:eastAsia="Times New Roman" w:hAnsi="Times New Roman" w:cs="Times New Roman"/>
          <w:sz w:val="24"/>
          <w:szCs w:val="24"/>
          <w:lang w:eastAsia="en-IN" w:bidi="hi-IN"/>
        </w:rPr>
        <w:t xml:space="preserve"> </w:t>
      </w:r>
      <w:proofErr w:type="gramStart"/>
      <w:r w:rsidR="00327366">
        <w:rPr>
          <w:rFonts w:ascii="Times New Roman" w:eastAsia="Times New Roman" w:hAnsi="Times New Roman" w:cs="Times New Roman"/>
          <w:sz w:val="24"/>
          <w:szCs w:val="24"/>
          <w:lang w:eastAsia="en-IN" w:bidi="hi-IN"/>
        </w:rPr>
        <w:t>All but binary</w:t>
      </w:r>
      <w:proofErr w:type="gramEnd"/>
      <w:r w:rsidR="00327366">
        <w:rPr>
          <w:rFonts w:ascii="Times New Roman" w:eastAsia="Times New Roman" w:hAnsi="Times New Roman" w:cs="Times New Roman"/>
          <w:sz w:val="24"/>
          <w:szCs w:val="24"/>
          <w:lang w:eastAsia="en-IN" w:bidi="hi-IN"/>
        </w:rPr>
        <w:t xml:space="preserve">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w:t>
      </w:r>
      <w:proofErr w:type="spellStart"/>
      <w:r w:rsidR="00EA72C7">
        <w:rPr>
          <w:rFonts w:ascii="Times New Roman" w:eastAsia="Times New Roman" w:hAnsi="Times New Roman" w:cs="Times New Roman"/>
          <w:sz w:val="24"/>
          <w:szCs w:val="24"/>
          <w:lang w:eastAsia="en-IN" w:bidi="hi-IN"/>
        </w:rPr>
        <w:t>frequentist</w:t>
      </w:r>
      <w:proofErr w:type="spellEnd"/>
      <w:r w:rsidR="00EA72C7">
        <w:rPr>
          <w:rFonts w:ascii="Times New Roman" w:eastAsia="Times New Roman" w:hAnsi="Times New Roman" w:cs="Times New Roman"/>
          <w:sz w:val="24"/>
          <w:szCs w:val="24"/>
          <w:lang w:eastAsia="en-IN" w:bidi="hi-IN"/>
        </w:rPr>
        <w: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F51F4A6"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a non-uniform density surface for each study area. </w:t>
      </w:r>
      <w:commentRangeStart w:id="2"/>
      <w:r w:rsidR="004A4513">
        <w:rPr>
          <w:rFonts w:ascii="Times New Roman" w:eastAsia="Times New Roman" w:hAnsi="Times New Roman" w:cs="Times New Roman"/>
          <w:sz w:val="24"/>
          <w:szCs w:val="24"/>
          <w:lang w:eastAsia="en-IN" w:bidi="hi-IN"/>
        </w:rPr>
        <w:t>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commentRangeEnd w:id="2"/>
      <w:r w:rsidR="006D1CB2">
        <w:rPr>
          <w:rStyle w:val="CommentReference"/>
        </w:rPr>
        <w:commentReference w:id="2"/>
      </w:r>
      <w:r w:rsidR="004A4513">
        <w:rPr>
          <w:rFonts w:ascii="Times New Roman" w:eastAsia="Times New Roman" w:hAnsi="Times New Roman" w:cs="Times New Roman"/>
          <w:sz w:val="24"/>
          <w:szCs w:val="24"/>
          <w:lang w:eastAsia="en-IN" w:bidi="hi-IN"/>
        </w:rPr>
        <w:t>.</w:t>
      </w:r>
    </w:p>
    <w:p w14:paraId="6FA46BD6" w14:textId="02A0BF15"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to select between models and investigate whether 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in 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26AE62A8" w:rsidR="00A746E7" w:rsidRDefault="007C4344"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 xml:space="preserve">the three study areas.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Having fitted such a </w:t>
      </w:r>
      <w:proofErr w:type="gramStart"/>
      <w:r>
        <w:rPr>
          <w:rFonts w:ascii="Times New Roman" w:eastAsia="Times New Roman" w:hAnsi="Times New Roman" w:cs="Times New Roman"/>
          <w:sz w:val="24"/>
          <w:szCs w:val="24"/>
          <w:lang w:eastAsia="en-IN" w:bidi="hi-IN"/>
        </w:rPr>
        <w:t>model</w:t>
      </w:r>
      <w:proofErr w:type="gramEnd"/>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was provided by the fact that the least-cost paths between separate high usage regions traversed exactly the routes between them that had been identified prior to analysis as ``bridges’’ between the high-usage habitats – because of intervening ``islands’’ of good habitat (see Figure XX,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w:t>
      </w:r>
      <w:r>
        <w:rPr>
          <w:rFonts w:ascii="Times New Roman" w:eastAsia="Times New Roman" w:hAnsi="Times New Roman" w:cs="Times New Roman"/>
          <w:sz w:val="24"/>
          <w:szCs w:val="24"/>
          <w:lang w:eastAsia="en-IN" w:bidi="hi-IN"/>
        </w:rPr>
        <w:lastRenderedPageBreak/>
        <w:t xml:space="preserve">information on connectivity itself was provided to the model. </w:t>
      </w:r>
      <w:r w:rsidR="00A746E7">
        <w:rPr>
          <w:rFonts w:ascii="Times New Roman" w:eastAsia="Times New Roman" w:hAnsi="Times New Roman" w:cs="Times New Roman"/>
          <w:sz w:val="24"/>
          <w:szCs w:val="24"/>
          <w:lang w:eastAsia="en-IN" w:bidi="hi-IN"/>
        </w:rPr>
        <w:t xml:space="preserve">This matched more than 35,000 GPS locations from 20 snow leopards, and explained the non-Euclidean ranging patterns of the snow leopards around their activity centres (Figure XX). </w:t>
      </w:r>
    </w:p>
    <w:p w14:paraId="28544EF2" w14:textId="339BB05F"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r w:rsidR="004A4513">
        <w:rPr>
          <w:rFonts w:ascii="Times New Roman" w:eastAsia="Times New Roman" w:hAnsi="Times New Roman" w:cs="Times New Roman"/>
          <w:sz w:val="24"/>
          <w:szCs w:val="24"/>
          <w:lang w:eastAsia="en-IN" w:bidi="hi-IN"/>
        </w:rPr>
        <w:t xml:space="preserve">too </w:t>
      </w:r>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r w:rsidR="00A9145B">
        <w:rPr>
          <w:rFonts w:ascii="Times New Roman" w:eastAsia="Times New Roman" w:hAnsi="Times New Roman" w:cs="Times New Roman"/>
          <w:sz w:val="24"/>
          <w:szCs w:val="24"/>
          <w:lang w:eastAsia="en-IN" w:bidi="hi-IN"/>
        </w:rPr>
        <w:t>The p</w:t>
      </w:r>
      <w:r w:rsidR="00A746E7">
        <w:rPr>
          <w:rFonts w:ascii="Times New Roman" w:eastAsia="Times New Roman" w:hAnsi="Times New Roman" w:cs="Times New Roman"/>
          <w:sz w:val="24"/>
          <w:szCs w:val="24"/>
          <w:lang w:eastAsia="en-IN" w:bidi="hi-IN"/>
        </w:rPr>
        <w:t xml:space="preserve">robability of detection at trap locations </w:t>
      </w:r>
      <w:proofErr w:type="gramStart"/>
      <w:r w:rsidR="00A746E7">
        <w:rPr>
          <w:rFonts w:ascii="Times New Roman" w:eastAsia="Times New Roman" w:hAnsi="Times New Roman" w:cs="Times New Roman"/>
          <w:sz w:val="24"/>
          <w:szCs w:val="24"/>
          <w:lang w:eastAsia="en-IN" w:bidi="hi-IN"/>
        </w:rPr>
        <w:t>was affected</w:t>
      </w:r>
      <w:proofErr w:type="gramEnd"/>
      <w:r w:rsidR="00A746E7">
        <w:rPr>
          <w:rFonts w:ascii="Times New Roman" w:eastAsia="Times New Roman" w:hAnsi="Times New Roman" w:cs="Times New Roman"/>
          <w:sz w:val="24"/>
          <w:szCs w:val="24"/>
          <w:lang w:eastAsia="en-IN" w:bidi="hi-IN"/>
        </w:rPr>
        <w:t xml:space="preserve"> by topography and water in two study areas. Both topography and presence of waterholes affected </w:t>
      </w:r>
      <w:r w:rsidR="00A9145B">
        <w:rPr>
          <w:rFonts w:ascii="Times New Roman" w:eastAsia="Times New Roman" w:hAnsi="Times New Roman" w:cs="Times New Roman"/>
          <w:sz w:val="24"/>
          <w:szCs w:val="24"/>
          <w:lang w:eastAsia="en-IN" w:bidi="hi-IN"/>
        </w:rPr>
        <w:t>the expected encounter rate at distance zero from an activity centre (</w:t>
      </w:r>
      <w:proofErr w:type="gramStart"/>
      <w:r w:rsidR="00A9145B">
        <w:rPr>
          <w:rFonts w:ascii="Times New Roman" w:eastAsia="Times New Roman" w:hAnsi="Times New Roman" w:cs="Times New Roman"/>
          <w:sz w:val="24"/>
          <w:szCs w:val="24"/>
          <w:lang w:eastAsia="en-IN" w:bidi="hi-IN"/>
        </w:rPr>
        <w:t xml:space="preserve">parameter </w:t>
      </w:r>
      <w:commentRangeStart w:id="3"/>
      <w:proofErr w:type="gramEnd"/>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3"/>
        <m:r>
          <m:rPr>
            <m:sty m:val="p"/>
          </m:rPr>
          <w:rPr>
            <w:rStyle w:val="CommentReference"/>
          </w:rPr>
          <w:commentReference w:id="3"/>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p>
    <w:p w14:paraId="0E013E77" w14:textId="26B5E1C9" w:rsidR="009B0772" w:rsidRDefault="008E19F4"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w:t>
      </w:r>
      <w:r w:rsidR="00A11AD3">
        <w:rPr>
          <w:rFonts w:ascii="Times New Roman" w:eastAsia="Times New Roman" w:hAnsi="Times New Roman" w:cs="Times New Roman"/>
          <w:sz w:val="24"/>
          <w:szCs w:val="24"/>
          <w:lang w:eastAsia="en-IN" w:bidi="hi-IN"/>
        </w:rPr>
        <w:t>ur 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commentRangeStart w:id="4"/>
      <w:r w:rsidR="004A4513">
        <w:rPr>
          <w:rFonts w:ascii="Times New Roman" w:eastAsia="Times New Roman" w:hAnsi="Times New Roman" w:cs="Times New Roman"/>
          <w:sz w:val="24"/>
          <w:szCs w:val="24"/>
          <w:lang w:eastAsia="en-IN" w:bidi="hi-IN"/>
        </w:rPr>
        <w:t xml:space="preserve">produced </w:t>
      </w:r>
      <w:commentRangeStart w:id="5"/>
      <w:r w:rsidR="004A4513">
        <w:rPr>
          <w:rFonts w:ascii="Times New Roman" w:eastAsia="Times New Roman" w:hAnsi="Times New Roman" w:cs="Times New Roman"/>
          <w:sz w:val="24"/>
          <w:szCs w:val="24"/>
          <w:lang w:eastAsia="en-IN" w:bidi="hi-IN"/>
        </w:rPr>
        <w:t>starkly different maps</w:t>
      </w:r>
      <w:commentRangeEnd w:id="4"/>
      <w:r w:rsidR="003E0217">
        <w:rPr>
          <w:rStyle w:val="CommentReference"/>
        </w:rPr>
        <w:commentReference w:id="4"/>
      </w:r>
      <w:commentRangeEnd w:id="5"/>
      <w:r w:rsidR="00E13D21">
        <w:rPr>
          <w:rStyle w:val="CommentReference"/>
        </w:rPr>
        <w:commentReference w:id="5"/>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4CB6BAA1"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10% and 28</w:t>
      </w:r>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Euclidean ranging patterns</w:t>
      </w:r>
      <w:r w:rsidR="009B0772">
        <w:rPr>
          <w:rFonts w:ascii="Times New Roman" w:eastAsia="Times New Roman" w:hAnsi="Times New Roman" w:cs="Times New Roman"/>
          <w:sz w:val="24"/>
          <w:szCs w:val="24"/>
          <w:lang w:eastAsia="en-IN" w:bidi="hi-IN"/>
        </w:rPr>
        <w:t xml:space="preserve">. </w:t>
      </w:r>
      <w:commentRangeStart w:id="6"/>
      <w:commentRangeStart w:id="7"/>
      <w:r w:rsidR="00804B6C">
        <w:rPr>
          <w:rFonts w:ascii="Times New Roman" w:eastAsia="Times New Roman" w:hAnsi="Times New Roman" w:cs="Times New Roman"/>
          <w:sz w:val="24"/>
          <w:szCs w:val="24"/>
          <w:lang w:eastAsia="en-IN" w:bidi="hi-IN"/>
        </w:rPr>
        <w:t>Failing to use covariates and non-Euclidean movement parameters in modelling snow leopard density biased the results positively for the partially and strictly protected study area, whereas the bias was negative for the unprotected study area</w:t>
      </w:r>
      <w:commentRangeEnd w:id="6"/>
      <w:r w:rsidR="005C3F8B">
        <w:rPr>
          <w:rStyle w:val="CommentReference"/>
        </w:rPr>
        <w:commentReference w:id="6"/>
      </w:r>
      <w:commentRangeEnd w:id="7"/>
      <w:r w:rsidR="00E13D21">
        <w:rPr>
          <w:rStyle w:val="CommentReference"/>
        </w:rPr>
        <w:commentReference w:id="7"/>
      </w:r>
      <w:r w:rsidR="00804B6C">
        <w:rPr>
          <w:rFonts w:ascii="Times New Roman" w:eastAsia="Times New Roman" w:hAnsi="Times New Roman" w:cs="Times New Roman"/>
          <w:sz w:val="24"/>
          <w:szCs w:val="24"/>
          <w:lang w:eastAsia="en-IN" w:bidi="hi-IN"/>
        </w:rPr>
        <w:t>.</w:t>
      </w:r>
    </w:p>
    <w:p w14:paraId="1F7FDCD8" w14:textId="74E97A02"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Mean s</w:t>
      </w:r>
      <w:r w:rsidR="009B0772">
        <w:rPr>
          <w:rFonts w:ascii="Times New Roman" w:eastAsia="Times New Roman" w:hAnsi="Times New Roman" w:cs="Times New Roman"/>
          <w:sz w:val="24"/>
          <w:szCs w:val="24"/>
          <w:lang w:eastAsia="en-IN" w:bidi="hi-IN"/>
        </w:rPr>
        <w:t xml:space="preserve">now leopard densities </w:t>
      </w:r>
      <w:r w:rsidR="00084BEB">
        <w:rPr>
          <w:rFonts w:ascii="Times New Roman" w:eastAsia="Times New Roman" w:hAnsi="Times New Roman" w:cs="Times New Roman"/>
          <w:sz w:val="24"/>
          <w:szCs w:val="24"/>
          <w:lang w:eastAsia="en-IN" w:bidi="hi-IN"/>
        </w:rPr>
        <w:t xml:space="preserve">ranged between </w:t>
      </w:r>
      <w:commentRangeStart w:id="8"/>
      <w:commentRangeStart w:id="9"/>
      <w:r w:rsidR="00084BEB">
        <w:rPr>
          <w:rFonts w:ascii="Times New Roman" w:eastAsia="Times New Roman" w:hAnsi="Times New Roman" w:cs="Times New Roman"/>
          <w:sz w:val="24"/>
          <w:szCs w:val="24"/>
          <w:lang w:eastAsia="en-IN" w:bidi="hi-IN"/>
        </w:rPr>
        <w:t xml:space="preserve">0.75 </w:t>
      </w:r>
      <w:commentRangeEnd w:id="8"/>
      <w:r w:rsidR="005C3F8B">
        <w:rPr>
          <w:rStyle w:val="CommentReference"/>
        </w:rPr>
        <w:commentReference w:id="8"/>
      </w:r>
      <w:commentRangeEnd w:id="9"/>
      <w:r w:rsidR="00E13D21">
        <w:rPr>
          <w:rStyle w:val="CommentReference"/>
        </w:rPr>
        <w:commentReference w:id="9"/>
      </w:r>
      <w:r w:rsidR="00084BEB">
        <w:rPr>
          <w:rFonts w:ascii="Times New Roman" w:eastAsia="Times New Roman" w:hAnsi="Times New Roman" w:cs="Times New Roman"/>
          <w:sz w:val="24"/>
          <w:szCs w:val="24"/>
          <w:lang w:eastAsia="en-IN" w:bidi="hi-IN"/>
        </w:rPr>
        <w:t>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in the strictly 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w:t>
      </w:r>
      <w:r w:rsidR="00F9040B">
        <w:rPr>
          <w:rFonts w:ascii="Times New Roman" w:eastAsia="Times New Roman" w:hAnsi="Times New Roman" w:cs="Times New Roman"/>
          <w:sz w:val="24"/>
          <w:szCs w:val="24"/>
          <w:lang w:eastAsia="en-IN" w:bidi="hi-IN"/>
        </w:rPr>
        <w:t xml:space="preserve">=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1-</w:t>
      </w:r>
      <w:r w:rsidRPr="00CC570E">
        <w:rPr>
          <w:rFonts w:ascii="Times New Roman" w:eastAsia="Times New Roman" w:hAnsi="Times New Roman" w:cs="Times New Roman"/>
          <w:sz w:val="24"/>
          <w:szCs w:val="24"/>
          <w:lang w:eastAsia="en-IN" w:bidi="hi-IN"/>
        </w:rPr>
        <w:t>0.97</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and unprotected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2-</w:t>
      </w:r>
      <w:r w:rsidRPr="00CC570E">
        <w:rPr>
          <w:rFonts w:ascii="Times New Roman" w:eastAsia="Times New Roman" w:hAnsi="Times New Roman" w:cs="Times New Roman"/>
          <w:sz w:val="24"/>
          <w:szCs w:val="24"/>
          <w:lang w:eastAsia="en-IN" w:bidi="hi-IN"/>
        </w:rPr>
        <w:t>0.8</w:t>
      </w:r>
      <w:r>
        <w:rPr>
          <w:rFonts w:ascii="Times New Roman" w:eastAsia="Times New Roman" w:hAnsi="Times New Roman" w:cs="Times New Roman"/>
          <w:sz w:val="24"/>
          <w:szCs w:val="24"/>
          <w:lang w:eastAsia="en-IN" w:bidi="hi-IN"/>
        </w:rPr>
        <w:t>9</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areas, and 1.12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1.0</w:t>
      </w:r>
      <w:r>
        <w:rPr>
          <w:rFonts w:ascii="Times New Roman" w:eastAsia="Times New Roman" w:hAnsi="Times New Roman" w:cs="Times New Roman"/>
          <w:sz w:val="24"/>
          <w:szCs w:val="24"/>
          <w:lang w:eastAsia="en-IN" w:bidi="hi-IN"/>
        </w:rPr>
        <w:t>5-</w:t>
      </w:r>
      <w:r w:rsidRPr="00CC570E">
        <w:rPr>
          <w:rFonts w:ascii="Times New Roman" w:eastAsia="Times New Roman" w:hAnsi="Times New Roman" w:cs="Times New Roman"/>
          <w:sz w:val="24"/>
          <w:szCs w:val="24"/>
          <w:lang w:eastAsia="en-IN" w:bidi="hi-IN"/>
        </w:rPr>
        <w:t>1.3</w:t>
      </w:r>
      <w:r>
        <w:rPr>
          <w:rFonts w:ascii="Times New Roman" w:eastAsia="Times New Roman" w:hAnsi="Times New Roman" w:cs="Times New Roman"/>
          <w:sz w:val="24"/>
          <w:szCs w:val="24"/>
          <w:lang w:eastAsia="en-IN" w:bidi="hi-IN"/>
        </w:rPr>
        <w:t>1</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w:t>
      </w:r>
      <w:r w:rsidR="00F9040B">
        <w:rPr>
          <w:rFonts w:ascii="Times New Roman" w:eastAsia="Times New Roman" w:hAnsi="Times New Roman" w:cs="Times New Roman"/>
          <w:sz w:val="24"/>
          <w:szCs w:val="24"/>
          <w:lang w:eastAsia="en-IN" w:bidi="hi-IN"/>
        </w:rPr>
        <w:t>in the partially protected study area</w:t>
      </w:r>
      <w:r w:rsidR="009B077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 The best model selected based on </w:t>
      </w:r>
      <w:proofErr w:type="spellStart"/>
      <w:r w:rsidR="007C4344">
        <w:rPr>
          <w:rFonts w:ascii="Times New Roman" w:eastAsia="Times New Roman" w:hAnsi="Times New Roman" w:cs="Times New Roman"/>
          <w:sz w:val="24"/>
          <w:szCs w:val="24"/>
          <w:lang w:eastAsia="en-IN" w:bidi="hi-IN"/>
        </w:rPr>
        <w:t>AIC</w:t>
      </w:r>
      <w:r w:rsidR="005C3F8B">
        <w:rPr>
          <w:rFonts w:ascii="Times New Roman" w:eastAsia="Times New Roman" w:hAnsi="Times New Roman" w:cs="Times New Roman"/>
          <w:sz w:val="24"/>
          <w:szCs w:val="24"/>
          <w:lang w:eastAsia="en-IN" w:bidi="hi-IN"/>
        </w:rPr>
        <w:t>c</w:t>
      </w:r>
      <w:proofErr w:type="spellEnd"/>
      <w:r w:rsidR="007C4344">
        <w:rPr>
          <w:rFonts w:ascii="Times New Roman" w:eastAsia="Times New Roman" w:hAnsi="Times New Roman" w:cs="Times New Roman"/>
          <w:sz w:val="24"/>
          <w:szCs w:val="24"/>
          <w:lang w:eastAsia="en-IN" w:bidi="hi-IN"/>
        </w:rPr>
        <w:t xml:space="preserve"> indicated that ruggedness </w:t>
      </w:r>
      <w:commentRangeStart w:id="10"/>
      <w:commentRangeStart w:id="11"/>
      <w:r w:rsidR="007C4344">
        <w:rPr>
          <w:rFonts w:ascii="Times New Roman" w:eastAsia="Times New Roman" w:hAnsi="Times New Roman" w:cs="Times New Roman"/>
          <w:sz w:val="24"/>
          <w:szCs w:val="24"/>
          <w:lang w:eastAsia="en-IN" w:bidi="hi-IN"/>
        </w:rPr>
        <w:t xml:space="preserve">affected density differently </w:t>
      </w:r>
      <w:commentRangeEnd w:id="10"/>
      <w:r w:rsidR="005C3F8B">
        <w:rPr>
          <w:rStyle w:val="CommentReference"/>
        </w:rPr>
        <w:commentReference w:id="10"/>
      </w:r>
      <w:commentRangeEnd w:id="11"/>
      <w:r w:rsidR="00E13D21">
        <w:rPr>
          <w:rStyle w:val="CommentReference"/>
        </w:rPr>
        <w:commentReference w:id="11"/>
      </w:r>
      <w:r w:rsidR="007C4344">
        <w:rPr>
          <w:rFonts w:ascii="Times New Roman" w:eastAsia="Times New Roman" w:hAnsi="Times New Roman" w:cs="Times New Roman"/>
          <w:sz w:val="24"/>
          <w:szCs w:val="24"/>
          <w:lang w:eastAsia="en-IN" w:bidi="hi-IN"/>
        </w:rPr>
        <w:t>between the three study areas</w:t>
      </w:r>
      <w:r w:rsidR="00C77A61">
        <w:rPr>
          <w:rFonts w:ascii="Times New Roman" w:eastAsia="Times New Roman" w:hAnsi="Times New Roman" w:cs="Times New Roman"/>
          <w:sz w:val="24"/>
          <w:szCs w:val="24"/>
          <w:lang w:eastAsia="en-IN" w:bidi="hi-IN"/>
        </w:rPr>
        <w:t xml:space="preserve">, and that presence of </w:t>
      </w:r>
      <w:proofErr w:type="gramStart"/>
      <w:r w:rsidR="00C77A61">
        <w:rPr>
          <w:rFonts w:ascii="Times New Roman" w:eastAsia="Times New Roman" w:hAnsi="Times New Roman" w:cs="Times New Roman"/>
          <w:sz w:val="24"/>
          <w:szCs w:val="24"/>
          <w:lang w:eastAsia="en-IN" w:bidi="hi-IN"/>
        </w:rPr>
        <w:t>waterholes also</w:t>
      </w:r>
      <w:proofErr w:type="gramEnd"/>
      <w:r w:rsidR="00C77A61">
        <w:rPr>
          <w:rFonts w:ascii="Times New Roman" w:eastAsia="Times New Roman" w:hAnsi="Times New Roman" w:cs="Times New Roman"/>
          <w:sz w:val="24"/>
          <w:szCs w:val="24"/>
          <w:lang w:eastAsia="en-IN" w:bidi="hi-IN"/>
        </w:rPr>
        <w:t xml:space="preserve"> had different effects on each of the three study areas.</w:t>
      </w:r>
      <w:r w:rsidR="00DE658A">
        <w:rPr>
          <w:rFonts w:ascii="Times New Roman" w:eastAsia="Times New Roman" w:hAnsi="Times New Roman" w:cs="Times New Roman"/>
          <w:sz w:val="24"/>
          <w:szCs w:val="24"/>
          <w:lang w:eastAsia="en-IN" w:bidi="hi-IN"/>
        </w:rPr>
        <w:t xml:space="preserve"> Incidentally, </w:t>
      </w:r>
      <w:r w:rsidR="005C3F8B">
        <w:rPr>
          <w:rFonts w:ascii="Times New Roman" w:eastAsia="Times New Roman" w:hAnsi="Times New Roman" w:cs="Times New Roman"/>
          <w:sz w:val="24"/>
          <w:szCs w:val="24"/>
          <w:lang w:eastAsia="en-IN" w:bidi="hi-IN"/>
        </w:rPr>
        <w:t xml:space="preserve">animals in </w:t>
      </w:r>
      <w:proofErr w:type="spellStart"/>
      <w:r w:rsidR="00DE658A">
        <w:rPr>
          <w:rFonts w:ascii="Times New Roman" w:eastAsia="Times New Roman" w:hAnsi="Times New Roman" w:cs="Times New Roman"/>
          <w:sz w:val="24"/>
          <w:szCs w:val="24"/>
          <w:lang w:eastAsia="en-IN" w:bidi="hi-IN"/>
        </w:rPr>
        <w:t>Noyon</w:t>
      </w:r>
      <w:proofErr w:type="spellEnd"/>
      <w:r w:rsidR="00DE658A">
        <w:rPr>
          <w:rFonts w:ascii="Times New Roman" w:eastAsia="Times New Roman" w:hAnsi="Times New Roman" w:cs="Times New Roman"/>
          <w:sz w:val="24"/>
          <w:szCs w:val="24"/>
          <w:lang w:eastAsia="en-IN" w:bidi="hi-IN"/>
        </w:rPr>
        <w:t xml:space="preserve">, which </w:t>
      </w:r>
      <w:proofErr w:type="gramStart"/>
      <w:r w:rsidR="00DE658A">
        <w:rPr>
          <w:rFonts w:ascii="Times New Roman" w:eastAsia="Times New Roman" w:hAnsi="Times New Roman" w:cs="Times New Roman"/>
          <w:sz w:val="24"/>
          <w:szCs w:val="24"/>
          <w:lang w:eastAsia="en-IN" w:bidi="hi-IN"/>
        </w:rPr>
        <w:t>was sampled</w:t>
      </w:r>
      <w:proofErr w:type="gramEnd"/>
      <w:r w:rsidR="00DE658A">
        <w:rPr>
          <w:rFonts w:ascii="Times New Roman" w:eastAsia="Times New Roman" w:hAnsi="Times New Roman" w:cs="Times New Roman"/>
          <w:sz w:val="24"/>
          <w:szCs w:val="24"/>
          <w:lang w:eastAsia="en-IN" w:bidi="hi-IN"/>
        </w:rPr>
        <w:t xml:space="preserve"> during the winter, showed no significant affinity for waterholes. </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commentRangeStart w:id="12"/>
      <w:r w:rsidRPr="00BE0A73">
        <w:rPr>
          <w:rFonts w:ascii="Times New Roman" w:eastAsia="Times New Roman" w:hAnsi="Times New Roman" w:cs="Times New Roman"/>
          <w:b/>
          <w:bCs/>
          <w:sz w:val="24"/>
          <w:szCs w:val="24"/>
          <w:lang w:eastAsia="en-IN" w:bidi="hi-IN"/>
        </w:rPr>
        <w:t>Discussion</w:t>
      </w:r>
      <w:commentRangeEnd w:id="12"/>
      <w:r w:rsidR="00A74B08">
        <w:rPr>
          <w:rStyle w:val="CommentReference"/>
        </w:rPr>
        <w:commentReference w:id="12"/>
      </w:r>
    </w:p>
    <w:p w14:paraId="22C258BA" w14:textId="189DF1F3"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w:t>
      </w:r>
      <w:proofErr w:type="gramStart"/>
      <w:r w:rsidRPr="00CF18F4">
        <w:rPr>
          <w:rFonts w:ascii="Times New Roman" w:eastAsia="Times New Roman" w:hAnsi="Times New Roman" w:cs="Times New Roman"/>
          <w:sz w:val="24"/>
          <w:szCs w:val="24"/>
          <w:lang w:eastAsia="en-IN" w:bidi="hi-IN"/>
        </w:rPr>
        <w:t>leopard are</w:t>
      </w:r>
      <w:proofErr w:type="gramEnd"/>
      <w:r w:rsidRPr="00CF18F4">
        <w:rPr>
          <w:rFonts w:ascii="Times New Roman" w:eastAsia="Times New Roman" w:hAnsi="Times New Roman" w:cs="Times New Roman"/>
          <w:sz w:val="24"/>
          <w:szCs w:val="24"/>
          <w:lang w:eastAsia="en-IN" w:bidi="hi-IN"/>
        </w:rPr>
        <w:t xml:space="preserve"> a habitat specialist and mountain ranges such as the ones in South Gobi provide a </w:t>
      </w:r>
      <w:ins w:id="14" w:author="David Borchers" w:date="2017-02-27T09:17:00Z">
        <w:r w:rsidR="005C3F8B">
          <w:rPr>
            <w:rFonts w:ascii="Times New Roman" w:eastAsia="Times New Roman" w:hAnsi="Times New Roman" w:cs="Times New Roman"/>
            <w:sz w:val="24"/>
            <w:szCs w:val="24"/>
            <w:lang w:eastAsia="en-IN" w:bidi="hi-IN"/>
          </w:rPr>
          <w:t xml:space="preserve">highly </w:t>
        </w:r>
      </w:ins>
      <w:r w:rsidRPr="00CF18F4">
        <w:rPr>
          <w:rFonts w:ascii="Times New Roman" w:eastAsia="Times New Roman" w:hAnsi="Times New Roman" w:cs="Times New Roman"/>
          <w:sz w:val="24"/>
          <w:szCs w:val="24"/>
          <w:lang w:eastAsia="en-IN" w:bidi="hi-IN"/>
        </w:rPr>
        <w:t>structured habitat to the species</w:t>
      </w:r>
      <w:ins w:id="15" w:author="David Borchers" w:date="2017-02-27T09:17:00Z">
        <w:r w:rsidR="005C3F8B">
          <w:rPr>
            <w:rFonts w:ascii="Times New Roman" w:eastAsia="Times New Roman" w:hAnsi="Times New Roman" w:cs="Times New Roman"/>
            <w:sz w:val="24"/>
            <w:szCs w:val="24"/>
            <w:lang w:eastAsia="en-IN" w:bidi="hi-IN"/>
          </w:rPr>
          <w:t xml:space="preserve">. </w:t>
        </w:r>
      </w:ins>
      <w:moveToRangeStart w:id="16" w:author="David Borchers" w:date="2017-02-27T09:19:00Z" w:name="move475950477"/>
      <w:moveTo w:id="17" w:author="David Borchers" w:date="2017-02-27T09:19:00Z">
        <w:r w:rsidR="005C3F8B">
          <w:rPr>
            <w:rFonts w:ascii="Times New Roman" w:eastAsia="Times New Roman" w:hAnsi="Times New Roman" w:cs="Times New Roman"/>
            <w:sz w:val="24"/>
            <w:szCs w:val="24"/>
            <w:lang w:eastAsia="en-IN" w:bidi="hi-IN"/>
          </w:rPr>
          <w:t xml:space="preserve">They tend to prefer rugged habitats and avoid plain terrain in Gobi. </w:t>
        </w:r>
      </w:moveTo>
      <w:moveToRangeEnd w:id="16"/>
      <w:ins w:id="18" w:author="David Borchers" w:date="2017-02-27T09:19:00Z">
        <w:r w:rsidR="005C3F8B">
          <w:rPr>
            <w:rFonts w:ascii="Times New Roman" w:eastAsia="Times New Roman" w:hAnsi="Times New Roman" w:cs="Times New Roman"/>
            <w:sz w:val="24"/>
            <w:szCs w:val="24"/>
            <w:lang w:eastAsia="en-IN" w:bidi="hi-IN"/>
          </w:rPr>
          <w:t>As a result,</w:t>
        </w:r>
      </w:ins>
      <w:ins w:id="19" w:author="David Borchers" w:date="2017-02-27T09:17:00Z">
        <w:r w:rsidR="005C3F8B">
          <w:rPr>
            <w:rFonts w:ascii="Times New Roman" w:eastAsia="Times New Roman" w:hAnsi="Times New Roman" w:cs="Times New Roman"/>
            <w:sz w:val="24"/>
            <w:szCs w:val="24"/>
            <w:lang w:eastAsia="en-IN" w:bidi="hi-IN"/>
          </w:rPr>
          <w:t xml:space="preserve"> a model that assumes </w:t>
        </w:r>
      </w:ins>
      <w:del w:id="20" w:author="David Borchers" w:date="2017-02-27T09:18:00Z">
        <w:r w:rsidRPr="00CF18F4">
          <w:rPr>
            <w:rFonts w:ascii="Times New Roman" w:eastAsia="Times New Roman" w:hAnsi="Times New Roman" w:cs="Times New Roman"/>
            <w:sz w:val="24"/>
            <w:szCs w:val="24"/>
            <w:lang w:eastAsia="en-IN" w:bidi="hi-IN"/>
          </w:rPr>
          <w:delText xml:space="preserve">, that  prevents </w:delText>
        </w:r>
      </w:del>
      <w:r w:rsidRPr="00CF18F4">
        <w:rPr>
          <w:rFonts w:ascii="Times New Roman" w:eastAsia="Times New Roman" w:hAnsi="Times New Roman" w:cs="Times New Roman"/>
          <w:sz w:val="24"/>
          <w:szCs w:val="24"/>
          <w:lang w:eastAsia="en-IN" w:bidi="hi-IN"/>
        </w:rPr>
        <w:t xml:space="preserve">uniform </w:t>
      </w:r>
      <w:ins w:id="21" w:author="David Borchers" w:date="2017-02-27T09:18:00Z">
        <w:r w:rsidR="005C3F8B">
          <w:rPr>
            <w:rFonts w:ascii="Times New Roman" w:eastAsia="Times New Roman" w:hAnsi="Times New Roman" w:cs="Times New Roman"/>
            <w:sz w:val="24"/>
            <w:szCs w:val="24"/>
            <w:lang w:eastAsia="en-IN" w:bidi="hi-IN"/>
          </w:rPr>
          <w:t xml:space="preserve">space </w:t>
        </w:r>
      </w:ins>
      <w:r w:rsidRPr="00CF18F4">
        <w:rPr>
          <w:rFonts w:ascii="Times New Roman" w:eastAsia="Times New Roman" w:hAnsi="Times New Roman" w:cs="Times New Roman"/>
          <w:sz w:val="24"/>
          <w:szCs w:val="24"/>
          <w:lang w:eastAsia="en-IN" w:bidi="hi-IN"/>
        </w:rPr>
        <w:t xml:space="preserve">usage </w:t>
      </w:r>
      <w:ins w:id="22" w:author="David Borchers" w:date="2017-02-27T09:18:00Z">
        <w:r w:rsidR="005C3F8B">
          <w:rPr>
            <w:rFonts w:ascii="Times New Roman" w:eastAsia="Times New Roman" w:hAnsi="Times New Roman" w:cs="Times New Roman"/>
            <w:sz w:val="24"/>
            <w:szCs w:val="24"/>
            <w:lang w:eastAsia="en-IN" w:bidi="hi-IN"/>
          </w:rPr>
          <w:t xml:space="preserve">cannot model this preference. </w:t>
        </w:r>
      </w:ins>
      <w:del w:id="23" w:author="David Borchers" w:date="2017-02-27T09:18:00Z">
        <w:r w:rsidRPr="00CF18F4">
          <w:rPr>
            <w:rFonts w:ascii="Times New Roman" w:eastAsia="Times New Roman" w:hAnsi="Times New Roman" w:cs="Times New Roman"/>
            <w:sz w:val="24"/>
            <w:szCs w:val="24"/>
            <w:lang w:eastAsia="en-IN" w:bidi="hi-IN"/>
          </w:rPr>
          <w:delText>as expected by Euclidean analysis of home ranges.</w:delText>
        </w:r>
        <w:r>
          <w:rPr>
            <w:rFonts w:ascii="Times New Roman" w:eastAsia="Times New Roman" w:hAnsi="Times New Roman" w:cs="Times New Roman"/>
            <w:sz w:val="24"/>
            <w:szCs w:val="24"/>
            <w:lang w:eastAsia="en-IN" w:bidi="hi-IN"/>
          </w:rPr>
          <w:delText xml:space="preserve"> </w:delText>
        </w:r>
      </w:del>
      <w:moveFromRangeStart w:id="24" w:author="David Borchers" w:date="2017-02-27T09:19:00Z" w:name="move475950477"/>
      <w:moveFrom w:id="25" w:author="David Borchers" w:date="2017-02-27T09:19:00Z">
        <w:r w:rsidR="00820490">
          <w:rPr>
            <w:rFonts w:ascii="Times New Roman" w:eastAsia="Times New Roman" w:hAnsi="Times New Roman" w:cs="Times New Roman"/>
            <w:sz w:val="24"/>
            <w:szCs w:val="24"/>
            <w:lang w:eastAsia="en-IN" w:bidi="hi-IN"/>
          </w:rPr>
          <w:t>They tend to</w:t>
        </w:r>
        <w:r w:rsidR="00DE658A">
          <w:rPr>
            <w:rFonts w:ascii="Times New Roman" w:eastAsia="Times New Roman" w:hAnsi="Times New Roman" w:cs="Times New Roman"/>
            <w:sz w:val="24"/>
            <w:szCs w:val="24"/>
            <w:lang w:eastAsia="en-IN" w:bidi="hi-IN"/>
          </w:rPr>
          <w:t xml:space="preserve"> prefer rugged habitats and avoid plain terrain in Gobi. </w:t>
        </w:r>
      </w:moveFrom>
      <w:moveFromRangeEnd w:id="24"/>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ins w:id="26" w:author="David Borchers" w:date="2017-02-27T09:20:00Z">
        <w:r w:rsidR="005C3F8B">
          <w:rPr>
            <w:rFonts w:ascii="Times New Roman" w:eastAsia="Times New Roman" w:hAnsi="Times New Roman" w:cs="Times New Roman"/>
            <w:sz w:val="24"/>
            <w:szCs w:val="24"/>
            <w:lang w:eastAsia="en-IN" w:bidi="hi-IN"/>
          </w:rPr>
          <w:t>, which</w:t>
        </w:r>
      </w:ins>
      <w:del w:id="27" w:author="David Borchers" w:date="2017-02-27T09:20:00Z">
        <w:r w:rsidR="000D6223">
          <w:rPr>
            <w:rFonts w:ascii="Times New Roman" w:eastAsia="Times New Roman" w:hAnsi="Times New Roman" w:cs="Times New Roman"/>
            <w:sz w:val="24"/>
            <w:szCs w:val="24"/>
            <w:lang w:eastAsia="en-IN" w:bidi="hi-IN"/>
          </w:rPr>
          <w:delText xml:space="preserve"> that</w:delText>
        </w:r>
      </w:del>
      <w:r w:rsidR="000D6223">
        <w:rPr>
          <w:rFonts w:ascii="Times New Roman" w:eastAsia="Times New Roman" w:hAnsi="Times New Roman" w:cs="Times New Roman"/>
          <w:sz w:val="24"/>
          <w:szCs w:val="24"/>
          <w:lang w:eastAsia="en-IN" w:bidi="hi-IN"/>
        </w:rPr>
        <w:t xml:space="preserve"> varies between 900 and 2100xx meters above MSL.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(partially protected) reveal home range shapes </w:t>
      </w:r>
      <w:ins w:id="28" w:author="David Borchers" w:date="2017-02-27T09:20:00Z">
        <w:r w:rsidR="005C3F8B">
          <w:rPr>
            <w:rFonts w:ascii="Times New Roman" w:eastAsia="Times New Roman" w:hAnsi="Times New Roman" w:cs="Times New Roman"/>
            <w:sz w:val="24"/>
            <w:szCs w:val="24"/>
            <w:lang w:eastAsia="en-IN" w:bidi="hi-IN"/>
          </w:rPr>
          <w:t>that followed</w:t>
        </w:r>
      </w:ins>
      <w:del w:id="29" w:author="David Borchers" w:date="2017-02-27T09:21:00Z">
        <w:r w:rsidR="000D6223" w:rsidDel="005C3F8B">
          <w:rPr>
            <w:rFonts w:ascii="Times New Roman" w:eastAsia="Times New Roman" w:hAnsi="Times New Roman" w:cs="Times New Roman"/>
            <w:sz w:val="24"/>
            <w:szCs w:val="24"/>
            <w:lang w:eastAsia="en-IN" w:bidi="hi-IN"/>
          </w:rPr>
          <w:delText>characterized</w:delText>
        </w:r>
      </w:del>
      <w:del w:id="30" w:author="David" w:date="2017-02-27T15:53:00Z">
        <w:r w:rsidR="000D6223">
          <w:rPr>
            <w:rFonts w:ascii="Times New Roman" w:eastAsia="Times New Roman" w:hAnsi="Times New Roman" w:cs="Times New Roman"/>
            <w:sz w:val="24"/>
            <w:szCs w:val="24"/>
            <w:lang w:eastAsia="en-IN" w:bidi="hi-IN"/>
          </w:rPr>
          <w:delText>characterized</w:delText>
        </w:r>
      </w:del>
      <w:del w:id="31" w:author="David Borchers" w:date="2017-02-27T09:21:00Z">
        <w:r w:rsidR="000D6223">
          <w:rPr>
            <w:rFonts w:ascii="Times New Roman" w:eastAsia="Times New Roman" w:hAnsi="Times New Roman" w:cs="Times New Roman"/>
            <w:sz w:val="24"/>
            <w:szCs w:val="24"/>
            <w:lang w:eastAsia="en-IN" w:bidi="hi-IN"/>
          </w:rPr>
          <w:delText xml:space="preserve"> by </w:delText>
        </w:r>
      </w:del>
      <w:ins w:id="32" w:author="David Borchers" w:date="2017-02-27T09:21:00Z">
        <w:r w:rsidR="005C3F8B">
          <w:rPr>
            <w:rFonts w:ascii="Times New Roman" w:eastAsia="Times New Roman" w:hAnsi="Times New Roman" w:cs="Times New Roman"/>
            <w:sz w:val="24"/>
            <w:szCs w:val="24"/>
            <w:lang w:eastAsia="en-IN" w:bidi="hi-IN"/>
          </w:rPr>
          <w:t xml:space="preserve"> </w:t>
        </w:r>
      </w:ins>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del w:id="33" w:author="David Borchers" w:date="2017-02-27T09:21:00Z">
        <w:r w:rsidR="000D6223">
          <w:rPr>
            <w:rFonts w:ascii="Times New Roman" w:eastAsia="Times New Roman" w:hAnsi="Times New Roman" w:cs="Times New Roman"/>
            <w:sz w:val="24"/>
            <w:szCs w:val="24"/>
            <w:lang w:eastAsia="en-IN" w:bidi="hi-IN"/>
          </w:rPr>
          <w:delText xml:space="preserve">highlight </w:delText>
        </w:r>
        <w:r w:rsidR="000D6223" w:rsidDel="005C3F8B">
          <w:rPr>
            <w:rFonts w:ascii="Times New Roman" w:eastAsia="Times New Roman" w:hAnsi="Times New Roman" w:cs="Times New Roman"/>
            <w:sz w:val="24"/>
            <w:szCs w:val="24"/>
            <w:lang w:eastAsia="en-IN" w:bidi="hi-IN"/>
          </w:rPr>
          <w:delText>that</w:delText>
        </w:r>
      </w:del>
      <w:ins w:id="34" w:author="David Borchers" w:date="2017-02-27T09:21:00Z">
        <w:r w:rsidR="005C3F8B">
          <w:rPr>
            <w:rFonts w:ascii="Times New Roman" w:eastAsia="Times New Roman" w:hAnsi="Times New Roman" w:cs="Times New Roman"/>
            <w:sz w:val="24"/>
            <w:szCs w:val="24"/>
            <w:lang w:eastAsia="en-IN" w:bidi="hi-IN"/>
          </w:rPr>
          <w:t>reflect a similar pattern, with</w:t>
        </w:r>
      </w:ins>
      <w:ins w:id="35" w:author="David" w:date="2017-02-27T15:53:00Z">
        <w:r w:rsidR="000D6223">
          <w:rPr>
            <w:rFonts w:ascii="Times New Roman" w:eastAsia="Times New Roman" w:hAnsi="Times New Roman" w:cs="Times New Roman"/>
            <w:sz w:val="24"/>
            <w:szCs w:val="24"/>
            <w:lang w:eastAsia="en-IN" w:bidi="hi-IN"/>
          </w:rPr>
          <w:t xml:space="preserve"> </w:t>
        </w:r>
      </w:ins>
      <w:ins w:id="36" w:author="David Borchers" w:date="2017-02-27T09:21:00Z">
        <w:r w:rsidR="005C3F8B">
          <w:rPr>
            <w:rFonts w:ascii="Times New Roman" w:eastAsia="Times New Roman" w:hAnsi="Times New Roman" w:cs="Times New Roman"/>
            <w:sz w:val="24"/>
            <w:szCs w:val="24"/>
            <w:lang w:eastAsia="en-IN" w:bidi="hi-IN"/>
          </w:rPr>
          <w:t>the</w:t>
        </w:r>
      </w:ins>
      <w:del w:id="37" w:author="David" w:date="2017-02-27T15:53:00Z">
        <w:r w:rsidR="000D6223">
          <w:rPr>
            <w:rFonts w:ascii="Times New Roman" w:eastAsia="Times New Roman" w:hAnsi="Times New Roman" w:cs="Times New Roman"/>
            <w:sz w:val="24"/>
            <w:szCs w:val="24"/>
            <w:lang w:eastAsia="en-IN" w:bidi="hi-IN"/>
          </w:rPr>
          <w:delText>that</w:delText>
        </w:r>
      </w:del>
      <w:ins w:id="38" w:author="David Borchers" w:date="2017-02-27T09:21:00Z">
        <w:r w:rsidR="000D6223">
          <w:rPr>
            <w:rFonts w:ascii="Times New Roman" w:eastAsia="Times New Roman" w:hAnsi="Times New Roman" w:cs="Times New Roman"/>
            <w:sz w:val="24"/>
            <w:szCs w:val="24"/>
            <w:lang w:eastAsia="en-IN" w:bidi="hi-IN"/>
          </w:rPr>
          <w:t xml:space="preserve"> </w:t>
        </w:r>
      </w:ins>
      <w:r w:rsidR="000D6223">
        <w:rPr>
          <w:rFonts w:ascii="Times New Roman" w:eastAsia="Times New Roman" w:hAnsi="Times New Roman" w:cs="Times New Roman"/>
          <w:sz w:val="24"/>
          <w:szCs w:val="24"/>
          <w:lang w:eastAsia="en-IN" w:bidi="hi-IN"/>
        </w:rPr>
        <w:t xml:space="preserve">spatial distribution of snow leopards’ ranging patterns </w:t>
      </w:r>
      <w:ins w:id="39" w:author="David Borchers" w:date="2017-02-27T09:21:00Z">
        <w:r w:rsidR="005C3F8B">
          <w:rPr>
            <w:rFonts w:ascii="Times New Roman" w:eastAsia="Times New Roman" w:hAnsi="Times New Roman" w:cs="Times New Roman"/>
            <w:sz w:val="24"/>
            <w:szCs w:val="24"/>
            <w:lang w:eastAsia="en-IN" w:bidi="hi-IN"/>
          </w:rPr>
          <w:t xml:space="preserve">being non-uniform </w:t>
        </w:r>
        <w:proofErr w:type="gramStart"/>
        <w:r w:rsidR="005C3F8B">
          <w:rPr>
            <w:rFonts w:ascii="Times New Roman" w:eastAsia="Times New Roman" w:hAnsi="Times New Roman" w:cs="Times New Roman"/>
            <w:sz w:val="24"/>
            <w:szCs w:val="24"/>
            <w:lang w:eastAsia="en-IN" w:bidi="hi-IN"/>
          </w:rPr>
          <w:t>with a preference for rugged terrain</w:t>
        </w:r>
      </w:ins>
      <w:del w:id="40" w:author="David Borchers" w:date="2017-02-27T09:22:00Z">
        <w:r w:rsidR="000D6223" w:rsidDel="005C3F8B">
          <w:rPr>
            <w:rFonts w:ascii="Times New Roman" w:eastAsia="Times New Roman" w:hAnsi="Times New Roman" w:cs="Times New Roman"/>
            <w:sz w:val="24"/>
            <w:szCs w:val="24"/>
            <w:lang w:eastAsia="en-IN" w:bidi="hi-IN"/>
          </w:rPr>
          <w:delText>was</w:delText>
        </w:r>
      </w:del>
      <w:del w:id="41" w:author="David" w:date="2017-02-27T15:53:00Z">
        <w:r w:rsidR="000D6223">
          <w:rPr>
            <w:rFonts w:ascii="Times New Roman" w:eastAsia="Times New Roman" w:hAnsi="Times New Roman" w:cs="Times New Roman"/>
            <w:sz w:val="24"/>
            <w:szCs w:val="24"/>
            <w:lang w:eastAsia="en-IN" w:bidi="hi-IN"/>
          </w:rPr>
          <w:delText>was</w:delText>
        </w:r>
      </w:del>
      <w:del w:id="42" w:author="David Borchers" w:date="2017-02-27T09:22:00Z">
        <w:r w:rsidR="000D6223">
          <w:rPr>
            <w:rFonts w:ascii="Times New Roman" w:eastAsia="Times New Roman" w:hAnsi="Times New Roman" w:cs="Times New Roman"/>
            <w:sz w:val="24"/>
            <w:szCs w:val="24"/>
            <w:lang w:eastAsia="en-IN" w:bidi="hi-IN"/>
          </w:rPr>
          <w:delText xml:space="preserve"> non-Euclidean</w:delText>
        </w:r>
      </w:del>
      <w:r w:rsidR="000D6223">
        <w:rPr>
          <w:rFonts w:ascii="Times New Roman" w:eastAsia="Times New Roman" w:hAnsi="Times New Roman" w:cs="Times New Roman"/>
          <w:sz w:val="24"/>
          <w:szCs w:val="24"/>
          <w:lang w:eastAsia="en-IN" w:bidi="hi-IN"/>
        </w:rPr>
        <w:t xml:space="preserve"> for the three study areas in South Gobi</w:t>
      </w:r>
      <w:proofErr w:type="gramEnd"/>
      <w:r w:rsidR="000D6223">
        <w:rPr>
          <w:rFonts w:ascii="Times New Roman" w:eastAsia="Times New Roman" w:hAnsi="Times New Roman" w:cs="Times New Roman"/>
          <w:sz w:val="24"/>
          <w:szCs w:val="24"/>
          <w:lang w:eastAsia="en-IN" w:bidi="hi-IN"/>
        </w:rPr>
        <w:t xml:space="preserve">.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03B43DA6"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del w:id="43" w:author="David Borchers" w:date="2017-02-27T09:22:00Z">
        <w:r w:rsidR="00943548" w:rsidRPr="00943548">
          <w:rPr>
            <w:rFonts w:ascii="Times New Roman" w:eastAsia="Times New Roman" w:hAnsi="Times New Roman" w:cs="Times New Roman"/>
            <w:sz w:val="24"/>
            <w:szCs w:val="24"/>
            <w:lang w:eastAsia="en-IN" w:bidi="hi-IN"/>
          </w:rPr>
          <w:delText>from</w:delText>
        </w:r>
        <w:r w:rsidR="00943548" w:rsidRPr="00943548" w:rsidDel="005C3F8B">
          <w:rPr>
            <w:rFonts w:ascii="Times New Roman" w:eastAsia="Times New Roman" w:hAnsi="Times New Roman" w:cs="Times New Roman"/>
            <w:sz w:val="24"/>
            <w:szCs w:val="24"/>
            <w:lang w:eastAsia="en-IN" w:bidi="hi-IN"/>
          </w:rPr>
          <w:delText xml:space="preserve"> </w:delText>
        </w:r>
      </w:del>
      <w:ins w:id="44" w:author="David Borchers" w:date="2017-02-27T09:22:00Z">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w:t>
        </w:r>
      </w:ins>
      <w:r w:rsidR="00943548" w:rsidRPr="00943548">
        <w:rPr>
          <w:rFonts w:ascii="Times New Roman" w:eastAsia="Times New Roman" w:hAnsi="Times New Roman" w:cs="Times New Roman"/>
          <w:sz w:val="24"/>
          <w:szCs w:val="24"/>
          <w:lang w:eastAsia="en-IN" w:bidi="hi-IN"/>
        </w:rPr>
        <w:t xml:space="preserve">Gobi, we found strong support for models that used a binary variable for presence of water, and topography as the two covariates influencing </w:t>
      </w:r>
      <w:ins w:id="45" w:author="David Borchers" w:date="2017-02-27T09:23:00Z">
        <w:r w:rsidR="00142C5C" w:rsidRPr="00142C5C">
          <w:rPr>
            <w:rFonts w:ascii="Times New Roman" w:eastAsia="Times New Roman" w:hAnsi="Times New Roman" w:cs="Times New Roman"/>
            <w:sz w:val="24"/>
            <w:szCs w:val="24"/>
            <w:lang w:eastAsia="en-IN" w:bidi="hi-IN"/>
          </w:rPr>
          <w:t>the expected encounter rate at distance zero from an activity centre</w:t>
        </w:r>
      </w:ins>
      <w:ins w:id="46" w:author="David Borchers" w:date="2017-02-27T09:24:00Z">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ins>
      <w:del w:id="47" w:author="David Borchers" w:date="2017-02-27T09:23:00Z">
        <w:r w:rsidR="00943548" w:rsidRPr="00943548" w:rsidDel="00142C5C">
          <w:rPr>
            <w:rFonts w:ascii="Times New Roman" w:eastAsia="Times New Roman" w:hAnsi="Times New Roman" w:cs="Times New Roman"/>
            <w:sz w:val="24"/>
            <w:szCs w:val="24"/>
            <w:lang w:eastAsia="en-IN" w:bidi="hi-IN"/>
          </w:rPr>
          <w:delText>lambda</w:delText>
        </w:r>
      </w:del>
      <w:ins w:id="48" w:author="David" w:date="2017-02-27T15:53:00Z">
        <w:r w:rsidR="00943548" w:rsidRPr="00943548">
          <w:rPr>
            <w:rFonts w:ascii="Times New Roman" w:eastAsia="Times New Roman" w:hAnsi="Times New Roman" w:cs="Times New Roman"/>
            <w:sz w:val="24"/>
            <w:szCs w:val="24"/>
            <w:lang w:eastAsia="en-IN" w:bidi="hi-IN"/>
          </w:rPr>
          <w:t>.</w:t>
        </w:r>
      </w:ins>
      <w:del w:id="49" w:author="David" w:date="2017-02-27T15:53:00Z">
        <w:r w:rsidR="00943548" w:rsidRPr="00943548">
          <w:rPr>
            <w:rFonts w:ascii="Times New Roman" w:eastAsia="Times New Roman" w:hAnsi="Times New Roman" w:cs="Times New Roman"/>
            <w:sz w:val="24"/>
            <w:szCs w:val="24"/>
            <w:lang w:eastAsia="en-IN" w:bidi="hi-IN"/>
          </w:rPr>
          <w:delText>lambda.</w:delText>
        </w:r>
      </w:del>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ins w:id="50" w:author="David Borchers" w:date="2017-02-27T09:23:00Z">
        <w:r w:rsidR="00142C5C">
          <w:rPr>
            <w:rFonts w:ascii="Times New Roman" w:eastAsia="Times New Roman" w:hAnsi="Times New Roman" w:cs="Times New Roman"/>
            <w:sz w:val="24"/>
            <w:szCs w:val="24"/>
            <w:lang w:eastAsia="en-IN" w:bidi="hi-IN"/>
          </w:rPr>
          <w:t xml:space="preserve">on </w:t>
        </w:r>
      </w:ins>
      <m:oMath>
        <m:sSub>
          <m:sSubPr>
            <m:ctrlPr>
              <w:ins w:id="51" w:author="David Borchers" w:date="2017-02-27T09:24:00Z">
                <w:rPr>
                  <w:rFonts w:ascii="Cambria Math" w:eastAsia="Times New Roman" w:hAnsi="Cambria Math" w:cs="Times New Roman"/>
                  <w:i/>
                  <w:sz w:val="24"/>
                  <w:szCs w:val="24"/>
                  <w:lang w:eastAsia="en-IN" w:bidi="hi-IN"/>
                </w:rPr>
              </w:ins>
            </m:ctrlPr>
          </m:sSubPr>
          <m:e>
            <w:ins w:id="52" w:author="David Borchers" w:date="2017-02-27T09:24:00Z">
              <m:r>
                <w:rPr>
                  <w:rFonts w:ascii="Cambria Math" w:eastAsia="Times New Roman" w:hAnsi="Cambria Math" w:cs="Times New Roman"/>
                  <w:sz w:val="24"/>
                  <w:szCs w:val="24"/>
                  <w:lang w:eastAsia="en-IN" w:bidi="hi-IN"/>
                </w:rPr>
                <m:t>λ</m:t>
              </m:r>
            </w:ins>
          </m:e>
          <m:sub>
            <w:ins w:id="53" w:author="David Borchers" w:date="2017-02-27T09:24:00Z">
              <m:r>
                <w:rPr>
                  <w:rFonts w:ascii="Cambria Math" w:eastAsia="Times New Roman" w:hAnsi="Cambria Math" w:cs="Times New Roman"/>
                  <w:sz w:val="24"/>
                  <w:szCs w:val="24"/>
                  <w:lang w:eastAsia="en-IN" w:bidi="hi-IN"/>
                </w:rPr>
                <m:t>0</m:t>
              </m:r>
            </w:ins>
          </m:sub>
        </m:sSub>
        <w:ins w:id="54" w:author="David Borchers" w:date="2017-02-27T09:24:00Z">
          <m:r>
            <w:rPr>
              <w:rFonts w:ascii="Cambria Math" w:eastAsia="Times New Roman" w:hAnsi="Cambria Math" w:cs="Times New Roman"/>
              <w:sz w:val="24"/>
              <w:szCs w:val="24"/>
              <w:lang w:eastAsia="en-IN" w:bidi="hi-IN"/>
            </w:rPr>
            <m:t xml:space="preserve"> </m:t>
          </m:r>
        </w:ins>
      </m:oMath>
      <w:del w:id="55" w:author="David Borchers" w:date="2017-02-27T09:24:00Z">
        <w:r w:rsidR="00943548" w:rsidRPr="00943548">
          <w:rPr>
            <w:rFonts w:ascii="Times New Roman" w:eastAsia="Times New Roman" w:hAnsi="Times New Roman" w:cs="Times New Roman"/>
            <w:sz w:val="24"/>
            <w:szCs w:val="24"/>
            <w:lang w:eastAsia="en-IN" w:bidi="hi-IN"/>
          </w:rPr>
          <w:delText>in defining the lambda</w:delText>
        </w:r>
      </w:del>
      <w:ins w:id="56" w:author="David Borchers" w:date="2017-02-27T09:24:00Z">
        <w:r w:rsidR="00142C5C">
          <w:rPr>
            <w:rFonts w:ascii="Times New Roman" w:eastAsia="Times New Roman" w:hAnsi="Times New Roman" w:cs="Times New Roman"/>
            <w:sz w:val="24"/>
            <w:szCs w:val="24"/>
            <w:lang w:eastAsia="en-IN" w:bidi="hi-IN"/>
          </w:rPr>
          <w:t>rather</w:t>
        </w:r>
      </w:ins>
      <w:r w:rsidR="00943548" w:rsidRPr="00943548">
        <w:rPr>
          <w:rFonts w:ascii="Times New Roman" w:eastAsia="Times New Roman" w:hAnsi="Times New Roman" w:cs="Times New Roman"/>
          <w:sz w:val="24"/>
          <w:szCs w:val="24"/>
          <w:lang w:eastAsia="en-IN" w:bidi="hi-IN"/>
        </w:rPr>
        <w:t xml:space="preserve"> than </w:t>
      </w:r>
      <w:ins w:id="57" w:author="David Borchers" w:date="2017-02-27T09:24:00Z">
        <w:r w:rsidR="00142C5C">
          <w:rPr>
            <w:rFonts w:ascii="Times New Roman" w:eastAsia="Times New Roman" w:hAnsi="Times New Roman" w:cs="Times New Roman"/>
            <w:sz w:val="24"/>
            <w:szCs w:val="24"/>
            <w:lang w:eastAsia="en-IN" w:bidi="hi-IN"/>
          </w:rPr>
          <w:lastRenderedPageBreak/>
          <w:t>the range parameter (</w:t>
        </w:r>
      </w:ins>
      <w:ins w:id="58" w:author="David Borchers" w:date="2017-02-27T09:27:00Z">
        <m:oMath>
          <m:r>
            <w:rPr>
              <w:rFonts w:ascii="Cambria Math" w:eastAsia="Times New Roman" w:hAnsi="Cambria Math" w:cs="Times New Roman"/>
              <w:sz w:val="24"/>
              <w:szCs w:val="24"/>
              <w:lang w:eastAsia="en-IN" w:bidi="hi-IN"/>
            </w:rPr>
            <m:t>σ</m:t>
          </m:r>
        </m:oMath>
      </w:ins>
      <w:ins w:id="59" w:author="David Borchers" w:date="2017-02-27T09:24:00Z">
        <w:r w:rsidR="00142C5C">
          <w:rPr>
            <w:rFonts w:ascii="Times New Roman" w:eastAsia="Times New Roman" w:hAnsi="Times New Roman" w:cs="Times New Roman"/>
            <w:sz w:val="24"/>
            <w:szCs w:val="24"/>
            <w:lang w:eastAsia="en-IN" w:bidi="hi-IN"/>
          </w:rPr>
          <w:t>)</w:t>
        </w:r>
      </w:ins>
      <w:del w:id="60" w:author="David Borchers" w:date="2017-02-27T09:24:00Z">
        <w:r w:rsidR="00943548" w:rsidRPr="00943548">
          <w:rPr>
            <w:rFonts w:ascii="Times New Roman" w:eastAsia="Times New Roman" w:hAnsi="Times New Roman" w:cs="Times New Roman"/>
            <w:sz w:val="24"/>
            <w:szCs w:val="24"/>
            <w:lang w:eastAsia="en-IN" w:bidi="hi-IN"/>
          </w:rPr>
          <w:delText>sigma</w:delText>
        </w:r>
      </w:del>
      <w:r w:rsidR="00943548" w:rsidRPr="00943548">
        <w:rPr>
          <w:rFonts w:ascii="Times New Roman" w:eastAsia="Times New Roman" w:hAnsi="Times New Roman" w:cs="Times New Roman"/>
          <w:sz w:val="24"/>
          <w:szCs w:val="24"/>
          <w:lang w:eastAsia="en-IN" w:bidi="hi-IN"/>
        </w:rPr>
        <w:t xml:space="preserve"> in our case. </w:t>
      </w:r>
      <w:commentRangeStart w:id="61"/>
      <w:r w:rsidR="00943548">
        <w:rPr>
          <w:rFonts w:ascii="Times New Roman" w:eastAsia="Times New Roman" w:hAnsi="Times New Roman" w:cs="Times New Roman"/>
          <w:sz w:val="24"/>
          <w:szCs w:val="24"/>
          <w:lang w:eastAsia="en-IN" w:bidi="hi-IN"/>
        </w:rPr>
        <w:t>Coefficients</w:t>
      </w:r>
      <w:commentRangeEnd w:id="61"/>
      <w:r w:rsidR="00452277">
        <w:rPr>
          <w:rStyle w:val="CommentReference"/>
        </w:rPr>
        <w:commentReference w:id="61"/>
      </w:r>
      <w:r w:rsidR="00943548">
        <w:rPr>
          <w:rFonts w:ascii="Times New Roman" w:eastAsia="Times New Roman" w:hAnsi="Times New Roman" w:cs="Times New Roman"/>
          <w:sz w:val="24"/>
          <w:szCs w:val="24"/>
          <w:lang w:eastAsia="en-IN" w:bidi="hi-IN"/>
        </w:rPr>
        <w:t xml:space="preserve">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3DB190E4"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proofErr w:type="gramStart"/>
      <w:r>
        <w:rPr>
          <w:rFonts w:ascii="Times New Roman" w:eastAsia="Times New Roman" w:hAnsi="Times New Roman" w:cs="Times New Roman"/>
          <w:sz w:val="24"/>
          <w:szCs w:val="24"/>
          <w:lang w:eastAsia="en-IN" w:bidi="hi-IN"/>
        </w:rPr>
        <w:t xml:space="preserve">it was </w:t>
      </w:r>
      <w:del w:id="62" w:author="David Borchers" w:date="2017-02-27T09:28:00Z">
        <w:r>
          <w:rPr>
            <w:rFonts w:ascii="Times New Roman" w:eastAsia="Times New Roman" w:hAnsi="Times New Roman" w:cs="Times New Roman"/>
            <w:sz w:val="24"/>
            <w:szCs w:val="24"/>
            <w:lang w:eastAsia="en-IN" w:bidi="hi-IN"/>
          </w:rPr>
          <w:delText>a simple variable such as</w:delText>
        </w:r>
      </w:del>
      <w:ins w:id="63" w:author="David Borchers" w:date="2017-02-27T09:28:00Z">
        <w:r w:rsidR="00452277">
          <w:rPr>
            <w:rFonts w:ascii="Times New Roman" w:eastAsia="Times New Roman" w:hAnsi="Times New Roman" w:cs="Times New Roman"/>
            <w:sz w:val="24"/>
            <w:szCs w:val="24"/>
            <w:lang w:eastAsia="en-IN" w:bidi="hi-IN"/>
          </w:rPr>
          <w:t>the</w:t>
        </w:r>
      </w:ins>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w:t>
      </w:r>
      <w:proofErr w:type="gramEnd"/>
      <w:r>
        <w:rPr>
          <w:rFonts w:ascii="Times New Roman" w:eastAsia="Times New Roman" w:hAnsi="Times New Roman" w:cs="Times New Roman"/>
          <w:sz w:val="24"/>
          <w:szCs w:val="24"/>
          <w:lang w:eastAsia="en-IN" w:bidi="hi-IN"/>
        </w:rPr>
        <w:t xml:space="preserve"> defined spatial variation in density within and across study areas.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1D8EAE11" w:rsidR="008E19F4" w:rsidRDefault="001E0FB5" w:rsidP="008E19F4">
      <w:pPr>
        <w:spacing w:after="0" w:line="240" w:lineRule="auto"/>
        <w:contextualSpacing/>
        <w:rPr>
          <w:ins w:id="64" w:author="Koustubh" w:date="2017-02-27T15:56:00Z"/>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ins w:id="65" w:author="Koustubh" w:date="2017-02-27T15:57:00Z">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ins>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ins w:id="66" w:author="Koustubh" w:date="2017-02-27T15:58:00Z">
        <w:r w:rsidR="008E19F4">
          <w:rPr>
            <w:rFonts w:ascii="Times New Roman" w:eastAsia="Times New Roman" w:hAnsi="Times New Roman" w:cs="Times New Roman"/>
            <w:sz w:val="24"/>
            <w:szCs w:val="24"/>
            <w:lang w:eastAsia="en-IN" w:bidi="hi-IN"/>
          </w:rPr>
          <w:t xml:space="preserve"> as maps of spatially-varying density</w:t>
        </w:r>
      </w:ins>
      <w:r w:rsidRPr="00943548">
        <w:rPr>
          <w:rFonts w:ascii="Times New Roman" w:eastAsia="Times New Roman" w:hAnsi="Times New Roman" w:cs="Times New Roman"/>
          <w:sz w:val="24"/>
          <w:szCs w:val="24"/>
          <w:lang w:eastAsia="en-IN" w:bidi="hi-IN"/>
        </w:rPr>
        <w:t xml:space="preserve">. </w:t>
      </w:r>
      <w:ins w:id="67" w:author="Koustubh" w:date="2017-02-27T15:58:00Z">
        <w:r w:rsidR="008E19F4">
          <w:rPr>
            <w:rFonts w:ascii="Times New Roman" w:eastAsia="Times New Roman" w:hAnsi="Times New Roman" w:cs="Times New Roman"/>
            <w:sz w:val="24"/>
            <w:szCs w:val="24"/>
            <w:lang w:eastAsia="en-IN" w:bidi="hi-IN"/>
          </w:rPr>
          <w:t xml:space="preserve">This is an incorrect </w:t>
        </w:r>
        <w:proofErr w:type="gramStart"/>
        <w:r w:rsidR="008E19F4">
          <w:rPr>
            <w:rFonts w:ascii="Times New Roman" w:eastAsia="Times New Roman" w:hAnsi="Times New Roman" w:cs="Times New Roman"/>
            <w:sz w:val="24"/>
            <w:szCs w:val="24"/>
            <w:lang w:eastAsia="en-IN" w:bidi="hi-IN"/>
          </w:rPr>
          <w:t>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ins>
      <w:proofErr w:type="gramEnd"/>
      <w:del w:id="68" w:author="Koustubh" w:date="2017-02-27T15:58:00Z">
        <w:r w:rsidRPr="00943548" w:rsidDel="008E19F4">
          <w:rPr>
            <w:rFonts w:ascii="Times New Roman" w:eastAsia="Times New Roman" w:hAnsi="Times New Roman" w:cs="Times New Roman"/>
            <w:sz w:val="24"/>
            <w:szCs w:val="24"/>
            <w:lang w:eastAsia="en-IN" w:bidi="hi-IN"/>
          </w:rPr>
          <w:delText>These</w:delText>
        </w:r>
      </w:del>
      <w:r w:rsidRPr="00943548">
        <w:rPr>
          <w:rFonts w:ascii="Times New Roman" w:eastAsia="Times New Roman" w:hAnsi="Times New Roman" w:cs="Times New Roman"/>
          <w:sz w:val="24"/>
          <w:szCs w:val="24"/>
          <w:lang w:eastAsia="en-IN" w:bidi="hi-IN"/>
        </w:rPr>
        <w:t xml:space="preserve"> can be misleading</w:t>
      </w:r>
      <w:ins w:id="69" w:author="Koustubh" w:date="2017-02-27T15:58:00Z">
        <w:r w:rsidR="008E19F4">
          <w:rPr>
            <w:rFonts w:ascii="Times New Roman" w:eastAsia="Times New Roman" w:hAnsi="Times New Roman" w:cs="Times New Roman"/>
            <w:sz w:val="24"/>
            <w:szCs w:val="24"/>
            <w:lang w:eastAsia="en-IN" w:bidi="hi-IN"/>
          </w:rPr>
          <w:t xml:space="preserve">. Even though it results </w:t>
        </w:r>
      </w:ins>
      <w:del w:id="70" w:author="Koustubh" w:date="2017-02-27T15:58:00Z">
        <w:r w:rsidRPr="00943548" w:rsidDel="008E19F4">
          <w:rPr>
            <w:rFonts w:ascii="Times New Roman" w:eastAsia="Times New Roman" w:hAnsi="Times New Roman" w:cs="Times New Roman"/>
            <w:sz w:val="24"/>
            <w:szCs w:val="24"/>
            <w:lang w:eastAsia="en-IN" w:bidi="hi-IN"/>
          </w:rPr>
          <w:delText xml:space="preserve"> and result </w:delText>
        </w:r>
      </w:del>
      <w:r w:rsidRPr="00943548">
        <w:rPr>
          <w:rFonts w:ascii="Times New Roman" w:eastAsia="Times New Roman" w:hAnsi="Times New Roman" w:cs="Times New Roman"/>
          <w:sz w:val="24"/>
          <w:szCs w:val="24"/>
          <w:lang w:eastAsia="en-IN" w:bidi="hi-IN"/>
        </w:rPr>
        <w:t>in fancy looking surfaces</w:t>
      </w:r>
      <w:ins w:id="71" w:author="Koustubh" w:date="2017-02-27T15:58:00Z">
        <w:r w:rsidR="008E19F4">
          <w:rPr>
            <w:rFonts w:ascii="Times New Roman" w:eastAsia="Times New Roman" w:hAnsi="Times New Roman" w:cs="Times New Roman"/>
            <w:sz w:val="24"/>
            <w:szCs w:val="24"/>
            <w:lang w:eastAsia="en-IN" w:bidi="hi-IN"/>
          </w:rPr>
          <w:t xml:space="preserve">, these </w:t>
        </w:r>
      </w:ins>
      <w:del w:id="72" w:author="Koustubh" w:date="2017-02-27T15:58:00Z">
        <w:r w:rsidRPr="00943548" w:rsidDel="008E19F4">
          <w:rPr>
            <w:rFonts w:ascii="Times New Roman" w:eastAsia="Times New Roman" w:hAnsi="Times New Roman" w:cs="Times New Roman"/>
            <w:sz w:val="24"/>
            <w:szCs w:val="24"/>
            <w:lang w:eastAsia="en-IN" w:bidi="hi-IN"/>
          </w:rPr>
          <w:delText xml:space="preserve"> that </w:delText>
        </w:r>
      </w:del>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w:t>
      </w:r>
      <w:del w:id="73" w:author="Koustubh" w:date="2017-02-27T15:58:00Z">
        <w:r w:rsidDel="008E19F4">
          <w:rPr>
            <w:rFonts w:ascii="Times New Roman" w:eastAsia="Times New Roman" w:hAnsi="Times New Roman" w:cs="Times New Roman"/>
            <w:sz w:val="24"/>
            <w:szCs w:val="24"/>
            <w:lang w:eastAsia="en-IN" w:bidi="hi-IN"/>
          </w:rPr>
          <w:delText xml:space="preserve"> </w:delText>
        </w:r>
      </w:del>
      <w:ins w:id="74" w:author="Koustubh" w:date="2017-02-27T15:56:00Z">
        <w:r w:rsidR="008E19F4">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ins w:id="75" w:author="David Borchers" w:date="2017-02-27T09:29:00Z">
        <w:r w:rsidR="00452277">
          <w:rPr>
            <w:rFonts w:ascii="Times New Roman" w:eastAsia="Times New Roman" w:hAnsi="Times New Roman" w:cs="Times New Roman"/>
            <w:sz w:val="24"/>
            <w:szCs w:val="24"/>
            <w:lang w:eastAsia="en-IN" w:bidi="hi-IN"/>
          </w:rPr>
          <w:t xml:space="preserve">surfaces depend on </w:t>
        </w:r>
      </w:ins>
      <w:del w:id="76" w:author="David Borchers" w:date="2017-02-27T09:29:00Z">
        <w:r w:rsidRPr="00943548">
          <w:rPr>
            <w:rFonts w:ascii="Times New Roman" w:eastAsia="Times New Roman" w:hAnsi="Times New Roman" w:cs="Times New Roman"/>
            <w:sz w:val="24"/>
            <w:szCs w:val="24"/>
            <w:lang w:eastAsia="en-IN" w:bidi="hi-IN"/>
          </w:rPr>
          <w:delText xml:space="preserve">are entirely based on </w:delText>
        </w:r>
      </w:del>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proofErr w:type="gramStart"/>
      <w:r>
        <w:rPr>
          <w:rFonts w:ascii="Times New Roman" w:eastAsia="Times New Roman" w:hAnsi="Times New Roman" w:cs="Times New Roman"/>
          <w:sz w:val="24"/>
          <w:szCs w:val="24"/>
          <w:lang w:eastAsia="en-IN" w:bidi="hi-IN"/>
        </w:rPr>
        <w:t>are chosen</w:t>
      </w:r>
      <w:proofErr w:type="gramEnd"/>
      <w:r>
        <w:rPr>
          <w:rFonts w:ascii="Times New Roman" w:eastAsia="Times New Roman" w:hAnsi="Times New Roman" w:cs="Times New Roman"/>
          <w:sz w:val="24"/>
          <w:szCs w:val="24"/>
          <w:lang w:eastAsia="en-IN" w:bidi="hi-IN"/>
        </w:rPr>
        <w:t xml:space="preserve">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ins w:id="77" w:author="Koustubh" w:date="2017-02-27T15:56:00Z">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as if it reflected only the distribution of activity centres is therefore incorrect and misleading. The conditional probability density of activity centre locations does not address the question “What do I know about the relationship between density and spatial variables from this survey?</w:t>
        </w:r>
        <w:proofErr w:type="gramStart"/>
        <w:r w:rsidR="008E19F4">
          <w:rPr>
            <w:rFonts w:ascii="Times New Roman" w:eastAsia="Times New Roman" w:hAnsi="Times New Roman" w:cs="Times New Roman"/>
            <w:sz w:val="24"/>
            <w:szCs w:val="24"/>
            <w:lang w:eastAsia="en-IN" w:bidi="hi-IN"/>
          </w:rPr>
          <w:t>”,</w:t>
        </w:r>
        <w:proofErr w:type="gramEnd"/>
        <w:r w:rsidR="008E19F4">
          <w:rPr>
            <w:rFonts w:ascii="Times New Roman" w:eastAsia="Times New Roman" w:hAnsi="Times New Roman" w:cs="Times New Roman"/>
            <w:sz w:val="24"/>
            <w:szCs w:val="24"/>
            <w:lang w:eastAsia="en-IN" w:bidi="hi-IN"/>
          </w:rPr>
          <w:t xml:space="preserve"> it answers the question “What do I know about the locations of individual activity centres from this survey.” The survey always tells more about the locations of individuals close to the traps than those far away. </w:t>
        </w:r>
        <w:proofErr w:type="gramStart"/>
        <w:r w:rsidR="008E19F4">
          <w:rPr>
            <w:rFonts w:ascii="Times New Roman" w:eastAsia="Times New Roman" w:hAnsi="Times New Roman" w:cs="Times New Roman"/>
            <w:sz w:val="24"/>
            <w:szCs w:val="24"/>
            <w:lang w:eastAsia="en-IN" w:bidi="hi-IN"/>
          </w:rPr>
          <w:t>Hence</w:t>
        </w:r>
        <w:proofErr w:type="gramEnd"/>
        <w:r w:rsidR="008E19F4">
          <w:rPr>
            <w:rFonts w:ascii="Times New Roman" w:eastAsia="Times New Roman" w:hAnsi="Times New Roman" w:cs="Times New Roman"/>
            <w:sz w:val="24"/>
            <w:szCs w:val="24"/>
            <w:lang w:eastAsia="en-IN" w:bidi="hi-IN"/>
          </w:rPr>
          <w:t xml:space="preserve"> the conditional probability density surface always has more structure close to the traps than far away.</w:t>
        </w:r>
      </w:ins>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C7417BF" w14:textId="53ADD474" w:rsidR="00966467" w:rsidRPr="00CF18F4" w:rsidRDefault="00943548"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Several 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they </w:t>
      </w:r>
      <w:proofErr w:type="gramStart"/>
      <w:r>
        <w:rPr>
          <w:rFonts w:ascii="Times New Roman" w:eastAsia="Times New Roman" w:hAnsi="Times New Roman" w:cs="Times New Roman"/>
          <w:sz w:val="24"/>
          <w:szCs w:val="24"/>
          <w:lang w:eastAsia="en-IN" w:bidi="hi-IN"/>
        </w:rPr>
        <w:t>are aimed</w:t>
      </w:r>
      <w:proofErr w:type="gramEnd"/>
      <w:r>
        <w:rPr>
          <w:rFonts w:ascii="Times New Roman" w:eastAsia="Times New Roman" w:hAnsi="Times New Roman" w:cs="Times New Roman"/>
          <w:sz w:val="24"/>
          <w:szCs w:val="24"/>
          <w:lang w:eastAsia="en-IN" w:bidi="hi-IN"/>
        </w:rPr>
        <w:t xml:space="preserve"> 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Similarly,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most effectively by comparing 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 We provide an application of the analytical framework to compare densities across three different study areas that </w:t>
      </w:r>
      <w:proofErr w:type="gramStart"/>
      <w:r>
        <w:rPr>
          <w:rFonts w:ascii="Times New Roman" w:eastAsia="Times New Roman" w:hAnsi="Times New Roman" w:cs="Times New Roman"/>
          <w:sz w:val="24"/>
          <w:szCs w:val="24"/>
          <w:lang w:eastAsia="en-IN" w:bidi="hi-IN"/>
        </w:rPr>
        <w:t>can also be used</w:t>
      </w:r>
      <w:proofErr w:type="gramEnd"/>
      <w:r>
        <w:rPr>
          <w:rFonts w:ascii="Times New Roman" w:eastAsia="Times New Roman" w:hAnsi="Times New Roman" w:cs="Times New Roman"/>
          <w:sz w:val="24"/>
          <w:szCs w:val="24"/>
          <w:lang w:eastAsia="en-IN" w:bidi="hi-IN"/>
        </w:rPr>
        <w:t xml:space="preserve"> for monitoring populations across time.</w:t>
      </w:r>
      <w:r w:rsidR="001E0FB5">
        <w:rPr>
          <w:rFonts w:ascii="Times New Roman" w:eastAsia="Times New Roman" w:hAnsi="Times New Roman" w:cs="Times New Roman"/>
          <w:sz w:val="24"/>
          <w:szCs w:val="24"/>
          <w:lang w:eastAsia="en-IN" w:bidi="hi-IN"/>
        </w:rPr>
        <w:t xml:space="preserve"> In our case, not only did the density estimates vary between the three study areas, so did the effect of the various covariates.</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w:t>
      </w:r>
      <w:r w:rsidR="00966467">
        <w:rPr>
          <w:rFonts w:ascii="Times New Roman" w:eastAsia="Times New Roman" w:hAnsi="Times New Roman" w:cs="Times New Roman"/>
          <w:sz w:val="24"/>
          <w:szCs w:val="24"/>
          <w:lang w:eastAsia="en-IN" w:bidi="hi-IN"/>
        </w:rPr>
        <w:lastRenderedPageBreak/>
        <w:t xml:space="preserve">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77D16945"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del w:id="78" w:author="David Borchers" w:date="2017-02-27T09:30:00Z">
        <w:r w:rsidRPr="00CF18F4">
          <w:rPr>
            <w:rFonts w:ascii="Times New Roman" w:eastAsia="Times New Roman" w:hAnsi="Times New Roman" w:cs="Times New Roman"/>
            <w:sz w:val="24"/>
            <w:szCs w:val="24"/>
            <w:lang w:eastAsia="en-IN" w:bidi="hi-IN"/>
          </w:rPr>
          <w:delText xml:space="preserve">Euclidean </w:delText>
        </w:r>
      </w:del>
      <w:ins w:id="79" w:author="David Borchers" w:date="2017-02-27T09:30:00Z">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ins>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positive as well as negative 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there </w:t>
      </w:r>
      <w:del w:id="80" w:author="David Borchers" w:date="2017-02-27T09:31:00Z">
        <w:r>
          <w:rPr>
            <w:rFonts w:ascii="Times New Roman" w:eastAsia="Times New Roman" w:hAnsi="Times New Roman" w:cs="Times New Roman"/>
            <w:sz w:val="24"/>
            <w:szCs w:val="24"/>
            <w:lang w:eastAsia="en-IN" w:bidi="hi-IN"/>
          </w:rPr>
          <w:delText>was a positive bias</w:delText>
        </w:r>
        <w:r w:rsidDel="00F22CDB">
          <w:rPr>
            <w:rFonts w:ascii="Times New Roman" w:eastAsia="Times New Roman" w:hAnsi="Times New Roman" w:cs="Times New Roman"/>
            <w:sz w:val="24"/>
            <w:szCs w:val="24"/>
            <w:lang w:eastAsia="en-IN" w:bidi="hi-IN"/>
          </w:rPr>
          <w:delText xml:space="preserve"> of nearly</w:delText>
        </w:r>
      </w:del>
      <w:ins w:id="81" w:author="David Borchers" w:date="2017-02-27T09:31:00Z">
        <w:r w:rsidR="00F22CDB">
          <w:rPr>
            <w:rFonts w:ascii="Times New Roman" w:eastAsia="Times New Roman" w:hAnsi="Times New Roman" w:cs="Times New Roman"/>
            <w:sz w:val="24"/>
            <w:szCs w:val="24"/>
            <w:lang w:eastAsia="en-IN" w:bidi="hi-IN"/>
          </w:rPr>
          <w:t>were differences</w:t>
        </w:r>
        <w:r>
          <w:rPr>
            <w:rFonts w:ascii="Times New Roman" w:eastAsia="Times New Roman" w:hAnsi="Times New Roman" w:cs="Times New Roman"/>
            <w:sz w:val="24"/>
            <w:szCs w:val="24"/>
            <w:lang w:eastAsia="en-IN" w:bidi="hi-IN"/>
          </w:rPr>
          <w:t xml:space="preserve"> of nearly</w:t>
        </w:r>
      </w:ins>
      <w:r>
        <w:rPr>
          <w:rFonts w:ascii="Times New Roman" w:eastAsia="Times New Roman" w:hAnsi="Times New Roman" w:cs="Times New Roman"/>
          <w:sz w:val="24"/>
          <w:szCs w:val="24"/>
          <w:lang w:eastAsia="en-IN" w:bidi="hi-IN"/>
        </w:rPr>
        <w:t xml:space="preserve"> 13% in one</w:t>
      </w:r>
      <w:ins w:id="82" w:author="David Borchers" w:date="2017-02-27T09:31:00Z">
        <w:r w:rsidR="00F22CDB">
          <w:rPr>
            <w:rFonts w:ascii="Times New Roman" w:eastAsia="Times New Roman" w:hAnsi="Times New Roman" w:cs="Times New Roman"/>
            <w:sz w:val="24"/>
            <w:szCs w:val="24"/>
            <w:lang w:eastAsia="en-IN" w:bidi="hi-IN"/>
          </w:rPr>
          <w:t xml:space="preserve"> </w:t>
        </w:r>
        <w:proofErr w:type="gramStart"/>
        <w:r w:rsidR="00F22CDB">
          <w:rPr>
            <w:rFonts w:ascii="Times New Roman" w:eastAsia="Times New Roman" w:hAnsi="Times New Roman" w:cs="Times New Roman"/>
            <w:sz w:val="24"/>
            <w:szCs w:val="24"/>
            <w:lang w:eastAsia="en-IN" w:bidi="hi-IN"/>
          </w:rPr>
          <w:t>area</w:t>
        </w:r>
      </w:ins>
      <w:r>
        <w:rPr>
          <w:rFonts w:ascii="Times New Roman" w:eastAsia="Times New Roman" w:hAnsi="Times New Roman" w:cs="Times New Roman"/>
          <w:sz w:val="24"/>
          <w:szCs w:val="24"/>
          <w:lang w:eastAsia="en-IN" w:bidi="hi-IN"/>
        </w:rPr>
        <w:t xml:space="preserve">, and </w:t>
      </w:r>
      <w:del w:id="83" w:author="David Borchers" w:date="2017-02-27T09:31:00Z">
        <w:r>
          <w:rPr>
            <w:rFonts w:ascii="Times New Roman" w:eastAsia="Times New Roman" w:hAnsi="Times New Roman" w:cs="Times New Roman"/>
            <w:sz w:val="24"/>
            <w:szCs w:val="24"/>
            <w:lang w:eastAsia="en-IN" w:bidi="hi-IN"/>
          </w:rPr>
          <w:delText xml:space="preserve">a negative bias of </w:delText>
        </w:r>
      </w:del>
      <w:r>
        <w:rPr>
          <w:rFonts w:ascii="Times New Roman" w:eastAsia="Times New Roman" w:hAnsi="Times New Roman" w:cs="Times New Roman"/>
          <w:sz w:val="24"/>
          <w:szCs w:val="24"/>
          <w:lang w:eastAsia="en-IN" w:bidi="hi-IN"/>
        </w:rPr>
        <w:t>up</w:t>
      </w:r>
      <w:proofErr w:type="gramEnd"/>
      <w:r>
        <w:rPr>
          <w:rFonts w:ascii="Times New Roman" w:eastAsia="Times New Roman" w:hAnsi="Times New Roman" w:cs="Times New Roman"/>
          <w:sz w:val="24"/>
          <w:szCs w:val="24"/>
          <w:lang w:eastAsia="en-IN" w:bidi="hi-IN"/>
        </w:rPr>
        <w:t xml:space="preserve"> to XX and 30% in the other two 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the methods being used in this paper have been available to practitioners for a few years now </w:t>
      </w:r>
      <w:commentRangeStart w:id="84"/>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commentRangeEnd w:id="84"/>
      <w:ins w:id="85" w:author="David" w:date="2017-02-27T15:53:00Z">
        <w:r w:rsidR="00F22CDB">
          <w:rPr>
            <w:rStyle w:val="CommentReference"/>
          </w:rPr>
          <w:commentReference w:id="84"/>
        </w:r>
        <w:r>
          <w:rPr>
            <w:rFonts w:ascii="Times New Roman" w:eastAsia="Times New Roman" w:hAnsi="Times New Roman" w:cs="Times New Roman"/>
            <w:sz w:val="24"/>
            <w:szCs w:val="24"/>
            <w:lang w:eastAsia="en-IN" w:bidi="hi-IN"/>
          </w:rPr>
          <w:t>.</w:t>
        </w:r>
      </w:ins>
      <w:del w:id="86" w:author="David" w:date="2017-02-27T15:53:00Z">
        <w:r>
          <w:rPr>
            <w:rFonts w:ascii="Times New Roman" w:eastAsia="Times New Roman" w:hAnsi="Times New Roman" w:cs="Times New Roman"/>
            <w:sz w:val="24"/>
            <w:szCs w:val="24"/>
            <w:lang w:eastAsia="en-IN" w:bidi="hi-IN"/>
          </w:rPr>
          <w:delText>.</w:delText>
        </w:r>
      </w:del>
      <w:r>
        <w:rPr>
          <w:rFonts w:ascii="Times New Roman" w:eastAsia="Times New Roman" w:hAnsi="Times New Roman" w:cs="Times New Roman"/>
          <w:sz w:val="24"/>
          <w:szCs w:val="24"/>
          <w:lang w:eastAsia="en-IN" w:bidi="hi-IN"/>
        </w:rPr>
        <w:t xml:space="preserve"> However, lack of understanding of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We developed a range of candidate models, whose variants (depending on specific study areas) should be analysed when reporting snow leopard populations from different study areas. We also provide the modelling approach to compare densities and effects of various covariates on density, detection probability and movement patterns. </w:t>
      </w:r>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29233800" w14:textId="103567DB" w:rsidR="00A118EB" w:rsidRDefault="00A118EB" w:rsidP="00A118EB">
      <w:pPr>
        <w:spacing w:before="100" w:beforeAutospacing="1" w:after="100" w:afterAutospacing="1" w:line="240" w:lineRule="auto"/>
        <w:rPr>
          <w:ins w:id="87" w:author="David Borchers" w:date="2017-02-27T09:35: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XX: Candidate model sets from the three study areas, corresponding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and </w:t>
      </w:r>
      <w:proofErr w:type="spellStart"/>
      <w:r>
        <w:rPr>
          <w:rFonts w:ascii="Times New Roman" w:eastAsia="Times New Roman" w:hAnsi="Times New Roman" w:cs="Times New Roman"/>
          <w:sz w:val="24"/>
          <w:szCs w:val="24"/>
          <w:lang w:eastAsia="en-IN" w:bidi="hi-IN"/>
        </w:rPr>
        <w:t>AIC</w:t>
      </w:r>
      <w:ins w:id="88" w:author="Koustubh" w:date="2017-02-27T15:53:00Z">
        <w:r w:rsidR="000D6CE4">
          <w:rPr>
            <w:rFonts w:ascii="Times New Roman" w:eastAsia="Times New Roman" w:hAnsi="Times New Roman" w:cs="Times New Roman"/>
            <w:sz w:val="24"/>
            <w:szCs w:val="24"/>
            <w:lang w:eastAsia="en-IN" w:bidi="hi-IN"/>
          </w:rPr>
          <w:t>c</w:t>
        </w:r>
      </w:ins>
      <w:proofErr w:type="spellEnd"/>
      <w:r>
        <w:rPr>
          <w:rFonts w:ascii="Times New Roman" w:eastAsia="Times New Roman" w:hAnsi="Times New Roman" w:cs="Times New Roman"/>
          <w:sz w:val="24"/>
          <w:szCs w:val="24"/>
          <w:lang w:eastAsia="en-IN" w:bidi="hi-IN"/>
        </w:rPr>
        <w:t xml:space="preserve"> weights</w:t>
      </w:r>
      <w:del w:id="89" w:author="Koustubh" w:date="2017-02-27T15:53:00Z">
        <w:r>
          <w:rPr>
            <w:rFonts w:ascii="Times New Roman" w:eastAsia="Times New Roman" w:hAnsi="Times New Roman" w:cs="Times New Roman"/>
            <w:sz w:val="24"/>
            <w:szCs w:val="24"/>
            <w:lang w:eastAsia="en-IN" w:bidi="hi-IN"/>
          </w:rPr>
          <w:delText>, and estimates of snow leopard density and abundance.</w:delText>
        </w:r>
      </w:del>
      <w:ins w:id="90" w:author="Koustubh" w:date="2017-02-27T15:53:00Z">
        <w:r w:rsidR="00327366">
          <w:rPr>
            <w:rFonts w:ascii="Times New Roman" w:eastAsia="Times New Roman" w:hAnsi="Times New Roman" w:cs="Times New Roman"/>
            <w:sz w:val="24"/>
            <w:szCs w:val="24"/>
            <w:lang w:eastAsia="en-IN" w:bidi="hi-IN"/>
          </w:rPr>
          <w:t xml:space="preserve"> (</w:t>
        </w:r>
        <w:proofErr w:type="spellStart"/>
        <w:r w:rsidR="00327366">
          <w:rPr>
            <w:rFonts w:ascii="Times New Roman" w:eastAsia="Times New Roman" w:hAnsi="Times New Roman" w:cs="Times New Roman"/>
            <w:sz w:val="24"/>
            <w:szCs w:val="24"/>
            <w:lang w:eastAsia="en-IN" w:bidi="hi-IN"/>
          </w:rPr>
          <w:t>stdGC</w:t>
        </w:r>
        <w:proofErr w:type="spellEnd"/>
        <w:r w:rsidR="00327366">
          <w:rPr>
            <w:rFonts w:ascii="Times New Roman" w:eastAsia="Times New Roman" w:hAnsi="Times New Roman" w:cs="Times New Roman"/>
            <w:sz w:val="24"/>
            <w:szCs w:val="24"/>
            <w:lang w:eastAsia="en-IN" w:bidi="hi-IN"/>
          </w:rPr>
          <w:t xml:space="preserve"> = </w:t>
        </w:r>
      </w:ins>
    </w:p>
    <w:tbl>
      <w:tblPr>
        <w:tblStyle w:val="LightShading"/>
        <w:tblW w:w="9454" w:type="dxa"/>
        <w:tblInd w:w="-72" w:type="dxa"/>
        <w:shd w:val="clear" w:color="auto" w:fill="FFFFFF" w:themeFill="background1"/>
        <w:tblLook w:val="04A0" w:firstRow="1" w:lastRow="0" w:firstColumn="1" w:lastColumn="0" w:noHBand="0" w:noVBand="1"/>
      </w:tblPr>
      <w:tblGrid>
        <w:gridCol w:w="1042"/>
        <w:gridCol w:w="3818"/>
        <w:gridCol w:w="639"/>
        <w:gridCol w:w="1091"/>
        <w:gridCol w:w="1053"/>
        <w:gridCol w:w="954"/>
        <w:gridCol w:w="857"/>
      </w:tblGrid>
      <w:tr w:rsidR="00646552" w:rsidRPr="00646552" w14:paraId="33B370D1" w14:textId="77777777" w:rsidTr="000B2E78">
        <w:trPr>
          <w:cnfStyle w:val="100000000000" w:firstRow="1" w:lastRow="0" w:firstColumn="0" w:lastColumn="0" w:oddVBand="0" w:evenVBand="0" w:oddHBand="0" w:evenHBand="0" w:firstRowFirstColumn="0" w:firstRowLastColumn="0" w:lastRowFirstColumn="0" w:lastRowLastColumn="0"/>
          <w:trHeight w:val="300"/>
          <w:ins w:id="91"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D9D9D9" w:themeFill="background1" w:themeFillShade="D9"/>
          </w:tcPr>
          <w:p w14:paraId="76846200" w14:textId="58C1A8EA" w:rsidR="00646552" w:rsidRPr="00646552" w:rsidRDefault="00646552" w:rsidP="00646552">
            <w:pPr>
              <w:jc w:val="center"/>
              <w:rPr>
                <w:ins w:id="92" w:author="Koustubh" w:date="2017-02-27T15:53:00Z"/>
                <w:rFonts w:ascii="Calibri" w:eastAsia="Times New Roman" w:hAnsi="Calibri" w:cs="Calibri"/>
                <w:color w:val="000000"/>
                <w:lang w:eastAsia="en-IN" w:bidi="hi-IN"/>
              </w:rPr>
            </w:pPr>
            <w:ins w:id="93" w:author="Koustubh" w:date="2017-02-27T15:53:00Z">
              <w:r>
                <w:rPr>
                  <w:rFonts w:ascii="Calibri" w:eastAsia="Times New Roman" w:hAnsi="Calibri" w:cs="Calibri"/>
                  <w:color w:val="000000"/>
                  <w:lang w:eastAsia="en-IN" w:bidi="hi-IN"/>
                </w:rPr>
                <w:t>Area</w:t>
              </w:r>
            </w:ins>
          </w:p>
        </w:tc>
        <w:tc>
          <w:tcPr>
            <w:tcW w:w="3818" w:type="dxa"/>
            <w:shd w:val="clear" w:color="auto" w:fill="D9D9D9" w:themeFill="background1" w:themeFillShade="D9"/>
            <w:noWrap/>
            <w:hideMark/>
          </w:tcPr>
          <w:p w14:paraId="03BC826E" w14:textId="140CF0BC" w:rsidR="00646552" w:rsidRPr="00646552" w:rsidRDefault="008E19F4" w:rsidP="00646552">
            <w:pPr>
              <w:jc w:val="center"/>
              <w:cnfStyle w:val="100000000000" w:firstRow="1" w:lastRow="0" w:firstColumn="0" w:lastColumn="0" w:oddVBand="0" w:evenVBand="0" w:oddHBand="0" w:evenHBand="0" w:firstRowFirstColumn="0" w:firstRowLastColumn="0" w:lastRowFirstColumn="0" w:lastRowLastColumn="0"/>
              <w:rPr>
                <w:ins w:id="94" w:author="Koustubh" w:date="2017-02-27T15:53:00Z"/>
                <w:rFonts w:ascii="Calibri" w:eastAsia="Times New Roman" w:hAnsi="Calibri" w:cs="Calibri"/>
                <w:color w:val="000000"/>
                <w:lang w:eastAsia="en-IN" w:bidi="hi-IN"/>
              </w:rPr>
            </w:pPr>
            <w:ins w:id="95" w:author="Koustubh" w:date="2017-02-27T15:53:00Z">
              <w:r w:rsidRPr="00646552">
                <w:rPr>
                  <w:rFonts w:ascii="Calibri" w:eastAsia="Times New Roman" w:hAnsi="Calibri" w:cs="Calibri"/>
                  <w:color w:val="000000"/>
                  <w:lang w:eastAsia="en-IN" w:bidi="hi-IN"/>
                </w:rPr>
                <w:t>M</w:t>
              </w:r>
              <w:r w:rsidR="00646552" w:rsidRPr="00646552">
                <w:rPr>
                  <w:rFonts w:ascii="Calibri" w:eastAsia="Times New Roman" w:hAnsi="Calibri" w:cs="Calibri"/>
                  <w:color w:val="000000"/>
                  <w:lang w:eastAsia="en-IN" w:bidi="hi-IN"/>
                </w:rPr>
                <w:t>odel</w:t>
              </w:r>
            </w:ins>
          </w:p>
        </w:tc>
        <w:tc>
          <w:tcPr>
            <w:tcW w:w="639" w:type="dxa"/>
            <w:shd w:val="clear" w:color="auto" w:fill="D9D9D9" w:themeFill="background1" w:themeFillShade="D9"/>
            <w:noWrap/>
            <w:hideMark/>
          </w:tcPr>
          <w:p w14:paraId="636B76D2"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ins w:id="96" w:author="Koustubh" w:date="2017-02-27T15:53:00Z"/>
                <w:rFonts w:ascii="Calibri" w:eastAsia="Times New Roman" w:hAnsi="Calibri" w:cs="Calibri"/>
                <w:color w:val="000000"/>
                <w:lang w:eastAsia="en-IN" w:bidi="hi-IN"/>
              </w:rPr>
            </w:pPr>
            <w:proofErr w:type="spellStart"/>
            <w:ins w:id="97" w:author="Koustubh" w:date="2017-02-27T15:53:00Z">
              <w:r w:rsidRPr="00646552">
                <w:rPr>
                  <w:rFonts w:ascii="Calibri" w:eastAsia="Times New Roman" w:hAnsi="Calibri" w:cs="Calibri"/>
                  <w:color w:val="000000"/>
                  <w:lang w:eastAsia="en-IN" w:bidi="hi-IN"/>
                </w:rPr>
                <w:t>npar</w:t>
              </w:r>
              <w:proofErr w:type="spellEnd"/>
            </w:ins>
          </w:p>
        </w:tc>
        <w:tc>
          <w:tcPr>
            <w:tcW w:w="1091" w:type="dxa"/>
            <w:shd w:val="clear" w:color="auto" w:fill="D9D9D9" w:themeFill="background1" w:themeFillShade="D9"/>
            <w:noWrap/>
            <w:hideMark/>
          </w:tcPr>
          <w:p w14:paraId="2CBA5299"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ins w:id="98" w:author="Koustubh" w:date="2017-02-27T15:53:00Z"/>
                <w:rFonts w:ascii="Calibri" w:eastAsia="Times New Roman" w:hAnsi="Calibri" w:cs="Calibri"/>
                <w:color w:val="000000"/>
                <w:lang w:eastAsia="en-IN" w:bidi="hi-IN"/>
              </w:rPr>
            </w:pPr>
            <w:proofErr w:type="spellStart"/>
            <w:ins w:id="99" w:author="Koustubh" w:date="2017-02-27T15:53:00Z">
              <w:r w:rsidRPr="00646552">
                <w:rPr>
                  <w:rFonts w:ascii="Calibri" w:eastAsia="Times New Roman" w:hAnsi="Calibri" w:cs="Calibri"/>
                  <w:color w:val="000000"/>
                  <w:lang w:eastAsia="en-IN" w:bidi="hi-IN"/>
                </w:rPr>
                <w:t>logLik</w:t>
              </w:r>
              <w:proofErr w:type="spellEnd"/>
            </w:ins>
          </w:p>
        </w:tc>
        <w:tc>
          <w:tcPr>
            <w:tcW w:w="1053" w:type="dxa"/>
            <w:shd w:val="clear" w:color="auto" w:fill="D9D9D9" w:themeFill="background1" w:themeFillShade="D9"/>
            <w:noWrap/>
            <w:hideMark/>
          </w:tcPr>
          <w:p w14:paraId="1DB1F97E"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ins w:id="100" w:author="Koustubh" w:date="2017-02-27T15:53:00Z"/>
                <w:rFonts w:ascii="Calibri" w:eastAsia="Times New Roman" w:hAnsi="Calibri" w:cs="Calibri"/>
                <w:color w:val="000000"/>
                <w:lang w:eastAsia="en-IN" w:bidi="hi-IN"/>
              </w:rPr>
            </w:pPr>
            <w:proofErr w:type="spellStart"/>
            <w:ins w:id="101" w:author="Koustubh" w:date="2017-02-27T15:53:00Z">
              <w:r w:rsidRPr="00646552">
                <w:rPr>
                  <w:rFonts w:ascii="Calibri" w:eastAsia="Times New Roman" w:hAnsi="Calibri" w:cs="Calibri"/>
                  <w:color w:val="000000"/>
                  <w:lang w:eastAsia="en-IN" w:bidi="hi-IN"/>
                </w:rPr>
                <w:t>AICc</w:t>
              </w:r>
              <w:proofErr w:type="spellEnd"/>
            </w:ins>
          </w:p>
        </w:tc>
        <w:tc>
          <w:tcPr>
            <w:tcW w:w="954" w:type="dxa"/>
            <w:shd w:val="clear" w:color="auto" w:fill="D9D9D9" w:themeFill="background1" w:themeFillShade="D9"/>
            <w:noWrap/>
            <w:hideMark/>
          </w:tcPr>
          <w:p w14:paraId="4FBD1185"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ins w:id="102" w:author="Koustubh" w:date="2017-02-27T15:53:00Z"/>
                <w:rFonts w:ascii="Calibri" w:eastAsia="Times New Roman" w:hAnsi="Calibri" w:cs="Calibri"/>
                <w:color w:val="000000"/>
                <w:lang w:eastAsia="en-IN" w:bidi="hi-IN"/>
              </w:rPr>
            </w:pPr>
            <w:proofErr w:type="spellStart"/>
            <w:ins w:id="103" w:author="Koustubh" w:date="2017-02-27T15:53:00Z">
              <w:r w:rsidRPr="00646552">
                <w:rPr>
                  <w:rFonts w:ascii="Calibri" w:eastAsia="Times New Roman" w:hAnsi="Calibri" w:cs="Calibri"/>
                  <w:color w:val="000000"/>
                  <w:lang w:eastAsia="en-IN" w:bidi="hi-IN"/>
                </w:rPr>
                <w:t>dAICc</w:t>
              </w:r>
              <w:proofErr w:type="spellEnd"/>
            </w:ins>
          </w:p>
        </w:tc>
        <w:tc>
          <w:tcPr>
            <w:tcW w:w="857" w:type="dxa"/>
            <w:shd w:val="clear" w:color="auto" w:fill="D9D9D9" w:themeFill="background1" w:themeFillShade="D9"/>
            <w:noWrap/>
            <w:hideMark/>
          </w:tcPr>
          <w:p w14:paraId="2355F562"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ins w:id="104" w:author="Koustubh" w:date="2017-02-27T15:53:00Z"/>
                <w:rFonts w:ascii="Calibri" w:eastAsia="Times New Roman" w:hAnsi="Calibri" w:cs="Calibri"/>
                <w:color w:val="000000"/>
                <w:lang w:eastAsia="en-IN" w:bidi="hi-IN"/>
              </w:rPr>
            </w:pPr>
            <w:proofErr w:type="spellStart"/>
            <w:ins w:id="105" w:author="Koustubh" w:date="2017-02-27T15:53:00Z">
              <w:r w:rsidRPr="00646552">
                <w:rPr>
                  <w:rFonts w:ascii="Calibri" w:eastAsia="Times New Roman" w:hAnsi="Calibri" w:cs="Calibri"/>
                  <w:color w:val="000000"/>
                  <w:lang w:eastAsia="en-IN" w:bidi="hi-IN"/>
                </w:rPr>
                <w:t>AICcwt</w:t>
              </w:r>
              <w:proofErr w:type="spellEnd"/>
            </w:ins>
          </w:p>
        </w:tc>
      </w:tr>
      <w:tr w:rsidR="00646552" w:rsidRPr="00646552" w14:paraId="0FF3DB44" w14:textId="77777777" w:rsidTr="000B2E78">
        <w:trPr>
          <w:cnfStyle w:val="000000100000" w:firstRow="0" w:lastRow="0" w:firstColumn="0" w:lastColumn="0" w:oddVBand="0" w:evenVBand="0" w:oddHBand="1" w:evenHBand="0" w:firstRowFirstColumn="0" w:firstRowLastColumn="0" w:lastRowFirstColumn="0" w:lastRowLastColumn="0"/>
          <w:trHeight w:val="300"/>
          <w:ins w:id="106"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471D623" w14:textId="1879FD44" w:rsidR="00646552" w:rsidRPr="00646552" w:rsidRDefault="00646552" w:rsidP="00646552">
            <w:pPr>
              <w:rPr>
                <w:ins w:id="107" w:author="Koustubh" w:date="2017-02-27T15:53:00Z"/>
                <w:rFonts w:ascii="Calibri" w:eastAsia="Times New Roman" w:hAnsi="Calibri" w:cs="Calibri"/>
                <w:color w:val="000000"/>
                <w:lang w:eastAsia="en-IN" w:bidi="hi-IN"/>
              </w:rPr>
            </w:pPr>
            <w:proofErr w:type="spellStart"/>
            <w:ins w:id="108" w:author="Koustubh" w:date="2017-02-27T15:53:00Z">
              <w:r>
                <w:rPr>
                  <w:rFonts w:ascii="Calibri" w:eastAsia="Times New Roman" w:hAnsi="Calibri" w:cs="Calibri"/>
                  <w:color w:val="000000"/>
                  <w:lang w:eastAsia="en-IN" w:bidi="hi-IN"/>
                </w:rPr>
                <w:t>Nemegt</w:t>
              </w:r>
              <w:proofErr w:type="spellEnd"/>
            </w:ins>
          </w:p>
        </w:tc>
        <w:tc>
          <w:tcPr>
            <w:tcW w:w="3818" w:type="dxa"/>
            <w:shd w:val="clear" w:color="auto" w:fill="FFFFFF" w:themeFill="background1"/>
            <w:noWrap/>
            <w:hideMark/>
          </w:tcPr>
          <w:p w14:paraId="05FBCEF5" w14:textId="66F15F87"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109" w:author="Koustubh" w:date="2017-02-27T15:53:00Z"/>
                <w:rFonts w:ascii="Calibri" w:eastAsia="Times New Roman" w:hAnsi="Calibri" w:cs="Calibri"/>
                <w:color w:val="000000"/>
                <w:lang w:eastAsia="en-IN" w:bidi="hi-IN"/>
              </w:rPr>
            </w:pPr>
            <w:proofErr w:type="spellStart"/>
            <w:ins w:id="110"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lambda0~Water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w:t>
              </w:r>
            </w:ins>
            <w:ins w:id="111" w:author="Koustubh" w:date="2017-02-27T16:00:00Z">
              <w:r w:rsidR="008E19F4">
                <w:rPr>
                  <w:rFonts w:ascii="Calibri" w:eastAsia="Times New Roman" w:hAnsi="Calibri" w:cs="Calibri"/>
                  <w:color w:val="000000"/>
                  <w:lang w:eastAsia="en-IN" w:bidi="hi-IN"/>
                </w:rPr>
                <w:t>–</w:t>
              </w:r>
            </w:ins>
            <w:ins w:id="112" w:author="Koustubh" w:date="2017-02-27T15:53:00Z">
              <w:r w:rsidRPr="00646552">
                <w:rPr>
                  <w:rFonts w:ascii="Calibri" w:eastAsia="Times New Roman" w:hAnsi="Calibri" w:cs="Calibri"/>
                  <w:color w:val="000000"/>
                  <w:lang w:eastAsia="en-IN" w:bidi="hi-IN"/>
                </w:rPr>
                <w:t xml:space="preserve"> 1</w:t>
              </w:r>
            </w:ins>
          </w:p>
        </w:tc>
        <w:tc>
          <w:tcPr>
            <w:tcW w:w="639" w:type="dxa"/>
            <w:shd w:val="clear" w:color="auto" w:fill="FFFFFF" w:themeFill="background1"/>
            <w:noWrap/>
            <w:hideMark/>
          </w:tcPr>
          <w:p w14:paraId="1C071277"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13" w:author="Koustubh" w:date="2017-02-27T15:53:00Z"/>
                <w:rFonts w:ascii="Calibri" w:eastAsia="Times New Roman" w:hAnsi="Calibri" w:cs="Calibri"/>
                <w:color w:val="000000"/>
                <w:lang w:eastAsia="en-IN" w:bidi="hi-IN"/>
              </w:rPr>
            </w:pPr>
            <w:ins w:id="114" w:author="Koustubh" w:date="2017-02-27T15:53:00Z">
              <w:r w:rsidRPr="00646552">
                <w:rPr>
                  <w:rFonts w:ascii="Calibri" w:eastAsia="Times New Roman" w:hAnsi="Calibri" w:cs="Calibri"/>
                  <w:color w:val="000000"/>
                  <w:lang w:eastAsia="en-IN" w:bidi="hi-IN"/>
                </w:rPr>
                <w:t>6</w:t>
              </w:r>
            </w:ins>
          </w:p>
        </w:tc>
        <w:tc>
          <w:tcPr>
            <w:tcW w:w="1091" w:type="dxa"/>
            <w:shd w:val="clear" w:color="auto" w:fill="FFFFFF" w:themeFill="background1"/>
            <w:noWrap/>
            <w:hideMark/>
          </w:tcPr>
          <w:p w14:paraId="565C13C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15" w:author="Koustubh" w:date="2017-02-27T15:53:00Z"/>
                <w:rFonts w:ascii="Calibri" w:eastAsia="Times New Roman" w:hAnsi="Calibri" w:cs="Calibri"/>
                <w:color w:val="000000"/>
                <w:lang w:eastAsia="en-IN" w:bidi="hi-IN"/>
              </w:rPr>
            </w:pPr>
            <w:ins w:id="116" w:author="Koustubh" w:date="2017-02-27T15:53:00Z">
              <w:r w:rsidRPr="00646552">
                <w:rPr>
                  <w:rFonts w:ascii="Calibri" w:eastAsia="Times New Roman" w:hAnsi="Calibri" w:cs="Calibri"/>
                  <w:color w:val="000000"/>
                  <w:lang w:eastAsia="en-IN" w:bidi="hi-IN"/>
                </w:rPr>
                <w:t>-137.033</w:t>
              </w:r>
            </w:ins>
          </w:p>
        </w:tc>
        <w:tc>
          <w:tcPr>
            <w:tcW w:w="1053" w:type="dxa"/>
            <w:shd w:val="clear" w:color="auto" w:fill="FFFFFF" w:themeFill="background1"/>
            <w:noWrap/>
            <w:hideMark/>
          </w:tcPr>
          <w:p w14:paraId="23D3A875"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17" w:author="Koustubh" w:date="2017-02-27T15:53:00Z"/>
                <w:rFonts w:ascii="Calibri" w:eastAsia="Times New Roman" w:hAnsi="Calibri" w:cs="Calibri"/>
                <w:color w:val="000000"/>
                <w:lang w:eastAsia="en-IN" w:bidi="hi-IN"/>
              </w:rPr>
            </w:pPr>
            <w:ins w:id="118" w:author="Koustubh" w:date="2017-02-27T15:53:00Z">
              <w:r w:rsidRPr="00646552">
                <w:rPr>
                  <w:rFonts w:ascii="Calibri" w:eastAsia="Times New Roman" w:hAnsi="Calibri" w:cs="Calibri"/>
                  <w:color w:val="000000"/>
                  <w:lang w:eastAsia="en-IN" w:bidi="hi-IN"/>
                </w:rPr>
                <w:t>296.566</w:t>
              </w:r>
            </w:ins>
          </w:p>
        </w:tc>
        <w:tc>
          <w:tcPr>
            <w:tcW w:w="954" w:type="dxa"/>
            <w:shd w:val="clear" w:color="auto" w:fill="FFFFFF" w:themeFill="background1"/>
            <w:noWrap/>
            <w:hideMark/>
          </w:tcPr>
          <w:p w14:paraId="09F263F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19" w:author="Koustubh" w:date="2017-02-27T15:53:00Z"/>
                <w:rFonts w:ascii="Calibri" w:eastAsia="Times New Roman" w:hAnsi="Calibri" w:cs="Calibri"/>
                <w:color w:val="000000"/>
                <w:lang w:eastAsia="en-IN" w:bidi="hi-IN"/>
              </w:rPr>
            </w:pPr>
            <w:ins w:id="120" w:author="Koustubh" w:date="2017-02-27T15:53:00Z">
              <w:r w:rsidRPr="00646552">
                <w:rPr>
                  <w:rFonts w:ascii="Calibri" w:eastAsia="Times New Roman" w:hAnsi="Calibri" w:cs="Calibri"/>
                  <w:color w:val="000000"/>
                  <w:lang w:eastAsia="en-IN" w:bidi="hi-IN"/>
                </w:rPr>
                <w:t>0</w:t>
              </w:r>
            </w:ins>
          </w:p>
        </w:tc>
        <w:tc>
          <w:tcPr>
            <w:tcW w:w="857" w:type="dxa"/>
            <w:shd w:val="clear" w:color="auto" w:fill="FFFFFF" w:themeFill="background1"/>
            <w:noWrap/>
            <w:hideMark/>
          </w:tcPr>
          <w:p w14:paraId="32F22EA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21" w:author="Koustubh" w:date="2017-02-27T15:53:00Z"/>
                <w:rFonts w:ascii="Calibri" w:eastAsia="Times New Roman" w:hAnsi="Calibri" w:cs="Calibri"/>
                <w:color w:val="000000"/>
                <w:lang w:eastAsia="en-IN" w:bidi="hi-IN"/>
              </w:rPr>
            </w:pPr>
            <w:ins w:id="122" w:author="Koustubh" w:date="2017-02-27T15:53:00Z">
              <w:r w:rsidRPr="00646552">
                <w:rPr>
                  <w:rFonts w:ascii="Calibri" w:eastAsia="Times New Roman" w:hAnsi="Calibri" w:cs="Calibri"/>
                  <w:color w:val="000000"/>
                  <w:lang w:eastAsia="en-IN" w:bidi="hi-IN"/>
                </w:rPr>
                <w:t>0.974</w:t>
              </w:r>
            </w:ins>
          </w:p>
        </w:tc>
      </w:tr>
      <w:tr w:rsidR="00646552" w:rsidRPr="00646552" w14:paraId="7261FA19" w14:textId="77777777" w:rsidTr="000B2E78">
        <w:trPr>
          <w:trHeight w:val="300"/>
          <w:ins w:id="123"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4F11CC0" w14:textId="77777777" w:rsidR="00646552" w:rsidRPr="00646552" w:rsidRDefault="00646552" w:rsidP="00646552">
            <w:pPr>
              <w:rPr>
                <w:ins w:id="124"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192F6E16" w14:textId="4B77953B"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125" w:author="Koustubh" w:date="2017-02-27T15:53:00Z"/>
                <w:rFonts w:ascii="Calibri" w:eastAsia="Times New Roman" w:hAnsi="Calibri" w:cs="Calibri"/>
                <w:color w:val="000000"/>
                <w:lang w:eastAsia="en-IN" w:bidi="hi-IN"/>
              </w:rPr>
            </w:pPr>
            <w:proofErr w:type="spellStart"/>
            <w:ins w:id="126"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lambda0~Topo + Water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w:t>
              </w:r>
            </w:ins>
            <w:ins w:id="127" w:author="Koustubh" w:date="2017-02-27T16:00:00Z">
              <w:r w:rsidR="008E19F4">
                <w:rPr>
                  <w:rFonts w:ascii="Calibri" w:eastAsia="Times New Roman" w:hAnsi="Calibri" w:cs="Calibri"/>
                  <w:color w:val="000000"/>
                  <w:lang w:eastAsia="en-IN" w:bidi="hi-IN"/>
                </w:rPr>
                <w:t>–</w:t>
              </w:r>
            </w:ins>
            <w:ins w:id="128" w:author="Koustubh" w:date="2017-02-27T15:53:00Z">
              <w:r w:rsidRPr="00646552">
                <w:rPr>
                  <w:rFonts w:ascii="Calibri" w:eastAsia="Times New Roman" w:hAnsi="Calibri" w:cs="Calibri"/>
                  <w:color w:val="000000"/>
                  <w:lang w:eastAsia="en-IN" w:bidi="hi-IN"/>
                </w:rPr>
                <w:t xml:space="preserve"> 1</w:t>
              </w:r>
            </w:ins>
          </w:p>
        </w:tc>
        <w:tc>
          <w:tcPr>
            <w:tcW w:w="639" w:type="dxa"/>
            <w:shd w:val="clear" w:color="auto" w:fill="FFFFFF" w:themeFill="background1"/>
            <w:noWrap/>
            <w:hideMark/>
          </w:tcPr>
          <w:p w14:paraId="2EBCD16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29" w:author="Koustubh" w:date="2017-02-27T15:53:00Z"/>
                <w:rFonts w:ascii="Calibri" w:eastAsia="Times New Roman" w:hAnsi="Calibri" w:cs="Calibri"/>
                <w:color w:val="000000"/>
                <w:lang w:eastAsia="en-IN" w:bidi="hi-IN"/>
              </w:rPr>
            </w:pPr>
            <w:ins w:id="130" w:author="Koustubh" w:date="2017-02-27T15:53:00Z">
              <w:r w:rsidRPr="00646552">
                <w:rPr>
                  <w:rFonts w:ascii="Calibri" w:eastAsia="Times New Roman" w:hAnsi="Calibri" w:cs="Calibri"/>
                  <w:color w:val="000000"/>
                  <w:lang w:eastAsia="en-IN" w:bidi="hi-IN"/>
                </w:rPr>
                <w:t>7</w:t>
              </w:r>
            </w:ins>
          </w:p>
        </w:tc>
        <w:tc>
          <w:tcPr>
            <w:tcW w:w="1091" w:type="dxa"/>
            <w:shd w:val="clear" w:color="auto" w:fill="FFFFFF" w:themeFill="background1"/>
            <w:noWrap/>
            <w:hideMark/>
          </w:tcPr>
          <w:p w14:paraId="1CBB1DB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31" w:author="Koustubh" w:date="2017-02-27T15:53:00Z"/>
                <w:rFonts w:ascii="Calibri" w:eastAsia="Times New Roman" w:hAnsi="Calibri" w:cs="Calibri"/>
                <w:color w:val="000000"/>
                <w:lang w:eastAsia="en-IN" w:bidi="hi-IN"/>
              </w:rPr>
            </w:pPr>
            <w:ins w:id="132" w:author="Koustubh" w:date="2017-02-27T15:53:00Z">
              <w:r w:rsidRPr="00646552">
                <w:rPr>
                  <w:rFonts w:ascii="Calibri" w:eastAsia="Times New Roman" w:hAnsi="Calibri" w:cs="Calibri"/>
                  <w:color w:val="000000"/>
                  <w:lang w:eastAsia="en-IN" w:bidi="hi-IN"/>
                </w:rPr>
                <w:t>-136.905</w:t>
              </w:r>
            </w:ins>
          </w:p>
        </w:tc>
        <w:tc>
          <w:tcPr>
            <w:tcW w:w="1053" w:type="dxa"/>
            <w:shd w:val="clear" w:color="auto" w:fill="FFFFFF" w:themeFill="background1"/>
            <w:noWrap/>
            <w:hideMark/>
          </w:tcPr>
          <w:p w14:paraId="42F998F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33" w:author="Koustubh" w:date="2017-02-27T15:53:00Z"/>
                <w:rFonts w:ascii="Calibri" w:eastAsia="Times New Roman" w:hAnsi="Calibri" w:cs="Calibri"/>
                <w:color w:val="000000"/>
                <w:lang w:eastAsia="en-IN" w:bidi="hi-IN"/>
              </w:rPr>
            </w:pPr>
            <w:ins w:id="134" w:author="Koustubh" w:date="2017-02-27T15:53:00Z">
              <w:r w:rsidRPr="00646552">
                <w:rPr>
                  <w:rFonts w:ascii="Calibri" w:eastAsia="Times New Roman" w:hAnsi="Calibri" w:cs="Calibri"/>
                  <w:color w:val="000000"/>
                  <w:lang w:eastAsia="en-IN" w:bidi="hi-IN"/>
                </w:rPr>
                <w:t>303.811</w:t>
              </w:r>
            </w:ins>
          </w:p>
        </w:tc>
        <w:tc>
          <w:tcPr>
            <w:tcW w:w="954" w:type="dxa"/>
            <w:shd w:val="clear" w:color="auto" w:fill="FFFFFF" w:themeFill="background1"/>
            <w:noWrap/>
            <w:hideMark/>
          </w:tcPr>
          <w:p w14:paraId="7C6D9D3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35" w:author="Koustubh" w:date="2017-02-27T15:53:00Z"/>
                <w:rFonts w:ascii="Calibri" w:eastAsia="Times New Roman" w:hAnsi="Calibri" w:cs="Calibri"/>
                <w:color w:val="000000"/>
                <w:lang w:eastAsia="en-IN" w:bidi="hi-IN"/>
              </w:rPr>
            </w:pPr>
            <w:ins w:id="136" w:author="Koustubh" w:date="2017-02-27T15:53:00Z">
              <w:r w:rsidRPr="00646552">
                <w:rPr>
                  <w:rFonts w:ascii="Calibri" w:eastAsia="Times New Roman" w:hAnsi="Calibri" w:cs="Calibri"/>
                  <w:color w:val="000000"/>
                  <w:lang w:eastAsia="en-IN" w:bidi="hi-IN"/>
                </w:rPr>
                <w:t>7.245</w:t>
              </w:r>
            </w:ins>
          </w:p>
        </w:tc>
        <w:tc>
          <w:tcPr>
            <w:tcW w:w="857" w:type="dxa"/>
            <w:shd w:val="clear" w:color="auto" w:fill="FFFFFF" w:themeFill="background1"/>
            <w:noWrap/>
            <w:hideMark/>
          </w:tcPr>
          <w:p w14:paraId="1435E36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37" w:author="Koustubh" w:date="2017-02-27T15:53:00Z"/>
                <w:rFonts w:ascii="Calibri" w:eastAsia="Times New Roman" w:hAnsi="Calibri" w:cs="Calibri"/>
                <w:color w:val="000000"/>
                <w:lang w:eastAsia="en-IN" w:bidi="hi-IN"/>
              </w:rPr>
            </w:pPr>
            <w:ins w:id="138" w:author="Koustubh" w:date="2017-02-27T15:53:00Z">
              <w:r w:rsidRPr="00646552">
                <w:rPr>
                  <w:rFonts w:ascii="Calibri" w:eastAsia="Times New Roman" w:hAnsi="Calibri" w:cs="Calibri"/>
                  <w:color w:val="000000"/>
                  <w:lang w:eastAsia="en-IN" w:bidi="hi-IN"/>
                </w:rPr>
                <w:t>0.026</w:t>
              </w:r>
            </w:ins>
          </w:p>
        </w:tc>
      </w:tr>
      <w:tr w:rsidR="00646552" w:rsidRPr="00646552" w14:paraId="61CBDB49" w14:textId="77777777" w:rsidTr="000B2E78">
        <w:trPr>
          <w:cnfStyle w:val="000000100000" w:firstRow="0" w:lastRow="0" w:firstColumn="0" w:lastColumn="0" w:oddVBand="0" w:evenVBand="0" w:oddHBand="1" w:evenHBand="0" w:firstRowFirstColumn="0" w:firstRowLastColumn="0" w:lastRowFirstColumn="0" w:lastRowLastColumn="0"/>
          <w:trHeight w:val="300"/>
          <w:ins w:id="139"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77E695F0" w14:textId="77777777" w:rsidR="00646552" w:rsidRPr="00646552" w:rsidRDefault="00646552" w:rsidP="00646552">
            <w:pPr>
              <w:rPr>
                <w:ins w:id="140"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33C491CF" w14:textId="00E8A3F5"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141" w:author="Koustubh" w:date="2017-02-27T15:53:00Z"/>
                <w:rFonts w:ascii="Calibri" w:eastAsia="Times New Roman" w:hAnsi="Calibri" w:cs="Calibri"/>
                <w:color w:val="000000"/>
                <w:lang w:eastAsia="en-IN" w:bidi="hi-IN"/>
              </w:rPr>
            </w:pPr>
            <w:ins w:id="142" w:author="Koustubh" w:date="2017-02-27T15:53:00Z">
              <w:r w:rsidRPr="00646552">
                <w:rPr>
                  <w:rFonts w:ascii="Calibri" w:eastAsia="Times New Roman" w:hAnsi="Calibri" w:cs="Calibri"/>
                  <w:color w:val="000000"/>
                  <w:lang w:eastAsia="en-IN" w:bidi="hi-IN"/>
                </w:rPr>
                <w:t>D~1 lambda0~1 sigma~1</w:t>
              </w:r>
            </w:ins>
          </w:p>
        </w:tc>
        <w:tc>
          <w:tcPr>
            <w:tcW w:w="639" w:type="dxa"/>
            <w:shd w:val="clear" w:color="auto" w:fill="FFFFFF" w:themeFill="background1"/>
            <w:noWrap/>
            <w:hideMark/>
          </w:tcPr>
          <w:p w14:paraId="70D1696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43" w:author="Koustubh" w:date="2017-02-27T15:53:00Z"/>
                <w:rFonts w:ascii="Calibri" w:eastAsia="Times New Roman" w:hAnsi="Calibri" w:cs="Calibri"/>
                <w:color w:val="000000"/>
                <w:lang w:eastAsia="en-IN" w:bidi="hi-IN"/>
              </w:rPr>
            </w:pPr>
            <w:ins w:id="144" w:author="Koustubh" w:date="2017-02-27T15:53:00Z">
              <w:r w:rsidRPr="00646552">
                <w:rPr>
                  <w:rFonts w:ascii="Calibri" w:eastAsia="Times New Roman" w:hAnsi="Calibri" w:cs="Calibri"/>
                  <w:color w:val="000000"/>
                  <w:lang w:eastAsia="en-IN" w:bidi="hi-IN"/>
                </w:rPr>
                <w:t>3</w:t>
              </w:r>
            </w:ins>
          </w:p>
        </w:tc>
        <w:tc>
          <w:tcPr>
            <w:tcW w:w="1091" w:type="dxa"/>
            <w:shd w:val="clear" w:color="auto" w:fill="FFFFFF" w:themeFill="background1"/>
            <w:noWrap/>
            <w:hideMark/>
          </w:tcPr>
          <w:p w14:paraId="2CC64B7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45" w:author="Koustubh" w:date="2017-02-27T15:53:00Z"/>
                <w:rFonts w:ascii="Calibri" w:eastAsia="Times New Roman" w:hAnsi="Calibri" w:cs="Calibri"/>
                <w:color w:val="000000"/>
                <w:lang w:eastAsia="en-IN" w:bidi="hi-IN"/>
              </w:rPr>
            </w:pPr>
            <w:ins w:id="146" w:author="Koustubh" w:date="2017-02-27T15:53:00Z">
              <w:r w:rsidRPr="00646552">
                <w:rPr>
                  <w:rFonts w:ascii="Calibri" w:eastAsia="Times New Roman" w:hAnsi="Calibri" w:cs="Calibri"/>
                  <w:color w:val="000000"/>
                  <w:lang w:eastAsia="en-IN" w:bidi="hi-IN"/>
                </w:rPr>
                <w:t>-150.231</w:t>
              </w:r>
            </w:ins>
          </w:p>
        </w:tc>
        <w:tc>
          <w:tcPr>
            <w:tcW w:w="1053" w:type="dxa"/>
            <w:shd w:val="clear" w:color="auto" w:fill="FFFFFF" w:themeFill="background1"/>
            <w:noWrap/>
            <w:hideMark/>
          </w:tcPr>
          <w:p w14:paraId="6874C5C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47" w:author="Koustubh" w:date="2017-02-27T15:53:00Z"/>
                <w:rFonts w:ascii="Calibri" w:eastAsia="Times New Roman" w:hAnsi="Calibri" w:cs="Calibri"/>
                <w:color w:val="000000"/>
                <w:lang w:eastAsia="en-IN" w:bidi="hi-IN"/>
              </w:rPr>
            </w:pPr>
            <w:ins w:id="148" w:author="Koustubh" w:date="2017-02-27T15:53:00Z">
              <w:r w:rsidRPr="00646552">
                <w:rPr>
                  <w:rFonts w:ascii="Calibri" w:eastAsia="Times New Roman" w:hAnsi="Calibri" w:cs="Calibri"/>
                  <w:color w:val="000000"/>
                  <w:lang w:eastAsia="en-IN" w:bidi="hi-IN"/>
                </w:rPr>
                <w:t>308.644</w:t>
              </w:r>
            </w:ins>
          </w:p>
        </w:tc>
        <w:tc>
          <w:tcPr>
            <w:tcW w:w="954" w:type="dxa"/>
            <w:shd w:val="clear" w:color="auto" w:fill="FFFFFF" w:themeFill="background1"/>
            <w:noWrap/>
            <w:hideMark/>
          </w:tcPr>
          <w:p w14:paraId="62D5335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49" w:author="Koustubh" w:date="2017-02-27T15:53:00Z"/>
                <w:rFonts w:ascii="Calibri" w:eastAsia="Times New Roman" w:hAnsi="Calibri" w:cs="Calibri"/>
                <w:color w:val="000000"/>
                <w:lang w:eastAsia="en-IN" w:bidi="hi-IN"/>
              </w:rPr>
            </w:pPr>
            <w:ins w:id="150" w:author="Koustubh" w:date="2017-02-27T15:53:00Z">
              <w:r w:rsidRPr="00646552">
                <w:rPr>
                  <w:rFonts w:ascii="Calibri" w:eastAsia="Times New Roman" w:hAnsi="Calibri" w:cs="Calibri"/>
                  <w:color w:val="000000"/>
                  <w:lang w:eastAsia="en-IN" w:bidi="hi-IN"/>
                </w:rPr>
                <w:t>12.078</w:t>
              </w:r>
            </w:ins>
          </w:p>
        </w:tc>
        <w:tc>
          <w:tcPr>
            <w:tcW w:w="857" w:type="dxa"/>
            <w:shd w:val="clear" w:color="auto" w:fill="FFFFFF" w:themeFill="background1"/>
            <w:noWrap/>
            <w:hideMark/>
          </w:tcPr>
          <w:p w14:paraId="281FAA0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51" w:author="Koustubh" w:date="2017-02-27T15:53:00Z"/>
                <w:rFonts w:ascii="Calibri" w:eastAsia="Times New Roman" w:hAnsi="Calibri" w:cs="Calibri"/>
                <w:color w:val="000000"/>
                <w:lang w:eastAsia="en-IN" w:bidi="hi-IN"/>
              </w:rPr>
            </w:pPr>
            <w:ins w:id="152" w:author="Koustubh" w:date="2017-02-27T15:53:00Z">
              <w:r w:rsidRPr="00646552">
                <w:rPr>
                  <w:rFonts w:ascii="Calibri" w:eastAsia="Times New Roman" w:hAnsi="Calibri" w:cs="Calibri"/>
                  <w:color w:val="000000"/>
                  <w:lang w:eastAsia="en-IN" w:bidi="hi-IN"/>
                </w:rPr>
                <w:t>0</w:t>
              </w:r>
            </w:ins>
          </w:p>
        </w:tc>
      </w:tr>
      <w:tr w:rsidR="00646552" w:rsidRPr="00646552" w14:paraId="44D0C1B3" w14:textId="77777777" w:rsidTr="000B2E78">
        <w:trPr>
          <w:trHeight w:val="300"/>
          <w:ins w:id="153"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A8A7DD3" w14:textId="77777777" w:rsidR="00646552" w:rsidRPr="00646552" w:rsidRDefault="00646552" w:rsidP="00646552">
            <w:pPr>
              <w:rPr>
                <w:ins w:id="154"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64A8778E" w14:textId="621A76F5"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155" w:author="Koustubh" w:date="2017-02-27T15:53:00Z"/>
                <w:rFonts w:ascii="Calibri" w:eastAsia="Times New Roman" w:hAnsi="Calibri" w:cs="Calibri"/>
                <w:color w:val="000000"/>
                <w:lang w:eastAsia="en-IN" w:bidi="hi-IN"/>
              </w:rPr>
            </w:pPr>
            <w:ins w:id="156" w:author="Koustubh" w:date="2017-02-27T15:53:00Z">
              <w:r w:rsidRPr="00646552">
                <w:rPr>
                  <w:rFonts w:ascii="Calibri" w:eastAsia="Times New Roman" w:hAnsi="Calibri" w:cs="Calibri"/>
                  <w:color w:val="000000"/>
                  <w:lang w:eastAsia="en-IN" w:bidi="hi-IN"/>
                </w:rPr>
                <w:t xml:space="preserve">D~1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w:t>
              </w:r>
            </w:ins>
            <w:ins w:id="157" w:author="Koustubh" w:date="2017-02-27T16:00:00Z">
              <w:r w:rsidR="008E19F4">
                <w:rPr>
                  <w:rFonts w:ascii="Calibri" w:eastAsia="Times New Roman" w:hAnsi="Calibri" w:cs="Calibri"/>
                  <w:color w:val="000000"/>
                  <w:lang w:eastAsia="en-IN" w:bidi="hi-IN"/>
                </w:rPr>
                <w:t>–</w:t>
              </w:r>
            </w:ins>
            <w:ins w:id="158" w:author="Koustubh" w:date="2017-02-27T15:53:00Z">
              <w:r w:rsidRPr="00646552">
                <w:rPr>
                  <w:rFonts w:ascii="Calibri" w:eastAsia="Times New Roman" w:hAnsi="Calibri" w:cs="Calibri"/>
                  <w:color w:val="000000"/>
                  <w:lang w:eastAsia="en-IN" w:bidi="hi-IN"/>
                </w:rPr>
                <w:t xml:space="preserve"> 1</w:t>
              </w:r>
            </w:ins>
          </w:p>
        </w:tc>
        <w:tc>
          <w:tcPr>
            <w:tcW w:w="639" w:type="dxa"/>
            <w:shd w:val="clear" w:color="auto" w:fill="FFFFFF" w:themeFill="background1"/>
            <w:noWrap/>
            <w:hideMark/>
          </w:tcPr>
          <w:p w14:paraId="3878540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59" w:author="Koustubh" w:date="2017-02-27T15:53:00Z"/>
                <w:rFonts w:ascii="Calibri" w:eastAsia="Times New Roman" w:hAnsi="Calibri" w:cs="Calibri"/>
                <w:color w:val="000000"/>
                <w:lang w:eastAsia="en-IN" w:bidi="hi-IN"/>
              </w:rPr>
            </w:pPr>
            <w:ins w:id="160" w:author="Koustubh" w:date="2017-02-27T15:53:00Z">
              <w:r w:rsidRPr="00646552">
                <w:rPr>
                  <w:rFonts w:ascii="Calibri" w:eastAsia="Times New Roman" w:hAnsi="Calibri" w:cs="Calibri"/>
                  <w:color w:val="000000"/>
                  <w:lang w:eastAsia="en-IN" w:bidi="hi-IN"/>
                </w:rPr>
                <w:t>4</w:t>
              </w:r>
            </w:ins>
          </w:p>
        </w:tc>
        <w:tc>
          <w:tcPr>
            <w:tcW w:w="1091" w:type="dxa"/>
            <w:shd w:val="clear" w:color="auto" w:fill="FFFFFF" w:themeFill="background1"/>
            <w:noWrap/>
            <w:hideMark/>
          </w:tcPr>
          <w:p w14:paraId="7B3D1C1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61" w:author="Koustubh" w:date="2017-02-27T15:53:00Z"/>
                <w:rFonts w:ascii="Calibri" w:eastAsia="Times New Roman" w:hAnsi="Calibri" w:cs="Calibri"/>
                <w:color w:val="000000"/>
                <w:lang w:eastAsia="en-IN" w:bidi="hi-IN"/>
              </w:rPr>
            </w:pPr>
            <w:ins w:id="162" w:author="Koustubh" w:date="2017-02-27T15:53:00Z">
              <w:r w:rsidRPr="00646552">
                <w:rPr>
                  <w:rFonts w:ascii="Calibri" w:eastAsia="Times New Roman" w:hAnsi="Calibri" w:cs="Calibri"/>
                  <w:color w:val="000000"/>
                  <w:lang w:eastAsia="en-IN" w:bidi="hi-IN"/>
                </w:rPr>
                <w:t>-149.035</w:t>
              </w:r>
            </w:ins>
          </w:p>
        </w:tc>
        <w:tc>
          <w:tcPr>
            <w:tcW w:w="1053" w:type="dxa"/>
            <w:shd w:val="clear" w:color="auto" w:fill="FFFFFF" w:themeFill="background1"/>
            <w:noWrap/>
            <w:hideMark/>
          </w:tcPr>
          <w:p w14:paraId="4059927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63" w:author="Koustubh" w:date="2017-02-27T15:53:00Z"/>
                <w:rFonts w:ascii="Calibri" w:eastAsia="Times New Roman" w:hAnsi="Calibri" w:cs="Calibri"/>
                <w:color w:val="000000"/>
                <w:lang w:eastAsia="en-IN" w:bidi="hi-IN"/>
              </w:rPr>
            </w:pPr>
            <w:ins w:id="164" w:author="Koustubh" w:date="2017-02-27T15:53:00Z">
              <w:r w:rsidRPr="00646552">
                <w:rPr>
                  <w:rFonts w:ascii="Calibri" w:eastAsia="Times New Roman" w:hAnsi="Calibri" w:cs="Calibri"/>
                  <w:color w:val="000000"/>
                  <w:lang w:eastAsia="en-IN" w:bidi="hi-IN"/>
                </w:rPr>
                <w:t>310.07</w:t>
              </w:r>
            </w:ins>
          </w:p>
        </w:tc>
        <w:tc>
          <w:tcPr>
            <w:tcW w:w="954" w:type="dxa"/>
            <w:shd w:val="clear" w:color="auto" w:fill="FFFFFF" w:themeFill="background1"/>
            <w:noWrap/>
            <w:hideMark/>
          </w:tcPr>
          <w:p w14:paraId="4755008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65" w:author="Koustubh" w:date="2017-02-27T15:53:00Z"/>
                <w:rFonts w:ascii="Calibri" w:eastAsia="Times New Roman" w:hAnsi="Calibri" w:cs="Calibri"/>
                <w:color w:val="000000"/>
                <w:lang w:eastAsia="en-IN" w:bidi="hi-IN"/>
              </w:rPr>
            </w:pPr>
            <w:ins w:id="166" w:author="Koustubh" w:date="2017-02-27T15:53:00Z">
              <w:r w:rsidRPr="00646552">
                <w:rPr>
                  <w:rFonts w:ascii="Calibri" w:eastAsia="Times New Roman" w:hAnsi="Calibri" w:cs="Calibri"/>
                  <w:color w:val="000000"/>
                  <w:lang w:eastAsia="en-IN" w:bidi="hi-IN"/>
                </w:rPr>
                <w:t>13.504</w:t>
              </w:r>
            </w:ins>
          </w:p>
        </w:tc>
        <w:tc>
          <w:tcPr>
            <w:tcW w:w="857" w:type="dxa"/>
            <w:shd w:val="clear" w:color="auto" w:fill="FFFFFF" w:themeFill="background1"/>
            <w:noWrap/>
            <w:hideMark/>
          </w:tcPr>
          <w:p w14:paraId="2302FDD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67" w:author="Koustubh" w:date="2017-02-27T15:53:00Z"/>
                <w:rFonts w:ascii="Calibri" w:eastAsia="Times New Roman" w:hAnsi="Calibri" w:cs="Calibri"/>
                <w:color w:val="000000"/>
                <w:lang w:eastAsia="en-IN" w:bidi="hi-IN"/>
              </w:rPr>
            </w:pPr>
            <w:ins w:id="168" w:author="Koustubh" w:date="2017-02-27T15:53:00Z">
              <w:r w:rsidRPr="00646552">
                <w:rPr>
                  <w:rFonts w:ascii="Calibri" w:eastAsia="Times New Roman" w:hAnsi="Calibri" w:cs="Calibri"/>
                  <w:color w:val="000000"/>
                  <w:lang w:eastAsia="en-IN" w:bidi="hi-IN"/>
                </w:rPr>
                <w:t>0</w:t>
              </w:r>
            </w:ins>
          </w:p>
        </w:tc>
      </w:tr>
      <w:tr w:rsidR="00646552" w:rsidRPr="00646552" w14:paraId="2F390915" w14:textId="77777777" w:rsidTr="000B2E78">
        <w:trPr>
          <w:cnfStyle w:val="000000100000" w:firstRow="0" w:lastRow="0" w:firstColumn="0" w:lastColumn="0" w:oddVBand="0" w:evenVBand="0" w:oddHBand="1" w:evenHBand="0" w:firstRowFirstColumn="0" w:firstRowLastColumn="0" w:lastRowFirstColumn="0" w:lastRowLastColumn="0"/>
          <w:trHeight w:val="300"/>
          <w:ins w:id="169"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D10C574" w14:textId="77777777" w:rsidR="00646552" w:rsidRPr="00646552" w:rsidRDefault="00646552" w:rsidP="00646552">
            <w:pPr>
              <w:rPr>
                <w:ins w:id="170"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17A3CA65" w14:textId="3E09E7DC"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171" w:author="Koustubh" w:date="2017-02-27T15:53:00Z"/>
                <w:rFonts w:ascii="Calibri" w:eastAsia="Times New Roman" w:hAnsi="Calibri" w:cs="Calibri"/>
                <w:color w:val="000000"/>
                <w:lang w:eastAsia="en-IN" w:bidi="hi-IN"/>
              </w:rPr>
            </w:pPr>
            <w:proofErr w:type="spellStart"/>
            <w:ins w:id="172"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w:t>
              </w:r>
            </w:ins>
          </w:p>
        </w:tc>
        <w:tc>
          <w:tcPr>
            <w:tcW w:w="639" w:type="dxa"/>
            <w:shd w:val="clear" w:color="auto" w:fill="FFFFFF" w:themeFill="background1"/>
            <w:noWrap/>
            <w:hideMark/>
          </w:tcPr>
          <w:p w14:paraId="4805D76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73" w:author="Koustubh" w:date="2017-02-27T15:53:00Z"/>
                <w:rFonts w:ascii="Calibri" w:eastAsia="Times New Roman" w:hAnsi="Calibri" w:cs="Calibri"/>
                <w:color w:val="000000"/>
                <w:lang w:eastAsia="en-IN" w:bidi="hi-IN"/>
              </w:rPr>
            </w:pPr>
            <w:ins w:id="174" w:author="Koustubh" w:date="2017-02-27T15:53:00Z">
              <w:r w:rsidRPr="00646552">
                <w:rPr>
                  <w:rFonts w:ascii="Calibri" w:eastAsia="Times New Roman" w:hAnsi="Calibri" w:cs="Calibri"/>
                  <w:color w:val="000000"/>
                  <w:lang w:eastAsia="en-IN" w:bidi="hi-IN"/>
                </w:rPr>
                <w:t>4</w:t>
              </w:r>
            </w:ins>
          </w:p>
        </w:tc>
        <w:tc>
          <w:tcPr>
            <w:tcW w:w="1091" w:type="dxa"/>
            <w:shd w:val="clear" w:color="auto" w:fill="FFFFFF" w:themeFill="background1"/>
            <w:noWrap/>
            <w:hideMark/>
          </w:tcPr>
          <w:p w14:paraId="2325CE5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75" w:author="Koustubh" w:date="2017-02-27T15:53:00Z"/>
                <w:rFonts w:ascii="Calibri" w:eastAsia="Times New Roman" w:hAnsi="Calibri" w:cs="Calibri"/>
                <w:color w:val="000000"/>
                <w:lang w:eastAsia="en-IN" w:bidi="hi-IN"/>
              </w:rPr>
            </w:pPr>
            <w:ins w:id="176" w:author="Koustubh" w:date="2017-02-27T15:53:00Z">
              <w:r w:rsidRPr="00646552">
                <w:rPr>
                  <w:rFonts w:ascii="Calibri" w:eastAsia="Times New Roman" w:hAnsi="Calibri" w:cs="Calibri"/>
                  <w:color w:val="000000"/>
                  <w:lang w:eastAsia="en-IN" w:bidi="hi-IN"/>
                </w:rPr>
                <w:t>-150.105</w:t>
              </w:r>
            </w:ins>
          </w:p>
        </w:tc>
        <w:tc>
          <w:tcPr>
            <w:tcW w:w="1053" w:type="dxa"/>
            <w:shd w:val="clear" w:color="auto" w:fill="FFFFFF" w:themeFill="background1"/>
            <w:noWrap/>
            <w:hideMark/>
          </w:tcPr>
          <w:p w14:paraId="17A48017"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77" w:author="Koustubh" w:date="2017-02-27T15:53:00Z"/>
                <w:rFonts w:ascii="Calibri" w:eastAsia="Times New Roman" w:hAnsi="Calibri" w:cs="Calibri"/>
                <w:color w:val="000000"/>
                <w:lang w:eastAsia="en-IN" w:bidi="hi-IN"/>
              </w:rPr>
            </w:pPr>
            <w:ins w:id="178" w:author="Koustubh" w:date="2017-02-27T15:53:00Z">
              <w:r w:rsidRPr="00646552">
                <w:rPr>
                  <w:rFonts w:ascii="Calibri" w:eastAsia="Times New Roman" w:hAnsi="Calibri" w:cs="Calibri"/>
                  <w:color w:val="000000"/>
                  <w:lang w:eastAsia="en-IN" w:bidi="hi-IN"/>
                </w:rPr>
                <w:t>312.209</w:t>
              </w:r>
            </w:ins>
          </w:p>
        </w:tc>
        <w:tc>
          <w:tcPr>
            <w:tcW w:w="954" w:type="dxa"/>
            <w:shd w:val="clear" w:color="auto" w:fill="FFFFFF" w:themeFill="background1"/>
            <w:noWrap/>
            <w:hideMark/>
          </w:tcPr>
          <w:p w14:paraId="1CD2A94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79" w:author="Koustubh" w:date="2017-02-27T15:53:00Z"/>
                <w:rFonts w:ascii="Calibri" w:eastAsia="Times New Roman" w:hAnsi="Calibri" w:cs="Calibri"/>
                <w:color w:val="000000"/>
                <w:lang w:eastAsia="en-IN" w:bidi="hi-IN"/>
              </w:rPr>
            </w:pPr>
            <w:ins w:id="180" w:author="Koustubh" w:date="2017-02-27T15:53:00Z">
              <w:r w:rsidRPr="00646552">
                <w:rPr>
                  <w:rFonts w:ascii="Calibri" w:eastAsia="Times New Roman" w:hAnsi="Calibri" w:cs="Calibri"/>
                  <w:color w:val="000000"/>
                  <w:lang w:eastAsia="en-IN" w:bidi="hi-IN"/>
                </w:rPr>
                <w:t>15.643</w:t>
              </w:r>
            </w:ins>
          </w:p>
        </w:tc>
        <w:tc>
          <w:tcPr>
            <w:tcW w:w="857" w:type="dxa"/>
            <w:shd w:val="clear" w:color="auto" w:fill="FFFFFF" w:themeFill="background1"/>
            <w:noWrap/>
            <w:hideMark/>
          </w:tcPr>
          <w:p w14:paraId="58B4E81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181" w:author="Koustubh" w:date="2017-02-27T15:53:00Z"/>
                <w:rFonts w:ascii="Calibri" w:eastAsia="Times New Roman" w:hAnsi="Calibri" w:cs="Calibri"/>
                <w:color w:val="000000"/>
                <w:lang w:eastAsia="en-IN" w:bidi="hi-IN"/>
              </w:rPr>
            </w:pPr>
            <w:ins w:id="182" w:author="Koustubh" w:date="2017-02-27T15:53:00Z">
              <w:r w:rsidRPr="00646552">
                <w:rPr>
                  <w:rFonts w:ascii="Calibri" w:eastAsia="Times New Roman" w:hAnsi="Calibri" w:cs="Calibri"/>
                  <w:color w:val="000000"/>
                  <w:lang w:eastAsia="en-IN" w:bidi="hi-IN"/>
                </w:rPr>
                <w:t>0</w:t>
              </w:r>
            </w:ins>
          </w:p>
        </w:tc>
      </w:tr>
      <w:tr w:rsidR="00646552" w:rsidRPr="00646552" w14:paraId="7DC866BA" w14:textId="77777777" w:rsidTr="000B2E78">
        <w:trPr>
          <w:trHeight w:val="300"/>
          <w:ins w:id="183"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FB9B44C" w14:textId="77777777" w:rsidR="00646552" w:rsidRPr="00646552" w:rsidRDefault="00646552" w:rsidP="00646552">
            <w:pPr>
              <w:rPr>
                <w:ins w:id="184"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3A1E4A17" w14:textId="7510BC7F"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185" w:author="Koustubh" w:date="2017-02-27T15:53:00Z"/>
                <w:rFonts w:ascii="Calibri" w:eastAsia="Times New Roman" w:hAnsi="Calibri" w:cs="Calibri"/>
                <w:color w:val="000000"/>
                <w:lang w:eastAsia="en-IN" w:bidi="hi-IN"/>
              </w:rPr>
            </w:pPr>
            <w:proofErr w:type="spellStart"/>
            <w:ins w:id="186"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noneuc~stdBC</w:t>
              </w:r>
              <w:proofErr w:type="spellEnd"/>
              <w:r w:rsidRPr="00646552">
                <w:rPr>
                  <w:rFonts w:ascii="Calibri" w:eastAsia="Times New Roman" w:hAnsi="Calibri" w:cs="Calibri"/>
                  <w:color w:val="000000"/>
                  <w:lang w:eastAsia="en-IN" w:bidi="hi-IN"/>
                </w:rPr>
                <w:t xml:space="preserve"> </w:t>
              </w:r>
            </w:ins>
            <w:ins w:id="187" w:author="Koustubh" w:date="2017-02-27T16:00:00Z">
              <w:r w:rsidR="008E19F4">
                <w:rPr>
                  <w:rFonts w:ascii="Calibri" w:eastAsia="Times New Roman" w:hAnsi="Calibri" w:cs="Calibri"/>
                  <w:color w:val="000000"/>
                  <w:lang w:eastAsia="en-IN" w:bidi="hi-IN"/>
                </w:rPr>
                <w:t>–</w:t>
              </w:r>
            </w:ins>
            <w:ins w:id="188" w:author="Koustubh" w:date="2017-02-27T15:53:00Z">
              <w:r w:rsidRPr="00646552">
                <w:rPr>
                  <w:rFonts w:ascii="Calibri" w:eastAsia="Times New Roman" w:hAnsi="Calibri" w:cs="Calibri"/>
                  <w:color w:val="000000"/>
                  <w:lang w:eastAsia="en-IN" w:bidi="hi-IN"/>
                </w:rPr>
                <w:t xml:space="preserve"> 1</w:t>
              </w:r>
            </w:ins>
          </w:p>
        </w:tc>
        <w:tc>
          <w:tcPr>
            <w:tcW w:w="639" w:type="dxa"/>
            <w:shd w:val="clear" w:color="auto" w:fill="FFFFFF" w:themeFill="background1"/>
            <w:noWrap/>
            <w:hideMark/>
          </w:tcPr>
          <w:p w14:paraId="0C4DECE5"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89" w:author="Koustubh" w:date="2017-02-27T15:53:00Z"/>
                <w:rFonts w:ascii="Calibri" w:eastAsia="Times New Roman" w:hAnsi="Calibri" w:cs="Calibri"/>
                <w:color w:val="000000"/>
                <w:lang w:eastAsia="en-IN" w:bidi="hi-IN"/>
              </w:rPr>
            </w:pPr>
            <w:ins w:id="190" w:author="Koustubh" w:date="2017-02-27T15:53:00Z">
              <w:r w:rsidRPr="00646552">
                <w:rPr>
                  <w:rFonts w:ascii="Calibri" w:eastAsia="Times New Roman" w:hAnsi="Calibri" w:cs="Calibri"/>
                  <w:color w:val="000000"/>
                  <w:lang w:eastAsia="en-IN" w:bidi="hi-IN"/>
                </w:rPr>
                <w:t>5</w:t>
              </w:r>
            </w:ins>
          </w:p>
        </w:tc>
        <w:tc>
          <w:tcPr>
            <w:tcW w:w="1091" w:type="dxa"/>
            <w:shd w:val="clear" w:color="auto" w:fill="FFFFFF" w:themeFill="background1"/>
            <w:noWrap/>
            <w:hideMark/>
          </w:tcPr>
          <w:p w14:paraId="2485D12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91" w:author="Koustubh" w:date="2017-02-27T15:53:00Z"/>
                <w:rFonts w:ascii="Calibri" w:eastAsia="Times New Roman" w:hAnsi="Calibri" w:cs="Calibri"/>
                <w:color w:val="000000"/>
                <w:lang w:eastAsia="en-IN" w:bidi="hi-IN"/>
              </w:rPr>
            </w:pPr>
            <w:ins w:id="192" w:author="Koustubh" w:date="2017-02-27T15:53:00Z">
              <w:r w:rsidRPr="00646552">
                <w:rPr>
                  <w:rFonts w:ascii="Calibri" w:eastAsia="Times New Roman" w:hAnsi="Calibri" w:cs="Calibri"/>
                  <w:color w:val="000000"/>
                  <w:lang w:eastAsia="en-IN" w:bidi="hi-IN"/>
                </w:rPr>
                <w:t>-148.498</w:t>
              </w:r>
            </w:ins>
          </w:p>
        </w:tc>
        <w:tc>
          <w:tcPr>
            <w:tcW w:w="1053" w:type="dxa"/>
            <w:shd w:val="clear" w:color="auto" w:fill="FFFFFF" w:themeFill="background1"/>
            <w:noWrap/>
            <w:hideMark/>
          </w:tcPr>
          <w:p w14:paraId="1D2F1215"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93" w:author="Koustubh" w:date="2017-02-27T15:53:00Z"/>
                <w:rFonts w:ascii="Calibri" w:eastAsia="Times New Roman" w:hAnsi="Calibri" w:cs="Calibri"/>
                <w:color w:val="000000"/>
                <w:lang w:eastAsia="en-IN" w:bidi="hi-IN"/>
              </w:rPr>
            </w:pPr>
            <w:ins w:id="194" w:author="Koustubh" w:date="2017-02-27T15:53:00Z">
              <w:r w:rsidRPr="00646552">
                <w:rPr>
                  <w:rFonts w:ascii="Calibri" w:eastAsia="Times New Roman" w:hAnsi="Calibri" w:cs="Calibri"/>
                  <w:color w:val="000000"/>
                  <w:lang w:eastAsia="en-IN" w:bidi="hi-IN"/>
                </w:rPr>
                <w:t>313.663</w:t>
              </w:r>
            </w:ins>
          </w:p>
        </w:tc>
        <w:tc>
          <w:tcPr>
            <w:tcW w:w="954" w:type="dxa"/>
            <w:shd w:val="clear" w:color="auto" w:fill="FFFFFF" w:themeFill="background1"/>
            <w:noWrap/>
            <w:hideMark/>
          </w:tcPr>
          <w:p w14:paraId="31D5838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95" w:author="Koustubh" w:date="2017-02-27T15:53:00Z"/>
                <w:rFonts w:ascii="Calibri" w:eastAsia="Times New Roman" w:hAnsi="Calibri" w:cs="Calibri"/>
                <w:color w:val="000000"/>
                <w:lang w:eastAsia="en-IN" w:bidi="hi-IN"/>
              </w:rPr>
            </w:pPr>
            <w:ins w:id="196" w:author="Koustubh" w:date="2017-02-27T15:53:00Z">
              <w:r w:rsidRPr="00646552">
                <w:rPr>
                  <w:rFonts w:ascii="Calibri" w:eastAsia="Times New Roman" w:hAnsi="Calibri" w:cs="Calibri"/>
                  <w:color w:val="000000"/>
                  <w:lang w:eastAsia="en-IN" w:bidi="hi-IN"/>
                </w:rPr>
                <w:t>17.097</w:t>
              </w:r>
            </w:ins>
          </w:p>
        </w:tc>
        <w:tc>
          <w:tcPr>
            <w:tcW w:w="857" w:type="dxa"/>
            <w:shd w:val="clear" w:color="auto" w:fill="FFFFFF" w:themeFill="background1"/>
            <w:noWrap/>
            <w:hideMark/>
          </w:tcPr>
          <w:p w14:paraId="67247C7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197" w:author="Koustubh" w:date="2017-02-27T15:53:00Z"/>
                <w:rFonts w:ascii="Calibri" w:eastAsia="Times New Roman" w:hAnsi="Calibri" w:cs="Calibri"/>
                <w:color w:val="000000"/>
                <w:lang w:eastAsia="en-IN" w:bidi="hi-IN"/>
              </w:rPr>
            </w:pPr>
            <w:ins w:id="198" w:author="Koustubh" w:date="2017-02-27T15:53:00Z">
              <w:r w:rsidRPr="00646552">
                <w:rPr>
                  <w:rFonts w:ascii="Calibri" w:eastAsia="Times New Roman" w:hAnsi="Calibri" w:cs="Calibri"/>
                  <w:color w:val="000000"/>
                  <w:lang w:eastAsia="en-IN" w:bidi="hi-IN"/>
                </w:rPr>
                <w:t>0</w:t>
              </w:r>
            </w:ins>
          </w:p>
        </w:tc>
      </w:tr>
      <w:tr w:rsidR="00646552" w:rsidRPr="00646552" w14:paraId="3C13EE8E" w14:textId="77777777" w:rsidTr="000B2E78">
        <w:trPr>
          <w:cnfStyle w:val="000000100000" w:firstRow="0" w:lastRow="0" w:firstColumn="0" w:lastColumn="0" w:oddVBand="0" w:evenVBand="0" w:oddHBand="1" w:evenHBand="0" w:firstRowFirstColumn="0" w:firstRowLastColumn="0" w:lastRowFirstColumn="0" w:lastRowLastColumn="0"/>
          <w:trHeight w:val="300"/>
          <w:ins w:id="199"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59B275B3" w14:textId="77777777" w:rsidR="00646552" w:rsidRPr="00646552" w:rsidRDefault="00646552" w:rsidP="00646552">
            <w:pPr>
              <w:rPr>
                <w:ins w:id="200"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0C19EAEE" w14:textId="32469AEE"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201" w:author="Koustubh" w:date="2017-02-27T15:53:00Z"/>
                <w:rFonts w:ascii="Calibri" w:eastAsia="Times New Roman" w:hAnsi="Calibri" w:cs="Calibri"/>
                <w:color w:val="000000"/>
                <w:lang w:eastAsia="en-IN" w:bidi="hi-IN"/>
              </w:rPr>
            </w:pPr>
            <w:proofErr w:type="spellStart"/>
            <w:ins w:id="202"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6104935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03" w:author="Koustubh" w:date="2017-02-27T15:53:00Z"/>
                <w:rFonts w:ascii="Calibri" w:eastAsia="Times New Roman" w:hAnsi="Calibri" w:cs="Calibri"/>
                <w:color w:val="000000"/>
                <w:lang w:eastAsia="en-IN" w:bidi="hi-IN"/>
              </w:rPr>
            </w:pPr>
            <w:ins w:id="204" w:author="Koustubh" w:date="2017-02-27T15:53:00Z">
              <w:r w:rsidRPr="00646552">
                <w:rPr>
                  <w:rFonts w:ascii="Calibri" w:eastAsia="Times New Roman" w:hAnsi="Calibri" w:cs="Calibri"/>
                  <w:color w:val="000000"/>
                  <w:lang w:eastAsia="en-IN" w:bidi="hi-IN"/>
                </w:rPr>
                <w:t>5</w:t>
              </w:r>
            </w:ins>
          </w:p>
        </w:tc>
        <w:tc>
          <w:tcPr>
            <w:tcW w:w="1091" w:type="dxa"/>
            <w:shd w:val="clear" w:color="auto" w:fill="FFFFFF" w:themeFill="background1"/>
            <w:noWrap/>
            <w:hideMark/>
          </w:tcPr>
          <w:p w14:paraId="079612A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05" w:author="Koustubh" w:date="2017-02-27T15:53:00Z"/>
                <w:rFonts w:ascii="Calibri" w:eastAsia="Times New Roman" w:hAnsi="Calibri" w:cs="Calibri"/>
                <w:color w:val="000000"/>
                <w:lang w:eastAsia="en-IN" w:bidi="hi-IN"/>
              </w:rPr>
            </w:pPr>
            <w:ins w:id="206" w:author="Koustubh" w:date="2017-02-27T15:53:00Z">
              <w:r w:rsidRPr="00646552">
                <w:rPr>
                  <w:rFonts w:ascii="Calibri" w:eastAsia="Times New Roman" w:hAnsi="Calibri" w:cs="Calibri"/>
                  <w:color w:val="000000"/>
                  <w:lang w:eastAsia="en-IN" w:bidi="hi-IN"/>
                </w:rPr>
                <w:t>-149.004</w:t>
              </w:r>
            </w:ins>
          </w:p>
        </w:tc>
        <w:tc>
          <w:tcPr>
            <w:tcW w:w="1053" w:type="dxa"/>
            <w:shd w:val="clear" w:color="auto" w:fill="FFFFFF" w:themeFill="background1"/>
            <w:noWrap/>
            <w:hideMark/>
          </w:tcPr>
          <w:p w14:paraId="4601663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07" w:author="Koustubh" w:date="2017-02-27T15:53:00Z"/>
                <w:rFonts w:ascii="Calibri" w:eastAsia="Times New Roman" w:hAnsi="Calibri" w:cs="Calibri"/>
                <w:color w:val="000000"/>
                <w:lang w:eastAsia="en-IN" w:bidi="hi-IN"/>
              </w:rPr>
            </w:pPr>
            <w:ins w:id="208" w:author="Koustubh" w:date="2017-02-27T15:53:00Z">
              <w:r w:rsidRPr="00646552">
                <w:rPr>
                  <w:rFonts w:ascii="Calibri" w:eastAsia="Times New Roman" w:hAnsi="Calibri" w:cs="Calibri"/>
                  <w:color w:val="000000"/>
                  <w:lang w:eastAsia="en-IN" w:bidi="hi-IN"/>
                </w:rPr>
                <w:t>314.675</w:t>
              </w:r>
            </w:ins>
          </w:p>
        </w:tc>
        <w:tc>
          <w:tcPr>
            <w:tcW w:w="954" w:type="dxa"/>
            <w:shd w:val="clear" w:color="auto" w:fill="FFFFFF" w:themeFill="background1"/>
            <w:noWrap/>
            <w:hideMark/>
          </w:tcPr>
          <w:p w14:paraId="3EBBDD9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09" w:author="Koustubh" w:date="2017-02-27T15:53:00Z"/>
                <w:rFonts w:ascii="Calibri" w:eastAsia="Times New Roman" w:hAnsi="Calibri" w:cs="Calibri"/>
                <w:color w:val="000000"/>
                <w:lang w:eastAsia="en-IN" w:bidi="hi-IN"/>
              </w:rPr>
            </w:pPr>
            <w:ins w:id="210" w:author="Koustubh" w:date="2017-02-27T15:53:00Z">
              <w:r w:rsidRPr="00646552">
                <w:rPr>
                  <w:rFonts w:ascii="Calibri" w:eastAsia="Times New Roman" w:hAnsi="Calibri" w:cs="Calibri"/>
                  <w:color w:val="000000"/>
                  <w:lang w:eastAsia="en-IN" w:bidi="hi-IN"/>
                </w:rPr>
                <w:t>18.109</w:t>
              </w:r>
            </w:ins>
          </w:p>
        </w:tc>
        <w:tc>
          <w:tcPr>
            <w:tcW w:w="857" w:type="dxa"/>
            <w:shd w:val="clear" w:color="auto" w:fill="FFFFFF" w:themeFill="background1"/>
            <w:noWrap/>
            <w:hideMark/>
          </w:tcPr>
          <w:p w14:paraId="4831DDB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11" w:author="Koustubh" w:date="2017-02-27T15:53:00Z"/>
                <w:rFonts w:ascii="Calibri" w:eastAsia="Times New Roman" w:hAnsi="Calibri" w:cs="Calibri"/>
                <w:color w:val="000000"/>
                <w:lang w:eastAsia="en-IN" w:bidi="hi-IN"/>
              </w:rPr>
            </w:pPr>
            <w:ins w:id="212" w:author="Koustubh" w:date="2017-02-27T15:53:00Z">
              <w:r w:rsidRPr="00646552">
                <w:rPr>
                  <w:rFonts w:ascii="Calibri" w:eastAsia="Times New Roman" w:hAnsi="Calibri" w:cs="Calibri"/>
                  <w:color w:val="000000"/>
                  <w:lang w:eastAsia="en-IN" w:bidi="hi-IN"/>
                </w:rPr>
                <w:t>0</w:t>
              </w:r>
            </w:ins>
          </w:p>
        </w:tc>
      </w:tr>
      <w:tr w:rsidR="00646552" w:rsidRPr="00646552" w14:paraId="597472DE" w14:textId="77777777" w:rsidTr="000B2E78">
        <w:trPr>
          <w:trHeight w:val="300"/>
          <w:ins w:id="213"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5689F934" w14:textId="77777777" w:rsidR="00646552" w:rsidRPr="00646552" w:rsidRDefault="00646552" w:rsidP="00646552">
            <w:pPr>
              <w:rPr>
                <w:ins w:id="214"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63B38A16" w14:textId="2E5A3AAE"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215" w:author="Koustubh" w:date="2017-02-27T15:53:00Z"/>
                <w:rFonts w:ascii="Calibri" w:eastAsia="Times New Roman" w:hAnsi="Calibri" w:cs="Calibri"/>
                <w:color w:val="000000"/>
                <w:lang w:eastAsia="en-IN" w:bidi="hi-IN"/>
              </w:rPr>
            </w:pPr>
            <w:ins w:id="216" w:author="Koustubh" w:date="2017-02-27T15:53:00Z">
              <w:r w:rsidRPr="00646552">
                <w:rPr>
                  <w:rFonts w:ascii="Calibri" w:eastAsia="Times New Roman" w:hAnsi="Calibri" w:cs="Calibri"/>
                  <w:color w:val="000000"/>
                  <w:lang w:eastAsia="en-IN" w:bidi="hi-IN"/>
                </w:rPr>
                <w:t xml:space="preserve">D~1 lambda0~stdRgd </w:t>
              </w:r>
              <w:proofErr w:type="spellStart"/>
              <w:r w:rsidRPr="00646552">
                <w:rPr>
                  <w:rFonts w:ascii="Calibri" w:eastAsia="Times New Roman" w:hAnsi="Calibri" w:cs="Calibri"/>
                  <w:color w:val="000000"/>
                  <w:lang w:eastAsia="en-IN" w:bidi="hi-IN"/>
                </w:rPr>
                <w:t>sigma~stdRgd</w:t>
              </w:r>
              <w:proofErr w:type="spellEnd"/>
            </w:ins>
          </w:p>
        </w:tc>
        <w:tc>
          <w:tcPr>
            <w:tcW w:w="639" w:type="dxa"/>
            <w:shd w:val="clear" w:color="auto" w:fill="FFFFFF" w:themeFill="background1"/>
            <w:noWrap/>
            <w:hideMark/>
          </w:tcPr>
          <w:p w14:paraId="22FF49E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17" w:author="Koustubh" w:date="2017-02-27T15:53:00Z"/>
                <w:rFonts w:ascii="Calibri" w:eastAsia="Times New Roman" w:hAnsi="Calibri" w:cs="Calibri"/>
                <w:color w:val="000000"/>
                <w:lang w:eastAsia="en-IN" w:bidi="hi-IN"/>
              </w:rPr>
            </w:pPr>
            <w:ins w:id="218" w:author="Koustubh" w:date="2017-02-27T15:53:00Z">
              <w:r w:rsidRPr="00646552">
                <w:rPr>
                  <w:rFonts w:ascii="Calibri" w:eastAsia="Times New Roman" w:hAnsi="Calibri" w:cs="Calibri"/>
                  <w:color w:val="000000"/>
                  <w:lang w:eastAsia="en-IN" w:bidi="hi-IN"/>
                </w:rPr>
                <w:t>5</w:t>
              </w:r>
            </w:ins>
          </w:p>
        </w:tc>
        <w:tc>
          <w:tcPr>
            <w:tcW w:w="1091" w:type="dxa"/>
            <w:shd w:val="clear" w:color="auto" w:fill="FFFFFF" w:themeFill="background1"/>
            <w:noWrap/>
            <w:hideMark/>
          </w:tcPr>
          <w:p w14:paraId="36C394B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19" w:author="Koustubh" w:date="2017-02-27T15:53:00Z"/>
                <w:rFonts w:ascii="Calibri" w:eastAsia="Times New Roman" w:hAnsi="Calibri" w:cs="Calibri"/>
                <w:color w:val="000000"/>
                <w:lang w:eastAsia="en-IN" w:bidi="hi-IN"/>
              </w:rPr>
            </w:pPr>
            <w:ins w:id="220" w:author="Koustubh" w:date="2017-02-27T15:53:00Z">
              <w:r w:rsidRPr="00646552">
                <w:rPr>
                  <w:rFonts w:ascii="Calibri" w:eastAsia="Times New Roman" w:hAnsi="Calibri" w:cs="Calibri"/>
                  <w:color w:val="000000"/>
                  <w:lang w:eastAsia="en-IN" w:bidi="hi-IN"/>
                </w:rPr>
                <w:t>-149.606</w:t>
              </w:r>
            </w:ins>
          </w:p>
        </w:tc>
        <w:tc>
          <w:tcPr>
            <w:tcW w:w="1053" w:type="dxa"/>
            <w:shd w:val="clear" w:color="auto" w:fill="FFFFFF" w:themeFill="background1"/>
            <w:noWrap/>
            <w:hideMark/>
          </w:tcPr>
          <w:p w14:paraId="3E15157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21" w:author="Koustubh" w:date="2017-02-27T15:53:00Z"/>
                <w:rFonts w:ascii="Calibri" w:eastAsia="Times New Roman" w:hAnsi="Calibri" w:cs="Calibri"/>
                <w:color w:val="000000"/>
                <w:lang w:eastAsia="en-IN" w:bidi="hi-IN"/>
              </w:rPr>
            </w:pPr>
            <w:ins w:id="222" w:author="Koustubh" w:date="2017-02-27T15:53:00Z">
              <w:r w:rsidRPr="00646552">
                <w:rPr>
                  <w:rFonts w:ascii="Calibri" w:eastAsia="Times New Roman" w:hAnsi="Calibri" w:cs="Calibri"/>
                  <w:color w:val="000000"/>
                  <w:lang w:eastAsia="en-IN" w:bidi="hi-IN"/>
                </w:rPr>
                <w:t>315.878</w:t>
              </w:r>
            </w:ins>
          </w:p>
        </w:tc>
        <w:tc>
          <w:tcPr>
            <w:tcW w:w="954" w:type="dxa"/>
            <w:shd w:val="clear" w:color="auto" w:fill="FFFFFF" w:themeFill="background1"/>
            <w:noWrap/>
            <w:hideMark/>
          </w:tcPr>
          <w:p w14:paraId="49E5169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23" w:author="Koustubh" w:date="2017-02-27T15:53:00Z"/>
                <w:rFonts w:ascii="Calibri" w:eastAsia="Times New Roman" w:hAnsi="Calibri" w:cs="Calibri"/>
                <w:color w:val="000000"/>
                <w:lang w:eastAsia="en-IN" w:bidi="hi-IN"/>
              </w:rPr>
            </w:pPr>
            <w:ins w:id="224" w:author="Koustubh" w:date="2017-02-27T15:53:00Z">
              <w:r w:rsidRPr="00646552">
                <w:rPr>
                  <w:rFonts w:ascii="Calibri" w:eastAsia="Times New Roman" w:hAnsi="Calibri" w:cs="Calibri"/>
                  <w:color w:val="000000"/>
                  <w:lang w:eastAsia="en-IN" w:bidi="hi-IN"/>
                </w:rPr>
                <w:t>19.312</w:t>
              </w:r>
            </w:ins>
          </w:p>
        </w:tc>
        <w:tc>
          <w:tcPr>
            <w:tcW w:w="857" w:type="dxa"/>
            <w:shd w:val="clear" w:color="auto" w:fill="FFFFFF" w:themeFill="background1"/>
            <w:noWrap/>
            <w:hideMark/>
          </w:tcPr>
          <w:p w14:paraId="74A0D76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25" w:author="Koustubh" w:date="2017-02-27T15:53:00Z"/>
                <w:rFonts w:ascii="Calibri" w:eastAsia="Times New Roman" w:hAnsi="Calibri" w:cs="Calibri"/>
                <w:color w:val="000000"/>
                <w:lang w:eastAsia="en-IN" w:bidi="hi-IN"/>
              </w:rPr>
            </w:pPr>
            <w:ins w:id="226" w:author="Koustubh" w:date="2017-02-27T15:53:00Z">
              <w:r w:rsidRPr="00646552">
                <w:rPr>
                  <w:rFonts w:ascii="Calibri" w:eastAsia="Times New Roman" w:hAnsi="Calibri" w:cs="Calibri"/>
                  <w:color w:val="000000"/>
                  <w:lang w:eastAsia="en-IN" w:bidi="hi-IN"/>
                </w:rPr>
                <w:t>0</w:t>
              </w:r>
            </w:ins>
          </w:p>
        </w:tc>
      </w:tr>
      <w:tr w:rsidR="00646552" w:rsidRPr="00646552" w14:paraId="7A3D399B" w14:textId="77777777" w:rsidTr="000B2E78">
        <w:trPr>
          <w:cnfStyle w:val="000000100000" w:firstRow="0" w:lastRow="0" w:firstColumn="0" w:lastColumn="0" w:oddVBand="0" w:evenVBand="0" w:oddHBand="1" w:evenHBand="0" w:firstRowFirstColumn="0" w:firstRowLastColumn="0" w:lastRowFirstColumn="0" w:lastRowLastColumn="0"/>
          <w:trHeight w:val="300"/>
          <w:ins w:id="227"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BB9239D" w14:textId="77777777" w:rsidR="00646552" w:rsidRPr="00646552" w:rsidRDefault="00646552" w:rsidP="00646552">
            <w:pPr>
              <w:rPr>
                <w:ins w:id="228"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6367906E" w14:textId="062A317C"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229" w:author="Koustubh" w:date="2017-02-27T15:53:00Z"/>
                <w:rFonts w:ascii="Calibri" w:eastAsia="Times New Roman" w:hAnsi="Calibri" w:cs="Calibri"/>
                <w:color w:val="000000"/>
                <w:lang w:eastAsia="en-IN" w:bidi="hi-IN"/>
              </w:rPr>
            </w:pPr>
            <w:proofErr w:type="spellStart"/>
            <w:ins w:id="230"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lambda0~stdRgd sigma~1</w:t>
              </w:r>
            </w:ins>
          </w:p>
        </w:tc>
        <w:tc>
          <w:tcPr>
            <w:tcW w:w="639" w:type="dxa"/>
            <w:shd w:val="clear" w:color="auto" w:fill="FFFFFF" w:themeFill="background1"/>
            <w:noWrap/>
            <w:hideMark/>
          </w:tcPr>
          <w:p w14:paraId="414DD86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31" w:author="Koustubh" w:date="2017-02-27T15:53:00Z"/>
                <w:rFonts w:ascii="Calibri" w:eastAsia="Times New Roman" w:hAnsi="Calibri" w:cs="Calibri"/>
                <w:color w:val="000000"/>
                <w:lang w:eastAsia="en-IN" w:bidi="hi-IN"/>
              </w:rPr>
            </w:pPr>
            <w:ins w:id="232" w:author="Koustubh" w:date="2017-02-27T15:53:00Z">
              <w:r w:rsidRPr="00646552">
                <w:rPr>
                  <w:rFonts w:ascii="Calibri" w:eastAsia="Times New Roman" w:hAnsi="Calibri" w:cs="Calibri"/>
                  <w:color w:val="000000"/>
                  <w:lang w:eastAsia="en-IN" w:bidi="hi-IN"/>
                </w:rPr>
                <w:t>5</w:t>
              </w:r>
            </w:ins>
          </w:p>
        </w:tc>
        <w:tc>
          <w:tcPr>
            <w:tcW w:w="1091" w:type="dxa"/>
            <w:shd w:val="clear" w:color="auto" w:fill="FFFFFF" w:themeFill="background1"/>
            <w:noWrap/>
            <w:hideMark/>
          </w:tcPr>
          <w:p w14:paraId="6274C38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33" w:author="Koustubh" w:date="2017-02-27T15:53:00Z"/>
                <w:rFonts w:ascii="Calibri" w:eastAsia="Times New Roman" w:hAnsi="Calibri" w:cs="Calibri"/>
                <w:color w:val="000000"/>
                <w:lang w:eastAsia="en-IN" w:bidi="hi-IN"/>
              </w:rPr>
            </w:pPr>
            <w:ins w:id="234" w:author="Koustubh" w:date="2017-02-27T15:53:00Z">
              <w:r w:rsidRPr="00646552">
                <w:rPr>
                  <w:rFonts w:ascii="Calibri" w:eastAsia="Times New Roman" w:hAnsi="Calibri" w:cs="Calibri"/>
                  <w:color w:val="000000"/>
                  <w:lang w:eastAsia="en-IN" w:bidi="hi-IN"/>
                </w:rPr>
                <w:t>-149.704</w:t>
              </w:r>
            </w:ins>
          </w:p>
        </w:tc>
        <w:tc>
          <w:tcPr>
            <w:tcW w:w="1053" w:type="dxa"/>
            <w:shd w:val="clear" w:color="auto" w:fill="FFFFFF" w:themeFill="background1"/>
            <w:noWrap/>
            <w:hideMark/>
          </w:tcPr>
          <w:p w14:paraId="68BED0C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35" w:author="Koustubh" w:date="2017-02-27T15:53:00Z"/>
                <w:rFonts w:ascii="Calibri" w:eastAsia="Times New Roman" w:hAnsi="Calibri" w:cs="Calibri"/>
                <w:color w:val="000000"/>
                <w:lang w:eastAsia="en-IN" w:bidi="hi-IN"/>
              </w:rPr>
            </w:pPr>
            <w:ins w:id="236" w:author="Koustubh" w:date="2017-02-27T15:53:00Z">
              <w:r w:rsidRPr="00646552">
                <w:rPr>
                  <w:rFonts w:ascii="Calibri" w:eastAsia="Times New Roman" w:hAnsi="Calibri" w:cs="Calibri"/>
                  <w:color w:val="000000"/>
                  <w:lang w:eastAsia="en-IN" w:bidi="hi-IN"/>
                </w:rPr>
                <w:t>316.074</w:t>
              </w:r>
            </w:ins>
          </w:p>
        </w:tc>
        <w:tc>
          <w:tcPr>
            <w:tcW w:w="954" w:type="dxa"/>
            <w:shd w:val="clear" w:color="auto" w:fill="FFFFFF" w:themeFill="background1"/>
            <w:noWrap/>
            <w:hideMark/>
          </w:tcPr>
          <w:p w14:paraId="7B5D7CD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37" w:author="Koustubh" w:date="2017-02-27T15:53:00Z"/>
                <w:rFonts w:ascii="Calibri" w:eastAsia="Times New Roman" w:hAnsi="Calibri" w:cs="Calibri"/>
                <w:color w:val="000000"/>
                <w:lang w:eastAsia="en-IN" w:bidi="hi-IN"/>
              </w:rPr>
            </w:pPr>
            <w:ins w:id="238" w:author="Koustubh" w:date="2017-02-27T15:53:00Z">
              <w:r w:rsidRPr="00646552">
                <w:rPr>
                  <w:rFonts w:ascii="Calibri" w:eastAsia="Times New Roman" w:hAnsi="Calibri" w:cs="Calibri"/>
                  <w:color w:val="000000"/>
                  <w:lang w:eastAsia="en-IN" w:bidi="hi-IN"/>
                </w:rPr>
                <w:t>19.508</w:t>
              </w:r>
            </w:ins>
          </w:p>
        </w:tc>
        <w:tc>
          <w:tcPr>
            <w:tcW w:w="857" w:type="dxa"/>
            <w:shd w:val="clear" w:color="auto" w:fill="FFFFFF" w:themeFill="background1"/>
            <w:noWrap/>
            <w:hideMark/>
          </w:tcPr>
          <w:p w14:paraId="4C8A8C8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39" w:author="Koustubh" w:date="2017-02-27T15:53:00Z"/>
                <w:rFonts w:ascii="Calibri" w:eastAsia="Times New Roman" w:hAnsi="Calibri" w:cs="Calibri"/>
                <w:color w:val="000000"/>
                <w:lang w:eastAsia="en-IN" w:bidi="hi-IN"/>
              </w:rPr>
            </w:pPr>
            <w:ins w:id="240" w:author="Koustubh" w:date="2017-02-27T15:53:00Z">
              <w:r w:rsidRPr="00646552">
                <w:rPr>
                  <w:rFonts w:ascii="Calibri" w:eastAsia="Times New Roman" w:hAnsi="Calibri" w:cs="Calibri"/>
                  <w:color w:val="000000"/>
                  <w:lang w:eastAsia="en-IN" w:bidi="hi-IN"/>
                </w:rPr>
                <w:t>0</w:t>
              </w:r>
            </w:ins>
          </w:p>
        </w:tc>
      </w:tr>
      <w:tr w:rsidR="00646552" w:rsidRPr="00646552" w14:paraId="5C7D703F" w14:textId="77777777" w:rsidTr="000B2E78">
        <w:trPr>
          <w:trHeight w:val="300"/>
          <w:ins w:id="241"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7BA2487" w14:textId="77777777" w:rsidR="00646552" w:rsidRPr="00646552" w:rsidRDefault="00646552" w:rsidP="00646552">
            <w:pPr>
              <w:rPr>
                <w:ins w:id="242"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19D7DC1B" w14:textId="2897EF0A"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243" w:author="Koustubh" w:date="2017-02-27T15:53:00Z"/>
                <w:rFonts w:ascii="Calibri" w:eastAsia="Times New Roman" w:hAnsi="Calibri" w:cs="Calibri"/>
                <w:color w:val="000000"/>
                <w:lang w:eastAsia="en-IN" w:bidi="hi-IN"/>
              </w:rPr>
            </w:pPr>
            <w:proofErr w:type="spellStart"/>
            <w:ins w:id="244"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w:t>
              </w:r>
              <w:proofErr w:type="spellStart"/>
              <w:r w:rsidRPr="00646552">
                <w:rPr>
                  <w:rFonts w:ascii="Calibri" w:eastAsia="Times New Roman" w:hAnsi="Calibri" w:cs="Calibri"/>
                  <w:color w:val="000000"/>
                  <w:lang w:eastAsia="en-IN" w:bidi="hi-IN"/>
                </w:rPr>
                <w:t>sigma~stdRgd</w:t>
              </w:r>
              <w:proofErr w:type="spellEnd"/>
            </w:ins>
          </w:p>
        </w:tc>
        <w:tc>
          <w:tcPr>
            <w:tcW w:w="639" w:type="dxa"/>
            <w:shd w:val="clear" w:color="auto" w:fill="FFFFFF" w:themeFill="background1"/>
            <w:noWrap/>
            <w:hideMark/>
          </w:tcPr>
          <w:p w14:paraId="3CB3300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45" w:author="Koustubh" w:date="2017-02-27T15:53:00Z"/>
                <w:rFonts w:ascii="Calibri" w:eastAsia="Times New Roman" w:hAnsi="Calibri" w:cs="Calibri"/>
                <w:color w:val="000000"/>
                <w:lang w:eastAsia="en-IN" w:bidi="hi-IN"/>
              </w:rPr>
            </w:pPr>
            <w:ins w:id="246" w:author="Koustubh" w:date="2017-02-27T15:53:00Z">
              <w:r w:rsidRPr="00646552">
                <w:rPr>
                  <w:rFonts w:ascii="Calibri" w:eastAsia="Times New Roman" w:hAnsi="Calibri" w:cs="Calibri"/>
                  <w:color w:val="000000"/>
                  <w:lang w:eastAsia="en-IN" w:bidi="hi-IN"/>
                </w:rPr>
                <w:t>5</w:t>
              </w:r>
            </w:ins>
          </w:p>
        </w:tc>
        <w:tc>
          <w:tcPr>
            <w:tcW w:w="1091" w:type="dxa"/>
            <w:shd w:val="clear" w:color="auto" w:fill="FFFFFF" w:themeFill="background1"/>
            <w:noWrap/>
            <w:hideMark/>
          </w:tcPr>
          <w:p w14:paraId="41471CA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47" w:author="Koustubh" w:date="2017-02-27T15:53:00Z"/>
                <w:rFonts w:ascii="Calibri" w:eastAsia="Times New Roman" w:hAnsi="Calibri" w:cs="Calibri"/>
                <w:color w:val="000000"/>
                <w:lang w:eastAsia="en-IN" w:bidi="hi-IN"/>
              </w:rPr>
            </w:pPr>
            <w:ins w:id="248" w:author="Koustubh" w:date="2017-02-27T15:53:00Z">
              <w:r w:rsidRPr="00646552">
                <w:rPr>
                  <w:rFonts w:ascii="Calibri" w:eastAsia="Times New Roman" w:hAnsi="Calibri" w:cs="Calibri"/>
                  <w:color w:val="000000"/>
                  <w:lang w:eastAsia="en-IN" w:bidi="hi-IN"/>
                </w:rPr>
                <w:t>-150.037</w:t>
              </w:r>
            </w:ins>
          </w:p>
        </w:tc>
        <w:tc>
          <w:tcPr>
            <w:tcW w:w="1053" w:type="dxa"/>
            <w:shd w:val="clear" w:color="auto" w:fill="FFFFFF" w:themeFill="background1"/>
            <w:noWrap/>
            <w:hideMark/>
          </w:tcPr>
          <w:p w14:paraId="2CBD348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49" w:author="Koustubh" w:date="2017-02-27T15:53:00Z"/>
                <w:rFonts w:ascii="Calibri" w:eastAsia="Times New Roman" w:hAnsi="Calibri" w:cs="Calibri"/>
                <w:color w:val="000000"/>
                <w:lang w:eastAsia="en-IN" w:bidi="hi-IN"/>
              </w:rPr>
            </w:pPr>
            <w:ins w:id="250" w:author="Koustubh" w:date="2017-02-27T15:53:00Z">
              <w:r w:rsidRPr="00646552">
                <w:rPr>
                  <w:rFonts w:ascii="Calibri" w:eastAsia="Times New Roman" w:hAnsi="Calibri" w:cs="Calibri"/>
                  <w:color w:val="000000"/>
                  <w:lang w:eastAsia="en-IN" w:bidi="hi-IN"/>
                </w:rPr>
                <w:t>316.742</w:t>
              </w:r>
            </w:ins>
          </w:p>
        </w:tc>
        <w:tc>
          <w:tcPr>
            <w:tcW w:w="954" w:type="dxa"/>
            <w:shd w:val="clear" w:color="auto" w:fill="FFFFFF" w:themeFill="background1"/>
            <w:noWrap/>
            <w:hideMark/>
          </w:tcPr>
          <w:p w14:paraId="7194740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51" w:author="Koustubh" w:date="2017-02-27T15:53:00Z"/>
                <w:rFonts w:ascii="Calibri" w:eastAsia="Times New Roman" w:hAnsi="Calibri" w:cs="Calibri"/>
                <w:color w:val="000000"/>
                <w:lang w:eastAsia="en-IN" w:bidi="hi-IN"/>
              </w:rPr>
            </w:pPr>
            <w:ins w:id="252" w:author="Koustubh" w:date="2017-02-27T15:53:00Z">
              <w:r w:rsidRPr="00646552">
                <w:rPr>
                  <w:rFonts w:ascii="Calibri" w:eastAsia="Times New Roman" w:hAnsi="Calibri" w:cs="Calibri"/>
                  <w:color w:val="000000"/>
                  <w:lang w:eastAsia="en-IN" w:bidi="hi-IN"/>
                </w:rPr>
                <w:t>20.176</w:t>
              </w:r>
            </w:ins>
          </w:p>
        </w:tc>
        <w:tc>
          <w:tcPr>
            <w:tcW w:w="857" w:type="dxa"/>
            <w:shd w:val="clear" w:color="auto" w:fill="FFFFFF" w:themeFill="background1"/>
            <w:noWrap/>
            <w:hideMark/>
          </w:tcPr>
          <w:p w14:paraId="67344D1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53" w:author="Koustubh" w:date="2017-02-27T15:53:00Z"/>
                <w:rFonts w:ascii="Calibri" w:eastAsia="Times New Roman" w:hAnsi="Calibri" w:cs="Calibri"/>
                <w:color w:val="000000"/>
                <w:lang w:eastAsia="en-IN" w:bidi="hi-IN"/>
              </w:rPr>
            </w:pPr>
            <w:ins w:id="254" w:author="Koustubh" w:date="2017-02-27T15:53:00Z">
              <w:r w:rsidRPr="00646552">
                <w:rPr>
                  <w:rFonts w:ascii="Calibri" w:eastAsia="Times New Roman" w:hAnsi="Calibri" w:cs="Calibri"/>
                  <w:color w:val="000000"/>
                  <w:lang w:eastAsia="en-IN" w:bidi="hi-IN"/>
                </w:rPr>
                <w:t>0</w:t>
              </w:r>
            </w:ins>
          </w:p>
        </w:tc>
      </w:tr>
      <w:tr w:rsidR="00646552" w:rsidRPr="00646552" w14:paraId="3B65CEF9" w14:textId="77777777" w:rsidTr="000B2E78">
        <w:trPr>
          <w:cnfStyle w:val="000000100000" w:firstRow="0" w:lastRow="0" w:firstColumn="0" w:lastColumn="0" w:oddVBand="0" w:evenVBand="0" w:oddHBand="1" w:evenHBand="0" w:firstRowFirstColumn="0" w:firstRowLastColumn="0" w:lastRowFirstColumn="0" w:lastRowLastColumn="0"/>
          <w:trHeight w:val="300"/>
          <w:ins w:id="255"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BF5F478" w14:textId="77777777" w:rsidR="00646552" w:rsidRPr="00646552" w:rsidRDefault="00646552" w:rsidP="00646552">
            <w:pPr>
              <w:rPr>
                <w:ins w:id="256"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53481061" w14:textId="6B183D56"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257" w:author="Koustubh" w:date="2017-02-27T15:53:00Z"/>
                <w:rFonts w:ascii="Calibri" w:eastAsia="Times New Roman" w:hAnsi="Calibri" w:cs="Calibri"/>
                <w:color w:val="000000"/>
                <w:lang w:eastAsia="en-IN" w:bidi="hi-IN"/>
              </w:rPr>
            </w:pPr>
            <w:proofErr w:type="spellStart"/>
            <w:ins w:id="258"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lambda0~Topo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0DB7455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59" w:author="Koustubh" w:date="2017-02-27T15:53:00Z"/>
                <w:rFonts w:ascii="Calibri" w:eastAsia="Times New Roman" w:hAnsi="Calibri" w:cs="Calibri"/>
                <w:color w:val="000000"/>
                <w:lang w:eastAsia="en-IN" w:bidi="hi-IN"/>
              </w:rPr>
            </w:pPr>
            <w:ins w:id="260" w:author="Koustubh" w:date="2017-02-27T15:53:00Z">
              <w:r w:rsidRPr="00646552">
                <w:rPr>
                  <w:rFonts w:ascii="Calibri" w:eastAsia="Times New Roman" w:hAnsi="Calibri" w:cs="Calibri"/>
                  <w:color w:val="000000"/>
                  <w:lang w:eastAsia="en-IN" w:bidi="hi-IN"/>
                </w:rPr>
                <w:t>6</w:t>
              </w:r>
            </w:ins>
          </w:p>
        </w:tc>
        <w:tc>
          <w:tcPr>
            <w:tcW w:w="1091" w:type="dxa"/>
            <w:shd w:val="clear" w:color="auto" w:fill="FFFFFF" w:themeFill="background1"/>
            <w:noWrap/>
            <w:hideMark/>
          </w:tcPr>
          <w:p w14:paraId="4AEAFBD5"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61" w:author="Koustubh" w:date="2017-02-27T15:53:00Z"/>
                <w:rFonts w:ascii="Calibri" w:eastAsia="Times New Roman" w:hAnsi="Calibri" w:cs="Calibri"/>
                <w:color w:val="000000"/>
                <w:lang w:eastAsia="en-IN" w:bidi="hi-IN"/>
              </w:rPr>
            </w:pPr>
            <w:ins w:id="262" w:author="Koustubh" w:date="2017-02-27T15:53:00Z">
              <w:r w:rsidRPr="00646552">
                <w:rPr>
                  <w:rFonts w:ascii="Calibri" w:eastAsia="Times New Roman" w:hAnsi="Calibri" w:cs="Calibri"/>
                  <w:color w:val="000000"/>
                  <w:lang w:eastAsia="en-IN" w:bidi="hi-IN"/>
                </w:rPr>
                <w:t>-147.133</w:t>
              </w:r>
            </w:ins>
          </w:p>
        </w:tc>
        <w:tc>
          <w:tcPr>
            <w:tcW w:w="1053" w:type="dxa"/>
            <w:shd w:val="clear" w:color="auto" w:fill="FFFFFF" w:themeFill="background1"/>
            <w:noWrap/>
            <w:hideMark/>
          </w:tcPr>
          <w:p w14:paraId="32FD332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63" w:author="Koustubh" w:date="2017-02-27T15:53:00Z"/>
                <w:rFonts w:ascii="Calibri" w:eastAsia="Times New Roman" w:hAnsi="Calibri" w:cs="Calibri"/>
                <w:color w:val="000000"/>
                <w:lang w:eastAsia="en-IN" w:bidi="hi-IN"/>
              </w:rPr>
            </w:pPr>
            <w:ins w:id="264" w:author="Koustubh" w:date="2017-02-27T15:53:00Z">
              <w:r w:rsidRPr="00646552">
                <w:rPr>
                  <w:rFonts w:ascii="Calibri" w:eastAsia="Times New Roman" w:hAnsi="Calibri" w:cs="Calibri"/>
                  <w:color w:val="000000"/>
                  <w:lang w:eastAsia="en-IN" w:bidi="hi-IN"/>
                </w:rPr>
                <w:t>316.765</w:t>
              </w:r>
            </w:ins>
          </w:p>
        </w:tc>
        <w:tc>
          <w:tcPr>
            <w:tcW w:w="954" w:type="dxa"/>
            <w:shd w:val="clear" w:color="auto" w:fill="FFFFFF" w:themeFill="background1"/>
            <w:noWrap/>
            <w:hideMark/>
          </w:tcPr>
          <w:p w14:paraId="36A0910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65" w:author="Koustubh" w:date="2017-02-27T15:53:00Z"/>
                <w:rFonts w:ascii="Calibri" w:eastAsia="Times New Roman" w:hAnsi="Calibri" w:cs="Calibri"/>
                <w:color w:val="000000"/>
                <w:lang w:eastAsia="en-IN" w:bidi="hi-IN"/>
              </w:rPr>
            </w:pPr>
            <w:ins w:id="266" w:author="Koustubh" w:date="2017-02-27T15:53:00Z">
              <w:r w:rsidRPr="00646552">
                <w:rPr>
                  <w:rFonts w:ascii="Calibri" w:eastAsia="Times New Roman" w:hAnsi="Calibri" w:cs="Calibri"/>
                  <w:color w:val="000000"/>
                  <w:lang w:eastAsia="en-IN" w:bidi="hi-IN"/>
                </w:rPr>
                <w:t>20.199</w:t>
              </w:r>
            </w:ins>
          </w:p>
        </w:tc>
        <w:tc>
          <w:tcPr>
            <w:tcW w:w="857" w:type="dxa"/>
            <w:shd w:val="clear" w:color="auto" w:fill="FFFFFF" w:themeFill="background1"/>
            <w:noWrap/>
            <w:hideMark/>
          </w:tcPr>
          <w:p w14:paraId="48E95B7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67" w:author="Koustubh" w:date="2017-02-27T15:53:00Z"/>
                <w:rFonts w:ascii="Calibri" w:eastAsia="Times New Roman" w:hAnsi="Calibri" w:cs="Calibri"/>
                <w:color w:val="000000"/>
                <w:lang w:eastAsia="en-IN" w:bidi="hi-IN"/>
              </w:rPr>
            </w:pPr>
            <w:ins w:id="268" w:author="Koustubh" w:date="2017-02-27T15:53:00Z">
              <w:r w:rsidRPr="00646552">
                <w:rPr>
                  <w:rFonts w:ascii="Calibri" w:eastAsia="Times New Roman" w:hAnsi="Calibri" w:cs="Calibri"/>
                  <w:color w:val="000000"/>
                  <w:lang w:eastAsia="en-IN" w:bidi="hi-IN"/>
                </w:rPr>
                <w:t>0</w:t>
              </w:r>
            </w:ins>
          </w:p>
        </w:tc>
      </w:tr>
      <w:tr w:rsidR="00646552" w:rsidRPr="00646552" w14:paraId="3A0E5556" w14:textId="77777777" w:rsidTr="000B2E78">
        <w:trPr>
          <w:trHeight w:val="300"/>
          <w:ins w:id="269"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tcBorders>
              <w:bottom w:val="single" w:sz="4" w:space="0" w:color="auto"/>
            </w:tcBorders>
            <w:shd w:val="clear" w:color="auto" w:fill="FFFFFF" w:themeFill="background1"/>
          </w:tcPr>
          <w:p w14:paraId="1C40FF3E" w14:textId="77777777" w:rsidR="00646552" w:rsidRPr="00646552" w:rsidRDefault="00646552" w:rsidP="00646552">
            <w:pPr>
              <w:rPr>
                <w:ins w:id="270" w:author="Koustubh" w:date="2017-02-27T15:53:00Z"/>
                <w:rFonts w:ascii="Calibri" w:eastAsia="Times New Roman" w:hAnsi="Calibri" w:cs="Calibri"/>
                <w:color w:val="000000"/>
                <w:lang w:eastAsia="en-IN" w:bidi="hi-IN"/>
              </w:rPr>
            </w:pPr>
          </w:p>
        </w:tc>
        <w:tc>
          <w:tcPr>
            <w:tcW w:w="3818" w:type="dxa"/>
            <w:tcBorders>
              <w:bottom w:val="single" w:sz="4" w:space="0" w:color="auto"/>
            </w:tcBorders>
            <w:shd w:val="clear" w:color="auto" w:fill="FFFFFF" w:themeFill="background1"/>
            <w:noWrap/>
            <w:hideMark/>
          </w:tcPr>
          <w:p w14:paraId="4BC206E4" w14:textId="45B06C8C"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271" w:author="Koustubh" w:date="2017-02-27T15:53:00Z"/>
                <w:rFonts w:ascii="Calibri" w:eastAsia="Times New Roman" w:hAnsi="Calibri" w:cs="Calibri"/>
                <w:color w:val="000000"/>
                <w:lang w:eastAsia="en-IN" w:bidi="hi-IN"/>
              </w:rPr>
            </w:pPr>
            <w:proofErr w:type="spellStart"/>
            <w:ins w:id="272"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w:t>
              </w:r>
              <w:proofErr w:type="spellStart"/>
              <w:r w:rsidRPr="00646552">
                <w:rPr>
                  <w:rFonts w:ascii="Calibri" w:eastAsia="Times New Roman" w:hAnsi="Calibri" w:cs="Calibri"/>
                  <w:color w:val="000000"/>
                  <w:lang w:eastAsia="en-IN" w:bidi="hi-IN"/>
                </w:rPr>
                <w:t>stdBC</w:t>
              </w:r>
              <w:proofErr w:type="spellEnd"/>
              <w:r w:rsidRPr="00646552">
                <w:rPr>
                  <w:rFonts w:ascii="Calibri" w:eastAsia="Times New Roman" w:hAnsi="Calibri" w:cs="Calibri"/>
                  <w:color w:val="000000"/>
                  <w:lang w:eastAsia="en-IN" w:bidi="hi-IN"/>
                </w:rPr>
                <w:t xml:space="preserve"> - 1</w:t>
              </w:r>
            </w:ins>
          </w:p>
        </w:tc>
        <w:tc>
          <w:tcPr>
            <w:tcW w:w="639" w:type="dxa"/>
            <w:tcBorders>
              <w:bottom w:val="single" w:sz="4" w:space="0" w:color="auto"/>
            </w:tcBorders>
            <w:shd w:val="clear" w:color="auto" w:fill="FFFFFF" w:themeFill="background1"/>
            <w:noWrap/>
            <w:hideMark/>
          </w:tcPr>
          <w:p w14:paraId="28474AE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73" w:author="Koustubh" w:date="2017-02-27T15:53:00Z"/>
                <w:rFonts w:ascii="Calibri" w:eastAsia="Times New Roman" w:hAnsi="Calibri" w:cs="Calibri"/>
                <w:color w:val="000000"/>
                <w:lang w:eastAsia="en-IN" w:bidi="hi-IN"/>
              </w:rPr>
            </w:pPr>
            <w:ins w:id="274" w:author="Koustubh" w:date="2017-02-27T15:53:00Z">
              <w:r w:rsidRPr="00646552">
                <w:rPr>
                  <w:rFonts w:ascii="Calibri" w:eastAsia="Times New Roman" w:hAnsi="Calibri" w:cs="Calibri"/>
                  <w:color w:val="000000"/>
                  <w:lang w:eastAsia="en-IN" w:bidi="hi-IN"/>
                </w:rPr>
                <w:t>6</w:t>
              </w:r>
            </w:ins>
          </w:p>
        </w:tc>
        <w:tc>
          <w:tcPr>
            <w:tcW w:w="1091" w:type="dxa"/>
            <w:tcBorders>
              <w:bottom w:val="single" w:sz="4" w:space="0" w:color="auto"/>
            </w:tcBorders>
            <w:shd w:val="clear" w:color="auto" w:fill="FFFFFF" w:themeFill="background1"/>
            <w:noWrap/>
            <w:hideMark/>
          </w:tcPr>
          <w:p w14:paraId="52122F0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75" w:author="Koustubh" w:date="2017-02-27T15:53:00Z"/>
                <w:rFonts w:ascii="Calibri" w:eastAsia="Times New Roman" w:hAnsi="Calibri" w:cs="Calibri"/>
                <w:color w:val="000000"/>
                <w:lang w:eastAsia="en-IN" w:bidi="hi-IN"/>
              </w:rPr>
            </w:pPr>
            <w:ins w:id="276" w:author="Koustubh" w:date="2017-02-27T15:53:00Z">
              <w:r w:rsidRPr="00646552">
                <w:rPr>
                  <w:rFonts w:ascii="Calibri" w:eastAsia="Times New Roman" w:hAnsi="Calibri" w:cs="Calibri"/>
                  <w:color w:val="000000"/>
                  <w:lang w:eastAsia="en-IN" w:bidi="hi-IN"/>
                </w:rPr>
                <w:t>-148.392</w:t>
              </w:r>
            </w:ins>
          </w:p>
        </w:tc>
        <w:tc>
          <w:tcPr>
            <w:tcW w:w="1053" w:type="dxa"/>
            <w:tcBorders>
              <w:bottom w:val="single" w:sz="4" w:space="0" w:color="auto"/>
            </w:tcBorders>
            <w:shd w:val="clear" w:color="auto" w:fill="FFFFFF" w:themeFill="background1"/>
            <w:noWrap/>
            <w:hideMark/>
          </w:tcPr>
          <w:p w14:paraId="49437505"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77" w:author="Koustubh" w:date="2017-02-27T15:53:00Z"/>
                <w:rFonts w:ascii="Calibri" w:eastAsia="Times New Roman" w:hAnsi="Calibri" w:cs="Calibri"/>
                <w:color w:val="000000"/>
                <w:lang w:eastAsia="en-IN" w:bidi="hi-IN"/>
              </w:rPr>
            </w:pPr>
            <w:ins w:id="278" w:author="Koustubh" w:date="2017-02-27T15:53:00Z">
              <w:r w:rsidRPr="00646552">
                <w:rPr>
                  <w:rFonts w:ascii="Calibri" w:eastAsia="Times New Roman" w:hAnsi="Calibri" w:cs="Calibri"/>
                  <w:color w:val="000000"/>
                  <w:lang w:eastAsia="en-IN" w:bidi="hi-IN"/>
                </w:rPr>
                <w:t>319.285</w:t>
              </w:r>
            </w:ins>
          </w:p>
        </w:tc>
        <w:tc>
          <w:tcPr>
            <w:tcW w:w="954" w:type="dxa"/>
            <w:tcBorders>
              <w:bottom w:val="single" w:sz="4" w:space="0" w:color="auto"/>
            </w:tcBorders>
            <w:shd w:val="clear" w:color="auto" w:fill="FFFFFF" w:themeFill="background1"/>
            <w:noWrap/>
            <w:hideMark/>
          </w:tcPr>
          <w:p w14:paraId="3BED2D7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79" w:author="Koustubh" w:date="2017-02-27T15:53:00Z"/>
                <w:rFonts w:ascii="Calibri" w:eastAsia="Times New Roman" w:hAnsi="Calibri" w:cs="Calibri"/>
                <w:color w:val="000000"/>
                <w:lang w:eastAsia="en-IN" w:bidi="hi-IN"/>
              </w:rPr>
            </w:pPr>
            <w:ins w:id="280" w:author="Koustubh" w:date="2017-02-27T15:53:00Z">
              <w:r w:rsidRPr="00646552">
                <w:rPr>
                  <w:rFonts w:ascii="Calibri" w:eastAsia="Times New Roman" w:hAnsi="Calibri" w:cs="Calibri"/>
                  <w:color w:val="000000"/>
                  <w:lang w:eastAsia="en-IN" w:bidi="hi-IN"/>
                </w:rPr>
                <w:t>22.719</w:t>
              </w:r>
            </w:ins>
          </w:p>
        </w:tc>
        <w:tc>
          <w:tcPr>
            <w:tcW w:w="857" w:type="dxa"/>
            <w:tcBorders>
              <w:bottom w:val="single" w:sz="4" w:space="0" w:color="auto"/>
            </w:tcBorders>
            <w:shd w:val="clear" w:color="auto" w:fill="FFFFFF" w:themeFill="background1"/>
            <w:noWrap/>
            <w:hideMark/>
          </w:tcPr>
          <w:p w14:paraId="14F5F03F"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281" w:author="Koustubh" w:date="2017-02-27T15:53:00Z"/>
                <w:rFonts w:ascii="Calibri" w:eastAsia="Times New Roman" w:hAnsi="Calibri" w:cs="Calibri"/>
                <w:color w:val="000000"/>
                <w:lang w:eastAsia="en-IN" w:bidi="hi-IN"/>
              </w:rPr>
            </w:pPr>
            <w:ins w:id="282" w:author="Koustubh" w:date="2017-02-27T15:53:00Z">
              <w:r w:rsidRPr="00646552">
                <w:rPr>
                  <w:rFonts w:ascii="Calibri" w:eastAsia="Times New Roman" w:hAnsi="Calibri" w:cs="Calibri"/>
                  <w:color w:val="000000"/>
                  <w:lang w:eastAsia="en-IN" w:bidi="hi-IN"/>
                </w:rPr>
                <w:t>0</w:t>
              </w:r>
            </w:ins>
          </w:p>
        </w:tc>
      </w:tr>
      <w:tr w:rsidR="00646552" w:rsidRPr="00646552" w14:paraId="068B6642" w14:textId="77777777" w:rsidTr="000B2E78">
        <w:trPr>
          <w:cnfStyle w:val="000000100000" w:firstRow="0" w:lastRow="0" w:firstColumn="0" w:lastColumn="0" w:oddVBand="0" w:evenVBand="0" w:oddHBand="1" w:evenHBand="0" w:firstRowFirstColumn="0" w:firstRowLastColumn="0" w:lastRowFirstColumn="0" w:lastRowLastColumn="0"/>
          <w:trHeight w:val="300"/>
          <w:ins w:id="283"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tcBorders>
              <w:top w:val="single" w:sz="4" w:space="0" w:color="auto"/>
              <w:bottom w:val="nil"/>
            </w:tcBorders>
            <w:shd w:val="clear" w:color="auto" w:fill="FFFFFF" w:themeFill="background1"/>
          </w:tcPr>
          <w:p w14:paraId="0EA6F0DD" w14:textId="1AF5CE88" w:rsidR="00646552" w:rsidRPr="00646552" w:rsidRDefault="00646552" w:rsidP="00646552">
            <w:pPr>
              <w:rPr>
                <w:ins w:id="284" w:author="Koustubh" w:date="2017-02-27T15:53:00Z"/>
                <w:rFonts w:ascii="Calibri" w:eastAsia="Times New Roman" w:hAnsi="Calibri" w:cs="Calibri"/>
                <w:color w:val="000000"/>
                <w:lang w:eastAsia="en-IN" w:bidi="hi-IN"/>
              </w:rPr>
            </w:pPr>
            <w:proofErr w:type="spellStart"/>
            <w:ins w:id="285" w:author="Koustubh" w:date="2017-02-27T15:53:00Z">
              <w:r>
                <w:rPr>
                  <w:rFonts w:ascii="Calibri" w:eastAsia="Times New Roman" w:hAnsi="Calibri" w:cs="Calibri"/>
                  <w:color w:val="000000"/>
                  <w:lang w:eastAsia="en-IN" w:bidi="hi-IN"/>
                </w:rPr>
                <w:t>Noyon</w:t>
              </w:r>
              <w:proofErr w:type="spellEnd"/>
            </w:ins>
          </w:p>
        </w:tc>
        <w:tc>
          <w:tcPr>
            <w:tcW w:w="3818" w:type="dxa"/>
            <w:tcBorders>
              <w:top w:val="single" w:sz="4" w:space="0" w:color="auto"/>
              <w:bottom w:val="nil"/>
            </w:tcBorders>
            <w:shd w:val="clear" w:color="auto" w:fill="FFFFFF" w:themeFill="background1"/>
            <w:noWrap/>
            <w:hideMark/>
          </w:tcPr>
          <w:p w14:paraId="566BB10F" w14:textId="5F9267DA"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286" w:author="Koustubh" w:date="2017-02-27T15:53:00Z"/>
                <w:rFonts w:ascii="Calibri" w:eastAsia="Times New Roman" w:hAnsi="Calibri" w:cs="Calibri"/>
                <w:color w:val="000000"/>
                <w:lang w:eastAsia="en-IN" w:bidi="hi-IN"/>
              </w:rPr>
            </w:pPr>
            <w:proofErr w:type="spellStart"/>
            <w:ins w:id="287"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noneuc~stdBC</w:t>
              </w:r>
              <w:proofErr w:type="spellEnd"/>
              <w:r w:rsidRPr="00646552">
                <w:rPr>
                  <w:rFonts w:ascii="Calibri" w:eastAsia="Times New Roman" w:hAnsi="Calibri" w:cs="Calibri"/>
                  <w:color w:val="000000"/>
                  <w:lang w:eastAsia="en-IN" w:bidi="hi-IN"/>
                </w:rPr>
                <w:t xml:space="preserve"> - 1</w:t>
              </w:r>
            </w:ins>
          </w:p>
        </w:tc>
        <w:tc>
          <w:tcPr>
            <w:tcW w:w="639" w:type="dxa"/>
            <w:tcBorders>
              <w:top w:val="single" w:sz="4" w:space="0" w:color="auto"/>
              <w:bottom w:val="nil"/>
            </w:tcBorders>
            <w:shd w:val="clear" w:color="auto" w:fill="FFFFFF" w:themeFill="background1"/>
            <w:noWrap/>
            <w:hideMark/>
          </w:tcPr>
          <w:p w14:paraId="1BE90F80"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88" w:author="Koustubh" w:date="2017-02-27T15:53:00Z"/>
                <w:rFonts w:ascii="Calibri" w:eastAsia="Times New Roman" w:hAnsi="Calibri" w:cs="Calibri"/>
                <w:color w:val="000000"/>
                <w:lang w:eastAsia="en-IN" w:bidi="hi-IN"/>
              </w:rPr>
            </w:pPr>
            <w:ins w:id="289" w:author="Koustubh" w:date="2017-02-27T15:53:00Z">
              <w:r w:rsidRPr="00646552">
                <w:rPr>
                  <w:rFonts w:ascii="Calibri" w:eastAsia="Times New Roman" w:hAnsi="Calibri" w:cs="Calibri"/>
                  <w:color w:val="000000"/>
                  <w:lang w:eastAsia="en-IN" w:bidi="hi-IN"/>
                </w:rPr>
                <w:t>5</w:t>
              </w:r>
            </w:ins>
          </w:p>
        </w:tc>
        <w:tc>
          <w:tcPr>
            <w:tcW w:w="1091" w:type="dxa"/>
            <w:tcBorders>
              <w:top w:val="single" w:sz="4" w:space="0" w:color="auto"/>
              <w:bottom w:val="nil"/>
            </w:tcBorders>
            <w:shd w:val="clear" w:color="auto" w:fill="FFFFFF" w:themeFill="background1"/>
            <w:noWrap/>
            <w:hideMark/>
          </w:tcPr>
          <w:p w14:paraId="570469F4"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90" w:author="Koustubh" w:date="2017-02-27T15:53:00Z"/>
                <w:rFonts w:ascii="Calibri" w:eastAsia="Times New Roman" w:hAnsi="Calibri" w:cs="Calibri"/>
                <w:color w:val="000000"/>
                <w:lang w:eastAsia="en-IN" w:bidi="hi-IN"/>
              </w:rPr>
            </w:pPr>
            <w:ins w:id="291" w:author="Koustubh" w:date="2017-02-27T15:53:00Z">
              <w:r w:rsidRPr="00646552">
                <w:rPr>
                  <w:rFonts w:ascii="Calibri" w:eastAsia="Times New Roman" w:hAnsi="Calibri" w:cs="Calibri"/>
                  <w:color w:val="000000"/>
                  <w:lang w:eastAsia="en-IN" w:bidi="hi-IN"/>
                </w:rPr>
                <w:t>-212.795</w:t>
              </w:r>
            </w:ins>
          </w:p>
        </w:tc>
        <w:tc>
          <w:tcPr>
            <w:tcW w:w="1053" w:type="dxa"/>
            <w:tcBorders>
              <w:top w:val="single" w:sz="4" w:space="0" w:color="auto"/>
              <w:bottom w:val="nil"/>
            </w:tcBorders>
            <w:shd w:val="clear" w:color="auto" w:fill="FFFFFF" w:themeFill="background1"/>
            <w:noWrap/>
            <w:hideMark/>
          </w:tcPr>
          <w:p w14:paraId="4081A88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92" w:author="Koustubh" w:date="2017-02-27T15:53:00Z"/>
                <w:rFonts w:ascii="Calibri" w:eastAsia="Times New Roman" w:hAnsi="Calibri" w:cs="Calibri"/>
                <w:color w:val="000000"/>
                <w:lang w:eastAsia="en-IN" w:bidi="hi-IN"/>
              </w:rPr>
            </w:pPr>
            <w:ins w:id="293" w:author="Koustubh" w:date="2017-02-27T15:53:00Z">
              <w:r w:rsidRPr="00646552">
                <w:rPr>
                  <w:rFonts w:ascii="Calibri" w:eastAsia="Times New Roman" w:hAnsi="Calibri" w:cs="Calibri"/>
                  <w:color w:val="000000"/>
                  <w:lang w:eastAsia="en-IN" w:bidi="hi-IN"/>
                </w:rPr>
                <w:t>443.091</w:t>
              </w:r>
            </w:ins>
          </w:p>
        </w:tc>
        <w:tc>
          <w:tcPr>
            <w:tcW w:w="954" w:type="dxa"/>
            <w:tcBorders>
              <w:top w:val="single" w:sz="4" w:space="0" w:color="auto"/>
              <w:bottom w:val="nil"/>
            </w:tcBorders>
            <w:shd w:val="clear" w:color="auto" w:fill="FFFFFF" w:themeFill="background1"/>
            <w:noWrap/>
            <w:hideMark/>
          </w:tcPr>
          <w:p w14:paraId="492BED4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94" w:author="Koustubh" w:date="2017-02-27T15:53:00Z"/>
                <w:rFonts w:ascii="Calibri" w:eastAsia="Times New Roman" w:hAnsi="Calibri" w:cs="Calibri"/>
                <w:color w:val="000000"/>
                <w:lang w:eastAsia="en-IN" w:bidi="hi-IN"/>
              </w:rPr>
            </w:pPr>
            <w:ins w:id="295" w:author="Koustubh" w:date="2017-02-27T15:53:00Z">
              <w:r w:rsidRPr="00646552">
                <w:rPr>
                  <w:rFonts w:ascii="Calibri" w:eastAsia="Times New Roman" w:hAnsi="Calibri" w:cs="Calibri"/>
                  <w:color w:val="000000"/>
                  <w:lang w:eastAsia="en-IN" w:bidi="hi-IN"/>
                </w:rPr>
                <w:t>0</w:t>
              </w:r>
            </w:ins>
          </w:p>
        </w:tc>
        <w:tc>
          <w:tcPr>
            <w:tcW w:w="857" w:type="dxa"/>
            <w:tcBorders>
              <w:top w:val="single" w:sz="4" w:space="0" w:color="auto"/>
              <w:bottom w:val="nil"/>
            </w:tcBorders>
            <w:shd w:val="clear" w:color="auto" w:fill="FFFFFF" w:themeFill="background1"/>
            <w:noWrap/>
            <w:hideMark/>
          </w:tcPr>
          <w:p w14:paraId="3539D41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296" w:author="Koustubh" w:date="2017-02-27T15:53:00Z"/>
                <w:rFonts w:ascii="Calibri" w:eastAsia="Times New Roman" w:hAnsi="Calibri" w:cs="Calibri"/>
                <w:color w:val="000000"/>
                <w:lang w:eastAsia="en-IN" w:bidi="hi-IN"/>
              </w:rPr>
            </w:pPr>
            <w:ins w:id="297" w:author="Koustubh" w:date="2017-02-27T15:53:00Z">
              <w:r w:rsidRPr="00646552">
                <w:rPr>
                  <w:rFonts w:ascii="Calibri" w:eastAsia="Times New Roman" w:hAnsi="Calibri" w:cs="Calibri"/>
                  <w:color w:val="000000"/>
                  <w:lang w:eastAsia="en-IN" w:bidi="hi-IN"/>
                </w:rPr>
                <w:t>0.4385</w:t>
              </w:r>
            </w:ins>
          </w:p>
        </w:tc>
      </w:tr>
      <w:tr w:rsidR="00646552" w:rsidRPr="00646552" w14:paraId="0EFB84AE" w14:textId="77777777" w:rsidTr="000B2E78">
        <w:trPr>
          <w:trHeight w:val="300"/>
          <w:ins w:id="298"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tcBorders>
              <w:top w:val="nil"/>
            </w:tcBorders>
            <w:shd w:val="clear" w:color="auto" w:fill="FFFFFF" w:themeFill="background1"/>
          </w:tcPr>
          <w:p w14:paraId="16DB35BE" w14:textId="77777777" w:rsidR="00646552" w:rsidRPr="00646552" w:rsidRDefault="00646552" w:rsidP="00646552">
            <w:pPr>
              <w:rPr>
                <w:ins w:id="299" w:author="Koustubh" w:date="2017-02-27T15:53:00Z"/>
                <w:rFonts w:ascii="Calibri" w:eastAsia="Times New Roman" w:hAnsi="Calibri" w:cs="Calibri"/>
                <w:color w:val="000000"/>
                <w:lang w:eastAsia="en-IN" w:bidi="hi-IN"/>
              </w:rPr>
            </w:pPr>
          </w:p>
        </w:tc>
        <w:tc>
          <w:tcPr>
            <w:tcW w:w="3818" w:type="dxa"/>
            <w:tcBorders>
              <w:top w:val="nil"/>
            </w:tcBorders>
            <w:shd w:val="clear" w:color="auto" w:fill="FFFFFF" w:themeFill="background1"/>
            <w:noWrap/>
            <w:hideMark/>
          </w:tcPr>
          <w:p w14:paraId="2CDE9FE9" w14:textId="3572F985"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300" w:author="Koustubh" w:date="2017-02-27T15:53:00Z"/>
                <w:rFonts w:ascii="Calibri" w:eastAsia="Times New Roman" w:hAnsi="Calibri" w:cs="Calibri"/>
                <w:color w:val="000000"/>
                <w:lang w:eastAsia="en-IN" w:bidi="hi-IN"/>
              </w:rPr>
            </w:pPr>
            <w:proofErr w:type="spellStart"/>
            <w:ins w:id="301"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w:t>
              </w:r>
              <w:proofErr w:type="spellStart"/>
              <w:r w:rsidRPr="00646552">
                <w:rPr>
                  <w:rFonts w:ascii="Calibri" w:eastAsia="Times New Roman" w:hAnsi="Calibri" w:cs="Calibri"/>
                  <w:color w:val="000000"/>
                  <w:lang w:eastAsia="en-IN" w:bidi="hi-IN"/>
                </w:rPr>
                <w:t>stdBC</w:t>
              </w:r>
              <w:proofErr w:type="spellEnd"/>
              <w:r w:rsidRPr="00646552">
                <w:rPr>
                  <w:rFonts w:ascii="Calibri" w:eastAsia="Times New Roman" w:hAnsi="Calibri" w:cs="Calibri"/>
                  <w:color w:val="000000"/>
                  <w:lang w:eastAsia="en-IN" w:bidi="hi-IN"/>
                </w:rPr>
                <w:t xml:space="preserve"> - 1</w:t>
              </w:r>
            </w:ins>
          </w:p>
        </w:tc>
        <w:tc>
          <w:tcPr>
            <w:tcW w:w="639" w:type="dxa"/>
            <w:tcBorders>
              <w:top w:val="nil"/>
            </w:tcBorders>
            <w:shd w:val="clear" w:color="auto" w:fill="FFFFFF" w:themeFill="background1"/>
            <w:noWrap/>
            <w:hideMark/>
          </w:tcPr>
          <w:p w14:paraId="45FC7D0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02" w:author="Koustubh" w:date="2017-02-27T15:53:00Z"/>
                <w:rFonts w:ascii="Calibri" w:eastAsia="Times New Roman" w:hAnsi="Calibri" w:cs="Calibri"/>
                <w:color w:val="000000"/>
                <w:lang w:eastAsia="en-IN" w:bidi="hi-IN"/>
              </w:rPr>
            </w:pPr>
            <w:ins w:id="303" w:author="Koustubh" w:date="2017-02-27T15:53:00Z">
              <w:r w:rsidRPr="00646552">
                <w:rPr>
                  <w:rFonts w:ascii="Calibri" w:eastAsia="Times New Roman" w:hAnsi="Calibri" w:cs="Calibri"/>
                  <w:color w:val="000000"/>
                  <w:lang w:eastAsia="en-IN" w:bidi="hi-IN"/>
                </w:rPr>
                <w:t>6</w:t>
              </w:r>
            </w:ins>
          </w:p>
        </w:tc>
        <w:tc>
          <w:tcPr>
            <w:tcW w:w="1091" w:type="dxa"/>
            <w:tcBorders>
              <w:top w:val="nil"/>
            </w:tcBorders>
            <w:shd w:val="clear" w:color="auto" w:fill="FFFFFF" w:themeFill="background1"/>
            <w:noWrap/>
            <w:hideMark/>
          </w:tcPr>
          <w:p w14:paraId="0255E7F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04" w:author="Koustubh" w:date="2017-02-27T15:53:00Z"/>
                <w:rFonts w:ascii="Calibri" w:eastAsia="Times New Roman" w:hAnsi="Calibri" w:cs="Calibri"/>
                <w:color w:val="000000"/>
                <w:lang w:eastAsia="en-IN" w:bidi="hi-IN"/>
              </w:rPr>
            </w:pPr>
            <w:ins w:id="305" w:author="Koustubh" w:date="2017-02-27T15:53:00Z">
              <w:r w:rsidRPr="00646552">
                <w:rPr>
                  <w:rFonts w:ascii="Calibri" w:eastAsia="Times New Roman" w:hAnsi="Calibri" w:cs="Calibri"/>
                  <w:color w:val="000000"/>
                  <w:lang w:eastAsia="en-IN" w:bidi="hi-IN"/>
                </w:rPr>
                <w:t>-209.968</w:t>
              </w:r>
            </w:ins>
          </w:p>
        </w:tc>
        <w:tc>
          <w:tcPr>
            <w:tcW w:w="1053" w:type="dxa"/>
            <w:tcBorders>
              <w:top w:val="nil"/>
            </w:tcBorders>
            <w:shd w:val="clear" w:color="auto" w:fill="FFFFFF" w:themeFill="background1"/>
            <w:noWrap/>
            <w:hideMark/>
          </w:tcPr>
          <w:p w14:paraId="528B643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06" w:author="Koustubh" w:date="2017-02-27T15:53:00Z"/>
                <w:rFonts w:ascii="Calibri" w:eastAsia="Times New Roman" w:hAnsi="Calibri" w:cs="Calibri"/>
                <w:color w:val="000000"/>
                <w:lang w:eastAsia="en-IN" w:bidi="hi-IN"/>
              </w:rPr>
            </w:pPr>
            <w:ins w:id="307" w:author="Koustubh" w:date="2017-02-27T15:53:00Z">
              <w:r w:rsidRPr="00646552">
                <w:rPr>
                  <w:rFonts w:ascii="Calibri" w:eastAsia="Times New Roman" w:hAnsi="Calibri" w:cs="Calibri"/>
                  <w:color w:val="000000"/>
                  <w:lang w:eastAsia="en-IN" w:bidi="hi-IN"/>
                </w:rPr>
                <w:t>443.936</w:t>
              </w:r>
            </w:ins>
          </w:p>
        </w:tc>
        <w:tc>
          <w:tcPr>
            <w:tcW w:w="954" w:type="dxa"/>
            <w:tcBorders>
              <w:top w:val="nil"/>
            </w:tcBorders>
            <w:shd w:val="clear" w:color="auto" w:fill="FFFFFF" w:themeFill="background1"/>
            <w:noWrap/>
            <w:hideMark/>
          </w:tcPr>
          <w:p w14:paraId="48904C5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08" w:author="Koustubh" w:date="2017-02-27T15:53:00Z"/>
                <w:rFonts w:ascii="Calibri" w:eastAsia="Times New Roman" w:hAnsi="Calibri" w:cs="Calibri"/>
                <w:color w:val="000000"/>
                <w:lang w:eastAsia="en-IN" w:bidi="hi-IN"/>
              </w:rPr>
            </w:pPr>
            <w:ins w:id="309" w:author="Koustubh" w:date="2017-02-27T15:53:00Z">
              <w:r w:rsidRPr="00646552">
                <w:rPr>
                  <w:rFonts w:ascii="Calibri" w:eastAsia="Times New Roman" w:hAnsi="Calibri" w:cs="Calibri"/>
                  <w:color w:val="000000"/>
                  <w:lang w:eastAsia="en-IN" w:bidi="hi-IN"/>
                </w:rPr>
                <w:t>0.845</w:t>
              </w:r>
            </w:ins>
          </w:p>
        </w:tc>
        <w:tc>
          <w:tcPr>
            <w:tcW w:w="857" w:type="dxa"/>
            <w:tcBorders>
              <w:top w:val="nil"/>
            </w:tcBorders>
            <w:shd w:val="clear" w:color="auto" w:fill="FFFFFF" w:themeFill="background1"/>
            <w:noWrap/>
            <w:hideMark/>
          </w:tcPr>
          <w:p w14:paraId="62CDDF4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10" w:author="Koustubh" w:date="2017-02-27T15:53:00Z"/>
                <w:rFonts w:ascii="Calibri" w:eastAsia="Times New Roman" w:hAnsi="Calibri" w:cs="Calibri"/>
                <w:color w:val="000000"/>
                <w:lang w:eastAsia="en-IN" w:bidi="hi-IN"/>
              </w:rPr>
            </w:pPr>
            <w:ins w:id="311" w:author="Koustubh" w:date="2017-02-27T15:53:00Z">
              <w:r w:rsidRPr="00646552">
                <w:rPr>
                  <w:rFonts w:ascii="Calibri" w:eastAsia="Times New Roman" w:hAnsi="Calibri" w:cs="Calibri"/>
                  <w:color w:val="000000"/>
                  <w:lang w:eastAsia="en-IN" w:bidi="hi-IN"/>
                </w:rPr>
                <w:t>0.2874</w:t>
              </w:r>
            </w:ins>
          </w:p>
        </w:tc>
      </w:tr>
      <w:tr w:rsidR="00646552" w:rsidRPr="00646552" w14:paraId="7CC04CD1" w14:textId="77777777" w:rsidTr="000B2E78">
        <w:trPr>
          <w:cnfStyle w:val="000000100000" w:firstRow="0" w:lastRow="0" w:firstColumn="0" w:lastColumn="0" w:oddVBand="0" w:evenVBand="0" w:oddHBand="1" w:evenHBand="0" w:firstRowFirstColumn="0" w:firstRowLastColumn="0" w:lastRowFirstColumn="0" w:lastRowLastColumn="0"/>
          <w:trHeight w:val="300"/>
          <w:ins w:id="312"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7BB261A" w14:textId="77777777" w:rsidR="00646552" w:rsidRPr="00646552" w:rsidRDefault="00646552" w:rsidP="00646552">
            <w:pPr>
              <w:rPr>
                <w:ins w:id="313"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621DD18A" w14:textId="72A96601"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314" w:author="Koustubh" w:date="2017-02-27T15:53:00Z"/>
                <w:rFonts w:ascii="Calibri" w:eastAsia="Times New Roman" w:hAnsi="Calibri" w:cs="Calibri"/>
                <w:color w:val="000000"/>
                <w:lang w:eastAsia="en-IN" w:bidi="hi-IN"/>
              </w:rPr>
            </w:pPr>
            <w:proofErr w:type="spellStart"/>
            <w:ins w:id="315"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6D3439B6"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16" w:author="Koustubh" w:date="2017-02-27T15:53:00Z"/>
                <w:rFonts w:ascii="Calibri" w:eastAsia="Times New Roman" w:hAnsi="Calibri" w:cs="Calibri"/>
                <w:color w:val="000000"/>
                <w:lang w:eastAsia="en-IN" w:bidi="hi-IN"/>
              </w:rPr>
            </w:pPr>
            <w:ins w:id="317" w:author="Koustubh" w:date="2017-02-27T15:53:00Z">
              <w:r w:rsidRPr="00646552">
                <w:rPr>
                  <w:rFonts w:ascii="Calibri" w:eastAsia="Times New Roman" w:hAnsi="Calibri" w:cs="Calibri"/>
                  <w:color w:val="000000"/>
                  <w:lang w:eastAsia="en-IN" w:bidi="hi-IN"/>
                </w:rPr>
                <w:t>5</w:t>
              </w:r>
            </w:ins>
          </w:p>
        </w:tc>
        <w:tc>
          <w:tcPr>
            <w:tcW w:w="1091" w:type="dxa"/>
            <w:shd w:val="clear" w:color="auto" w:fill="FFFFFF" w:themeFill="background1"/>
            <w:noWrap/>
            <w:hideMark/>
          </w:tcPr>
          <w:p w14:paraId="0796EEE3"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18" w:author="Koustubh" w:date="2017-02-27T15:53:00Z"/>
                <w:rFonts w:ascii="Calibri" w:eastAsia="Times New Roman" w:hAnsi="Calibri" w:cs="Calibri"/>
                <w:color w:val="000000"/>
                <w:lang w:eastAsia="en-IN" w:bidi="hi-IN"/>
              </w:rPr>
            </w:pPr>
            <w:ins w:id="319" w:author="Koustubh" w:date="2017-02-27T15:53:00Z">
              <w:r w:rsidRPr="00646552">
                <w:rPr>
                  <w:rFonts w:ascii="Calibri" w:eastAsia="Times New Roman" w:hAnsi="Calibri" w:cs="Calibri"/>
                  <w:color w:val="000000"/>
                  <w:lang w:eastAsia="en-IN" w:bidi="hi-IN"/>
                </w:rPr>
                <w:t>-213.376</w:t>
              </w:r>
            </w:ins>
          </w:p>
        </w:tc>
        <w:tc>
          <w:tcPr>
            <w:tcW w:w="1053" w:type="dxa"/>
            <w:shd w:val="clear" w:color="auto" w:fill="FFFFFF" w:themeFill="background1"/>
            <w:noWrap/>
            <w:hideMark/>
          </w:tcPr>
          <w:p w14:paraId="5D73A047"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20" w:author="Koustubh" w:date="2017-02-27T15:53:00Z"/>
                <w:rFonts w:ascii="Calibri" w:eastAsia="Times New Roman" w:hAnsi="Calibri" w:cs="Calibri"/>
                <w:color w:val="000000"/>
                <w:lang w:eastAsia="en-IN" w:bidi="hi-IN"/>
              </w:rPr>
            </w:pPr>
            <w:ins w:id="321" w:author="Koustubh" w:date="2017-02-27T15:53:00Z">
              <w:r w:rsidRPr="00646552">
                <w:rPr>
                  <w:rFonts w:ascii="Calibri" w:eastAsia="Times New Roman" w:hAnsi="Calibri" w:cs="Calibri"/>
                  <w:color w:val="000000"/>
                  <w:lang w:eastAsia="en-IN" w:bidi="hi-IN"/>
                </w:rPr>
                <w:t>444.253</w:t>
              </w:r>
            </w:ins>
          </w:p>
        </w:tc>
        <w:tc>
          <w:tcPr>
            <w:tcW w:w="954" w:type="dxa"/>
            <w:shd w:val="clear" w:color="auto" w:fill="FFFFFF" w:themeFill="background1"/>
            <w:noWrap/>
            <w:hideMark/>
          </w:tcPr>
          <w:p w14:paraId="37D89C6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22" w:author="Koustubh" w:date="2017-02-27T15:53:00Z"/>
                <w:rFonts w:ascii="Calibri" w:eastAsia="Times New Roman" w:hAnsi="Calibri" w:cs="Calibri"/>
                <w:color w:val="000000"/>
                <w:lang w:eastAsia="en-IN" w:bidi="hi-IN"/>
              </w:rPr>
            </w:pPr>
            <w:ins w:id="323" w:author="Koustubh" w:date="2017-02-27T15:53:00Z">
              <w:r w:rsidRPr="00646552">
                <w:rPr>
                  <w:rFonts w:ascii="Calibri" w:eastAsia="Times New Roman" w:hAnsi="Calibri" w:cs="Calibri"/>
                  <w:color w:val="000000"/>
                  <w:lang w:eastAsia="en-IN" w:bidi="hi-IN"/>
                </w:rPr>
                <w:t>1.162</w:t>
              </w:r>
            </w:ins>
          </w:p>
        </w:tc>
        <w:tc>
          <w:tcPr>
            <w:tcW w:w="857" w:type="dxa"/>
            <w:shd w:val="clear" w:color="auto" w:fill="FFFFFF" w:themeFill="background1"/>
            <w:noWrap/>
            <w:hideMark/>
          </w:tcPr>
          <w:p w14:paraId="0BF6239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24" w:author="Koustubh" w:date="2017-02-27T15:53:00Z"/>
                <w:rFonts w:ascii="Calibri" w:eastAsia="Times New Roman" w:hAnsi="Calibri" w:cs="Calibri"/>
                <w:color w:val="000000"/>
                <w:lang w:eastAsia="en-IN" w:bidi="hi-IN"/>
              </w:rPr>
            </w:pPr>
            <w:ins w:id="325" w:author="Koustubh" w:date="2017-02-27T15:53:00Z">
              <w:r w:rsidRPr="00646552">
                <w:rPr>
                  <w:rFonts w:ascii="Calibri" w:eastAsia="Times New Roman" w:hAnsi="Calibri" w:cs="Calibri"/>
                  <w:color w:val="000000"/>
                  <w:lang w:eastAsia="en-IN" w:bidi="hi-IN"/>
                </w:rPr>
                <w:t>0.2453</w:t>
              </w:r>
            </w:ins>
          </w:p>
        </w:tc>
      </w:tr>
      <w:tr w:rsidR="00646552" w:rsidRPr="00646552" w14:paraId="72CE7D1E" w14:textId="77777777" w:rsidTr="000B2E78">
        <w:trPr>
          <w:trHeight w:val="300"/>
          <w:ins w:id="326"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7B90AD2" w14:textId="77777777" w:rsidR="00646552" w:rsidRPr="00646552" w:rsidRDefault="00646552" w:rsidP="00646552">
            <w:pPr>
              <w:rPr>
                <w:ins w:id="327"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784FDC84" w14:textId="11B1A950"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328" w:author="Koustubh" w:date="2017-02-27T15:53:00Z"/>
                <w:rFonts w:ascii="Calibri" w:eastAsia="Times New Roman" w:hAnsi="Calibri" w:cs="Calibri"/>
                <w:color w:val="000000"/>
                <w:lang w:eastAsia="en-IN" w:bidi="hi-IN"/>
              </w:rPr>
            </w:pPr>
            <w:proofErr w:type="spellStart"/>
            <w:ins w:id="329"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lambda0~Topo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6460AD8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30" w:author="Koustubh" w:date="2017-02-27T15:53:00Z"/>
                <w:rFonts w:ascii="Calibri" w:eastAsia="Times New Roman" w:hAnsi="Calibri" w:cs="Calibri"/>
                <w:color w:val="000000"/>
                <w:lang w:eastAsia="en-IN" w:bidi="hi-IN"/>
              </w:rPr>
            </w:pPr>
            <w:ins w:id="331" w:author="Koustubh" w:date="2017-02-27T15:53:00Z">
              <w:r w:rsidRPr="00646552">
                <w:rPr>
                  <w:rFonts w:ascii="Calibri" w:eastAsia="Times New Roman" w:hAnsi="Calibri" w:cs="Calibri"/>
                  <w:color w:val="000000"/>
                  <w:lang w:eastAsia="en-IN" w:bidi="hi-IN"/>
                </w:rPr>
                <w:t>6</w:t>
              </w:r>
            </w:ins>
          </w:p>
        </w:tc>
        <w:tc>
          <w:tcPr>
            <w:tcW w:w="1091" w:type="dxa"/>
            <w:shd w:val="clear" w:color="auto" w:fill="FFFFFF" w:themeFill="background1"/>
            <w:noWrap/>
            <w:hideMark/>
          </w:tcPr>
          <w:p w14:paraId="6BEEEA7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32" w:author="Koustubh" w:date="2017-02-27T15:53:00Z"/>
                <w:rFonts w:ascii="Calibri" w:eastAsia="Times New Roman" w:hAnsi="Calibri" w:cs="Calibri"/>
                <w:color w:val="000000"/>
                <w:lang w:eastAsia="en-IN" w:bidi="hi-IN"/>
              </w:rPr>
            </w:pPr>
            <w:ins w:id="333" w:author="Koustubh" w:date="2017-02-27T15:53:00Z">
              <w:r w:rsidRPr="00646552">
                <w:rPr>
                  <w:rFonts w:ascii="Calibri" w:eastAsia="Times New Roman" w:hAnsi="Calibri" w:cs="Calibri"/>
                  <w:color w:val="000000"/>
                  <w:lang w:eastAsia="en-IN" w:bidi="hi-IN"/>
                </w:rPr>
                <w:t>-212.918</w:t>
              </w:r>
            </w:ins>
          </w:p>
        </w:tc>
        <w:tc>
          <w:tcPr>
            <w:tcW w:w="1053" w:type="dxa"/>
            <w:shd w:val="clear" w:color="auto" w:fill="FFFFFF" w:themeFill="background1"/>
            <w:noWrap/>
            <w:hideMark/>
          </w:tcPr>
          <w:p w14:paraId="3B168AD2"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34" w:author="Koustubh" w:date="2017-02-27T15:53:00Z"/>
                <w:rFonts w:ascii="Calibri" w:eastAsia="Times New Roman" w:hAnsi="Calibri" w:cs="Calibri"/>
                <w:color w:val="000000"/>
                <w:lang w:eastAsia="en-IN" w:bidi="hi-IN"/>
              </w:rPr>
            </w:pPr>
            <w:ins w:id="335" w:author="Koustubh" w:date="2017-02-27T15:53:00Z">
              <w:r w:rsidRPr="00646552">
                <w:rPr>
                  <w:rFonts w:ascii="Calibri" w:eastAsia="Times New Roman" w:hAnsi="Calibri" w:cs="Calibri"/>
                  <w:color w:val="000000"/>
                  <w:lang w:eastAsia="en-IN" w:bidi="hi-IN"/>
                </w:rPr>
                <w:t>449.835</w:t>
              </w:r>
            </w:ins>
          </w:p>
        </w:tc>
        <w:tc>
          <w:tcPr>
            <w:tcW w:w="954" w:type="dxa"/>
            <w:shd w:val="clear" w:color="auto" w:fill="FFFFFF" w:themeFill="background1"/>
            <w:noWrap/>
            <w:hideMark/>
          </w:tcPr>
          <w:p w14:paraId="6AD86C6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36" w:author="Koustubh" w:date="2017-02-27T15:53:00Z"/>
                <w:rFonts w:ascii="Calibri" w:eastAsia="Times New Roman" w:hAnsi="Calibri" w:cs="Calibri"/>
                <w:color w:val="000000"/>
                <w:lang w:eastAsia="en-IN" w:bidi="hi-IN"/>
              </w:rPr>
            </w:pPr>
            <w:ins w:id="337" w:author="Koustubh" w:date="2017-02-27T15:53:00Z">
              <w:r w:rsidRPr="00646552">
                <w:rPr>
                  <w:rFonts w:ascii="Calibri" w:eastAsia="Times New Roman" w:hAnsi="Calibri" w:cs="Calibri"/>
                  <w:color w:val="000000"/>
                  <w:lang w:eastAsia="en-IN" w:bidi="hi-IN"/>
                </w:rPr>
                <w:t>6.744</w:t>
              </w:r>
            </w:ins>
          </w:p>
        </w:tc>
        <w:tc>
          <w:tcPr>
            <w:tcW w:w="857" w:type="dxa"/>
            <w:shd w:val="clear" w:color="auto" w:fill="FFFFFF" w:themeFill="background1"/>
            <w:noWrap/>
            <w:hideMark/>
          </w:tcPr>
          <w:p w14:paraId="0BC3D4F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38" w:author="Koustubh" w:date="2017-02-27T15:53:00Z"/>
                <w:rFonts w:ascii="Calibri" w:eastAsia="Times New Roman" w:hAnsi="Calibri" w:cs="Calibri"/>
                <w:color w:val="000000"/>
                <w:lang w:eastAsia="en-IN" w:bidi="hi-IN"/>
              </w:rPr>
            </w:pPr>
            <w:ins w:id="339" w:author="Koustubh" w:date="2017-02-27T15:53:00Z">
              <w:r w:rsidRPr="00646552">
                <w:rPr>
                  <w:rFonts w:ascii="Calibri" w:eastAsia="Times New Roman" w:hAnsi="Calibri" w:cs="Calibri"/>
                  <w:color w:val="000000"/>
                  <w:lang w:eastAsia="en-IN" w:bidi="hi-IN"/>
                </w:rPr>
                <w:t>0.0151</w:t>
              </w:r>
            </w:ins>
          </w:p>
        </w:tc>
      </w:tr>
      <w:tr w:rsidR="00646552" w:rsidRPr="00646552" w14:paraId="20DD1413" w14:textId="77777777" w:rsidTr="000B2E78">
        <w:trPr>
          <w:cnfStyle w:val="000000100000" w:firstRow="0" w:lastRow="0" w:firstColumn="0" w:lastColumn="0" w:oddVBand="0" w:evenVBand="0" w:oddHBand="1" w:evenHBand="0" w:firstRowFirstColumn="0" w:firstRowLastColumn="0" w:lastRowFirstColumn="0" w:lastRowLastColumn="0"/>
          <w:trHeight w:val="300"/>
          <w:ins w:id="340"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5AE31DD" w14:textId="77777777" w:rsidR="00646552" w:rsidRPr="00646552" w:rsidRDefault="00646552" w:rsidP="00646552">
            <w:pPr>
              <w:rPr>
                <w:ins w:id="341"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76A2E33A" w14:textId="40E1134C"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342" w:author="Koustubh" w:date="2017-02-27T15:53:00Z"/>
                <w:rFonts w:ascii="Calibri" w:eastAsia="Times New Roman" w:hAnsi="Calibri" w:cs="Calibri"/>
                <w:color w:val="000000"/>
                <w:lang w:eastAsia="en-IN" w:bidi="hi-IN"/>
              </w:rPr>
            </w:pPr>
            <w:proofErr w:type="spellStart"/>
            <w:ins w:id="343"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lambda0~Water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6E9D187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44" w:author="Koustubh" w:date="2017-02-27T15:53:00Z"/>
                <w:rFonts w:ascii="Calibri" w:eastAsia="Times New Roman" w:hAnsi="Calibri" w:cs="Calibri"/>
                <w:color w:val="000000"/>
                <w:lang w:eastAsia="en-IN" w:bidi="hi-IN"/>
              </w:rPr>
            </w:pPr>
            <w:ins w:id="345" w:author="Koustubh" w:date="2017-02-27T15:53:00Z">
              <w:r w:rsidRPr="00646552">
                <w:rPr>
                  <w:rFonts w:ascii="Calibri" w:eastAsia="Times New Roman" w:hAnsi="Calibri" w:cs="Calibri"/>
                  <w:color w:val="000000"/>
                  <w:lang w:eastAsia="en-IN" w:bidi="hi-IN"/>
                </w:rPr>
                <w:t>6</w:t>
              </w:r>
            </w:ins>
          </w:p>
        </w:tc>
        <w:tc>
          <w:tcPr>
            <w:tcW w:w="1091" w:type="dxa"/>
            <w:shd w:val="clear" w:color="auto" w:fill="FFFFFF" w:themeFill="background1"/>
            <w:noWrap/>
            <w:hideMark/>
          </w:tcPr>
          <w:p w14:paraId="1BC096C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46" w:author="Koustubh" w:date="2017-02-27T15:53:00Z"/>
                <w:rFonts w:ascii="Calibri" w:eastAsia="Times New Roman" w:hAnsi="Calibri" w:cs="Calibri"/>
                <w:color w:val="000000"/>
                <w:lang w:eastAsia="en-IN" w:bidi="hi-IN"/>
              </w:rPr>
            </w:pPr>
            <w:ins w:id="347" w:author="Koustubh" w:date="2017-02-27T15:53:00Z">
              <w:r w:rsidRPr="00646552">
                <w:rPr>
                  <w:rFonts w:ascii="Calibri" w:eastAsia="Times New Roman" w:hAnsi="Calibri" w:cs="Calibri"/>
                  <w:color w:val="000000"/>
                  <w:lang w:eastAsia="en-IN" w:bidi="hi-IN"/>
                </w:rPr>
                <w:t>-213.013</w:t>
              </w:r>
            </w:ins>
          </w:p>
        </w:tc>
        <w:tc>
          <w:tcPr>
            <w:tcW w:w="1053" w:type="dxa"/>
            <w:shd w:val="clear" w:color="auto" w:fill="FFFFFF" w:themeFill="background1"/>
            <w:noWrap/>
            <w:hideMark/>
          </w:tcPr>
          <w:p w14:paraId="51A1405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48" w:author="Koustubh" w:date="2017-02-27T15:53:00Z"/>
                <w:rFonts w:ascii="Calibri" w:eastAsia="Times New Roman" w:hAnsi="Calibri" w:cs="Calibri"/>
                <w:color w:val="000000"/>
                <w:lang w:eastAsia="en-IN" w:bidi="hi-IN"/>
              </w:rPr>
            </w:pPr>
            <w:ins w:id="349" w:author="Koustubh" w:date="2017-02-27T15:53:00Z">
              <w:r w:rsidRPr="00646552">
                <w:rPr>
                  <w:rFonts w:ascii="Calibri" w:eastAsia="Times New Roman" w:hAnsi="Calibri" w:cs="Calibri"/>
                  <w:color w:val="000000"/>
                  <w:lang w:eastAsia="en-IN" w:bidi="hi-IN"/>
                </w:rPr>
                <w:t>450.026</w:t>
              </w:r>
            </w:ins>
          </w:p>
        </w:tc>
        <w:tc>
          <w:tcPr>
            <w:tcW w:w="954" w:type="dxa"/>
            <w:shd w:val="clear" w:color="auto" w:fill="FFFFFF" w:themeFill="background1"/>
            <w:noWrap/>
            <w:hideMark/>
          </w:tcPr>
          <w:p w14:paraId="322EE01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50" w:author="Koustubh" w:date="2017-02-27T15:53:00Z"/>
                <w:rFonts w:ascii="Calibri" w:eastAsia="Times New Roman" w:hAnsi="Calibri" w:cs="Calibri"/>
                <w:color w:val="000000"/>
                <w:lang w:eastAsia="en-IN" w:bidi="hi-IN"/>
              </w:rPr>
            </w:pPr>
            <w:ins w:id="351" w:author="Koustubh" w:date="2017-02-27T15:53:00Z">
              <w:r w:rsidRPr="00646552">
                <w:rPr>
                  <w:rFonts w:ascii="Calibri" w:eastAsia="Times New Roman" w:hAnsi="Calibri" w:cs="Calibri"/>
                  <w:color w:val="000000"/>
                  <w:lang w:eastAsia="en-IN" w:bidi="hi-IN"/>
                </w:rPr>
                <w:t>6.935</w:t>
              </w:r>
            </w:ins>
          </w:p>
        </w:tc>
        <w:tc>
          <w:tcPr>
            <w:tcW w:w="857" w:type="dxa"/>
            <w:shd w:val="clear" w:color="auto" w:fill="FFFFFF" w:themeFill="background1"/>
            <w:noWrap/>
            <w:hideMark/>
          </w:tcPr>
          <w:p w14:paraId="4B58987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52" w:author="Koustubh" w:date="2017-02-27T15:53:00Z"/>
                <w:rFonts w:ascii="Calibri" w:eastAsia="Times New Roman" w:hAnsi="Calibri" w:cs="Calibri"/>
                <w:color w:val="000000"/>
                <w:lang w:eastAsia="en-IN" w:bidi="hi-IN"/>
              </w:rPr>
            </w:pPr>
            <w:ins w:id="353" w:author="Koustubh" w:date="2017-02-27T15:53:00Z">
              <w:r w:rsidRPr="00646552">
                <w:rPr>
                  <w:rFonts w:ascii="Calibri" w:eastAsia="Times New Roman" w:hAnsi="Calibri" w:cs="Calibri"/>
                  <w:color w:val="000000"/>
                  <w:lang w:eastAsia="en-IN" w:bidi="hi-IN"/>
                </w:rPr>
                <w:t>0.0137</w:t>
              </w:r>
            </w:ins>
          </w:p>
        </w:tc>
      </w:tr>
      <w:tr w:rsidR="00646552" w:rsidRPr="00646552" w14:paraId="356E079A" w14:textId="77777777" w:rsidTr="000B2E78">
        <w:trPr>
          <w:trHeight w:val="300"/>
          <w:ins w:id="354"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78811C98" w14:textId="77777777" w:rsidR="00646552" w:rsidRPr="00646552" w:rsidRDefault="00646552" w:rsidP="00646552">
            <w:pPr>
              <w:rPr>
                <w:ins w:id="355"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5C57DB64" w14:textId="56BBAA4C"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356" w:author="Koustubh" w:date="2017-02-27T15:53:00Z"/>
                <w:rFonts w:ascii="Calibri" w:eastAsia="Times New Roman" w:hAnsi="Calibri" w:cs="Calibri"/>
                <w:color w:val="000000"/>
                <w:lang w:eastAsia="en-IN" w:bidi="hi-IN"/>
              </w:rPr>
            </w:pPr>
            <w:proofErr w:type="spellStart"/>
            <w:ins w:id="357"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lambda0~Water + </w:t>
              </w:r>
              <w:proofErr w:type="spellStart"/>
              <w:r w:rsidRPr="00646552">
                <w:rPr>
                  <w:rFonts w:ascii="Calibri" w:eastAsia="Times New Roman" w:hAnsi="Calibri" w:cs="Calibri"/>
                  <w:color w:val="000000"/>
                  <w:lang w:eastAsia="en-IN" w:bidi="hi-IN"/>
                </w:rPr>
                <w:t>Topo</w:t>
              </w:r>
              <w:proofErr w:type="spellEnd"/>
              <w:r w:rsidRPr="00646552">
                <w:rPr>
                  <w:rFonts w:ascii="Calibri" w:eastAsia="Times New Roman" w:hAnsi="Calibri" w:cs="Calibri"/>
                  <w:color w:val="000000"/>
                  <w:lang w:eastAsia="en-IN" w:bidi="hi-IN"/>
                </w:rPr>
                <w:t xml:space="preserve">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5B6C93F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58" w:author="Koustubh" w:date="2017-02-27T15:53:00Z"/>
                <w:rFonts w:ascii="Calibri" w:eastAsia="Times New Roman" w:hAnsi="Calibri" w:cs="Calibri"/>
                <w:color w:val="000000"/>
                <w:lang w:eastAsia="en-IN" w:bidi="hi-IN"/>
              </w:rPr>
            </w:pPr>
            <w:ins w:id="359" w:author="Koustubh" w:date="2017-02-27T15:53:00Z">
              <w:r w:rsidRPr="00646552">
                <w:rPr>
                  <w:rFonts w:ascii="Calibri" w:eastAsia="Times New Roman" w:hAnsi="Calibri" w:cs="Calibri"/>
                  <w:color w:val="000000"/>
                  <w:lang w:eastAsia="en-IN" w:bidi="hi-IN"/>
                </w:rPr>
                <w:t>7</w:t>
              </w:r>
            </w:ins>
          </w:p>
        </w:tc>
        <w:tc>
          <w:tcPr>
            <w:tcW w:w="1091" w:type="dxa"/>
            <w:shd w:val="clear" w:color="auto" w:fill="FFFFFF" w:themeFill="background1"/>
            <w:noWrap/>
            <w:hideMark/>
          </w:tcPr>
          <w:p w14:paraId="6F75234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60" w:author="Koustubh" w:date="2017-02-27T15:53:00Z"/>
                <w:rFonts w:ascii="Calibri" w:eastAsia="Times New Roman" w:hAnsi="Calibri" w:cs="Calibri"/>
                <w:color w:val="000000"/>
                <w:lang w:eastAsia="en-IN" w:bidi="hi-IN"/>
              </w:rPr>
            </w:pPr>
            <w:ins w:id="361" w:author="Koustubh" w:date="2017-02-27T15:53:00Z">
              <w:r w:rsidRPr="00646552">
                <w:rPr>
                  <w:rFonts w:ascii="Calibri" w:eastAsia="Times New Roman" w:hAnsi="Calibri" w:cs="Calibri"/>
                  <w:color w:val="000000"/>
                  <w:lang w:eastAsia="en-IN" w:bidi="hi-IN"/>
                </w:rPr>
                <w:t>-212.789</w:t>
              </w:r>
            </w:ins>
          </w:p>
        </w:tc>
        <w:tc>
          <w:tcPr>
            <w:tcW w:w="1053" w:type="dxa"/>
            <w:shd w:val="clear" w:color="auto" w:fill="FFFFFF" w:themeFill="background1"/>
            <w:noWrap/>
            <w:hideMark/>
          </w:tcPr>
          <w:p w14:paraId="2D55860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62" w:author="Koustubh" w:date="2017-02-27T15:53:00Z"/>
                <w:rFonts w:ascii="Calibri" w:eastAsia="Times New Roman" w:hAnsi="Calibri" w:cs="Calibri"/>
                <w:color w:val="000000"/>
                <w:lang w:eastAsia="en-IN" w:bidi="hi-IN"/>
              </w:rPr>
            </w:pPr>
            <w:ins w:id="363" w:author="Koustubh" w:date="2017-02-27T15:53:00Z">
              <w:r w:rsidRPr="00646552">
                <w:rPr>
                  <w:rFonts w:ascii="Calibri" w:eastAsia="Times New Roman" w:hAnsi="Calibri" w:cs="Calibri"/>
                  <w:color w:val="000000"/>
                  <w:lang w:eastAsia="en-IN" w:bidi="hi-IN"/>
                </w:rPr>
                <w:t>458.245</w:t>
              </w:r>
            </w:ins>
          </w:p>
        </w:tc>
        <w:tc>
          <w:tcPr>
            <w:tcW w:w="954" w:type="dxa"/>
            <w:shd w:val="clear" w:color="auto" w:fill="FFFFFF" w:themeFill="background1"/>
            <w:noWrap/>
            <w:hideMark/>
          </w:tcPr>
          <w:p w14:paraId="45048880"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64" w:author="Koustubh" w:date="2017-02-27T15:53:00Z"/>
                <w:rFonts w:ascii="Calibri" w:eastAsia="Times New Roman" w:hAnsi="Calibri" w:cs="Calibri"/>
                <w:color w:val="000000"/>
                <w:lang w:eastAsia="en-IN" w:bidi="hi-IN"/>
              </w:rPr>
            </w:pPr>
            <w:ins w:id="365" w:author="Koustubh" w:date="2017-02-27T15:53:00Z">
              <w:r w:rsidRPr="00646552">
                <w:rPr>
                  <w:rFonts w:ascii="Calibri" w:eastAsia="Times New Roman" w:hAnsi="Calibri" w:cs="Calibri"/>
                  <w:color w:val="000000"/>
                  <w:lang w:eastAsia="en-IN" w:bidi="hi-IN"/>
                </w:rPr>
                <w:t>15.154</w:t>
              </w:r>
            </w:ins>
          </w:p>
        </w:tc>
        <w:tc>
          <w:tcPr>
            <w:tcW w:w="857" w:type="dxa"/>
            <w:shd w:val="clear" w:color="auto" w:fill="FFFFFF" w:themeFill="background1"/>
            <w:noWrap/>
            <w:hideMark/>
          </w:tcPr>
          <w:p w14:paraId="59F55FE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66" w:author="Koustubh" w:date="2017-02-27T15:53:00Z"/>
                <w:rFonts w:ascii="Calibri" w:eastAsia="Times New Roman" w:hAnsi="Calibri" w:cs="Calibri"/>
                <w:color w:val="000000"/>
                <w:lang w:eastAsia="en-IN" w:bidi="hi-IN"/>
              </w:rPr>
            </w:pPr>
            <w:ins w:id="367" w:author="Koustubh" w:date="2017-02-27T15:53:00Z">
              <w:r w:rsidRPr="00646552">
                <w:rPr>
                  <w:rFonts w:ascii="Calibri" w:eastAsia="Times New Roman" w:hAnsi="Calibri" w:cs="Calibri"/>
                  <w:color w:val="000000"/>
                  <w:lang w:eastAsia="en-IN" w:bidi="hi-IN"/>
                </w:rPr>
                <w:t>0</w:t>
              </w:r>
            </w:ins>
          </w:p>
        </w:tc>
      </w:tr>
      <w:tr w:rsidR="00646552" w:rsidRPr="00646552" w14:paraId="17ABCF2E" w14:textId="77777777" w:rsidTr="000B2E78">
        <w:trPr>
          <w:cnfStyle w:val="000000100000" w:firstRow="0" w:lastRow="0" w:firstColumn="0" w:lastColumn="0" w:oddVBand="0" w:evenVBand="0" w:oddHBand="1" w:evenHBand="0" w:firstRowFirstColumn="0" w:firstRowLastColumn="0" w:lastRowFirstColumn="0" w:lastRowLastColumn="0"/>
          <w:trHeight w:val="300"/>
          <w:ins w:id="368"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680ECB6" w14:textId="77777777" w:rsidR="00646552" w:rsidRPr="00646552" w:rsidRDefault="00646552" w:rsidP="00646552">
            <w:pPr>
              <w:rPr>
                <w:ins w:id="369"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59266620" w14:textId="0C32DE25"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370" w:author="Koustubh" w:date="2017-02-27T15:53:00Z"/>
                <w:rFonts w:ascii="Calibri" w:eastAsia="Times New Roman" w:hAnsi="Calibri" w:cs="Calibri"/>
                <w:color w:val="000000"/>
                <w:lang w:eastAsia="en-IN" w:bidi="hi-IN"/>
              </w:rPr>
            </w:pPr>
            <w:ins w:id="371" w:author="Koustubh" w:date="2017-02-27T15:53:00Z">
              <w:r w:rsidRPr="00646552">
                <w:rPr>
                  <w:rFonts w:ascii="Calibri" w:eastAsia="Times New Roman" w:hAnsi="Calibri" w:cs="Calibri"/>
                  <w:color w:val="000000"/>
                  <w:lang w:eastAsia="en-IN" w:bidi="hi-IN"/>
                </w:rPr>
                <w:t>D~1 lambda0~1 sigma~1</w:t>
              </w:r>
            </w:ins>
          </w:p>
        </w:tc>
        <w:tc>
          <w:tcPr>
            <w:tcW w:w="639" w:type="dxa"/>
            <w:shd w:val="clear" w:color="auto" w:fill="FFFFFF" w:themeFill="background1"/>
            <w:noWrap/>
            <w:hideMark/>
          </w:tcPr>
          <w:p w14:paraId="04AFC8E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72" w:author="Koustubh" w:date="2017-02-27T15:53:00Z"/>
                <w:rFonts w:ascii="Calibri" w:eastAsia="Times New Roman" w:hAnsi="Calibri" w:cs="Calibri"/>
                <w:color w:val="000000"/>
                <w:lang w:eastAsia="en-IN" w:bidi="hi-IN"/>
              </w:rPr>
            </w:pPr>
            <w:ins w:id="373" w:author="Koustubh" w:date="2017-02-27T15:53:00Z">
              <w:r w:rsidRPr="00646552">
                <w:rPr>
                  <w:rFonts w:ascii="Calibri" w:eastAsia="Times New Roman" w:hAnsi="Calibri" w:cs="Calibri"/>
                  <w:color w:val="000000"/>
                  <w:lang w:eastAsia="en-IN" w:bidi="hi-IN"/>
                </w:rPr>
                <w:t>3</w:t>
              </w:r>
            </w:ins>
          </w:p>
        </w:tc>
        <w:tc>
          <w:tcPr>
            <w:tcW w:w="1091" w:type="dxa"/>
            <w:shd w:val="clear" w:color="auto" w:fill="FFFFFF" w:themeFill="background1"/>
            <w:noWrap/>
            <w:hideMark/>
          </w:tcPr>
          <w:p w14:paraId="66BB9D0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74" w:author="Koustubh" w:date="2017-02-27T15:53:00Z"/>
                <w:rFonts w:ascii="Calibri" w:eastAsia="Times New Roman" w:hAnsi="Calibri" w:cs="Calibri"/>
                <w:color w:val="000000"/>
                <w:lang w:eastAsia="en-IN" w:bidi="hi-IN"/>
              </w:rPr>
            </w:pPr>
            <w:ins w:id="375" w:author="Koustubh" w:date="2017-02-27T15:53:00Z">
              <w:r w:rsidRPr="00646552">
                <w:rPr>
                  <w:rFonts w:ascii="Calibri" w:eastAsia="Times New Roman" w:hAnsi="Calibri" w:cs="Calibri"/>
                  <w:color w:val="000000"/>
                  <w:lang w:eastAsia="en-IN" w:bidi="hi-IN"/>
                </w:rPr>
                <w:t>-225.693</w:t>
              </w:r>
            </w:ins>
          </w:p>
        </w:tc>
        <w:tc>
          <w:tcPr>
            <w:tcW w:w="1053" w:type="dxa"/>
            <w:shd w:val="clear" w:color="auto" w:fill="FFFFFF" w:themeFill="background1"/>
            <w:noWrap/>
            <w:hideMark/>
          </w:tcPr>
          <w:p w14:paraId="5CD44F6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76" w:author="Koustubh" w:date="2017-02-27T15:53:00Z"/>
                <w:rFonts w:ascii="Calibri" w:eastAsia="Times New Roman" w:hAnsi="Calibri" w:cs="Calibri"/>
                <w:color w:val="000000"/>
                <w:lang w:eastAsia="en-IN" w:bidi="hi-IN"/>
              </w:rPr>
            </w:pPr>
            <w:ins w:id="377" w:author="Koustubh" w:date="2017-02-27T15:53:00Z">
              <w:r w:rsidRPr="00646552">
                <w:rPr>
                  <w:rFonts w:ascii="Calibri" w:eastAsia="Times New Roman" w:hAnsi="Calibri" w:cs="Calibri"/>
                  <w:color w:val="000000"/>
                  <w:lang w:eastAsia="en-IN" w:bidi="hi-IN"/>
                </w:rPr>
                <w:t>459.787</w:t>
              </w:r>
            </w:ins>
          </w:p>
        </w:tc>
        <w:tc>
          <w:tcPr>
            <w:tcW w:w="954" w:type="dxa"/>
            <w:shd w:val="clear" w:color="auto" w:fill="FFFFFF" w:themeFill="background1"/>
            <w:noWrap/>
            <w:hideMark/>
          </w:tcPr>
          <w:p w14:paraId="57F63D6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78" w:author="Koustubh" w:date="2017-02-27T15:53:00Z"/>
                <w:rFonts w:ascii="Calibri" w:eastAsia="Times New Roman" w:hAnsi="Calibri" w:cs="Calibri"/>
                <w:color w:val="000000"/>
                <w:lang w:eastAsia="en-IN" w:bidi="hi-IN"/>
              </w:rPr>
            </w:pPr>
            <w:ins w:id="379" w:author="Koustubh" w:date="2017-02-27T15:53:00Z">
              <w:r w:rsidRPr="00646552">
                <w:rPr>
                  <w:rFonts w:ascii="Calibri" w:eastAsia="Times New Roman" w:hAnsi="Calibri" w:cs="Calibri"/>
                  <w:color w:val="000000"/>
                  <w:lang w:eastAsia="en-IN" w:bidi="hi-IN"/>
                </w:rPr>
                <w:t>16.696</w:t>
              </w:r>
            </w:ins>
          </w:p>
        </w:tc>
        <w:tc>
          <w:tcPr>
            <w:tcW w:w="857" w:type="dxa"/>
            <w:shd w:val="clear" w:color="auto" w:fill="FFFFFF" w:themeFill="background1"/>
            <w:noWrap/>
            <w:hideMark/>
          </w:tcPr>
          <w:p w14:paraId="1C9EEB0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380" w:author="Koustubh" w:date="2017-02-27T15:53:00Z"/>
                <w:rFonts w:ascii="Calibri" w:eastAsia="Times New Roman" w:hAnsi="Calibri" w:cs="Calibri"/>
                <w:color w:val="000000"/>
                <w:lang w:eastAsia="en-IN" w:bidi="hi-IN"/>
              </w:rPr>
            </w:pPr>
            <w:ins w:id="381" w:author="Koustubh" w:date="2017-02-27T15:53:00Z">
              <w:r w:rsidRPr="00646552">
                <w:rPr>
                  <w:rFonts w:ascii="Calibri" w:eastAsia="Times New Roman" w:hAnsi="Calibri" w:cs="Calibri"/>
                  <w:color w:val="000000"/>
                  <w:lang w:eastAsia="en-IN" w:bidi="hi-IN"/>
                </w:rPr>
                <w:t>0</w:t>
              </w:r>
            </w:ins>
          </w:p>
        </w:tc>
      </w:tr>
      <w:tr w:rsidR="00646552" w:rsidRPr="00646552" w14:paraId="5C9C23AD" w14:textId="77777777" w:rsidTr="000B2E78">
        <w:trPr>
          <w:trHeight w:val="300"/>
          <w:ins w:id="382"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58F9CD03" w14:textId="77777777" w:rsidR="00646552" w:rsidRPr="00646552" w:rsidRDefault="00646552" w:rsidP="00646552">
            <w:pPr>
              <w:rPr>
                <w:ins w:id="383"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3537C472" w14:textId="6B05CF97"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384" w:author="Koustubh" w:date="2017-02-27T15:53:00Z"/>
                <w:rFonts w:ascii="Calibri" w:eastAsia="Times New Roman" w:hAnsi="Calibri" w:cs="Calibri"/>
                <w:color w:val="000000"/>
                <w:lang w:eastAsia="en-IN" w:bidi="hi-IN"/>
              </w:rPr>
            </w:pPr>
            <w:ins w:id="385" w:author="Koustubh" w:date="2017-02-27T15:53:00Z">
              <w:r w:rsidRPr="00646552">
                <w:rPr>
                  <w:rFonts w:ascii="Calibri" w:eastAsia="Times New Roman" w:hAnsi="Calibri" w:cs="Calibri"/>
                  <w:color w:val="000000"/>
                  <w:lang w:eastAsia="en-IN" w:bidi="hi-IN"/>
                </w:rPr>
                <w:t xml:space="preserve">D~1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13B44B6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86" w:author="Koustubh" w:date="2017-02-27T15:53:00Z"/>
                <w:rFonts w:ascii="Calibri" w:eastAsia="Times New Roman" w:hAnsi="Calibri" w:cs="Calibri"/>
                <w:color w:val="000000"/>
                <w:lang w:eastAsia="en-IN" w:bidi="hi-IN"/>
              </w:rPr>
            </w:pPr>
            <w:ins w:id="387" w:author="Koustubh" w:date="2017-02-27T15:53:00Z">
              <w:r w:rsidRPr="00646552">
                <w:rPr>
                  <w:rFonts w:ascii="Calibri" w:eastAsia="Times New Roman" w:hAnsi="Calibri" w:cs="Calibri"/>
                  <w:color w:val="000000"/>
                  <w:lang w:eastAsia="en-IN" w:bidi="hi-IN"/>
                </w:rPr>
                <w:t>4</w:t>
              </w:r>
            </w:ins>
          </w:p>
        </w:tc>
        <w:tc>
          <w:tcPr>
            <w:tcW w:w="1091" w:type="dxa"/>
            <w:shd w:val="clear" w:color="auto" w:fill="FFFFFF" w:themeFill="background1"/>
            <w:noWrap/>
            <w:hideMark/>
          </w:tcPr>
          <w:p w14:paraId="06BD814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88" w:author="Koustubh" w:date="2017-02-27T15:53:00Z"/>
                <w:rFonts w:ascii="Calibri" w:eastAsia="Times New Roman" w:hAnsi="Calibri" w:cs="Calibri"/>
                <w:color w:val="000000"/>
                <w:lang w:eastAsia="en-IN" w:bidi="hi-IN"/>
              </w:rPr>
            </w:pPr>
            <w:ins w:id="389" w:author="Koustubh" w:date="2017-02-27T15:53:00Z">
              <w:r w:rsidRPr="00646552">
                <w:rPr>
                  <w:rFonts w:ascii="Calibri" w:eastAsia="Times New Roman" w:hAnsi="Calibri" w:cs="Calibri"/>
                  <w:color w:val="000000"/>
                  <w:lang w:eastAsia="en-IN" w:bidi="hi-IN"/>
                </w:rPr>
                <w:t>-224.496</w:t>
              </w:r>
            </w:ins>
          </w:p>
        </w:tc>
        <w:tc>
          <w:tcPr>
            <w:tcW w:w="1053" w:type="dxa"/>
            <w:shd w:val="clear" w:color="auto" w:fill="FFFFFF" w:themeFill="background1"/>
            <w:noWrap/>
            <w:hideMark/>
          </w:tcPr>
          <w:p w14:paraId="71E6CAD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90" w:author="Koustubh" w:date="2017-02-27T15:53:00Z"/>
                <w:rFonts w:ascii="Calibri" w:eastAsia="Times New Roman" w:hAnsi="Calibri" w:cs="Calibri"/>
                <w:color w:val="000000"/>
                <w:lang w:eastAsia="en-IN" w:bidi="hi-IN"/>
              </w:rPr>
            </w:pPr>
            <w:ins w:id="391" w:author="Koustubh" w:date="2017-02-27T15:53:00Z">
              <w:r w:rsidRPr="00646552">
                <w:rPr>
                  <w:rFonts w:ascii="Calibri" w:eastAsia="Times New Roman" w:hAnsi="Calibri" w:cs="Calibri"/>
                  <w:color w:val="000000"/>
                  <w:lang w:eastAsia="en-IN" w:bidi="hi-IN"/>
                </w:rPr>
                <w:t>461.437</w:t>
              </w:r>
            </w:ins>
          </w:p>
        </w:tc>
        <w:tc>
          <w:tcPr>
            <w:tcW w:w="954" w:type="dxa"/>
            <w:shd w:val="clear" w:color="auto" w:fill="FFFFFF" w:themeFill="background1"/>
            <w:noWrap/>
            <w:hideMark/>
          </w:tcPr>
          <w:p w14:paraId="3E01520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92" w:author="Koustubh" w:date="2017-02-27T15:53:00Z"/>
                <w:rFonts w:ascii="Calibri" w:eastAsia="Times New Roman" w:hAnsi="Calibri" w:cs="Calibri"/>
                <w:color w:val="000000"/>
                <w:lang w:eastAsia="en-IN" w:bidi="hi-IN"/>
              </w:rPr>
            </w:pPr>
            <w:ins w:id="393" w:author="Koustubh" w:date="2017-02-27T15:53:00Z">
              <w:r w:rsidRPr="00646552">
                <w:rPr>
                  <w:rFonts w:ascii="Calibri" w:eastAsia="Times New Roman" w:hAnsi="Calibri" w:cs="Calibri"/>
                  <w:color w:val="000000"/>
                  <w:lang w:eastAsia="en-IN" w:bidi="hi-IN"/>
                </w:rPr>
                <w:t>18.346</w:t>
              </w:r>
            </w:ins>
          </w:p>
        </w:tc>
        <w:tc>
          <w:tcPr>
            <w:tcW w:w="857" w:type="dxa"/>
            <w:shd w:val="clear" w:color="auto" w:fill="FFFFFF" w:themeFill="background1"/>
            <w:noWrap/>
            <w:hideMark/>
          </w:tcPr>
          <w:p w14:paraId="53B4DD5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394" w:author="Koustubh" w:date="2017-02-27T15:53:00Z"/>
                <w:rFonts w:ascii="Calibri" w:eastAsia="Times New Roman" w:hAnsi="Calibri" w:cs="Calibri"/>
                <w:color w:val="000000"/>
                <w:lang w:eastAsia="en-IN" w:bidi="hi-IN"/>
              </w:rPr>
            </w:pPr>
            <w:ins w:id="395" w:author="Koustubh" w:date="2017-02-27T15:53:00Z">
              <w:r w:rsidRPr="00646552">
                <w:rPr>
                  <w:rFonts w:ascii="Calibri" w:eastAsia="Times New Roman" w:hAnsi="Calibri" w:cs="Calibri"/>
                  <w:color w:val="000000"/>
                  <w:lang w:eastAsia="en-IN" w:bidi="hi-IN"/>
                </w:rPr>
                <w:t>0</w:t>
              </w:r>
            </w:ins>
          </w:p>
        </w:tc>
      </w:tr>
      <w:tr w:rsidR="00646552" w:rsidRPr="00646552" w14:paraId="45CA8DFD" w14:textId="77777777" w:rsidTr="000B2E78">
        <w:trPr>
          <w:cnfStyle w:val="000000100000" w:firstRow="0" w:lastRow="0" w:firstColumn="0" w:lastColumn="0" w:oddVBand="0" w:evenVBand="0" w:oddHBand="1" w:evenHBand="0" w:firstRowFirstColumn="0" w:firstRowLastColumn="0" w:lastRowFirstColumn="0" w:lastRowLastColumn="0"/>
          <w:trHeight w:val="300"/>
          <w:ins w:id="396"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27E41DCD" w14:textId="77777777" w:rsidR="00646552" w:rsidRPr="00646552" w:rsidRDefault="00646552" w:rsidP="00646552">
            <w:pPr>
              <w:rPr>
                <w:ins w:id="397"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6D119237" w14:textId="023AE15B"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398" w:author="Koustubh" w:date="2017-02-27T15:53:00Z"/>
                <w:rFonts w:ascii="Calibri" w:eastAsia="Times New Roman" w:hAnsi="Calibri" w:cs="Calibri"/>
                <w:color w:val="000000"/>
                <w:lang w:eastAsia="en-IN" w:bidi="hi-IN"/>
              </w:rPr>
            </w:pPr>
            <w:proofErr w:type="spellStart"/>
            <w:ins w:id="399"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w:t>
              </w:r>
              <w:proofErr w:type="spellStart"/>
              <w:r w:rsidRPr="00646552">
                <w:rPr>
                  <w:rFonts w:ascii="Calibri" w:eastAsia="Times New Roman" w:hAnsi="Calibri" w:cs="Calibri"/>
                  <w:color w:val="000000"/>
                  <w:lang w:eastAsia="en-IN" w:bidi="hi-IN"/>
                </w:rPr>
                <w:t>sigma~stdRgd</w:t>
              </w:r>
              <w:proofErr w:type="spellEnd"/>
            </w:ins>
          </w:p>
        </w:tc>
        <w:tc>
          <w:tcPr>
            <w:tcW w:w="639" w:type="dxa"/>
            <w:shd w:val="clear" w:color="auto" w:fill="FFFFFF" w:themeFill="background1"/>
            <w:noWrap/>
            <w:hideMark/>
          </w:tcPr>
          <w:p w14:paraId="2008821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00" w:author="Koustubh" w:date="2017-02-27T15:53:00Z"/>
                <w:rFonts w:ascii="Calibri" w:eastAsia="Times New Roman" w:hAnsi="Calibri" w:cs="Calibri"/>
                <w:color w:val="000000"/>
                <w:lang w:eastAsia="en-IN" w:bidi="hi-IN"/>
              </w:rPr>
            </w:pPr>
            <w:ins w:id="401" w:author="Koustubh" w:date="2017-02-27T15:53:00Z">
              <w:r w:rsidRPr="00646552">
                <w:rPr>
                  <w:rFonts w:ascii="Calibri" w:eastAsia="Times New Roman" w:hAnsi="Calibri" w:cs="Calibri"/>
                  <w:color w:val="000000"/>
                  <w:lang w:eastAsia="en-IN" w:bidi="hi-IN"/>
                </w:rPr>
                <w:t>5</w:t>
              </w:r>
            </w:ins>
          </w:p>
        </w:tc>
        <w:tc>
          <w:tcPr>
            <w:tcW w:w="1091" w:type="dxa"/>
            <w:shd w:val="clear" w:color="auto" w:fill="FFFFFF" w:themeFill="background1"/>
            <w:noWrap/>
            <w:hideMark/>
          </w:tcPr>
          <w:p w14:paraId="0174079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02" w:author="Koustubh" w:date="2017-02-27T15:53:00Z"/>
                <w:rFonts w:ascii="Calibri" w:eastAsia="Times New Roman" w:hAnsi="Calibri" w:cs="Calibri"/>
                <w:color w:val="000000"/>
                <w:lang w:eastAsia="en-IN" w:bidi="hi-IN"/>
              </w:rPr>
            </w:pPr>
            <w:ins w:id="403" w:author="Koustubh" w:date="2017-02-27T15:53:00Z">
              <w:r w:rsidRPr="00646552">
                <w:rPr>
                  <w:rFonts w:ascii="Calibri" w:eastAsia="Times New Roman" w:hAnsi="Calibri" w:cs="Calibri"/>
                  <w:color w:val="000000"/>
                  <w:lang w:eastAsia="en-IN" w:bidi="hi-IN"/>
                </w:rPr>
                <w:t>-222.209</w:t>
              </w:r>
            </w:ins>
          </w:p>
        </w:tc>
        <w:tc>
          <w:tcPr>
            <w:tcW w:w="1053" w:type="dxa"/>
            <w:shd w:val="clear" w:color="auto" w:fill="FFFFFF" w:themeFill="background1"/>
            <w:noWrap/>
            <w:hideMark/>
          </w:tcPr>
          <w:p w14:paraId="49EE2D4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04" w:author="Koustubh" w:date="2017-02-27T15:53:00Z"/>
                <w:rFonts w:ascii="Calibri" w:eastAsia="Times New Roman" w:hAnsi="Calibri" w:cs="Calibri"/>
                <w:color w:val="000000"/>
                <w:lang w:eastAsia="en-IN" w:bidi="hi-IN"/>
              </w:rPr>
            </w:pPr>
            <w:ins w:id="405" w:author="Koustubh" w:date="2017-02-27T15:53:00Z">
              <w:r w:rsidRPr="00646552">
                <w:rPr>
                  <w:rFonts w:ascii="Calibri" w:eastAsia="Times New Roman" w:hAnsi="Calibri" w:cs="Calibri"/>
                  <w:color w:val="000000"/>
                  <w:lang w:eastAsia="en-IN" w:bidi="hi-IN"/>
                </w:rPr>
                <w:t>461.917</w:t>
              </w:r>
            </w:ins>
          </w:p>
        </w:tc>
        <w:tc>
          <w:tcPr>
            <w:tcW w:w="954" w:type="dxa"/>
            <w:shd w:val="clear" w:color="auto" w:fill="FFFFFF" w:themeFill="background1"/>
            <w:noWrap/>
            <w:hideMark/>
          </w:tcPr>
          <w:p w14:paraId="514D043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06" w:author="Koustubh" w:date="2017-02-27T15:53:00Z"/>
                <w:rFonts w:ascii="Calibri" w:eastAsia="Times New Roman" w:hAnsi="Calibri" w:cs="Calibri"/>
                <w:color w:val="000000"/>
                <w:lang w:eastAsia="en-IN" w:bidi="hi-IN"/>
              </w:rPr>
            </w:pPr>
            <w:ins w:id="407" w:author="Koustubh" w:date="2017-02-27T15:53:00Z">
              <w:r w:rsidRPr="00646552">
                <w:rPr>
                  <w:rFonts w:ascii="Calibri" w:eastAsia="Times New Roman" w:hAnsi="Calibri" w:cs="Calibri"/>
                  <w:color w:val="000000"/>
                  <w:lang w:eastAsia="en-IN" w:bidi="hi-IN"/>
                </w:rPr>
                <w:t>18.826</w:t>
              </w:r>
            </w:ins>
          </w:p>
        </w:tc>
        <w:tc>
          <w:tcPr>
            <w:tcW w:w="857" w:type="dxa"/>
            <w:shd w:val="clear" w:color="auto" w:fill="FFFFFF" w:themeFill="background1"/>
            <w:noWrap/>
            <w:hideMark/>
          </w:tcPr>
          <w:p w14:paraId="12A7ADF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08" w:author="Koustubh" w:date="2017-02-27T15:53:00Z"/>
                <w:rFonts w:ascii="Calibri" w:eastAsia="Times New Roman" w:hAnsi="Calibri" w:cs="Calibri"/>
                <w:color w:val="000000"/>
                <w:lang w:eastAsia="en-IN" w:bidi="hi-IN"/>
              </w:rPr>
            </w:pPr>
            <w:ins w:id="409" w:author="Koustubh" w:date="2017-02-27T15:53:00Z">
              <w:r w:rsidRPr="00646552">
                <w:rPr>
                  <w:rFonts w:ascii="Calibri" w:eastAsia="Times New Roman" w:hAnsi="Calibri" w:cs="Calibri"/>
                  <w:color w:val="000000"/>
                  <w:lang w:eastAsia="en-IN" w:bidi="hi-IN"/>
                </w:rPr>
                <w:t>0</w:t>
              </w:r>
            </w:ins>
          </w:p>
        </w:tc>
      </w:tr>
      <w:tr w:rsidR="00646552" w:rsidRPr="00646552" w14:paraId="0686D50D" w14:textId="77777777" w:rsidTr="000B2E78">
        <w:trPr>
          <w:trHeight w:val="300"/>
          <w:ins w:id="410"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E39CA77" w14:textId="77777777" w:rsidR="00646552" w:rsidRPr="00646552" w:rsidRDefault="00646552" w:rsidP="00646552">
            <w:pPr>
              <w:rPr>
                <w:ins w:id="411"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06B5FCE7" w14:textId="75580EB9"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412" w:author="Koustubh" w:date="2017-02-27T15:53:00Z"/>
                <w:rFonts w:ascii="Calibri" w:eastAsia="Times New Roman" w:hAnsi="Calibri" w:cs="Calibri"/>
                <w:color w:val="000000"/>
                <w:lang w:eastAsia="en-IN" w:bidi="hi-IN"/>
              </w:rPr>
            </w:pPr>
            <w:ins w:id="413" w:author="Koustubh" w:date="2017-02-27T15:53:00Z">
              <w:r w:rsidRPr="00646552">
                <w:rPr>
                  <w:rFonts w:ascii="Calibri" w:eastAsia="Times New Roman" w:hAnsi="Calibri" w:cs="Calibri"/>
                  <w:color w:val="000000"/>
                  <w:lang w:eastAsia="en-IN" w:bidi="hi-IN"/>
                </w:rPr>
                <w:t>D~1 lambda0~Topo sigma~1</w:t>
              </w:r>
            </w:ins>
          </w:p>
        </w:tc>
        <w:tc>
          <w:tcPr>
            <w:tcW w:w="639" w:type="dxa"/>
            <w:shd w:val="clear" w:color="auto" w:fill="FFFFFF" w:themeFill="background1"/>
            <w:noWrap/>
            <w:hideMark/>
          </w:tcPr>
          <w:p w14:paraId="261E936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14" w:author="Koustubh" w:date="2017-02-27T15:53:00Z"/>
                <w:rFonts w:ascii="Calibri" w:eastAsia="Times New Roman" w:hAnsi="Calibri" w:cs="Calibri"/>
                <w:color w:val="000000"/>
                <w:lang w:eastAsia="en-IN" w:bidi="hi-IN"/>
              </w:rPr>
            </w:pPr>
            <w:ins w:id="415" w:author="Koustubh" w:date="2017-02-27T15:53:00Z">
              <w:r w:rsidRPr="00646552">
                <w:rPr>
                  <w:rFonts w:ascii="Calibri" w:eastAsia="Times New Roman" w:hAnsi="Calibri" w:cs="Calibri"/>
                  <w:color w:val="000000"/>
                  <w:lang w:eastAsia="en-IN" w:bidi="hi-IN"/>
                </w:rPr>
                <w:t>4</w:t>
              </w:r>
            </w:ins>
          </w:p>
        </w:tc>
        <w:tc>
          <w:tcPr>
            <w:tcW w:w="1091" w:type="dxa"/>
            <w:shd w:val="clear" w:color="auto" w:fill="FFFFFF" w:themeFill="background1"/>
            <w:noWrap/>
            <w:hideMark/>
          </w:tcPr>
          <w:p w14:paraId="7E09CBC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16" w:author="Koustubh" w:date="2017-02-27T15:53:00Z"/>
                <w:rFonts w:ascii="Calibri" w:eastAsia="Times New Roman" w:hAnsi="Calibri" w:cs="Calibri"/>
                <w:color w:val="000000"/>
                <w:lang w:eastAsia="en-IN" w:bidi="hi-IN"/>
              </w:rPr>
            </w:pPr>
            <w:ins w:id="417" w:author="Koustubh" w:date="2017-02-27T15:53:00Z">
              <w:r w:rsidRPr="00646552">
                <w:rPr>
                  <w:rFonts w:ascii="Calibri" w:eastAsia="Times New Roman" w:hAnsi="Calibri" w:cs="Calibri"/>
                  <w:color w:val="000000"/>
                  <w:lang w:eastAsia="en-IN" w:bidi="hi-IN"/>
                </w:rPr>
                <w:t>-225.386</w:t>
              </w:r>
            </w:ins>
          </w:p>
        </w:tc>
        <w:tc>
          <w:tcPr>
            <w:tcW w:w="1053" w:type="dxa"/>
            <w:shd w:val="clear" w:color="auto" w:fill="FFFFFF" w:themeFill="background1"/>
            <w:noWrap/>
            <w:hideMark/>
          </w:tcPr>
          <w:p w14:paraId="54C078A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18" w:author="Koustubh" w:date="2017-02-27T15:53:00Z"/>
                <w:rFonts w:ascii="Calibri" w:eastAsia="Times New Roman" w:hAnsi="Calibri" w:cs="Calibri"/>
                <w:color w:val="000000"/>
                <w:lang w:eastAsia="en-IN" w:bidi="hi-IN"/>
              </w:rPr>
            </w:pPr>
            <w:ins w:id="419" w:author="Koustubh" w:date="2017-02-27T15:53:00Z">
              <w:r w:rsidRPr="00646552">
                <w:rPr>
                  <w:rFonts w:ascii="Calibri" w:eastAsia="Times New Roman" w:hAnsi="Calibri" w:cs="Calibri"/>
                  <w:color w:val="000000"/>
                  <w:lang w:eastAsia="en-IN" w:bidi="hi-IN"/>
                </w:rPr>
                <w:t>463.216</w:t>
              </w:r>
            </w:ins>
          </w:p>
        </w:tc>
        <w:tc>
          <w:tcPr>
            <w:tcW w:w="954" w:type="dxa"/>
            <w:shd w:val="clear" w:color="auto" w:fill="FFFFFF" w:themeFill="background1"/>
            <w:noWrap/>
            <w:hideMark/>
          </w:tcPr>
          <w:p w14:paraId="76E1172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20" w:author="Koustubh" w:date="2017-02-27T15:53:00Z"/>
                <w:rFonts w:ascii="Calibri" w:eastAsia="Times New Roman" w:hAnsi="Calibri" w:cs="Calibri"/>
                <w:color w:val="000000"/>
                <w:lang w:eastAsia="en-IN" w:bidi="hi-IN"/>
              </w:rPr>
            </w:pPr>
            <w:ins w:id="421" w:author="Koustubh" w:date="2017-02-27T15:53:00Z">
              <w:r w:rsidRPr="00646552">
                <w:rPr>
                  <w:rFonts w:ascii="Calibri" w:eastAsia="Times New Roman" w:hAnsi="Calibri" w:cs="Calibri"/>
                  <w:color w:val="000000"/>
                  <w:lang w:eastAsia="en-IN" w:bidi="hi-IN"/>
                </w:rPr>
                <w:t>20.125</w:t>
              </w:r>
            </w:ins>
          </w:p>
        </w:tc>
        <w:tc>
          <w:tcPr>
            <w:tcW w:w="857" w:type="dxa"/>
            <w:shd w:val="clear" w:color="auto" w:fill="FFFFFF" w:themeFill="background1"/>
            <w:noWrap/>
            <w:hideMark/>
          </w:tcPr>
          <w:p w14:paraId="3442ECE5"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22" w:author="Koustubh" w:date="2017-02-27T15:53:00Z"/>
                <w:rFonts w:ascii="Calibri" w:eastAsia="Times New Roman" w:hAnsi="Calibri" w:cs="Calibri"/>
                <w:color w:val="000000"/>
                <w:lang w:eastAsia="en-IN" w:bidi="hi-IN"/>
              </w:rPr>
            </w:pPr>
            <w:ins w:id="423" w:author="Koustubh" w:date="2017-02-27T15:53:00Z">
              <w:r w:rsidRPr="00646552">
                <w:rPr>
                  <w:rFonts w:ascii="Calibri" w:eastAsia="Times New Roman" w:hAnsi="Calibri" w:cs="Calibri"/>
                  <w:color w:val="000000"/>
                  <w:lang w:eastAsia="en-IN" w:bidi="hi-IN"/>
                </w:rPr>
                <w:t>0</w:t>
              </w:r>
            </w:ins>
          </w:p>
        </w:tc>
      </w:tr>
      <w:tr w:rsidR="00646552" w:rsidRPr="00646552" w14:paraId="4F89D195" w14:textId="77777777" w:rsidTr="000B2E78">
        <w:trPr>
          <w:cnfStyle w:val="000000100000" w:firstRow="0" w:lastRow="0" w:firstColumn="0" w:lastColumn="0" w:oddVBand="0" w:evenVBand="0" w:oddHBand="1" w:evenHBand="0" w:firstRowFirstColumn="0" w:firstRowLastColumn="0" w:lastRowFirstColumn="0" w:lastRowLastColumn="0"/>
          <w:trHeight w:val="300"/>
          <w:ins w:id="424"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D8B7E67" w14:textId="77777777" w:rsidR="00646552" w:rsidRPr="00646552" w:rsidRDefault="00646552" w:rsidP="00646552">
            <w:pPr>
              <w:rPr>
                <w:ins w:id="425"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7DA80E9D" w14:textId="1A19096E"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426" w:author="Koustubh" w:date="2017-02-27T15:53:00Z"/>
                <w:rFonts w:ascii="Calibri" w:eastAsia="Times New Roman" w:hAnsi="Calibri" w:cs="Calibri"/>
                <w:color w:val="000000"/>
                <w:lang w:eastAsia="en-IN" w:bidi="hi-IN"/>
              </w:rPr>
            </w:pPr>
            <w:ins w:id="427" w:author="Koustubh" w:date="2017-02-27T15:53:00Z">
              <w:r w:rsidRPr="00646552">
                <w:rPr>
                  <w:rFonts w:ascii="Calibri" w:eastAsia="Times New Roman" w:hAnsi="Calibri" w:cs="Calibri"/>
                  <w:color w:val="000000"/>
                  <w:lang w:eastAsia="en-IN" w:bidi="hi-IN"/>
                </w:rPr>
                <w:t xml:space="preserve">D~1 lambda0~stdRgd </w:t>
              </w:r>
              <w:proofErr w:type="spellStart"/>
              <w:r w:rsidRPr="00646552">
                <w:rPr>
                  <w:rFonts w:ascii="Calibri" w:eastAsia="Times New Roman" w:hAnsi="Calibri" w:cs="Calibri"/>
                  <w:color w:val="000000"/>
                  <w:lang w:eastAsia="en-IN" w:bidi="hi-IN"/>
                </w:rPr>
                <w:t>sigma~stdRgd</w:t>
              </w:r>
              <w:proofErr w:type="spellEnd"/>
            </w:ins>
          </w:p>
        </w:tc>
        <w:tc>
          <w:tcPr>
            <w:tcW w:w="639" w:type="dxa"/>
            <w:shd w:val="clear" w:color="auto" w:fill="FFFFFF" w:themeFill="background1"/>
            <w:noWrap/>
            <w:hideMark/>
          </w:tcPr>
          <w:p w14:paraId="0F5ACE2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28" w:author="Koustubh" w:date="2017-02-27T15:53:00Z"/>
                <w:rFonts w:ascii="Calibri" w:eastAsia="Times New Roman" w:hAnsi="Calibri" w:cs="Calibri"/>
                <w:color w:val="000000"/>
                <w:lang w:eastAsia="en-IN" w:bidi="hi-IN"/>
              </w:rPr>
            </w:pPr>
            <w:ins w:id="429" w:author="Koustubh" w:date="2017-02-27T15:53:00Z">
              <w:r w:rsidRPr="00646552">
                <w:rPr>
                  <w:rFonts w:ascii="Calibri" w:eastAsia="Times New Roman" w:hAnsi="Calibri" w:cs="Calibri"/>
                  <w:color w:val="000000"/>
                  <w:lang w:eastAsia="en-IN" w:bidi="hi-IN"/>
                </w:rPr>
                <w:t>5</w:t>
              </w:r>
            </w:ins>
          </w:p>
        </w:tc>
        <w:tc>
          <w:tcPr>
            <w:tcW w:w="1091" w:type="dxa"/>
            <w:shd w:val="clear" w:color="auto" w:fill="FFFFFF" w:themeFill="background1"/>
            <w:noWrap/>
            <w:hideMark/>
          </w:tcPr>
          <w:p w14:paraId="29A41B8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30" w:author="Koustubh" w:date="2017-02-27T15:53:00Z"/>
                <w:rFonts w:ascii="Calibri" w:eastAsia="Times New Roman" w:hAnsi="Calibri" w:cs="Calibri"/>
                <w:color w:val="000000"/>
                <w:lang w:eastAsia="en-IN" w:bidi="hi-IN"/>
              </w:rPr>
            </w:pPr>
            <w:ins w:id="431" w:author="Koustubh" w:date="2017-02-27T15:53:00Z">
              <w:r w:rsidRPr="00646552">
                <w:rPr>
                  <w:rFonts w:ascii="Calibri" w:eastAsia="Times New Roman" w:hAnsi="Calibri" w:cs="Calibri"/>
                  <w:color w:val="000000"/>
                  <w:lang w:eastAsia="en-IN" w:bidi="hi-IN"/>
                </w:rPr>
                <w:t>-222.873</w:t>
              </w:r>
            </w:ins>
          </w:p>
        </w:tc>
        <w:tc>
          <w:tcPr>
            <w:tcW w:w="1053" w:type="dxa"/>
            <w:shd w:val="clear" w:color="auto" w:fill="FFFFFF" w:themeFill="background1"/>
            <w:noWrap/>
            <w:hideMark/>
          </w:tcPr>
          <w:p w14:paraId="71B6432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32" w:author="Koustubh" w:date="2017-02-27T15:53:00Z"/>
                <w:rFonts w:ascii="Calibri" w:eastAsia="Times New Roman" w:hAnsi="Calibri" w:cs="Calibri"/>
                <w:color w:val="000000"/>
                <w:lang w:eastAsia="en-IN" w:bidi="hi-IN"/>
              </w:rPr>
            </w:pPr>
            <w:ins w:id="433" w:author="Koustubh" w:date="2017-02-27T15:53:00Z">
              <w:r w:rsidRPr="00646552">
                <w:rPr>
                  <w:rFonts w:ascii="Calibri" w:eastAsia="Times New Roman" w:hAnsi="Calibri" w:cs="Calibri"/>
                  <w:color w:val="000000"/>
                  <w:lang w:eastAsia="en-IN" w:bidi="hi-IN"/>
                </w:rPr>
                <w:t>463.247</w:t>
              </w:r>
            </w:ins>
          </w:p>
        </w:tc>
        <w:tc>
          <w:tcPr>
            <w:tcW w:w="954" w:type="dxa"/>
            <w:shd w:val="clear" w:color="auto" w:fill="FFFFFF" w:themeFill="background1"/>
            <w:noWrap/>
            <w:hideMark/>
          </w:tcPr>
          <w:p w14:paraId="783B52E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34" w:author="Koustubh" w:date="2017-02-27T15:53:00Z"/>
                <w:rFonts w:ascii="Calibri" w:eastAsia="Times New Roman" w:hAnsi="Calibri" w:cs="Calibri"/>
                <w:color w:val="000000"/>
                <w:lang w:eastAsia="en-IN" w:bidi="hi-IN"/>
              </w:rPr>
            </w:pPr>
            <w:ins w:id="435" w:author="Koustubh" w:date="2017-02-27T15:53:00Z">
              <w:r w:rsidRPr="00646552">
                <w:rPr>
                  <w:rFonts w:ascii="Calibri" w:eastAsia="Times New Roman" w:hAnsi="Calibri" w:cs="Calibri"/>
                  <w:color w:val="000000"/>
                  <w:lang w:eastAsia="en-IN" w:bidi="hi-IN"/>
                </w:rPr>
                <w:t>20.156</w:t>
              </w:r>
            </w:ins>
          </w:p>
        </w:tc>
        <w:tc>
          <w:tcPr>
            <w:tcW w:w="857" w:type="dxa"/>
            <w:shd w:val="clear" w:color="auto" w:fill="FFFFFF" w:themeFill="background1"/>
            <w:noWrap/>
            <w:hideMark/>
          </w:tcPr>
          <w:p w14:paraId="16E7A3F6"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36" w:author="Koustubh" w:date="2017-02-27T15:53:00Z"/>
                <w:rFonts w:ascii="Calibri" w:eastAsia="Times New Roman" w:hAnsi="Calibri" w:cs="Calibri"/>
                <w:color w:val="000000"/>
                <w:lang w:eastAsia="en-IN" w:bidi="hi-IN"/>
              </w:rPr>
            </w:pPr>
            <w:ins w:id="437" w:author="Koustubh" w:date="2017-02-27T15:53:00Z">
              <w:r w:rsidRPr="00646552">
                <w:rPr>
                  <w:rFonts w:ascii="Calibri" w:eastAsia="Times New Roman" w:hAnsi="Calibri" w:cs="Calibri"/>
                  <w:color w:val="000000"/>
                  <w:lang w:eastAsia="en-IN" w:bidi="hi-IN"/>
                </w:rPr>
                <w:t>0</w:t>
              </w:r>
            </w:ins>
          </w:p>
        </w:tc>
      </w:tr>
      <w:tr w:rsidR="00646552" w:rsidRPr="00646552" w14:paraId="1407BF1B" w14:textId="77777777" w:rsidTr="000B2E78">
        <w:trPr>
          <w:trHeight w:val="300"/>
          <w:ins w:id="438"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76EAC46" w14:textId="77777777" w:rsidR="00646552" w:rsidRPr="00646552" w:rsidRDefault="00646552" w:rsidP="00646552">
            <w:pPr>
              <w:rPr>
                <w:ins w:id="439"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753A2A53" w14:textId="7B7D0D28"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440" w:author="Koustubh" w:date="2017-02-27T15:53:00Z"/>
                <w:rFonts w:ascii="Calibri" w:eastAsia="Times New Roman" w:hAnsi="Calibri" w:cs="Calibri"/>
                <w:color w:val="000000"/>
                <w:lang w:eastAsia="en-IN" w:bidi="hi-IN"/>
              </w:rPr>
            </w:pPr>
            <w:proofErr w:type="spellStart"/>
            <w:ins w:id="441"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w:t>
              </w:r>
            </w:ins>
          </w:p>
        </w:tc>
        <w:tc>
          <w:tcPr>
            <w:tcW w:w="639" w:type="dxa"/>
            <w:shd w:val="clear" w:color="auto" w:fill="FFFFFF" w:themeFill="background1"/>
            <w:noWrap/>
            <w:hideMark/>
          </w:tcPr>
          <w:p w14:paraId="0BC79D42"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42" w:author="Koustubh" w:date="2017-02-27T15:53:00Z"/>
                <w:rFonts w:ascii="Calibri" w:eastAsia="Times New Roman" w:hAnsi="Calibri" w:cs="Calibri"/>
                <w:color w:val="000000"/>
                <w:lang w:eastAsia="en-IN" w:bidi="hi-IN"/>
              </w:rPr>
            </w:pPr>
            <w:ins w:id="443" w:author="Koustubh" w:date="2017-02-27T15:53:00Z">
              <w:r w:rsidRPr="00646552">
                <w:rPr>
                  <w:rFonts w:ascii="Calibri" w:eastAsia="Times New Roman" w:hAnsi="Calibri" w:cs="Calibri"/>
                  <w:color w:val="000000"/>
                  <w:lang w:eastAsia="en-IN" w:bidi="hi-IN"/>
                </w:rPr>
                <w:t>4</w:t>
              </w:r>
            </w:ins>
          </w:p>
        </w:tc>
        <w:tc>
          <w:tcPr>
            <w:tcW w:w="1091" w:type="dxa"/>
            <w:shd w:val="clear" w:color="auto" w:fill="FFFFFF" w:themeFill="background1"/>
            <w:noWrap/>
            <w:hideMark/>
          </w:tcPr>
          <w:p w14:paraId="03E89BE3"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44" w:author="Koustubh" w:date="2017-02-27T15:53:00Z"/>
                <w:rFonts w:ascii="Calibri" w:eastAsia="Times New Roman" w:hAnsi="Calibri" w:cs="Calibri"/>
                <w:color w:val="000000"/>
                <w:lang w:eastAsia="en-IN" w:bidi="hi-IN"/>
              </w:rPr>
            </w:pPr>
            <w:ins w:id="445" w:author="Koustubh" w:date="2017-02-27T15:53:00Z">
              <w:r w:rsidRPr="00646552">
                <w:rPr>
                  <w:rFonts w:ascii="Calibri" w:eastAsia="Times New Roman" w:hAnsi="Calibri" w:cs="Calibri"/>
                  <w:color w:val="000000"/>
                  <w:lang w:eastAsia="en-IN" w:bidi="hi-IN"/>
                </w:rPr>
                <w:t>-225.571</w:t>
              </w:r>
            </w:ins>
          </w:p>
        </w:tc>
        <w:tc>
          <w:tcPr>
            <w:tcW w:w="1053" w:type="dxa"/>
            <w:shd w:val="clear" w:color="auto" w:fill="FFFFFF" w:themeFill="background1"/>
            <w:noWrap/>
            <w:hideMark/>
          </w:tcPr>
          <w:p w14:paraId="59B4F09F"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46" w:author="Koustubh" w:date="2017-02-27T15:53:00Z"/>
                <w:rFonts w:ascii="Calibri" w:eastAsia="Times New Roman" w:hAnsi="Calibri" w:cs="Calibri"/>
                <w:color w:val="000000"/>
                <w:lang w:eastAsia="en-IN" w:bidi="hi-IN"/>
              </w:rPr>
            </w:pPr>
            <w:ins w:id="447" w:author="Koustubh" w:date="2017-02-27T15:53:00Z">
              <w:r w:rsidRPr="00646552">
                <w:rPr>
                  <w:rFonts w:ascii="Calibri" w:eastAsia="Times New Roman" w:hAnsi="Calibri" w:cs="Calibri"/>
                  <w:color w:val="000000"/>
                  <w:lang w:eastAsia="en-IN" w:bidi="hi-IN"/>
                </w:rPr>
                <w:t>463.586</w:t>
              </w:r>
            </w:ins>
          </w:p>
        </w:tc>
        <w:tc>
          <w:tcPr>
            <w:tcW w:w="954" w:type="dxa"/>
            <w:shd w:val="clear" w:color="auto" w:fill="FFFFFF" w:themeFill="background1"/>
            <w:noWrap/>
            <w:hideMark/>
          </w:tcPr>
          <w:p w14:paraId="0D7FE180"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48" w:author="Koustubh" w:date="2017-02-27T15:53:00Z"/>
                <w:rFonts w:ascii="Calibri" w:eastAsia="Times New Roman" w:hAnsi="Calibri" w:cs="Calibri"/>
                <w:color w:val="000000"/>
                <w:lang w:eastAsia="en-IN" w:bidi="hi-IN"/>
              </w:rPr>
            </w:pPr>
            <w:ins w:id="449" w:author="Koustubh" w:date="2017-02-27T15:53:00Z">
              <w:r w:rsidRPr="00646552">
                <w:rPr>
                  <w:rFonts w:ascii="Calibri" w:eastAsia="Times New Roman" w:hAnsi="Calibri" w:cs="Calibri"/>
                  <w:color w:val="000000"/>
                  <w:lang w:eastAsia="en-IN" w:bidi="hi-IN"/>
                </w:rPr>
                <w:t>20.495</w:t>
              </w:r>
            </w:ins>
          </w:p>
        </w:tc>
        <w:tc>
          <w:tcPr>
            <w:tcW w:w="857" w:type="dxa"/>
            <w:shd w:val="clear" w:color="auto" w:fill="FFFFFF" w:themeFill="background1"/>
            <w:noWrap/>
            <w:hideMark/>
          </w:tcPr>
          <w:p w14:paraId="7DFAA7E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50" w:author="Koustubh" w:date="2017-02-27T15:53:00Z"/>
                <w:rFonts w:ascii="Calibri" w:eastAsia="Times New Roman" w:hAnsi="Calibri" w:cs="Calibri"/>
                <w:color w:val="000000"/>
                <w:lang w:eastAsia="en-IN" w:bidi="hi-IN"/>
              </w:rPr>
            </w:pPr>
            <w:ins w:id="451" w:author="Koustubh" w:date="2017-02-27T15:53:00Z">
              <w:r w:rsidRPr="00646552">
                <w:rPr>
                  <w:rFonts w:ascii="Calibri" w:eastAsia="Times New Roman" w:hAnsi="Calibri" w:cs="Calibri"/>
                  <w:color w:val="000000"/>
                  <w:lang w:eastAsia="en-IN" w:bidi="hi-IN"/>
                </w:rPr>
                <w:t>0</w:t>
              </w:r>
            </w:ins>
          </w:p>
        </w:tc>
      </w:tr>
      <w:tr w:rsidR="00646552" w:rsidRPr="00646552" w14:paraId="590112E7" w14:textId="77777777" w:rsidTr="000B2E78">
        <w:trPr>
          <w:cnfStyle w:val="000000100000" w:firstRow="0" w:lastRow="0" w:firstColumn="0" w:lastColumn="0" w:oddVBand="0" w:evenVBand="0" w:oddHBand="1" w:evenHBand="0" w:firstRowFirstColumn="0" w:firstRowLastColumn="0" w:lastRowFirstColumn="0" w:lastRowLastColumn="0"/>
          <w:trHeight w:val="300"/>
          <w:ins w:id="452"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2975236" w14:textId="77777777" w:rsidR="00646552" w:rsidRPr="00646552" w:rsidRDefault="00646552" w:rsidP="00646552">
            <w:pPr>
              <w:rPr>
                <w:ins w:id="453"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083B2A3B" w14:textId="3BD3ACC2"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454" w:author="Koustubh" w:date="2017-02-27T15:53:00Z"/>
                <w:rFonts w:ascii="Calibri" w:eastAsia="Times New Roman" w:hAnsi="Calibri" w:cs="Calibri"/>
                <w:color w:val="000000"/>
                <w:lang w:eastAsia="en-IN" w:bidi="hi-IN"/>
              </w:rPr>
            </w:pPr>
            <w:ins w:id="455" w:author="Koustubh" w:date="2017-02-27T15:53:00Z">
              <w:r w:rsidRPr="00646552">
                <w:rPr>
                  <w:rFonts w:ascii="Calibri" w:eastAsia="Times New Roman" w:hAnsi="Calibri" w:cs="Calibri"/>
                  <w:color w:val="000000"/>
                  <w:lang w:eastAsia="en-IN" w:bidi="hi-IN"/>
                </w:rPr>
                <w:t>D~1 lambda0~Water sigma~1</w:t>
              </w:r>
            </w:ins>
          </w:p>
        </w:tc>
        <w:tc>
          <w:tcPr>
            <w:tcW w:w="639" w:type="dxa"/>
            <w:shd w:val="clear" w:color="auto" w:fill="FFFFFF" w:themeFill="background1"/>
            <w:noWrap/>
            <w:hideMark/>
          </w:tcPr>
          <w:p w14:paraId="1F31359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56" w:author="Koustubh" w:date="2017-02-27T15:53:00Z"/>
                <w:rFonts w:ascii="Calibri" w:eastAsia="Times New Roman" w:hAnsi="Calibri" w:cs="Calibri"/>
                <w:color w:val="000000"/>
                <w:lang w:eastAsia="en-IN" w:bidi="hi-IN"/>
              </w:rPr>
            </w:pPr>
            <w:ins w:id="457" w:author="Koustubh" w:date="2017-02-27T15:53:00Z">
              <w:r w:rsidRPr="00646552">
                <w:rPr>
                  <w:rFonts w:ascii="Calibri" w:eastAsia="Times New Roman" w:hAnsi="Calibri" w:cs="Calibri"/>
                  <w:color w:val="000000"/>
                  <w:lang w:eastAsia="en-IN" w:bidi="hi-IN"/>
                </w:rPr>
                <w:t>4</w:t>
              </w:r>
            </w:ins>
          </w:p>
        </w:tc>
        <w:tc>
          <w:tcPr>
            <w:tcW w:w="1091" w:type="dxa"/>
            <w:shd w:val="clear" w:color="auto" w:fill="FFFFFF" w:themeFill="background1"/>
            <w:noWrap/>
            <w:hideMark/>
          </w:tcPr>
          <w:p w14:paraId="3DE22485"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58" w:author="Koustubh" w:date="2017-02-27T15:53:00Z"/>
                <w:rFonts w:ascii="Calibri" w:eastAsia="Times New Roman" w:hAnsi="Calibri" w:cs="Calibri"/>
                <w:color w:val="000000"/>
                <w:lang w:eastAsia="en-IN" w:bidi="hi-IN"/>
              </w:rPr>
            </w:pPr>
            <w:ins w:id="459" w:author="Koustubh" w:date="2017-02-27T15:53:00Z">
              <w:r w:rsidRPr="00646552">
                <w:rPr>
                  <w:rFonts w:ascii="Calibri" w:eastAsia="Times New Roman" w:hAnsi="Calibri" w:cs="Calibri"/>
                  <w:color w:val="000000"/>
                  <w:lang w:eastAsia="en-IN" w:bidi="hi-IN"/>
                </w:rPr>
                <w:t>-225.689</w:t>
              </w:r>
            </w:ins>
          </w:p>
        </w:tc>
        <w:tc>
          <w:tcPr>
            <w:tcW w:w="1053" w:type="dxa"/>
            <w:shd w:val="clear" w:color="auto" w:fill="FFFFFF" w:themeFill="background1"/>
            <w:noWrap/>
            <w:hideMark/>
          </w:tcPr>
          <w:p w14:paraId="3A3E02A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60" w:author="Koustubh" w:date="2017-02-27T15:53:00Z"/>
                <w:rFonts w:ascii="Calibri" w:eastAsia="Times New Roman" w:hAnsi="Calibri" w:cs="Calibri"/>
                <w:color w:val="000000"/>
                <w:lang w:eastAsia="en-IN" w:bidi="hi-IN"/>
              </w:rPr>
            </w:pPr>
            <w:ins w:id="461" w:author="Koustubh" w:date="2017-02-27T15:53:00Z">
              <w:r w:rsidRPr="00646552">
                <w:rPr>
                  <w:rFonts w:ascii="Calibri" w:eastAsia="Times New Roman" w:hAnsi="Calibri" w:cs="Calibri"/>
                  <w:color w:val="000000"/>
                  <w:lang w:eastAsia="en-IN" w:bidi="hi-IN"/>
                </w:rPr>
                <w:t>463.822</w:t>
              </w:r>
            </w:ins>
          </w:p>
        </w:tc>
        <w:tc>
          <w:tcPr>
            <w:tcW w:w="954" w:type="dxa"/>
            <w:shd w:val="clear" w:color="auto" w:fill="FFFFFF" w:themeFill="background1"/>
            <w:noWrap/>
            <w:hideMark/>
          </w:tcPr>
          <w:p w14:paraId="77F941B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62" w:author="Koustubh" w:date="2017-02-27T15:53:00Z"/>
                <w:rFonts w:ascii="Calibri" w:eastAsia="Times New Roman" w:hAnsi="Calibri" w:cs="Calibri"/>
                <w:color w:val="000000"/>
                <w:lang w:eastAsia="en-IN" w:bidi="hi-IN"/>
              </w:rPr>
            </w:pPr>
            <w:ins w:id="463" w:author="Koustubh" w:date="2017-02-27T15:53:00Z">
              <w:r w:rsidRPr="00646552">
                <w:rPr>
                  <w:rFonts w:ascii="Calibri" w:eastAsia="Times New Roman" w:hAnsi="Calibri" w:cs="Calibri"/>
                  <w:color w:val="000000"/>
                  <w:lang w:eastAsia="en-IN" w:bidi="hi-IN"/>
                </w:rPr>
                <w:t>20.731</w:t>
              </w:r>
            </w:ins>
          </w:p>
        </w:tc>
        <w:tc>
          <w:tcPr>
            <w:tcW w:w="857" w:type="dxa"/>
            <w:shd w:val="clear" w:color="auto" w:fill="FFFFFF" w:themeFill="background1"/>
            <w:noWrap/>
            <w:hideMark/>
          </w:tcPr>
          <w:p w14:paraId="305C1E3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64" w:author="Koustubh" w:date="2017-02-27T15:53:00Z"/>
                <w:rFonts w:ascii="Calibri" w:eastAsia="Times New Roman" w:hAnsi="Calibri" w:cs="Calibri"/>
                <w:color w:val="000000"/>
                <w:lang w:eastAsia="en-IN" w:bidi="hi-IN"/>
              </w:rPr>
            </w:pPr>
            <w:ins w:id="465" w:author="Koustubh" w:date="2017-02-27T15:53:00Z">
              <w:r w:rsidRPr="00646552">
                <w:rPr>
                  <w:rFonts w:ascii="Calibri" w:eastAsia="Times New Roman" w:hAnsi="Calibri" w:cs="Calibri"/>
                  <w:color w:val="000000"/>
                  <w:lang w:eastAsia="en-IN" w:bidi="hi-IN"/>
                </w:rPr>
                <w:t>0</w:t>
              </w:r>
            </w:ins>
          </w:p>
        </w:tc>
      </w:tr>
      <w:tr w:rsidR="00646552" w:rsidRPr="00646552" w14:paraId="14AE2B1B" w14:textId="77777777" w:rsidTr="000B2E78">
        <w:trPr>
          <w:trHeight w:val="300"/>
          <w:ins w:id="466"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tcBorders>
              <w:bottom w:val="single" w:sz="4" w:space="0" w:color="auto"/>
            </w:tcBorders>
            <w:shd w:val="clear" w:color="auto" w:fill="FFFFFF" w:themeFill="background1"/>
          </w:tcPr>
          <w:p w14:paraId="3D043BBA" w14:textId="77777777" w:rsidR="00646552" w:rsidRPr="00646552" w:rsidRDefault="00646552" w:rsidP="00646552">
            <w:pPr>
              <w:rPr>
                <w:ins w:id="467" w:author="Koustubh" w:date="2017-02-27T15:53:00Z"/>
                <w:rFonts w:ascii="Calibri" w:eastAsia="Times New Roman" w:hAnsi="Calibri" w:cs="Calibri"/>
                <w:color w:val="000000"/>
                <w:lang w:eastAsia="en-IN" w:bidi="hi-IN"/>
              </w:rPr>
            </w:pPr>
          </w:p>
        </w:tc>
        <w:tc>
          <w:tcPr>
            <w:tcW w:w="3818" w:type="dxa"/>
            <w:tcBorders>
              <w:bottom w:val="single" w:sz="4" w:space="0" w:color="auto"/>
            </w:tcBorders>
            <w:shd w:val="clear" w:color="auto" w:fill="FFFFFF" w:themeFill="background1"/>
            <w:noWrap/>
            <w:hideMark/>
          </w:tcPr>
          <w:p w14:paraId="193F14B7" w14:textId="4239C340"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468" w:author="Koustubh" w:date="2017-02-27T15:53:00Z"/>
                <w:rFonts w:ascii="Calibri" w:eastAsia="Times New Roman" w:hAnsi="Calibri" w:cs="Calibri"/>
                <w:color w:val="000000"/>
                <w:lang w:eastAsia="en-IN" w:bidi="hi-IN"/>
              </w:rPr>
            </w:pPr>
            <w:ins w:id="469" w:author="Koustubh" w:date="2017-02-27T15:53:00Z">
              <w:r w:rsidRPr="00646552">
                <w:rPr>
                  <w:rFonts w:ascii="Calibri" w:eastAsia="Times New Roman" w:hAnsi="Calibri" w:cs="Calibri"/>
                  <w:color w:val="000000"/>
                  <w:lang w:eastAsia="en-IN" w:bidi="hi-IN"/>
                </w:rPr>
                <w:t>D~1 lambda0~Topo + Water sigma~1</w:t>
              </w:r>
            </w:ins>
          </w:p>
        </w:tc>
        <w:tc>
          <w:tcPr>
            <w:tcW w:w="639" w:type="dxa"/>
            <w:tcBorders>
              <w:bottom w:val="single" w:sz="4" w:space="0" w:color="auto"/>
            </w:tcBorders>
            <w:shd w:val="clear" w:color="auto" w:fill="FFFFFF" w:themeFill="background1"/>
            <w:noWrap/>
            <w:hideMark/>
          </w:tcPr>
          <w:p w14:paraId="41EDCE8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70" w:author="Koustubh" w:date="2017-02-27T15:53:00Z"/>
                <w:rFonts w:ascii="Calibri" w:eastAsia="Times New Roman" w:hAnsi="Calibri" w:cs="Calibri"/>
                <w:color w:val="000000"/>
                <w:lang w:eastAsia="en-IN" w:bidi="hi-IN"/>
              </w:rPr>
            </w:pPr>
            <w:ins w:id="471" w:author="Koustubh" w:date="2017-02-27T15:53:00Z">
              <w:r w:rsidRPr="00646552">
                <w:rPr>
                  <w:rFonts w:ascii="Calibri" w:eastAsia="Times New Roman" w:hAnsi="Calibri" w:cs="Calibri"/>
                  <w:color w:val="000000"/>
                  <w:lang w:eastAsia="en-IN" w:bidi="hi-IN"/>
                </w:rPr>
                <w:t>5</w:t>
              </w:r>
            </w:ins>
          </w:p>
        </w:tc>
        <w:tc>
          <w:tcPr>
            <w:tcW w:w="1091" w:type="dxa"/>
            <w:tcBorders>
              <w:bottom w:val="single" w:sz="4" w:space="0" w:color="auto"/>
            </w:tcBorders>
            <w:shd w:val="clear" w:color="auto" w:fill="FFFFFF" w:themeFill="background1"/>
            <w:noWrap/>
            <w:hideMark/>
          </w:tcPr>
          <w:p w14:paraId="5B1917B0"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72" w:author="Koustubh" w:date="2017-02-27T15:53:00Z"/>
                <w:rFonts w:ascii="Calibri" w:eastAsia="Times New Roman" w:hAnsi="Calibri" w:cs="Calibri"/>
                <w:color w:val="000000"/>
                <w:lang w:eastAsia="en-IN" w:bidi="hi-IN"/>
              </w:rPr>
            </w:pPr>
            <w:ins w:id="473" w:author="Koustubh" w:date="2017-02-27T15:53:00Z">
              <w:r w:rsidRPr="00646552">
                <w:rPr>
                  <w:rFonts w:ascii="Calibri" w:eastAsia="Times New Roman" w:hAnsi="Calibri" w:cs="Calibri"/>
                  <w:color w:val="000000"/>
                  <w:lang w:eastAsia="en-IN" w:bidi="hi-IN"/>
                </w:rPr>
                <w:t>-225.36</w:t>
              </w:r>
            </w:ins>
          </w:p>
        </w:tc>
        <w:tc>
          <w:tcPr>
            <w:tcW w:w="1053" w:type="dxa"/>
            <w:tcBorders>
              <w:bottom w:val="single" w:sz="4" w:space="0" w:color="auto"/>
            </w:tcBorders>
            <w:shd w:val="clear" w:color="auto" w:fill="FFFFFF" w:themeFill="background1"/>
            <w:noWrap/>
            <w:hideMark/>
          </w:tcPr>
          <w:p w14:paraId="02E72CF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74" w:author="Koustubh" w:date="2017-02-27T15:53:00Z"/>
                <w:rFonts w:ascii="Calibri" w:eastAsia="Times New Roman" w:hAnsi="Calibri" w:cs="Calibri"/>
                <w:color w:val="000000"/>
                <w:lang w:eastAsia="en-IN" w:bidi="hi-IN"/>
              </w:rPr>
            </w:pPr>
            <w:ins w:id="475" w:author="Koustubh" w:date="2017-02-27T15:53:00Z">
              <w:r w:rsidRPr="00646552">
                <w:rPr>
                  <w:rFonts w:ascii="Calibri" w:eastAsia="Times New Roman" w:hAnsi="Calibri" w:cs="Calibri"/>
                  <w:color w:val="000000"/>
                  <w:lang w:eastAsia="en-IN" w:bidi="hi-IN"/>
                </w:rPr>
                <w:t>468.22</w:t>
              </w:r>
            </w:ins>
          </w:p>
        </w:tc>
        <w:tc>
          <w:tcPr>
            <w:tcW w:w="954" w:type="dxa"/>
            <w:tcBorders>
              <w:bottom w:val="single" w:sz="4" w:space="0" w:color="auto"/>
            </w:tcBorders>
            <w:shd w:val="clear" w:color="auto" w:fill="FFFFFF" w:themeFill="background1"/>
            <w:noWrap/>
            <w:hideMark/>
          </w:tcPr>
          <w:p w14:paraId="79B3BB5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76" w:author="Koustubh" w:date="2017-02-27T15:53:00Z"/>
                <w:rFonts w:ascii="Calibri" w:eastAsia="Times New Roman" w:hAnsi="Calibri" w:cs="Calibri"/>
                <w:color w:val="000000"/>
                <w:lang w:eastAsia="en-IN" w:bidi="hi-IN"/>
              </w:rPr>
            </w:pPr>
            <w:ins w:id="477" w:author="Koustubh" w:date="2017-02-27T15:53:00Z">
              <w:r w:rsidRPr="00646552">
                <w:rPr>
                  <w:rFonts w:ascii="Calibri" w:eastAsia="Times New Roman" w:hAnsi="Calibri" w:cs="Calibri"/>
                  <w:color w:val="000000"/>
                  <w:lang w:eastAsia="en-IN" w:bidi="hi-IN"/>
                </w:rPr>
                <w:t>25.129</w:t>
              </w:r>
            </w:ins>
          </w:p>
        </w:tc>
        <w:tc>
          <w:tcPr>
            <w:tcW w:w="857" w:type="dxa"/>
            <w:tcBorders>
              <w:bottom w:val="single" w:sz="4" w:space="0" w:color="auto"/>
            </w:tcBorders>
            <w:shd w:val="clear" w:color="auto" w:fill="FFFFFF" w:themeFill="background1"/>
            <w:noWrap/>
            <w:hideMark/>
          </w:tcPr>
          <w:p w14:paraId="7F26F5B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78" w:author="Koustubh" w:date="2017-02-27T15:53:00Z"/>
                <w:rFonts w:ascii="Calibri" w:eastAsia="Times New Roman" w:hAnsi="Calibri" w:cs="Calibri"/>
                <w:color w:val="000000"/>
                <w:lang w:eastAsia="en-IN" w:bidi="hi-IN"/>
              </w:rPr>
            </w:pPr>
            <w:ins w:id="479" w:author="Koustubh" w:date="2017-02-27T15:53:00Z">
              <w:r w:rsidRPr="00646552">
                <w:rPr>
                  <w:rFonts w:ascii="Calibri" w:eastAsia="Times New Roman" w:hAnsi="Calibri" w:cs="Calibri"/>
                  <w:color w:val="000000"/>
                  <w:lang w:eastAsia="en-IN" w:bidi="hi-IN"/>
                </w:rPr>
                <w:t>0</w:t>
              </w:r>
            </w:ins>
          </w:p>
        </w:tc>
      </w:tr>
      <w:tr w:rsidR="00646552" w:rsidRPr="00646552" w14:paraId="015AD68B" w14:textId="77777777" w:rsidTr="000B2E78">
        <w:trPr>
          <w:cnfStyle w:val="000000100000" w:firstRow="0" w:lastRow="0" w:firstColumn="0" w:lastColumn="0" w:oddVBand="0" w:evenVBand="0" w:oddHBand="1" w:evenHBand="0" w:firstRowFirstColumn="0" w:firstRowLastColumn="0" w:lastRowFirstColumn="0" w:lastRowLastColumn="0"/>
          <w:trHeight w:val="300"/>
          <w:ins w:id="480"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tcBorders>
              <w:top w:val="single" w:sz="4" w:space="0" w:color="auto"/>
              <w:bottom w:val="nil"/>
            </w:tcBorders>
            <w:shd w:val="clear" w:color="auto" w:fill="FFFFFF" w:themeFill="background1"/>
          </w:tcPr>
          <w:p w14:paraId="1A899A98" w14:textId="6300ED0E" w:rsidR="00646552" w:rsidRPr="00646552" w:rsidRDefault="00646552" w:rsidP="00646552">
            <w:pPr>
              <w:rPr>
                <w:ins w:id="481" w:author="Koustubh" w:date="2017-02-27T15:53:00Z"/>
                <w:rFonts w:ascii="Calibri" w:eastAsia="Times New Roman" w:hAnsi="Calibri" w:cs="Calibri"/>
                <w:color w:val="000000"/>
                <w:lang w:eastAsia="en-IN" w:bidi="hi-IN"/>
              </w:rPr>
            </w:pPr>
            <w:proofErr w:type="spellStart"/>
            <w:ins w:id="482" w:author="Koustubh" w:date="2017-02-27T15:53:00Z">
              <w:r>
                <w:rPr>
                  <w:rFonts w:ascii="Calibri" w:eastAsia="Times New Roman" w:hAnsi="Calibri" w:cs="Calibri"/>
                  <w:color w:val="000000"/>
                  <w:lang w:eastAsia="en-IN" w:bidi="hi-IN"/>
                </w:rPr>
                <w:t>Tost</w:t>
              </w:r>
              <w:proofErr w:type="spellEnd"/>
            </w:ins>
          </w:p>
        </w:tc>
        <w:tc>
          <w:tcPr>
            <w:tcW w:w="3818" w:type="dxa"/>
            <w:tcBorders>
              <w:top w:val="single" w:sz="4" w:space="0" w:color="auto"/>
              <w:bottom w:val="nil"/>
            </w:tcBorders>
            <w:shd w:val="clear" w:color="auto" w:fill="FFFFFF" w:themeFill="background1"/>
            <w:noWrap/>
            <w:hideMark/>
          </w:tcPr>
          <w:p w14:paraId="1BA3D125" w14:textId="3E59EA98"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483" w:author="Koustubh" w:date="2017-02-27T15:53:00Z"/>
                <w:rFonts w:ascii="Calibri" w:eastAsia="Times New Roman" w:hAnsi="Calibri" w:cs="Calibri"/>
                <w:color w:val="000000"/>
                <w:lang w:eastAsia="en-IN" w:bidi="hi-IN"/>
              </w:rPr>
            </w:pPr>
            <w:proofErr w:type="spellStart"/>
            <w:ins w:id="484"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lambda0~Topo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tcBorders>
              <w:top w:val="single" w:sz="4" w:space="0" w:color="auto"/>
              <w:bottom w:val="nil"/>
            </w:tcBorders>
            <w:shd w:val="clear" w:color="auto" w:fill="FFFFFF" w:themeFill="background1"/>
            <w:noWrap/>
            <w:hideMark/>
          </w:tcPr>
          <w:p w14:paraId="3D2C82C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85" w:author="Koustubh" w:date="2017-02-27T15:53:00Z"/>
                <w:rFonts w:ascii="Calibri" w:eastAsia="Times New Roman" w:hAnsi="Calibri" w:cs="Calibri"/>
                <w:color w:val="000000"/>
                <w:lang w:eastAsia="en-IN" w:bidi="hi-IN"/>
              </w:rPr>
            </w:pPr>
            <w:ins w:id="486" w:author="Koustubh" w:date="2017-02-27T15:53:00Z">
              <w:r w:rsidRPr="00646552">
                <w:rPr>
                  <w:rFonts w:ascii="Calibri" w:eastAsia="Times New Roman" w:hAnsi="Calibri" w:cs="Calibri"/>
                  <w:color w:val="000000"/>
                  <w:lang w:eastAsia="en-IN" w:bidi="hi-IN"/>
                </w:rPr>
                <w:t>6</w:t>
              </w:r>
            </w:ins>
          </w:p>
        </w:tc>
        <w:tc>
          <w:tcPr>
            <w:tcW w:w="1091" w:type="dxa"/>
            <w:tcBorders>
              <w:top w:val="single" w:sz="4" w:space="0" w:color="auto"/>
              <w:bottom w:val="nil"/>
            </w:tcBorders>
            <w:shd w:val="clear" w:color="auto" w:fill="FFFFFF" w:themeFill="background1"/>
            <w:noWrap/>
            <w:hideMark/>
          </w:tcPr>
          <w:p w14:paraId="6FA2A7E5"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87" w:author="Koustubh" w:date="2017-02-27T15:53:00Z"/>
                <w:rFonts w:ascii="Calibri" w:eastAsia="Times New Roman" w:hAnsi="Calibri" w:cs="Calibri"/>
                <w:color w:val="000000"/>
                <w:lang w:eastAsia="en-IN" w:bidi="hi-IN"/>
              </w:rPr>
            </w:pPr>
            <w:ins w:id="488" w:author="Koustubh" w:date="2017-02-27T15:53:00Z">
              <w:r w:rsidRPr="00646552">
                <w:rPr>
                  <w:rFonts w:ascii="Calibri" w:eastAsia="Times New Roman" w:hAnsi="Calibri" w:cs="Calibri"/>
                  <w:color w:val="000000"/>
                  <w:lang w:eastAsia="en-IN" w:bidi="hi-IN"/>
                </w:rPr>
                <w:t>-226.801</w:t>
              </w:r>
            </w:ins>
          </w:p>
        </w:tc>
        <w:tc>
          <w:tcPr>
            <w:tcW w:w="1053" w:type="dxa"/>
            <w:tcBorders>
              <w:top w:val="single" w:sz="4" w:space="0" w:color="auto"/>
              <w:bottom w:val="nil"/>
            </w:tcBorders>
            <w:shd w:val="clear" w:color="auto" w:fill="FFFFFF" w:themeFill="background1"/>
            <w:noWrap/>
            <w:hideMark/>
          </w:tcPr>
          <w:p w14:paraId="538100D3"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89" w:author="Koustubh" w:date="2017-02-27T15:53:00Z"/>
                <w:rFonts w:ascii="Calibri" w:eastAsia="Times New Roman" w:hAnsi="Calibri" w:cs="Calibri"/>
                <w:color w:val="000000"/>
                <w:lang w:eastAsia="en-IN" w:bidi="hi-IN"/>
              </w:rPr>
            </w:pPr>
            <w:ins w:id="490" w:author="Koustubh" w:date="2017-02-27T15:53:00Z">
              <w:r w:rsidRPr="00646552">
                <w:rPr>
                  <w:rFonts w:ascii="Calibri" w:eastAsia="Times New Roman" w:hAnsi="Calibri" w:cs="Calibri"/>
                  <w:color w:val="000000"/>
                  <w:lang w:eastAsia="en-IN" w:bidi="hi-IN"/>
                </w:rPr>
                <w:t>471.603</w:t>
              </w:r>
            </w:ins>
          </w:p>
        </w:tc>
        <w:tc>
          <w:tcPr>
            <w:tcW w:w="954" w:type="dxa"/>
            <w:tcBorders>
              <w:top w:val="single" w:sz="4" w:space="0" w:color="auto"/>
              <w:bottom w:val="nil"/>
            </w:tcBorders>
            <w:shd w:val="clear" w:color="auto" w:fill="FFFFFF" w:themeFill="background1"/>
            <w:noWrap/>
            <w:hideMark/>
          </w:tcPr>
          <w:p w14:paraId="1709769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91" w:author="Koustubh" w:date="2017-02-27T15:53:00Z"/>
                <w:rFonts w:ascii="Calibri" w:eastAsia="Times New Roman" w:hAnsi="Calibri" w:cs="Calibri"/>
                <w:color w:val="000000"/>
                <w:lang w:eastAsia="en-IN" w:bidi="hi-IN"/>
              </w:rPr>
            </w:pPr>
            <w:ins w:id="492" w:author="Koustubh" w:date="2017-02-27T15:53:00Z">
              <w:r w:rsidRPr="00646552">
                <w:rPr>
                  <w:rFonts w:ascii="Calibri" w:eastAsia="Times New Roman" w:hAnsi="Calibri" w:cs="Calibri"/>
                  <w:color w:val="000000"/>
                  <w:lang w:eastAsia="en-IN" w:bidi="hi-IN"/>
                </w:rPr>
                <w:t>0</w:t>
              </w:r>
            </w:ins>
          </w:p>
        </w:tc>
        <w:tc>
          <w:tcPr>
            <w:tcW w:w="857" w:type="dxa"/>
            <w:tcBorders>
              <w:top w:val="single" w:sz="4" w:space="0" w:color="auto"/>
              <w:bottom w:val="nil"/>
            </w:tcBorders>
            <w:shd w:val="clear" w:color="auto" w:fill="FFFFFF" w:themeFill="background1"/>
            <w:noWrap/>
            <w:hideMark/>
          </w:tcPr>
          <w:p w14:paraId="61186EA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493" w:author="Koustubh" w:date="2017-02-27T15:53:00Z"/>
                <w:rFonts w:ascii="Calibri" w:eastAsia="Times New Roman" w:hAnsi="Calibri" w:cs="Calibri"/>
                <w:color w:val="000000"/>
                <w:lang w:eastAsia="en-IN" w:bidi="hi-IN"/>
              </w:rPr>
            </w:pPr>
            <w:ins w:id="494" w:author="Koustubh" w:date="2017-02-27T15:53:00Z">
              <w:r w:rsidRPr="00646552">
                <w:rPr>
                  <w:rFonts w:ascii="Calibri" w:eastAsia="Times New Roman" w:hAnsi="Calibri" w:cs="Calibri"/>
                  <w:color w:val="000000"/>
                  <w:lang w:eastAsia="en-IN" w:bidi="hi-IN"/>
                </w:rPr>
                <w:t>0.3643</w:t>
              </w:r>
            </w:ins>
          </w:p>
        </w:tc>
      </w:tr>
      <w:tr w:rsidR="00646552" w:rsidRPr="00646552" w14:paraId="4B5FDFCB" w14:textId="77777777" w:rsidTr="000B2E78">
        <w:trPr>
          <w:trHeight w:val="300"/>
          <w:ins w:id="495"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tcBorders>
              <w:top w:val="nil"/>
            </w:tcBorders>
            <w:shd w:val="clear" w:color="auto" w:fill="FFFFFF" w:themeFill="background1"/>
          </w:tcPr>
          <w:p w14:paraId="0F63E902" w14:textId="77777777" w:rsidR="00646552" w:rsidRPr="00646552" w:rsidRDefault="00646552" w:rsidP="00646552">
            <w:pPr>
              <w:rPr>
                <w:ins w:id="496" w:author="Koustubh" w:date="2017-02-27T15:53:00Z"/>
                <w:rFonts w:ascii="Calibri" w:eastAsia="Times New Roman" w:hAnsi="Calibri" w:cs="Calibri"/>
                <w:color w:val="000000"/>
                <w:lang w:eastAsia="en-IN" w:bidi="hi-IN"/>
              </w:rPr>
            </w:pPr>
          </w:p>
        </w:tc>
        <w:tc>
          <w:tcPr>
            <w:tcW w:w="3818" w:type="dxa"/>
            <w:tcBorders>
              <w:top w:val="nil"/>
            </w:tcBorders>
            <w:shd w:val="clear" w:color="auto" w:fill="FFFFFF" w:themeFill="background1"/>
            <w:noWrap/>
            <w:hideMark/>
          </w:tcPr>
          <w:p w14:paraId="14E530FF" w14:textId="2BFC76BD"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497" w:author="Koustubh" w:date="2017-02-27T15:53:00Z"/>
                <w:rFonts w:ascii="Calibri" w:eastAsia="Times New Roman" w:hAnsi="Calibri" w:cs="Calibri"/>
                <w:color w:val="000000"/>
                <w:lang w:eastAsia="en-IN" w:bidi="hi-IN"/>
              </w:rPr>
            </w:pPr>
            <w:proofErr w:type="spellStart"/>
            <w:ins w:id="498"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w:t>
              </w:r>
              <w:proofErr w:type="spellStart"/>
              <w:r w:rsidRPr="00646552">
                <w:rPr>
                  <w:rFonts w:ascii="Calibri" w:eastAsia="Times New Roman" w:hAnsi="Calibri" w:cs="Calibri"/>
                  <w:color w:val="000000"/>
                  <w:lang w:eastAsia="en-IN" w:bidi="hi-IN"/>
                </w:rPr>
                <w:t>stdBC</w:t>
              </w:r>
              <w:proofErr w:type="spellEnd"/>
              <w:r w:rsidRPr="00646552">
                <w:rPr>
                  <w:rFonts w:ascii="Calibri" w:eastAsia="Times New Roman" w:hAnsi="Calibri" w:cs="Calibri"/>
                  <w:color w:val="000000"/>
                  <w:lang w:eastAsia="en-IN" w:bidi="hi-IN"/>
                </w:rPr>
                <w:t xml:space="preserve"> - 1</w:t>
              </w:r>
            </w:ins>
          </w:p>
        </w:tc>
        <w:tc>
          <w:tcPr>
            <w:tcW w:w="639" w:type="dxa"/>
            <w:tcBorders>
              <w:top w:val="nil"/>
            </w:tcBorders>
            <w:shd w:val="clear" w:color="auto" w:fill="FFFFFF" w:themeFill="background1"/>
            <w:noWrap/>
            <w:hideMark/>
          </w:tcPr>
          <w:p w14:paraId="77448C7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499" w:author="Koustubh" w:date="2017-02-27T15:53:00Z"/>
                <w:rFonts w:ascii="Calibri" w:eastAsia="Times New Roman" w:hAnsi="Calibri" w:cs="Calibri"/>
                <w:color w:val="000000"/>
                <w:lang w:eastAsia="en-IN" w:bidi="hi-IN"/>
              </w:rPr>
            </w:pPr>
            <w:ins w:id="500" w:author="Koustubh" w:date="2017-02-27T15:53:00Z">
              <w:r w:rsidRPr="00646552">
                <w:rPr>
                  <w:rFonts w:ascii="Calibri" w:eastAsia="Times New Roman" w:hAnsi="Calibri" w:cs="Calibri"/>
                  <w:color w:val="000000"/>
                  <w:lang w:eastAsia="en-IN" w:bidi="hi-IN"/>
                </w:rPr>
                <w:t>6</w:t>
              </w:r>
            </w:ins>
          </w:p>
        </w:tc>
        <w:tc>
          <w:tcPr>
            <w:tcW w:w="1091" w:type="dxa"/>
            <w:tcBorders>
              <w:top w:val="nil"/>
            </w:tcBorders>
            <w:shd w:val="clear" w:color="auto" w:fill="FFFFFF" w:themeFill="background1"/>
            <w:noWrap/>
            <w:hideMark/>
          </w:tcPr>
          <w:p w14:paraId="1BCEA4E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01" w:author="Koustubh" w:date="2017-02-27T15:53:00Z"/>
                <w:rFonts w:ascii="Calibri" w:eastAsia="Times New Roman" w:hAnsi="Calibri" w:cs="Calibri"/>
                <w:color w:val="000000"/>
                <w:lang w:eastAsia="en-IN" w:bidi="hi-IN"/>
              </w:rPr>
            </w:pPr>
            <w:ins w:id="502" w:author="Koustubh" w:date="2017-02-27T15:53:00Z">
              <w:r w:rsidRPr="00646552">
                <w:rPr>
                  <w:rFonts w:ascii="Calibri" w:eastAsia="Times New Roman" w:hAnsi="Calibri" w:cs="Calibri"/>
                  <w:color w:val="000000"/>
                  <w:lang w:eastAsia="en-IN" w:bidi="hi-IN"/>
                </w:rPr>
                <w:t>-227.218</w:t>
              </w:r>
            </w:ins>
          </w:p>
        </w:tc>
        <w:tc>
          <w:tcPr>
            <w:tcW w:w="1053" w:type="dxa"/>
            <w:tcBorders>
              <w:top w:val="nil"/>
            </w:tcBorders>
            <w:shd w:val="clear" w:color="auto" w:fill="FFFFFF" w:themeFill="background1"/>
            <w:noWrap/>
            <w:hideMark/>
          </w:tcPr>
          <w:p w14:paraId="1ECAB6C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03" w:author="Koustubh" w:date="2017-02-27T15:53:00Z"/>
                <w:rFonts w:ascii="Calibri" w:eastAsia="Times New Roman" w:hAnsi="Calibri" w:cs="Calibri"/>
                <w:color w:val="000000"/>
                <w:lang w:eastAsia="en-IN" w:bidi="hi-IN"/>
              </w:rPr>
            </w:pPr>
            <w:ins w:id="504" w:author="Koustubh" w:date="2017-02-27T15:53:00Z">
              <w:r w:rsidRPr="00646552">
                <w:rPr>
                  <w:rFonts w:ascii="Calibri" w:eastAsia="Times New Roman" w:hAnsi="Calibri" w:cs="Calibri"/>
                  <w:color w:val="000000"/>
                  <w:lang w:eastAsia="en-IN" w:bidi="hi-IN"/>
                </w:rPr>
                <w:t>472.435</w:t>
              </w:r>
            </w:ins>
          </w:p>
        </w:tc>
        <w:tc>
          <w:tcPr>
            <w:tcW w:w="954" w:type="dxa"/>
            <w:tcBorders>
              <w:top w:val="nil"/>
            </w:tcBorders>
            <w:shd w:val="clear" w:color="auto" w:fill="FFFFFF" w:themeFill="background1"/>
            <w:noWrap/>
            <w:hideMark/>
          </w:tcPr>
          <w:p w14:paraId="61D34D8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05" w:author="Koustubh" w:date="2017-02-27T15:53:00Z"/>
                <w:rFonts w:ascii="Calibri" w:eastAsia="Times New Roman" w:hAnsi="Calibri" w:cs="Calibri"/>
                <w:color w:val="000000"/>
                <w:lang w:eastAsia="en-IN" w:bidi="hi-IN"/>
              </w:rPr>
            </w:pPr>
            <w:ins w:id="506" w:author="Koustubh" w:date="2017-02-27T15:53:00Z">
              <w:r w:rsidRPr="00646552">
                <w:rPr>
                  <w:rFonts w:ascii="Calibri" w:eastAsia="Times New Roman" w:hAnsi="Calibri" w:cs="Calibri"/>
                  <w:color w:val="000000"/>
                  <w:lang w:eastAsia="en-IN" w:bidi="hi-IN"/>
                </w:rPr>
                <w:t>0.832</w:t>
              </w:r>
            </w:ins>
          </w:p>
        </w:tc>
        <w:tc>
          <w:tcPr>
            <w:tcW w:w="857" w:type="dxa"/>
            <w:tcBorders>
              <w:top w:val="nil"/>
            </w:tcBorders>
            <w:shd w:val="clear" w:color="auto" w:fill="FFFFFF" w:themeFill="background1"/>
            <w:noWrap/>
            <w:hideMark/>
          </w:tcPr>
          <w:p w14:paraId="0253293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07" w:author="Koustubh" w:date="2017-02-27T15:53:00Z"/>
                <w:rFonts w:ascii="Calibri" w:eastAsia="Times New Roman" w:hAnsi="Calibri" w:cs="Calibri"/>
                <w:color w:val="000000"/>
                <w:lang w:eastAsia="en-IN" w:bidi="hi-IN"/>
              </w:rPr>
            </w:pPr>
            <w:ins w:id="508" w:author="Koustubh" w:date="2017-02-27T15:53:00Z">
              <w:r w:rsidRPr="00646552">
                <w:rPr>
                  <w:rFonts w:ascii="Calibri" w:eastAsia="Times New Roman" w:hAnsi="Calibri" w:cs="Calibri"/>
                  <w:color w:val="000000"/>
                  <w:lang w:eastAsia="en-IN" w:bidi="hi-IN"/>
                </w:rPr>
                <w:t>0.2403</w:t>
              </w:r>
            </w:ins>
          </w:p>
        </w:tc>
      </w:tr>
      <w:tr w:rsidR="00646552" w:rsidRPr="00646552" w14:paraId="7CD67625" w14:textId="77777777" w:rsidTr="000B2E78">
        <w:trPr>
          <w:cnfStyle w:val="000000100000" w:firstRow="0" w:lastRow="0" w:firstColumn="0" w:lastColumn="0" w:oddVBand="0" w:evenVBand="0" w:oddHBand="1" w:evenHBand="0" w:firstRowFirstColumn="0" w:firstRowLastColumn="0" w:lastRowFirstColumn="0" w:lastRowLastColumn="0"/>
          <w:trHeight w:val="300"/>
          <w:ins w:id="509"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FAE6640" w14:textId="77777777" w:rsidR="00646552" w:rsidRPr="00646552" w:rsidRDefault="00646552" w:rsidP="00646552">
            <w:pPr>
              <w:rPr>
                <w:ins w:id="510"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381941EB" w14:textId="06EEBBFC"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511" w:author="Koustubh" w:date="2017-02-27T15:53:00Z"/>
                <w:rFonts w:ascii="Calibri" w:eastAsia="Times New Roman" w:hAnsi="Calibri" w:cs="Calibri"/>
                <w:color w:val="000000"/>
                <w:lang w:eastAsia="en-IN" w:bidi="hi-IN"/>
              </w:rPr>
            </w:pPr>
            <w:proofErr w:type="spellStart"/>
            <w:ins w:id="512"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lambda0~Water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4F26F0A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13" w:author="Koustubh" w:date="2017-02-27T15:53:00Z"/>
                <w:rFonts w:ascii="Calibri" w:eastAsia="Times New Roman" w:hAnsi="Calibri" w:cs="Calibri"/>
                <w:color w:val="000000"/>
                <w:lang w:eastAsia="en-IN" w:bidi="hi-IN"/>
              </w:rPr>
            </w:pPr>
            <w:ins w:id="514" w:author="Koustubh" w:date="2017-02-27T15:53:00Z">
              <w:r w:rsidRPr="00646552">
                <w:rPr>
                  <w:rFonts w:ascii="Calibri" w:eastAsia="Times New Roman" w:hAnsi="Calibri" w:cs="Calibri"/>
                  <w:color w:val="000000"/>
                  <w:lang w:eastAsia="en-IN" w:bidi="hi-IN"/>
                </w:rPr>
                <w:t>6</w:t>
              </w:r>
            </w:ins>
          </w:p>
        </w:tc>
        <w:tc>
          <w:tcPr>
            <w:tcW w:w="1091" w:type="dxa"/>
            <w:shd w:val="clear" w:color="auto" w:fill="FFFFFF" w:themeFill="background1"/>
            <w:noWrap/>
            <w:hideMark/>
          </w:tcPr>
          <w:p w14:paraId="23EBF0E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15" w:author="Koustubh" w:date="2017-02-27T15:53:00Z"/>
                <w:rFonts w:ascii="Calibri" w:eastAsia="Times New Roman" w:hAnsi="Calibri" w:cs="Calibri"/>
                <w:color w:val="000000"/>
                <w:lang w:eastAsia="en-IN" w:bidi="hi-IN"/>
              </w:rPr>
            </w:pPr>
            <w:ins w:id="516" w:author="Koustubh" w:date="2017-02-27T15:53:00Z">
              <w:r w:rsidRPr="00646552">
                <w:rPr>
                  <w:rFonts w:ascii="Calibri" w:eastAsia="Times New Roman" w:hAnsi="Calibri" w:cs="Calibri"/>
                  <w:color w:val="000000"/>
                  <w:lang w:eastAsia="en-IN" w:bidi="hi-IN"/>
                </w:rPr>
                <w:t>-227.305</w:t>
              </w:r>
            </w:ins>
          </w:p>
        </w:tc>
        <w:tc>
          <w:tcPr>
            <w:tcW w:w="1053" w:type="dxa"/>
            <w:shd w:val="clear" w:color="auto" w:fill="FFFFFF" w:themeFill="background1"/>
            <w:noWrap/>
            <w:hideMark/>
          </w:tcPr>
          <w:p w14:paraId="115B537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17" w:author="Koustubh" w:date="2017-02-27T15:53:00Z"/>
                <w:rFonts w:ascii="Calibri" w:eastAsia="Times New Roman" w:hAnsi="Calibri" w:cs="Calibri"/>
                <w:color w:val="000000"/>
                <w:lang w:eastAsia="en-IN" w:bidi="hi-IN"/>
              </w:rPr>
            </w:pPr>
            <w:ins w:id="518" w:author="Koustubh" w:date="2017-02-27T15:53:00Z">
              <w:r w:rsidRPr="00646552">
                <w:rPr>
                  <w:rFonts w:ascii="Calibri" w:eastAsia="Times New Roman" w:hAnsi="Calibri" w:cs="Calibri"/>
                  <w:color w:val="000000"/>
                  <w:lang w:eastAsia="en-IN" w:bidi="hi-IN"/>
                </w:rPr>
                <w:t>472.61</w:t>
              </w:r>
            </w:ins>
          </w:p>
        </w:tc>
        <w:tc>
          <w:tcPr>
            <w:tcW w:w="954" w:type="dxa"/>
            <w:shd w:val="clear" w:color="auto" w:fill="FFFFFF" w:themeFill="background1"/>
            <w:noWrap/>
            <w:hideMark/>
          </w:tcPr>
          <w:p w14:paraId="779E6D6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19" w:author="Koustubh" w:date="2017-02-27T15:53:00Z"/>
                <w:rFonts w:ascii="Calibri" w:eastAsia="Times New Roman" w:hAnsi="Calibri" w:cs="Calibri"/>
                <w:color w:val="000000"/>
                <w:lang w:eastAsia="en-IN" w:bidi="hi-IN"/>
              </w:rPr>
            </w:pPr>
            <w:ins w:id="520" w:author="Koustubh" w:date="2017-02-27T15:53:00Z">
              <w:r w:rsidRPr="00646552">
                <w:rPr>
                  <w:rFonts w:ascii="Calibri" w:eastAsia="Times New Roman" w:hAnsi="Calibri" w:cs="Calibri"/>
                  <w:color w:val="000000"/>
                  <w:lang w:eastAsia="en-IN" w:bidi="hi-IN"/>
                </w:rPr>
                <w:t>1.007</w:t>
              </w:r>
            </w:ins>
          </w:p>
        </w:tc>
        <w:tc>
          <w:tcPr>
            <w:tcW w:w="857" w:type="dxa"/>
            <w:shd w:val="clear" w:color="auto" w:fill="FFFFFF" w:themeFill="background1"/>
            <w:noWrap/>
            <w:hideMark/>
          </w:tcPr>
          <w:p w14:paraId="13D8BCF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21" w:author="Koustubh" w:date="2017-02-27T15:53:00Z"/>
                <w:rFonts w:ascii="Calibri" w:eastAsia="Times New Roman" w:hAnsi="Calibri" w:cs="Calibri"/>
                <w:color w:val="000000"/>
                <w:lang w:eastAsia="en-IN" w:bidi="hi-IN"/>
              </w:rPr>
            </w:pPr>
            <w:ins w:id="522" w:author="Koustubh" w:date="2017-02-27T15:53:00Z">
              <w:r w:rsidRPr="00646552">
                <w:rPr>
                  <w:rFonts w:ascii="Calibri" w:eastAsia="Times New Roman" w:hAnsi="Calibri" w:cs="Calibri"/>
                  <w:color w:val="000000"/>
                  <w:lang w:eastAsia="en-IN" w:bidi="hi-IN"/>
                </w:rPr>
                <w:t>0.2202</w:t>
              </w:r>
            </w:ins>
          </w:p>
        </w:tc>
      </w:tr>
      <w:tr w:rsidR="00646552" w:rsidRPr="00646552" w14:paraId="6B9F9ED6" w14:textId="77777777" w:rsidTr="000B2E78">
        <w:trPr>
          <w:trHeight w:val="300"/>
          <w:ins w:id="523"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E625341" w14:textId="77777777" w:rsidR="00646552" w:rsidRPr="00646552" w:rsidRDefault="00646552" w:rsidP="00646552">
            <w:pPr>
              <w:rPr>
                <w:ins w:id="524"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4A7F538A" w14:textId="30956577"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525" w:author="Koustubh" w:date="2017-02-27T15:53:00Z"/>
                <w:rFonts w:ascii="Calibri" w:eastAsia="Times New Roman" w:hAnsi="Calibri" w:cs="Calibri"/>
                <w:color w:val="000000"/>
                <w:lang w:eastAsia="en-IN" w:bidi="hi-IN"/>
              </w:rPr>
            </w:pPr>
            <w:proofErr w:type="spellStart"/>
            <w:ins w:id="526"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noneuc~stdBC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5CD44AA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27" w:author="Koustubh" w:date="2017-02-27T15:53:00Z"/>
                <w:rFonts w:ascii="Calibri" w:eastAsia="Times New Roman" w:hAnsi="Calibri" w:cs="Calibri"/>
                <w:color w:val="000000"/>
                <w:lang w:eastAsia="en-IN" w:bidi="hi-IN"/>
              </w:rPr>
            </w:pPr>
            <w:ins w:id="528" w:author="Koustubh" w:date="2017-02-27T15:53:00Z">
              <w:r w:rsidRPr="00646552">
                <w:rPr>
                  <w:rFonts w:ascii="Calibri" w:eastAsia="Times New Roman" w:hAnsi="Calibri" w:cs="Calibri"/>
                  <w:color w:val="000000"/>
                  <w:lang w:eastAsia="en-IN" w:bidi="hi-IN"/>
                </w:rPr>
                <w:t>5</w:t>
              </w:r>
            </w:ins>
          </w:p>
        </w:tc>
        <w:tc>
          <w:tcPr>
            <w:tcW w:w="1091" w:type="dxa"/>
            <w:shd w:val="clear" w:color="auto" w:fill="FFFFFF" w:themeFill="background1"/>
            <w:noWrap/>
            <w:hideMark/>
          </w:tcPr>
          <w:p w14:paraId="5741C80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29" w:author="Koustubh" w:date="2017-02-27T15:53:00Z"/>
                <w:rFonts w:ascii="Calibri" w:eastAsia="Times New Roman" w:hAnsi="Calibri" w:cs="Calibri"/>
                <w:color w:val="000000"/>
                <w:lang w:eastAsia="en-IN" w:bidi="hi-IN"/>
              </w:rPr>
            </w:pPr>
            <w:ins w:id="530" w:author="Koustubh" w:date="2017-02-27T15:53:00Z">
              <w:r w:rsidRPr="00646552">
                <w:rPr>
                  <w:rFonts w:ascii="Calibri" w:eastAsia="Times New Roman" w:hAnsi="Calibri" w:cs="Calibri"/>
                  <w:color w:val="000000"/>
                  <w:lang w:eastAsia="en-IN" w:bidi="hi-IN"/>
                </w:rPr>
                <w:t>-229.769</w:t>
              </w:r>
            </w:ins>
          </w:p>
        </w:tc>
        <w:tc>
          <w:tcPr>
            <w:tcW w:w="1053" w:type="dxa"/>
            <w:shd w:val="clear" w:color="auto" w:fill="FFFFFF" w:themeFill="background1"/>
            <w:noWrap/>
            <w:hideMark/>
          </w:tcPr>
          <w:p w14:paraId="2C34D55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31" w:author="Koustubh" w:date="2017-02-27T15:53:00Z"/>
                <w:rFonts w:ascii="Calibri" w:eastAsia="Times New Roman" w:hAnsi="Calibri" w:cs="Calibri"/>
                <w:color w:val="000000"/>
                <w:lang w:eastAsia="en-IN" w:bidi="hi-IN"/>
              </w:rPr>
            </w:pPr>
            <w:ins w:id="532" w:author="Koustubh" w:date="2017-02-27T15:53:00Z">
              <w:r w:rsidRPr="00646552">
                <w:rPr>
                  <w:rFonts w:ascii="Calibri" w:eastAsia="Times New Roman" w:hAnsi="Calibri" w:cs="Calibri"/>
                  <w:color w:val="000000"/>
                  <w:lang w:eastAsia="en-IN" w:bidi="hi-IN"/>
                </w:rPr>
                <w:t>473.537</w:t>
              </w:r>
            </w:ins>
          </w:p>
        </w:tc>
        <w:tc>
          <w:tcPr>
            <w:tcW w:w="954" w:type="dxa"/>
            <w:shd w:val="clear" w:color="auto" w:fill="FFFFFF" w:themeFill="background1"/>
            <w:noWrap/>
            <w:hideMark/>
          </w:tcPr>
          <w:p w14:paraId="01E9FBC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33" w:author="Koustubh" w:date="2017-02-27T15:53:00Z"/>
                <w:rFonts w:ascii="Calibri" w:eastAsia="Times New Roman" w:hAnsi="Calibri" w:cs="Calibri"/>
                <w:color w:val="000000"/>
                <w:lang w:eastAsia="en-IN" w:bidi="hi-IN"/>
              </w:rPr>
            </w:pPr>
            <w:ins w:id="534" w:author="Koustubh" w:date="2017-02-27T15:53:00Z">
              <w:r w:rsidRPr="00646552">
                <w:rPr>
                  <w:rFonts w:ascii="Calibri" w:eastAsia="Times New Roman" w:hAnsi="Calibri" w:cs="Calibri"/>
                  <w:color w:val="000000"/>
                  <w:lang w:eastAsia="en-IN" w:bidi="hi-IN"/>
                </w:rPr>
                <w:t>1.934</w:t>
              </w:r>
            </w:ins>
          </w:p>
        </w:tc>
        <w:tc>
          <w:tcPr>
            <w:tcW w:w="857" w:type="dxa"/>
            <w:shd w:val="clear" w:color="auto" w:fill="FFFFFF" w:themeFill="background1"/>
            <w:noWrap/>
            <w:hideMark/>
          </w:tcPr>
          <w:p w14:paraId="086D7EA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35" w:author="Koustubh" w:date="2017-02-27T15:53:00Z"/>
                <w:rFonts w:ascii="Calibri" w:eastAsia="Times New Roman" w:hAnsi="Calibri" w:cs="Calibri"/>
                <w:color w:val="000000"/>
                <w:lang w:eastAsia="en-IN" w:bidi="hi-IN"/>
              </w:rPr>
            </w:pPr>
            <w:ins w:id="536" w:author="Koustubh" w:date="2017-02-27T15:53:00Z">
              <w:r w:rsidRPr="00646552">
                <w:rPr>
                  <w:rFonts w:ascii="Calibri" w:eastAsia="Times New Roman" w:hAnsi="Calibri" w:cs="Calibri"/>
                  <w:color w:val="000000"/>
                  <w:lang w:eastAsia="en-IN" w:bidi="hi-IN"/>
                </w:rPr>
                <w:t>0.1385</w:t>
              </w:r>
            </w:ins>
          </w:p>
        </w:tc>
      </w:tr>
      <w:tr w:rsidR="00646552" w:rsidRPr="00646552" w14:paraId="57592B8B" w14:textId="77777777" w:rsidTr="000B2E78">
        <w:trPr>
          <w:cnfStyle w:val="000000100000" w:firstRow="0" w:lastRow="0" w:firstColumn="0" w:lastColumn="0" w:oddVBand="0" w:evenVBand="0" w:oddHBand="1" w:evenHBand="0" w:firstRowFirstColumn="0" w:firstRowLastColumn="0" w:lastRowFirstColumn="0" w:lastRowLastColumn="0"/>
          <w:trHeight w:val="300"/>
          <w:ins w:id="537"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06489C8" w14:textId="77777777" w:rsidR="00646552" w:rsidRPr="00646552" w:rsidRDefault="00646552" w:rsidP="00646552">
            <w:pPr>
              <w:rPr>
                <w:ins w:id="538"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659D58FD" w14:textId="4D20DA53"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539" w:author="Koustubh" w:date="2017-02-27T15:53:00Z"/>
                <w:rFonts w:ascii="Calibri" w:eastAsia="Times New Roman" w:hAnsi="Calibri" w:cs="Calibri"/>
                <w:color w:val="000000"/>
                <w:lang w:eastAsia="en-IN" w:bidi="hi-IN"/>
              </w:rPr>
            </w:pPr>
            <w:proofErr w:type="spellStart"/>
            <w:ins w:id="540"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lambda0~Topo + Water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2230ADD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41" w:author="Koustubh" w:date="2017-02-27T15:53:00Z"/>
                <w:rFonts w:ascii="Calibri" w:eastAsia="Times New Roman" w:hAnsi="Calibri" w:cs="Calibri"/>
                <w:color w:val="000000"/>
                <w:lang w:eastAsia="en-IN" w:bidi="hi-IN"/>
              </w:rPr>
            </w:pPr>
            <w:ins w:id="542" w:author="Koustubh" w:date="2017-02-27T15:53:00Z">
              <w:r w:rsidRPr="00646552">
                <w:rPr>
                  <w:rFonts w:ascii="Calibri" w:eastAsia="Times New Roman" w:hAnsi="Calibri" w:cs="Calibri"/>
                  <w:color w:val="000000"/>
                  <w:lang w:eastAsia="en-IN" w:bidi="hi-IN"/>
                </w:rPr>
                <w:t>7</w:t>
              </w:r>
            </w:ins>
          </w:p>
        </w:tc>
        <w:tc>
          <w:tcPr>
            <w:tcW w:w="1091" w:type="dxa"/>
            <w:shd w:val="clear" w:color="auto" w:fill="FFFFFF" w:themeFill="background1"/>
            <w:noWrap/>
            <w:hideMark/>
          </w:tcPr>
          <w:p w14:paraId="408A4DD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43" w:author="Koustubh" w:date="2017-02-27T15:53:00Z"/>
                <w:rFonts w:ascii="Calibri" w:eastAsia="Times New Roman" w:hAnsi="Calibri" w:cs="Calibri"/>
                <w:color w:val="000000"/>
                <w:lang w:eastAsia="en-IN" w:bidi="hi-IN"/>
              </w:rPr>
            </w:pPr>
            <w:ins w:id="544" w:author="Koustubh" w:date="2017-02-27T15:53:00Z">
              <w:r w:rsidRPr="00646552">
                <w:rPr>
                  <w:rFonts w:ascii="Calibri" w:eastAsia="Times New Roman" w:hAnsi="Calibri" w:cs="Calibri"/>
                  <w:color w:val="000000"/>
                  <w:lang w:eastAsia="en-IN" w:bidi="hi-IN"/>
                </w:rPr>
                <w:t>-226.791</w:t>
              </w:r>
            </w:ins>
          </w:p>
        </w:tc>
        <w:tc>
          <w:tcPr>
            <w:tcW w:w="1053" w:type="dxa"/>
            <w:shd w:val="clear" w:color="auto" w:fill="FFFFFF" w:themeFill="background1"/>
            <w:noWrap/>
            <w:hideMark/>
          </w:tcPr>
          <w:p w14:paraId="7432AE8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45" w:author="Koustubh" w:date="2017-02-27T15:53:00Z"/>
                <w:rFonts w:ascii="Calibri" w:eastAsia="Times New Roman" w:hAnsi="Calibri" w:cs="Calibri"/>
                <w:color w:val="000000"/>
                <w:lang w:eastAsia="en-IN" w:bidi="hi-IN"/>
              </w:rPr>
            </w:pPr>
            <w:ins w:id="546" w:author="Koustubh" w:date="2017-02-27T15:53:00Z">
              <w:r w:rsidRPr="00646552">
                <w:rPr>
                  <w:rFonts w:ascii="Calibri" w:eastAsia="Times New Roman" w:hAnsi="Calibri" w:cs="Calibri"/>
                  <w:color w:val="000000"/>
                  <w:lang w:eastAsia="en-IN" w:bidi="hi-IN"/>
                </w:rPr>
                <w:t>476.197</w:t>
              </w:r>
            </w:ins>
          </w:p>
        </w:tc>
        <w:tc>
          <w:tcPr>
            <w:tcW w:w="954" w:type="dxa"/>
            <w:shd w:val="clear" w:color="auto" w:fill="FFFFFF" w:themeFill="background1"/>
            <w:noWrap/>
            <w:hideMark/>
          </w:tcPr>
          <w:p w14:paraId="575F6DF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47" w:author="Koustubh" w:date="2017-02-27T15:53:00Z"/>
                <w:rFonts w:ascii="Calibri" w:eastAsia="Times New Roman" w:hAnsi="Calibri" w:cs="Calibri"/>
                <w:color w:val="000000"/>
                <w:lang w:eastAsia="en-IN" w:bidi="hi-IN"/>
              </w:rPr>
            </w:pPr>
            <w:ins w:id="548" w:author="Koustubh" w:date="2017-02-27T15:53:00Z">
              <w:r w:rsidRPr="00646552">
                <w:rPr>
                  <w:rFonts w:ascii="Calibri" w:eastAsia="Times New Roman" w:hAnsi="Calibri" w:cs="Calibri"/>
                  <w:color w:val="000000"/>
                  <w:lang w:eastAsia="en-IN" w:bidi="hi-IN"/>
                </w:rPr>
                <w:t>4.594</w:t>
              </w:r>
            </w:ins>
          </w:p>
        </w:tc>
        <w:tc>
          <w:tcPr>
            <w:tcW w:w="857" w:type="dxa"/>
            <w:shd w:val="clear" w:color="auto" w:fill="FFFFFF" w:themeFill="background1"/>
            <w:noWrap/>
            <w:hideMark/>
          </w:tcPr>
          <w:p w14:paraId="030AFB5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49" w:author="Koustubh" w:date="2017-02-27T15:53:00Z"/>
                <w:rFonts w:ascii="Calibri" w:eastAsia="Times New Roman" w:hAnsi="Calibri" w:cs="Calibri"/>
                <w:color w:val="000000"/>
                <w:lang w:eastAsia="en-IN" w:bidi="hi-IN"/>
              </w:rPr>
            </w:pPr>
            <w:ins w:id="550" w:author="Koustubh" w:date="2017-02-27T15:53:00Z">
              <w:r w:rsidRPr="00646552">
                <w:rPr>
                  <w:rFonts w:ascii="Calibri" w:eastAsia="Times New Roman" w:hAnsi="Calibri" w:cs="Calibri"/>
                  <w:color w:val="000000"/>
                  <w:lang w:eastAsia="en-IN" w:bidi="hi-IN"/>
                </w:rPr>
                <w:t>0.0366</w:t>
              </w:r>
            </w:ins>
          </w:p>
        </w:tc>
      </w:tr>
      <w:tr w:rsidR="00646552" w:rsidRPr="00646552" w14:paraId="22FEFF04" w14:textId="77777777" w:rsidTr="000B2E78">
        <w:trPr>
          <w:trHeight w:val="300"/>
          <w:ins w:id="551"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F628931" w14:textId="77777777" w:rsidR="00646552" w:rsidRPr="00646552" w:rsidRDefault="00646552" w:rsidP="00646552">
            <w:pPr>
              <w:rPr>
                <w:ins w:id="552"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12E865C4" w14:textId="2C067927"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553" w:author="Koustubh" w:date="2017-02-27T15:53:00Z"/>
                <w:rFonts w:ascii="Calibri" w:eastAsia="Times New Roman" w:hAnsi="Calibri" w:cs="Calibri"/>
                <w:color w:val="000000"/>
                <w:lang w:eastAsia="en-IN" w:bidi="hi-IN"/>
              </w:rPr>
            </w:pPr>
            <w:ins w:id="554" w:author="Koustubh" w:date="2017-02-27T15:53:00Z">
              <w:r w:rsidRPr="00646552">
                <w:rPr>
                  <w:rFonts w:ascii="Calibri" w:eastAsia="Times New Roman" w:hAnsi="Calibri" w:cs="Calibri"/>
                  <w:color w:val="000000"/>
                  <w:lang w:eastAsia="en-IN" w:bidi="hi-IN"/>
                </w:rPr>
                <w:t xml:space="preserve">D~1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0199140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55" w:author="Koustubh" w:date="2017-02-27T15:53:00Z"/>
                <w:rFonts w:ascii="Calibri" w:eastAsia="Times New Roman" w:hAnsi="Calibri" w:cs="Calibri"/>
                <w:color w:val="000000"/>
                <w:lang w:eastAsia="en-IN" w:bidi="hi-IN"/>
              </w:rPr>
            </w:pPr>
            <w:ins w:id="556" w:author="Koustubh" w:date="2017-02-27T15:53:00Z">
              <w:r w:rsidRPr="00646552">
                <w:rPr>
                  <w:rFonts w:ascii="Calibri" w:eastAsia="Times New Roman" w:hAnsi="Calibri" w:cs="Calibri"/>
                  <w:color w:val="000000"/>
                  <w:lang w:eastAsia="en-IN" w:bidi="hi-IN"/>
                </w:rPr>
                <w:t>4</w:t>
              </w:r>
            </w:ins>
          </w:p>
        </w:tc>
        <w:tc>
          <w:tcPr>
            <w:tcW w:w="1091" w:type="dxa"/>
            <w:shd w:val="clear" w:color="auto" w:fill="FFFFFF" w:themeFill="background1"/>
            <w:noWrap/>
            <w:hideMark/>
          </w:tcPr>
          <w:p w14:paraId="68A30CD0"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57" w:author="Koustubh" w:date="2017-02-27T15:53:00Z"/>
                <w:rFonts w:ascii="Calibri" w:eastAsia="Times New Roman" w:hAnsi="Calibri" w:cs="Calibri"/>
                <w:color w:val="000000"/>
                <w:lang w:eastAsia="en-IN" w:bidi="hi-IN"/>
              </w:rPr>
            </w:pPr>
            <w:ins w:id="558" w:author="Koustubh" w:date="2017-02-27T15:53:00Z">
              <w:r w:rsidRPr="00646552">
                <w:rPr>
                  <w:rFonts w:ascii="Calibri" w:eastAsia="Times New Roman" w:hAnsi="Calibri" w:cs="Calibri"/>
                  <w:color w:val="000000"/>
                  <w:lang w:eastAsia="en-IN" w:bidi="hi-IN"/>
                </w:rPr>
                <w:t>-243.644</w:t>
              </w:r>
            </w:ins>
          </w:p>
        </w:tc>
        <w:tc>
          <w:tcPr>
            <w:tcW w:w="1053" w:type="dxa"/>
            <w:shd w:val="clear" w:color="auto" w:fill="FFFFFF" w:themeFill="background1"/>
            <w:noWrap/>
            <w:hideMark/>
          </w:tcPr>
          <w:p w14:paraId="02C63ADF"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59" w:author="Koustubh" w:date="2017-02-27T15:53:00Z"/>
                <w:rFonts w:ascii="Calibri" w:eastAsia="Times New Roman" w:hAnsi="Calibri" w:cs="Calibri"/>
                <w:color w:val="000000"/>
                <w:lang w:eastAsia="en-IN" w:bidi="hi-IN"/>
              </w:rPr>
            </w:pPr>
            <w:ins w:id="560" w:author="Koustubh" w:date="2017-02-27T15:53:00Z">
              <w:r w:rsidRPr="00646552">
                <w:rPr>
                  <w:rFonts w:ascii="Calibri" w:eastAsia="Times New Roman" w:hAnsi="Calibri" w:cs="Calibri"/>
                  <w:color w:val="000000"/>
                  <w:lang w:eastAsia="en-IN" w:bidi="hi-IN"/>
                </w:rPr>
                <w:t>497.788</w:t>
              </w:r>
            </w:ins>
          </w:p>
        </w:tc>
        <w:tc>
          <w:tcPr>
            <w:tcW w:w="954" w:type="dxa"/>
            <w:shd w:val="clear" w:color="auto" w:fill="FFFFFF" w:themeFill="background1"/>
            <w:noWrap/>
            <w:hideMark/>
          </w:tcPr>
          <w:p w14:paraId="09CD307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61" w:author="Koustubh" w:date="2017-02-27T15:53:00Z"/>
                <w:rFonts w:ascii="Calibri" w:eastAsia="Times New Roman" w:hAnsi="Calibri" w:cs="Calibri"/>
                <w:color w:val="000000"/>
                <w:lang w:eastAsia="en-IN" w:bidi="hi-IN"/>
              </w:rPr>
            </w:pPr>
            <w:ins w:id="562" w:author="Koustubh" w:date="2017-02-27T15:53:00Z">
              <w:r w:rsidRPr="00646552">
                <w:rPr>
                  <w:rFonts w:ascii="Calibri" w:eastAsia="Times New Roman" w:hAnsi="Calibri" w:cs="Calibri"/>
                  <w:color w:val="000000"/>
                  <w:lang w:eastAsia="en-IN" w:bidi="hi-IN"/>
                </w:rPr>
                <w:t>26.185</w:t>
              </w:r>
            </w:ins>
          </w:p>
        </w:tc>
        <w:tc>
          <w:tcPr>
            <w:tcW w:w="857" w:type="dxa"/>
            <w:shd w:val="clear" w:color="auto" w:fill="FFFFFF" w:themeFill="background1"/>
            <w:noWrap/>
            <w:hideMark/>
          </w:tcPr>
          <w:p w14:paraId="1FC9FD1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63" w:author="Koustubh" w:date="2017-02-27T15:53:00Z"/>
                <w:rFonts w:ascii="Calibri" w:eastAsia="Times New Roman" w:hAnsi="Calibri" w:cs="Calibri"/>
                <w:color w:val="000000"/>
                <w:lang w:eastAsia="en-IN" w:bidi="hi-IN"/>
              </w:rPr>
            </w:pPr>
            <w:ins w:id="564" w:author="Koustubh" w:date="2017-02-27T15:53:00Z">
              <w:r w:rsidRPr="00646552">
                <w:rPr>
                  <w:rFonts w:ascii="Calibri" w:eastAsia="Times New Roman" w:hAnsi="Calibri" w:cs="Calibri"/>
                  <w:color w:val="000000"/>
                  <w:lang w:eastAsia="en-IN" w:bidi="hi-IN"/>
                </w:rPr>
                <w:t>0</w:t>
              </w:r>
            </w:ins>
          </w:p>
        </w:tc>
      </w:tr>
      <w:tr w:rsidR="00646552" w:rsidRPr="00646552" w14:paraId="29F7C6FD" w14:textId="77777777" w:rsidTr="000B2E78">
        <w:trPr>
          <w:cnfStyle w:val="000000100000" w:firstRow="0" w:lastRow="0" w:firstColumn="0" w:lastColumn="0" w:oddVBand="0" w:evenVBand="0" w:oddHBand="1" w:evenHBand="0" w:firstRowFirstColumn="0" w:firstRowLastColumn="0" w:lastRowFirstColumn="0" w:lastRowLastColumn="0"/>
          <w:trHeight w:val="300"/>
          <w:ins w:id="565"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74C36E20" w14:textId="77777777" w:rsidR="00646552" w:rsidRPr="00646552" w:rsidRDefault="00646552" w:rsidP="00646552">
            <w:pPr>
              <w:rPr>
                <w:ins w:id="566"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2B89F25E" w14:textId="5235CB41"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567" w:author="Koustubh" w:date="2017-02-27T15:53:00Z"/>
                <w:rFonts w:ascii="Calibri" w:eastAsia="Times New Roman" w:hAnsi="Calibri" w:cs="Calibri"/>
                <w:color w:val="000000"/>
                <w:lang w:eastAsia="en-IN" w:bidi="hi-IN"/>
              </w:rPr>
            </w:pPr>
            <w:proofErr w:type="spellStart"/>
            <w:ins w:id="568"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 </w:t>
              </w:r>
              <w:proofErr w:type="spellStart"/>
              <w:r w:rsidRPr="00646552">
                <w:rPr>
                  <w:rFonts w:ascii="Calibri" w:eastAsia="Times New Roman" w:hAnsi="Calibri" w:cs="Calibri"/>
                  <w:color w:val="000000"/>
                  <w:lang w:eastAsia="en-IN" w:bidi="hi-IN"/>
                </w:rPr>
                <w:t>noneuc~stdGC</w:t>
              </w:r>
              <w:proofErr w:type="spellEnd"/>
              <w:r w:rsidRPr="00646552">
                <w:rPr>
                  <w:rFonts w:ascii="Calibri" w:eastAsia="Times New Roman" w:hAnsi="Calibri" w:cs="Calibri"/>
                  <w:color w:val="000000"/>
                  <w:lang w:eastAsia="en-IN" w:bidi="hi-IN"/>
                </w:rPr>
                <w:t xml:space="preserve"> - 1</w:t>
              </w:r>
            </w:ins>
          </w:p>
        </w:tc>
        <w:tc>
          <w:tcPr>
            <w:tcW w:w="639" w:type="dxa"/>
            <w:shd w:val="clear" w:color="auto" w:fill="FFFFFF" w:themeFill="background1"/>
            <w:noWrap/>
            <w:hideMark/>
          </w:tcPr>
          <w:p w14:paraId="03C7163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69" w:author="Koustubh" w:date="2017-02-27T15:53:00Z"/>
                <w:rFonts w:ascii="Calibri" w:eastAsia="Times New Roman" w:hAnsi="Calibri" w:cs="Calibri"/>
                <w:color w:val="000000"/>
                <w:lang w:eastAsia="en-IN" w:bidi="hi-IN"/>
              </w:rPr>
            </w:pPr>
            <w:ins w:id="570" w:author="Koustubh" w:date="2017-02-27T15:53:00Z">
              <w:r w:rsidRPr="00646552">
                <w:rPr>
                  <w:rFonts w:ascii="Calibri" w:eastAsia="Times New Roman" w:hAnsi="Calibri" w:cs="Calibri"/>
                  <w:color w:val="000000"/>
                  <w:lang w:eastAsia="en-IN" w:bidi="hi-IN"/>
                </w:rPr>
                <w:t>5</w:t>
              </w:r>
            </w:ins>
          </w:p>
        </w:tc>
        <w:tc>
          <w:tcPr>
            <w:tcW w:w="1091" w:type="dxa"/>
            <w:shd w:val="clear" w:color="auto" w:fill="FFFFFF" w:themeFill="background1"/>
            <w:noWrap/>
            <w:hideMark/>
          </w:tcPr>
          <w:p w14:paraId="07AB09E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71" w:author="Koustubh" w:date="2017-02-27T15:53:00Z"/>
                <w:rFonts w:ascii="Calibri" w:eastAsia="Times New Roman" w:hAnsi="Calibri" w:cs="Calibri"/>
                <w:color w:val="000000"/>
                <w:lang w:eastAsia="en-IN" w:bidi="hi-IN"/>
              </w:rPr>
            </w:pPr>
            <w:ins w:id="572" w:author="Koustubh" w:date="2017-02-27T15:53:00Z">
              <w:r w:rsidRPr="00646552">
                <w:rPr>
                  <w:rFonts w:ascii="Calibri" w:eastAsia="Times New Roman" w:hAnsi="Calibri" w:cs="Calibri"/>
                  <w:color w:val="000000"/>
                  <w:lang w:eastAsia="en-IN" w:bidi="hi-IN"/>
                </w:rPr>
                <w:t>-248.124</w:t>
              </w:r>
            </w:ins>
          </w:p>
        </w:tc>
        <w:tc>
          <w:tcPr>
            <w:tcW w:w="1053" w:type="dxa"/>
            <w:shd w:val="clear" w:color="auto" w:fill="FFFFFF" w:themeFill="background1"/>
            <w:noWrap/>
            <w:hideMark/>
          </w:tcPr>
          <w:p w14:paraId="62248FB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73" w:author="Koustubh" w:date="2017-02-27T15:53:00Z"/>
                <w:rFonts w:ascii="Calibri" w:eastAsia="Times New Roman" w:hAnsi="Calibri" w:cs="Calibri"/>
                <w:color w:val="000000"/>
                <w:lang w:eastAsia="en-IN" w:bidi="hi-IN"/>
              </w:rPr>
            </w:pPr>
            <w:ins w:id="574" w:author="Koustubh" w:date="2017-02-27T15:53:00Z">
              <w:r w:rsidRPr="00646552">
                <w:rPr>
                  <w:rFonts w:ascii="Calibri" w:eastAsia="Times New Roman" w:hAnsi="Calibri" w:cs="Calibri"/>
                  <w:color w:val="000000"/>
                  <w:lang w:eastAsia="en-IN" w:bidi="hi-IN"/>
                </w:rPr>
                <w:t>510.248</w:t>
              </w:r>
            </w:ins>
          </w:p>
        </w:tc>
        <w:tc>
          <w:tcPr>
            <w:tcW w:w="954" w:type="dxa"/>
            <w:shd w:val="clear" w:color="auto" w:fill="FFFFFF" w:themeFill="background1"/>
            <w:noWrap/>
            <w:hideMark/>
          </w:tcPr>
          <w:p w14:paraId="2FAB639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75" w:author="Koustubh" w:date="2017-02-27T15:53:00Z"/>
                <w:rFonts w:ascii="Calibri" w:eastAsia="Times New Roman" w:hAnsi="Calibri" w:cs="Calibri"/>
                <w:color w:val="000000"/>
                <w:lang w:eastAsia="en-IN" w:bidi="hi-IN"/>
              </w:rPr>
            </w:pPr>
            <w:ins w:id="576" w:author="Koustubh" w:date="2017-02-27T15:53:00Z">
              <w:r w:rsidRPr="00646552">
                <w:rPr>
                  <w:rFonts w:ascii="Calibri" w:eastAsia="Times New Roman" w:hAnsi="Calibri" w:cs="Calibri"/>
                  <w:color w:val="000000"/>
                  <w:lang w:eastAsia="en-IN" w:bidi="hi-IN"/>
                </w:rPr>
                <w:t>38.645</w:t>
              </w:r>
            </w:ins>
          </w:p>
        </w:tc>
        <w:tc>
          <w:tcPr>
            <w:tcW w:w="857" w:type="dxa"/>
            <w:shd w:val="clear" w:color="auto" w:fill="FFFFFF" w:themeFill="background1"/>
            <w:noWrap/>
            <w:hideMark/>
          </w:tcPr>
          <w:p w14:paraId="5D192D9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77" w:author="Koustubh" w:date="2017-02-27T15:53:00Z"/>
                <w:rFonts w:ascii="Calibri" w:eastAsia="Times New Roman" w:hAnsi="Calibri" w:cs="Calibri"/>
                <w:color w:val="000000"/>
                <w:lang w:eastAsia="en-IN" w:bidi="hi-IN"/>
              </w:rPr>
            </w:pPr>
            <w:ins w:id="578" w:author="Koustubh" w:date="2017-02-27T15:53:00Z">
              <w:r w:rsidRPr="00646552">
                <w:rPr>
                  <w:rFonts w:ascii="Calibri" w:eastAsia="Times New Roman" w:hAnsi="Calibri" w:cs="Calibri"/>
                  <w:color w:val="000000"/>
                  <w:lang w:eastAsia="en-IN" w:bidi="hi-IN"/>
                </w:rPr>
                <w:t>0</w:t>
              </w:r>
            </w:ins>
          </w:p>
        </w:tc>
      </w:tr>
      <w:tr w:rsidR="00646552" w:rsidRPr="00646552" w14:paraId="0A51DE40" w14:textId="77777777" w:rsidTr="000B2E78">
        <w:trPr>
          <w:trHeight w:val="300"/>
          <w:ins w:id="579"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D7DC767" w14:textId="77777777" w:rsidR="00646552" w:rsidRPr="00646552" w:rsidRDefault="00646552" w:rsidP="00646552">
            <w:pPr>
              <w:rPr>
                <w:ins w:id="580"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2199A16B" w14:textId="0864C8F3"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581" w:author="Koustubh" w:date="2017-02-27T15:53:00Z"/>
                <w:rFonts w:ascii="Calibri" w:eastAsia="Times New Roman" w:hAnsi="Calibri" w:cs="Calibri"/>
                <w:color w:val="000000"/>
                <w:lang w:eastAsia="en-IN" w:bidi="hi-IN"/>
              </w:rPr>
            </w:pPr>
            <w:ins w:id="582" w:author="Koustubh" w:date="2017-02-27T15:53:00Z">
              <w:r w:rsidRPr="00646552">
                <w:rPr>
                  <w:rFonts w:ascii="Calibri" w:eastAsia="Times New Roman" w:hAnsi="Calibri" w:cs="Calibri"/>
                  <w:color w:val="000000"/>
                  <w:lang w:eastAsia="en-IN" w:bidi="hi-IN"/>
                </w:rPr>
                <w:t>D~1 lambda0~1 sigma~1</w:t>
              </w:r>
            </w:ins>
          </w:p>
        </w:tc>
        <w:tc>
          <w:tcPr>
            <w:tcW w:w="639" w:type="dxa"/>
            <w:shd w:val="clear" w:color="auto" w:fill="FFFFFF" w:themeFill="background1"/>
            <w:noWrap/>
            <w:hideMark/>
          </w:tcPr>
          <w:p w14:paraId="2605B07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83" w:author="Koustubh" w:date="2017-02-27T15:53:00Z"/>
                <w:rFonts w:ascii="Calibri" w:eastAsia="Times New Roman" w:hAnsi="Calibri" w:cs="Calibri"/>
                <w:color w:val="000000"/>
                <w:lang w:eastAsia="en-IN" w:bidi="hi-IN"/>
              </w:rPr>
            </w:pPr>
            <w:ins w:id="584" w:author="Koustubh" w:date="2017-02-27T15:53:00Z">
              <w:r w:rsidRPr="00646552">
                <w:rPr>
                  <w:rFonts w:ascii="Calibri" w:eastAsia="Times New Roman" w:hAnsi="Calibri" w:cs="Calibri"/>
                  <w:color w:val="000000"/>
                  <w:lang w:eastAsia="en-IN" w:bidi="hi-IN"/>
                </w:rPr>
                <w:t>3</w:t>
              </w:r>
            </w:ins>
          </w:p>
        </w:tc>
        <w:tc>
          <w:tcPr>
            <w:tcW w:w="1091" w:type="dxa"/>
            <w:shd w:val="clear" w:color="auto" w:fill="FFFFFF" w:themeFill="background1"/>
            <w:noWrap/>
            <w:hideMark/>
          </w:tcPr>
          <w:p w14:paraId="434F682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85" w:author="Koustubh" w:date="2017-02-27T15:53:00Z"/>
                <w:rFonts w:ascii="Calibri" w:eastAsia="Times New Roman" w:hAnsi="Calibri" w:cs="Calibri"/>
                <w:color w:val="000000"/>
                <w:lang w:eastAsia="en-IN" w:bidi="hi-IN"/>
              </w:rPr>
            </w:pPr>
            <w:ins w:id="586" w:author="Koustubh" w:date="2017-02-27T15:53:00Z">
              <w:r w:rsidRPr="00646552">
                <w:rPr>
                  <w:rFonts w:ascii="Calibri" w:eastAsia="Times New Roman" w:hAnsi="Calibri" w:cs="Calibri"/>
                  <w:color w:val="000000"/>
                  <w:lang w:eastAsia="en-IN" w:bidi="hi-IN"/>
                </w:rPr>
                <w:t>-252.943</w:t>
              </w:r>
            </w:ins>
          </w:p>
        </w:tc>
        <w:tc>
          <w:tcPr>
            <w:tcW w:w="1053" w:type="dxa"/>
            <w:shd w:val="clear" w:color="auto" w:fill="FFFFFF" w:themeFill="background1"/>
            <w:noWrap/>
            <w:hideMark/>
          </w:tcPr>
          <w:p w14:paraId="40998A2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87" w:author="Koustubh" w:date="2017-02-27T15:53:00Z"/>
                <w:rFonts w:ascii="Calibri" w:eastAsia="Times New Roman" w:hAnsi="Calibri" w:cs="Calibri"/>
                <w:color w:val="000000"/>
                <w:lang w:eastAsia="en-IN" w:bidi="hi-IN"/>
              </w:rPr>
            </w:pPr>
            <w:ins w:id="588" w:author="Koustubh" w:date="2017-02-27T15:53:00Z">
              <w:r w:rsidRPr="00646552">
                <w:rPr>
                  <w:rFonts w:ascii="Calibri" w:eastAsia="Times New Roman" w:hAnsi="Calibri" w:cs="Calibri"/>
                  <w:color w:val="000000"/>
                  <w:lang w:eastAsia="en-IN" w:bidi="hi-IN"/>
                </w:rPr>
                <w:t>513.297</w:t>
              </w:r>
            </w:ins>
          </w:p>
        </w:tc>
        <w:tc>
          <w:tcPr>
            <w:tcW w:w="954" w:type="dxa"/>
            <w:shd w:val="clear" w:color="auto" w:fill="FFFFFF" w:themeFill="background1"/>
            <w:noWrap/>
            <w:hideMark/>
          </w:tcPr>
          <w:p w14:paraId="5D55C253"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89" w:author="Koustubh" w:date="2017-02-27T15:53:00Z"/>
                <w:rFonts w:ascii="Calibri" w:eastAsia="Times New Roman" w:hAnsi="Calibri" w:cs="Calibri"/>
                <w:color w:val="000000"/>
                <w:lang w:eastAsia="en-IN" w:bidi="hi-IN"/>
              </w:rPr>
            </w:pPr>
            <w:ins w:id="590" w:author="Koustubh" w:date="2017-02-27T15:53:00Z">
              <w:r w:rsidRPr="00646552">
                <w:rPr>
                  <w:rFonts w:ascii="Calibri" w:eastAsia="Times New Roman" w:hAnsi="Calibri" w:cs="Calibri"/>
                  <w:color w:val="000000"/>
                  <w:lang w:eastAsia="en-IN" w:bidi="hi-IN"/>
                </w:rPr>
                <w:t>41.694</w:t>
              </w:r>
            </w:ins>
          </w:p>
        </w:tc>
        <w:tc>
          <w:tcPr>
            <w:tcW w:w="857" w:type="dxa"/>
            <w:shd w:val="clear" w:color="auto" w:fill="FFFFFF" w:themeFill="background1"/>
            <w:noWrap/>
            <w:hideMark/>
          </w:tcPr>
          <w:p w14:paraId="3E0CC0E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591" w:author="Koustubh" w:date="2017-02-27T15:53:00Z"/>
                <w:rFonts w:ascii="Calibri" w:eastAsia="Times New Roman" w:hAnsi="Calibri" w:cs="Calibri"/>
                <w:color w:val="000000"/>
                <w:lang w:eastAsia="en-IN" w:bidi="hi-IN"/>
              </w:rPr>
            </w:pPr>
            <w:ins w:id="592" w:author="Koustubh" w:date="2017-02-27T15:53:00Z">
              <w:r w:rsidRPr="00646552">
                <w:rPr>
                  <w:rFonts w:ascii="Calibri" w:eastAsia="Times New Roman" w:hAnsi="Calibri" w:cs="Calibri"/>
                  <w:color w:val="000000"/>
                  <w:lang w:eastAsia="en-IN" w:bidi="hi-IN"/>
                </w:rPr>
                <w:t>0</w:t>
              </w:r>
            </w:ins>
          </w:p>
        </w:tc>
      </w:tr>
      <w:tr w:rsidR="00646552" w:rsidRPr="00646552" w14:paraId="21BC8023" w14:textId="77777777" w:rsidTr="000B2E78">
        <w:trPr>
          <w:cnfStyle w:val="000000100000" w:firstRow="0" w:lastRow="0" w:firstColumn="0" w:lastColumn="0" w:oddVBand="0" w:evenVBand="0" w:oddHBand="1" w:evenHBand="0" w:firstRowFirstColumn="0" w:firstRowLastColumn="0" w:lastRowFirstColumn="0" w:lastRowLastColumn="0"/>
          <w:trHeight w:val="300"/>
          <w:ins w:id="593"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22A06801" w14:textId="77777777" w:rsidR="00646552" w:rsidRPr="00646552" w:rsidRDefault="00646552" w:rsidP="00646552">
            <w:pPr>
              <w:rPr>
                <w:ins w:id="594"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01C7FFCA" w14:textId="7D578BF0"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595" w:author="Koustubh" w:date="2017-02-27T15:53:00Z"/>
                <w:rFonts w:ascii="Calibri" w:eastAsia="Times New Roman" w:hAnsi="Calibri" w:cs="Calibri"/>
                <w:color w:val="000000"/>
                <w:lang w:eastAsia="en-IN" w:bidi="hi-IN"/>
              </w:rPr>
            </w:pPr>
            <w:ins w:id="596" w:author="Koustubh" w:date="2017-02-27T15:53:00Z">
              <w:r w:rsidRPr="00646552">
                <w:rPr>
                  <w:rFonts w:ascii="Calibri" w:eastAsia="Times New Roman" w:hAnsi="Calibri" w:cs="Calibri"/>
                  <w:color w:val="000000"/>
                  <w:lang w:eastAsia="en-IN" w:bidi="hi-IN"/>
                </w:rPr>
                <w:t>D~1 lambda0~Topo sigma~1</w:t>
              </w:r>
            </w:ins>
          </w:p>
        </w:tc>
        <w:tc>
          <w:tcPr>
            <w:tcW w:w="639" w:type="dxa"/>
            <w:shd w:val="clear" w:color="auto" w:fill="FFFFFF" w:themeFill="background1"/>
            <w:noWrap/>
            <w:hideMark/>
          </w:tcPr>
          <w:p w14:paraId="2A9904F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97" w:author="Koustubh" w:date="2017-02-27T15:53:00Z"/>
                <w:rFonts w:ascii="Calibri" w:eastAsia="Times New Roman" w:hAnsi="Calibri" w:cs="Calibri"/>
                <w:color w:val="000000"/>
                <w:lang w:eastAsia="en-IN" w:bidi="hi-IN"/>
              </w:rPr>
            </w:pPr>
            <w:ins w:id="598" w:author="Koustubh" w:date="2017-02-27T15:53:00Z">
              <w:r w:rsidRPr="00646552">
                <w:rPr>
                  <w:rFonts w:ascii="Calibri" w:eastAsia="Times New Roman" w:hAnsi="Calibri" w:cs="Calibri"/>
                  <w:color w:val="000000"/>
                  <w:lang w:eastAsia="en-IN" w:bidi="hi-IN"/>
                </w:rPr>
                <w:t>4</w:t>
              </w:r>
            </w:ins>
          </w:p>
        </w:tc>
        <w:tc>
          <w:tcPr>
            <w:tcW w:w="1091" w:type="dxa"/>
            <w:shd w:val="clear" w:color="auto" w:fill="FFFFFF" w:themeFill="background1"/>
            <w:noWrap/>
            <w:hideMark/>
          </w:tcPr>
          <w:p w14:paraId="4B5F4EE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599" w:author="Koustubh" w:date="2017-02-27T15:53:00Z"/>
                <w:rFonts w:ascii="Calibri" w:eastAsia="Times New Roman" w:hAnsi="Calibri" w:cs="Calibri"/>
                <w:color w:val="000000"/>
                <w:lang w:eastAsia="en-IN" w:bidi="hi-IN"/>
              </w:rPr>
            </w:pPr>
            <w:ins w:id="600" w:author="Koustubh" w:date="2017-02-27T15:53:00Z">
              <w:r w:rsidRPr="00646552">
                <w:rPr>
                  <w:rFonts w:ascii="Calibri" w:eastAsia="Times New Roman" w:hAnsi="Calibri" w:cs="Calibri"/>
                  <w:color w:val="000000"/>
                  <w:lang w:eastAsia="en-IN" w:bidi="hi-IN"/>
                </w:rPr>
                <w:t>-251.727</w:t>
              </w:r>
            </w:ins>
          </w:p>
        </w:tc>
        <w:tc>
          <w:tcPr>
            <w:tcW w:w="1053" w:type="dxa"/>
            <w:shd w:val="clear" w:color="auto" w:fill="FFFFFF" w:themeFill="background1"/>
            <w:noWrap/>
            <w:hideMark/>
          </w:tcPr>
          <w:p w14:paraId="591F83F0"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601" w:author="Koustubh" w:date="2017-02-27T15:53:00Z"/>
                <w:rFonts w:ascii="Calibri" w:eastAsia="Times New Roman" w:hAnsi="Calibri" w:cs="Calibri"/>
                <w:color w:val="000000"/>
                <w:lang w:eastAsia="en-IN" w:bidi="hi-IN"/>
              </w:rPr>
            </w:pPr>
            <w:ins w:id="602" w:author="Koustubh" w:date="2017-02-27T15:53:00Z">
              <w:r w:rsidRPr="00646552">
                <w:rPr>
                  <w:rFonts w:ascii="Calibri" w:eastAsia="Times New Roman" w:hAnsi="Calibri" w:cs="Calibri"/>
                  <w:color w:val="000000"/>
                  <w:lang w:eastAsia="en-IN" w:bidi="hi-IN"/>
                </w:rPr>
                <w:t>513.955</w:t>
              </w:r>
            </w:ins>
          </w:p>
        </w:tc>
        <w:tc>
          <w:tcPr>
            <w:tcW w:w="954" w:type="dxa"/>
            <w:shd w:val="clear" w:color="auto" w:fill="FFFFFF" w:themeFill="background1"/>
            <w:noWrap/>
            <w:hideMark/>
          </w:tcPr>
          <w:p w14:paraId="2915678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603" w:author="Koustubh" w:date="2017-02-27T15:53:00Z"/>
                <w:rFonts w:ascii="Calibri" w:eastAsia="Times New Roman" w:hAnsi="Calibri" w:cs="Calibri"/>
                <w:color w:val="000000"/>
                <w:lang w:eastAsia="en-IN" w:bidi="hi-IN"/>
              </w:rPr>
            </w:pPr>
            <w:ins w:id="604" w:author="Koustubh" w:date="2017-02-27T15:53:00Z">
              <w:r w:rsidRPr="00646552">
                <w:rPr>
                  <w:rFonts w:ascii="Calibri" w:eastAsia="Times New Roman" w:hAnsi="Calibri" w:cs="Calibri"/>
                  <w:color w:val="000000"/>
                  <w:lang w:eastAsia="en-IN" w:bidi="hi-IN"/>
                </w:rPr>
                <w:t>42.352</w:t>
              </w:r>
            </w:ins>
          </w:p>
        </w:tc>
        <w:tc>
          <w:tcPr>
            <w:tcW w:w="857" w:type="dxa"/>
            <w:shd w:val="clear" w:color="auto" w:fill="FFFFFF" w:themeFill="background1"/>
            <w:noWrap/>
            <w:hideMark/>
          </w:tcPr>
          <w:p w14:paraId="3530871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605" w:author="Koustubh" w:date="2017-02-27T15:53:00Z"/>
                <w:rFonts w:ascii="Calibri" w:eastAsia="Times New Roman" w:hAnsi="Calibri" w:cs="Calibri"/>
                <w:color w:val="000000"/>
                <w:lang w:eastAsia="en-IN" w:bidi="hi-IN"/>
              </w:rPr>
            </w:pPr>
            <w:ins w:id="606" w:author="Koustubh" w:date="2017-02-27T15:53:00Z">
              <w:r w:rsidRPr="00646552">
                <w:rPr>
                  <w:rFonts w:ascii="Calibri" w:eastAsia="Times New Roman" w:hAnsi="Calibri" w:cs="Calibri"/>
                  <w:color w:val="000000"/>
                  <w:lang w:eastAsia="en-IN" w:bidi="hi-IN"/>
                </w:rPr>
                <w:t>0</w:t>
              </w:r>
            </w:ins>
          </w:p>
        </w:tc>
      </w:tr>
      <w:tr w:rsidR="00646552" w:rsidRPr="00646552" w14:paraId="4499F824" w14:textId="77777777" w:rsidTr="000B2E78">
        <w:trPr>
          <w:trHeight w:val="300"/>
          <w:ins w:id="607"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108CA42" w14:textId="77777777" w:rsidR="00646552" w:rsidRPr="00646552" w:rsidRDefault="00646552" w:rsidP="00646552">
            <w:pPr>
              <w:rPr>
                <w:ins w:id="608" w:author="Koustubh" w:date="2017-02-27T15:53:00Z"/>
                <w:rFonts w:ascii="Calibri" w:eastAsia="Times New Roman" w:hAnsi="Calibri" w:cs="Calibri"/>
                <w:color w:val="000000"/>
                <w:lang w:eastAsia="en-IN" w:bidi="hi-IN"/>
              </w:rPr>
            </w:pPr>
          </w:p>
        </w:tc>
        <w:tc>
          <w:tcPr>
            <w:tcW w:w="3818" w:type="dxa"/>
            <w:shd w:val="clear" w:color="auto" w:fill="FFFFFF" w:themeFill="background1"/>
            <w:noWrap/>
            <w:hideMark/>
          </w:tcPr>
          <w:p w14:paraId="578C8A51" w14:textId="7EC2C4E7" w:rsidR="00646552" w:rsidRPr="00646552" w:rsidRDefault="00646552" w:rsidP="00646552">
            <w:pPr>
              <w:cnfStyle w:val="000000000000" w:firstRow="0" w:lastRow="0" w:firstColumn="0" w:lastColumn="0" w:oddVBand="0" w:evenVBand="0" w:oddHBand="0" w:evenHBand="0" w:firstRowFirstColumn="0" w:firstRowLastColumn="0" w:lastRowFirstColumn="0" w:lastRowLastColumn="0"/>
              <w:rPr>
                <w:ins w:id="609" w:author="Koustubh" w:date="2017-02-27T15:53:00Z"/>
                <w:rFonts w:ascii="Calibri" w:eastAsia="Times New Roman" w:hAnsi="Calibri" w:cs="Calibri"/>
                <w:color w:val="000000"/>
                <w:lang w:eastAsia="en-IN" w:bidi="hi-IN"/>
              </w:rPr>
            </w:pPr>
            <w:ins w:id="610" w:author="Koustubh" w:date="2017-02-27T15:53:00Z">
              <w:r w:rsidRPr="00646552">
                <w:rPr>
                  <w:rFonts w:ascii="Calibri" w:eastAsia="Times New Roman" w:hAnsi="Calibri" w:cs="Calibri"/>
                  <w:color w:val="000000"/>
                  <w:lang w:eastAsia="en-IN" w:bidi="hi-IN"/>
                </w:rPr>
                <w:t>D~1 lambda0~Water sigma~1</w:t>
              </w:r>
            </w:ins>
          </w:p>
        </w:tc>
        <w:tc>
          <w:tcPr>
            <w:tcW w:w="639" w:type="dxa"/>
            <w:shd w:val="clear" w:color="auto" w:fill="FFFFFF" w:themeFill="background1"/>
            <w:noWrap/>
            <w:hideMark/>
          </w:tcPr>
          <w:p w14:paraId="1F88932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611" w:author="Koustubh" w:date="2017-02-27T15:53:00Z"/>
                <w:rFonts w:ascii="Calibri" w:eastAsia="Times New Roman" w:hAnsi="Calibri" w:cs="Calibri"/>
                <w:color w:val="000000"/>
                <w:lang w:eastAsia="en-IN" w:bidi="hi-IN"/>
              </w:rPr>
            </w:pPr>
            <w:ins w:id="612" w:author="Koustubh" w:date="2017-02-27T15:53:00Z">
              <w:r w:rsidRPr="00646552">
                <w:rPr>
                  <w:rFonts w:ascii="Calibri" w:eastAsia="Times New Roman" w:hAnsi="Calibri" w:cs="Calibri"/>
                  <w:color w:val="000000"/>
                  <w:lang w:eastAsia="en-IN" w:bidi="hi-IN"/>
                </w:rPr>
                <w:t>4</w:t>
              </w:r>
            </w:ins>
          </w:p>
        </w:tc>
        <w:tc>
          <w:tcPr>
            <w:tcW w:w="1091" w:type="dxa"/>
            <w:shd w:val="clear" w:color="auto" w:fill="FFFFFF" w:themeFill="background1"/>
            <w:noWrap/>
            <w:hideMark/>
          </w:tcPr>
          <w:p w14:paraId="55819FD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613" w:author="Koustubh" w:date="2017-02-27T15:53:00Z"/>
                <w:rFonts w:ascii="Calibri" w:eastAsia="Times New Roman" w:hAnsi="Calibri" w:cs="Calibri"/>
                <w:color w:val="000000"/>
                <w:lang w:eastAsia="en-IN" w:bidi="hi-IN"/>
              </w:rPr>
            </w:pPr>
            <w:ins w:id="614" w:author="Koustubh" w:date="2017-02-27T15:53:00Z">
              <w:r w:rsidRPr="00646552">
                <w:rPr>
                  <w:rFonts w:ascii="Calibri" w:eastAsia="Times New Roman" w:hAnsi="Calibri" w:cs="Calibri"/>
                  <w:color w:val="000000"/>
                  <w:lang w:eastAsia="en-IN" w:bidi="hi-IN"/>
                </w:rPr>
                <w:t>-252.13</w:t>
              </w:r>
            </w:ins>
          </w:p>
        </w:tc>
        <w:tc>
          <w:tcPr>
            <w:tcW w:w="1053" w:type="dxa"/>
            <w:shd w:val="clear" w:color="auto" w:fill="FFFFFF" w:themeFill="background1"/>
            <w:noWrap/>
            <w:hideMark/>
          </w:tcPr>
          <w:p w14:paraId="2D2BD03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615" w:author="Koustubh" w:date="2017-02-27T15:53:00Z"/>
                <w:rFonts w:ascii="Calibri" w:eastAsia="Times New Roman" w:hAnsi="Calibri" w:cs="Calibri"/>
                <w:color w:val="000000"/>
                <w:lang w:eastAsia="en-IN" w:bidi="hi-IN"/>
              </w:rPr>
            </w:pPr>
            <w:ins w:id="616" w:author="Koustubh" w:date="2017-02-27T15:53:00Z">
              <w:r w:rsidRPr="00646552">
                <w:rPr>
                  <w:rFonts w:ascii="Calibri" w:eastAsia="Times New Roman" w:hAnsi="Calibri" w:cs="Calibri"/>
                  <w:color w:val="000000"/>
                  <w:lang w:eastAsia="en-IN" w:bidi="hi-IN"/>
                </w:rPr>
                <w:t>514.76</w:t>
              </w:r>
            </w:ins>
          </w:p>
        </w:tc>
        <w:tc>
          <w:tcPr>
            <w:tcW w:w="954" w:type="dxa"/>
            <w:shd w:val="clear" w:color="auto" w:fill="FFFFFF" w:themeFill="background1"/>
            <w:noWrap/>
            <w:hideMark/>
          </w:tcPr>
          <w:p w14:paraId="04E0B0C5"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617" w:author="Koustubh" w:date="2017-02-27T15:53:00Z"/>
                <w:rFonts w:ascii="Calibri" w:eastAsia="Times New Roman" w:hAnsi="Calibri" w:cs="Calibri"/>
                <w:color w:val="000000"/>
                <w:lang w:eastAsia="en-IN" w:bidi="hi-IN"/>
              </w:rPr>
            </w:pPr>
            <w:ins w:id="618" w:author="Koustubh" w:date="2017-02-27T15:53:00Z">
              <w:r w:rsidRPr="00646552">
                <w:rPr>
                  <w:rFonts w:ascii="Calibri" w:eastAsia="Times New Roman" w:hAnsi="Calibri" w:cs="Calibri"/>
                  <w:color w:val="000000"/>
                  <w:lang w:eastAsia="en-IN" w:bidi="hi-IN"/>
                </w:rPr>
                <w:t>43.157</w:t>
              </w:r>
            </w:ins>
          </w:p>
        </w:tc>
        <w:tc>
          <w:tcPr>
            <w:tcW w:w="857" w:type="dxa"/>
            <w:shd w:val="clear" w:color="auto" w:fill="FFFFFF" w:themeFill="background1"/>
            <w:noWrap/>
            <w:hideMark/>
          </w:tcPr>
          <w:p w14:paraId="3AEA2BAA"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ins w:id="619" w:author="Koustubh" w:date="2017-02-27T15:53:00Z"/>
                <w:rFonts w:ascii="Calibri" w:eastAsia="Times New Roman" w:hAnsi="Calibri" w:cs="Calibri"/>
                <w:color w:val="000000"/>
                <w:lang w:eastAsia="en-IN" w:bidi="hi-IN"/>
              </w:rPr>
            </w:pPr>
            <w:ins w:id="620" w:author="Koustubh" w:date="2017-02-27T15:53:00Z">
              <w:r w:rsidRPr="00646552">
                <w:rPr>
                  <w:rFonts w:ascii="Calibri" w:eastAsia="Times New Roman" w:hAnsi="Calibri" w:cs="Calibri"/>
                  <w:color w:val="000000"/>
                  <w:lang w:eastAsia="en-IN" w:bidi="hi-IN"/>
                </w:rPr>
                <w:t>0</w:t>
              </w:r>
            </w:ins>
          </w:p>
        </w:tc>
      </w:tr>
      <w:tr w:rsidR="00646552" w:rsidRPr="00646552" w14:paraId="6330BCA3" w14:textId="77777777" w:rsidTr="000B2E78">
        <w:trPr>
          <w:cnfStyle w:val="000000100000" w:firstRow="0" w:lastRow="0" w:firstColumn="0" w:lastColumn="0" w:oddVBand="0" w:evenVBand="0" w:oddHBand="1" w:evenHBand="0" w:firstRowFirstColumn="0" w:firstRowLastColumn="0" w:lastRowFirstColumn="0" w:lastRowLastColumn="0"/>
          <w:trHeight w:val="300"/>
          <w:ins w:id="621"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tcBorders>
              <w:bottom w:val="single" w:sz="4" w:space="0" w:color="auto"/>
            </w:tcBorders>
            <w:shd w:val="clear" w:color="auto" w:fill="FFFFFF" w:themeFill="background1"/>
          </w:tcPr>
          <w:p w14:paraId="5E21FBB1" w14:textId="77777777" w:rsidR="00646552" w:rsidRPr="00646552" w:rsidRDefault="00646552" w:rsidP="00646552">
            <w:pPr>
              <w:rPr>
                <w:ins w:id="622" w:author="Koustubh" w:date="2017-02-27T15:53:00Z"/>
                <w:rFonts w:ascii="Calibri" w:eastAsia="Times New Roman" w:hAnsi="Calibri" w:cs="Calibri"/>
                <w:color w:val="000000"/>
                <w:lang w:eastAsia="en-IN" w:bidi="hi-IN"/>
              </w:rPr>
            </w:pPr>
          </w:p>
        </w:tc>
        <w:tc>
          <w:tcPr>
            <w:tcW w:w="3818" w:type="dxa"/>
            <w:tcBorders>
              <w:bottom w:val="single" w:sz="4" w:space="0" w:color="auto"/>
            </w:tcBorders>
            <w:shd w:val="clear" w:color="auto" w:fill="FFFFFF" w:themeFill="background1"/>
            <w:noWrap/>
            <w:hideMark/>
          </w:tcPr>
          <w:p w14:paraId="61D15FAF" w14:textId="1943EE84" w:rsidR="00646552" w:rsidRPr="00646552" w:rsidRDefault="00646552" w:rsidP="00646552">
            <w:pPr>
              <w:cnfStyle w:val="000000100000" w:firstRow="0" w:lastRow="0" w:firstColumn="0" w:lastColumn="0" w:oddVBand="0" w:evenVBand="0" w:oddHBand="1" w:evenHBand="0" w:firstRowFirstColumn="0" w:firstRowLastColumn="0" w:lastRowFirstColumn="0" w:lastRowLastColumn="0"/>
              <w:rPr>
                <w:ins w:id="623" w:author="Koustubh" w:date="2017-02-27T15:53:00Z"/>
                <w:rFonts w:ascii="Calibri" w:eastAsia="Times New Roman" w:hAnsi="Calibri" w:cs="Calibri"/>
                <w:color w:val="000000"/>
                <w:lang w:eastAsia="en-IN" w:bidi="hi-IN"/>
              </w:rPr>
            </w:pPr>
            <w:proofErr w:type="spellStart"/>
            <w:ins w:id="624" w:author="Koustubh" w:date="2017-02-27T15:53:00Z">
              <w:r w:rsidRPr="00646552">
                <w:rPr>
                  <w:rFonts w:ascii="Calibri" w:eastAsia="Times New Roman" w:hAnsi="Calibri" w:cs="Calibri"/>
                  <w:color w:val="000000"/>
                  <w:lang w:eastAsia="en-IN" w:bidi="hi-IN"/>
                </w:rPr>
                <w:t>D~stdGC</w:t>
              </w:r>
              <w:proofErr w:type="spellEnd"/>
              <w:r w:rsidRPr="00646552">
                <w:rPr>
                  <w:rFonts w:ascii="Calibri" w:eastAsia="Times New Roman" w:hAnsi="Calibri" w:cs="Calibri"/>
                  <w:color w:val="000000"/>
                  <w:lang w:eastAsia="en-IN" w:bidi="hi-IN"/>
                </w:rPr>
                <w:t xml:space="preserve"> lambda0~1 sigma~1</w:t>
              </w:r>
            </w:ins>
          </w:p>
        </w:tc>
        <w:tc>
          <w:tcPr>
            <w:tcW w:w="639" w:type="dxa"/>
            <w:tcBorders>
              <w:bottom w:val="single" w:sz="4" w:space="0" w:color="auto"/>
            </w:tcBorders>
            <w:shd w:val="clear" w:color="auto" w:fill="FFFFFF" w:themeFill="background1"/>
            <w:noWrap/>
            <w:hideMark/>
          </w:tcPr>
          <w:p w14:paraId="06E0AF9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625" w:author="Koustubh" w:date="2017-02-27T15:53:00Z"/>
                <w:rFonts w:ascii="Calibri" w:eastAsia="Times New Roman" w:hAnsi="Calibri" w:cs="Calibri"/>
                <w:color w:val="000000"/>
                <w:lang w:eastAsia="en-IN" w:bidi="hi-IN"/>
              </w:rPr>
            </w:pPr>
            <w:ins w:id="626" w:author="Koustubh" w:date="2017-02-27T15:53:00Z">
              <w:r w:rsidRPr="00646552">
                <w:rPr>
                  <w:rFonts w:ascii="Calibri" w:eastAsia="Times New Roman" w:hAnsi="Calibri" w:cs="Calibri"/>
                  <w:color w:val="000000"/>
                  <w:lang w:eastAsia="en-IN" w:bidi="hi-IN"/>
                </w:rPr>
                <w:t>4</w:t>
              </w:r>
            </w:ins>
          </w:p>
        </w:tc>
        <w:tc>
          <w:tcPr>
            <w:tcW w:w="1091" w:type="dxa"/>
            <w:tcBorders>
              <w:bottom w:val="single" w:sz="4" w:space="0" w:color="auto"/>
            </w:tcBorders>
            <w:shd w:val="clear" w:color="auto" w:fill="FFFFFF" w:themeFill="background1"/>
            <w:noWrap/>
            <w:hideMark/>
          </w:tcPr>
          <w:p w14:paraId="74BD2DE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627" w:author="Koustubh" w:date="2017-02-27T15:53:00Z"/>
                <w:rFonts w:ascii="Calibri" w:eastAsia="Times New Roman" w:hAnsi="Calibri" w:cs="Calibri"/>
                <w:color w:val="000000"/>
                <w:lang w:eastAsia="en-IN" w:bidi="hi-IN"/>
              </w:rPr>
            </w:pPr>
            <w:ins w:id="628" w:author="Koustubh" w:date="2017-02-27T15:53:00Z">
              <w:r w:rsidRPr="00646552">
                <w:rPr>
                  <w:rFonts w:ascii="Calibri" w:eastAsia="Times New Roman" w:hAnsi="Calibri" w:cs="Calibri"/>
                  <w:color w:val="000000"/>
                  <w:lang w:eastAsia="en-IN" w:bidi="hi-IN"/>
                </w:rPr>
                <w:t>-252.663</w:t>
              </w:r>
            </w:ins>
          </w:p>
        </w:tc>
        <w:tc>
          <w:tcPr>
            <w:tcW w:w="1053" w:type="dxa"/>
            <w:tcBorders>
              <w:bottom w:val="single" w:sz="4" w:space="0" w:color="auto"/>
            </w:tcBorders>
            <w:shd w:val="clear" w:color="auto" w:fill="FFFFFF" w:themeFill="background1"/>
            <w:noWrap/>
            <w:hideMark/>
          </w:tcPr>
          <w:p w14:paraId="7D74949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629" w:author="Koustubh" w:date="2017-02-27T15:53:00Z"/>
                <w:rFonts w:ascii="Calibri" w:eastAsia="Times New Roman" w:hAnsi="Calibri" w:cs="Calibri"/>
                <w:color w:val="000000"/>
                <w:lang w:eastAsia="en-IN" w:bidi="hi-IN"/>
              </w:rPr>
            </w:pPr>
            <w:ins w:id="630" w:author="Koustubh" w:date="2017-02-27T15:53:00Z">
              <w:r w:rsidRPr="00646552">
                <w:rPr>
                  <w:rFonts w:ascii="Calibri" w:eastAsia="Times New Roman" w:hAnsi="Calibri" w:cs="Calibri"/>
                  <w:color w:val="000000"/>
                  <w:lang w:eastAsia="en-IN" w:bidi="hi-IN"/>
                </w:rPr>
                <w:t>515.826</w:t>
              </w:r>
            </w:ins>
          </w:p>
        </w:tc>
        <w:tc>
          <w:tcPr>
            <w:tcW w:w="954" w:type="dxa"/>
            <w:tcBorders>
              <w:bottom w:val="single" w:sz="4" w:space="0" w:color="auto"/>
            </w:tcBorders>
            <w:shd w:val="clear" w:color="auto" w:fill="FFFFFF" w:themeFill="background1"/>
            <w:noWrap/>
            <w:hideMark/>
          </w:tcPr>
          <w:p w14:paraId="7C764743"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631" w:author="Koustubh" w:date="2017-02-27T15:53:00Z"/>
                <w:rFonts w:ascii="Calibri" w:eastAsia="Times New Roman" w:hAnsi="Calibri" w:cs="Calibri"/>
                <w:color w:val="000000"/>
                <w:lang w:eastAsia="en-IN" w:bidi="hi-IN"/>
              </w:rPr>
            </w:pPr>
            <w:ins w:id="632" w:author="Koustubh" w:date="2017-02-27T15:53:00Z">
              <w:r w:rsidRPr="00646552">
                <w:rPr>
                  <w:rFonts w:ascii="Calibri" w:eastAsia="Times New Roman" w:hAnsi="Calibri" w:cs="Calibri"/>
                  <w:color w:val="000000"/>
                  <w:lang w:eastAsia="en-IN" w:bidi="hi-IN"/>
                </w:rPr>
                <w:t>44.223</w:t>
              </w:r>
            </w:ins>
          </w:p>
        </w:tc>
        <w:tc>
          <w:tcPr>
            <w:tcW w:w="857" w:type="dxa"/>
            <w:tcBorders>
              <w:bottom w:val="single" w:sz="4" w:space="0" w:color="auto"/>
            </w:tcBorders>
            <w:shd w:val="clear" w:color="auto" w:fill="FFFFFF" w:themeFill="background1"/>
            <w:noWrap/>
            <w:hideMark/>
          </w:tcPr>
          <w:p w14:paraId="6098DBA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ins w:id="633" w:author="Koustubh" w:date="2017-02-27T15:53:00Z"/>
                <w:rFonts w:ascii="Calibri" w:eastAsia="Times New Roman" w:hAnsi="Calibri" w:cs="Calibri"/>
                <w:color w:val="000000"/>
                <w:lang w:eastAsia="en-IN" w:bidi="hi-IN"/>
              </w:rPr>
            </w:pPr>
            <w:ins w:id="634" w:author="Koustubh" w:date="2017-02-27T15:53:00Z">
              <w:r w:rsidRPr="00646552">
                <w:rPr>
                  <w:rFonts w:ascii="Calibri" w:eastAsia="Times New Roman" w:hAnsi="Calibri" w:cs="Calibri"/>
                  <w:color w:val="000000"/>
                  <w:lang w:eastAsia="en-IN" w:bidi="hi-IN"/>
                </w:rPr>
                <w:t>0</w:t>
              </w:r>
            </w:ins>
          </w:p>
        </w:tc>
      </w:tr>
      <w:tr w:rsidR="000B2E78" w:rsidRPr="00646552" w14:paraId="0CFE306C" w14:textId="77777777" w:rsidTr="000B2E78">
        <w:trPr>
          <w:trHeight w:val="300"/>
          <w:ins w:id="635"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tcBorders>
              <w:top w:val="single" w:sz="4" w:space="0" w:color="auto"/>
              <w:bottom w:val="nil"/>
            </w:tcBorders>
            <w:shd w:val="clear" w:color="auto" w:fill="FFFFFF" w:themeFill="background1"/>
          </w:tcPr>
          <w:p w14:paraId="336806D3" w14:textId="5FF086FA" w:rsidR="000B2E78" w:rsidRPr="00646552" w:rsidRDefault="000B2E78" w:rsidP="000D6CE4">
            <w:pPr>
              <w:rPr>
                <w:ins w:id="636" w:author="Koustubh" w:date="2017-02-27T15:53:00Z"/>
                <w:rFonts w:ascii="Calibri" w:eastAsia="Times New Roman" w:hAnsi="Calibri" w:cs="Calibri"/>
                <w:color w:val="000000"/>
                <w:lang w:eastAsia="en-IN" w:bidi="hi-IN"/>
              </w:rPr>
            </w:pPr>
            <w:ins w:id="637" w:author="Koustubh" w:date="2017-02-27T15:53:00Z">
              <w:r>
                <w:rPr>
                  <w:rFonts w:ascii="Calibri" w:eastAsia="Times New Roman" w:hAnsi="Calibri" w:cs="Calibri"/>
                  <w:color w:val="000000"/>
                  <w:lang w:eastAsia="en-IN" w:bidi="hi-IN"/>
                </w:rPr>
                <w:t>Together</w:t>
              </w:r>
            </w:ins>
          </w:p>
        </w:tc>
        <w:tc>
          <w:tcPr>
            <w:tcW w:w="3818" w:type="dxa"/>
            <w:tcBorders>
              <w:top w:val="single" w:sz="4" w:space="0" w:color="auto"/>
              <w:bottom w:val="nil"/>
            </w:tcBorders>
            <w:shd w:val="clear" w:color="auto" w:fill="FFFFFF" w:themeFill="background1"/>
            <w:noWrap/>
            <w:vAlign w:val="bottom"/>
          </w:tcPr>
          <w:p w14:paraId="38DAA957" w14:textId="3C74D22F" w:rsidR="000B2E78" w:rsidRPr="00646552" w:rsidRDefault="000B2E78" w:rsidP="00646552">
            <w:pPr>
              <w:cnfStyle w:val="000000000000" w:firstRow="0" w:lastRow="0" w:firstColumn="0" w:lastColumn="0" w:oddVBand="0" w:evenVBand="0" w:oddHBand="0" w:evenHBand="0" w:firstRowFirstColumn="0" w:firstRowLastColumn="0" w:lastRowFirstColumn="0" w:lastRowLastColumn="0"/>
              <w:rPr>
                <w:ins w:id="638" w:author="Koustubh" w:date="2017-02-27T15:53:00Z"/>
                <w:rFonts w:ascii="Calibri" w:eastAsia="Times New Roman" w:hAnsi="Calibri" w:cs="Calibri"/>
                <w:color w:val="000000"/>
                <w:lang w:eastAsia="en-IN" w:bidi="hi-IN"/>
              </w:rPr>
            </w:pPr>
            <w:proofErr w:type="spellStart"/>
            <w:ins w:id="639" w:author="Koustubh" w:date="2017-02-27T15:53:00Z">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lambda0~Water * </w:t>
              </w:r>
              <w:proofErr w:type="spellStart"/>
              <w:r>
                <w:rPr>
                  <w:rFonts w:ascii="Calibri" w:hAnsi="Calibri" w:cs="Calibri"/>
                  <w:color w:val="000000"/>
                </w:rPr>
                <w:t>sfac</w:t>
              </w:r>
              <w:proofErr w:type="spellEnd"/>
              <w:r>
                <w:rPr>
                  <w:rFonts w:ascii="Calibri" w:hAnsi="Calibri" w:cs="Calibri"/>
                  <w:color w:val="000000"/>
                </w:rPr>
                <w:t xml:space="preserve"> sigma~1 </w:t>
              </w:r>
              <w:proofErr w:type="spellStart"/>
              <w:r>
                <w:rPr>
                  <w:rFonts w:ascii="Calibri" w:hAnsi="Calibri" w:cs="Calibri"/>
                  <w:color w:val="000000"/>
                </w:rPr>
                <w:t>noneuc~stdGC</w:t>
              </w:r>
              <w:proofErr w:type="spellEnd"/>
              <w:r>
                <w:rPr>
                  <w:rFonts w:ascii="Calibri" w:hAnsi="Calibri" w:cs="Calibri"/>
                  <w:color w:val="000000"/>
                </w:rPr>
                <w:t xml:space="preserve"> - 1</w:t>
              </w:r>
            </w:ins>
          </w:p>
        </w:tc>
        <w:tc>
          <w:tcPr>
            <w:tcW w:w="639" w:type="dxa"/>
            <w:tcBorders>
              <w:top w:val="single" w:sz="4" w:space="0" w:color="auto"/>
              <w:bottom w:val="nil"/>
            </w:tcBorders>
            <w:shd w:val="clear" w:color="auto" w:fill="FFFFFF" w:themeFill="background1"/>
            <w:noWrap/>
            <w:vAlign w:val="bottom"/>
          </w:tcPr>
          <w:p w14:paraId="379F3C88" w14:textId="487DAA45" w:rsidR="000B2E78" w:rsidRPr="00646552" w:rsidRDefault="000B2E78" w:rsidP="00646552">
            <w:pPr>
              <w:jc w:val="right"/>
              <w:cnfStyle w:val="000000000000" w:firstRow="0" w:lastRow="0" w:firstColumn="0" w:lastColumn="0" w:oddVBand="0" w:evenVBand="0" w:oddHBand="0" w:evenHBand="0" w:firstRowFirstColumn="0" w:firstRowLastColumn="0" w:lastRowFirstColumn="0" w:lastRowLastColumn="0"/>
              <w:rPr>
                <w:ins w:id="640" w:author="Koustubh" w:date="2017-02-27T15:53:00Z"/>
                <w:rFonts w:ascii="Calibri" w:eastAsia="Times New Roman" w:hAnsi="Calibri" w:cs="Calibri"/>
                <w:color w:val="000000"/>
                <w:lang w:eastAsia="en-IN" w:bidi="hi-IN"/>
              </w:rPr>
            </w:pPr>
            <w:ins w:id="641" w:author="Koustubh" w:date="2017-02-27T15:53:00Z">
              <w:r>
                <w:rPr>
                  <w:rFonts w:ascii="Calibri" w:hAnsi="Calibri" w:cs="Calibri"/>
                  <w:color w:val="000000"/>
                </w:rPr>
                <w:t>14</w:t>
              </w:r>
            </w:ins>
          </w:p>
        </w:tc>
        <w:tc>
          <w:tcPr>
            <w:tcW w:w="1091" w:type="dxa"/>
            <w:tcBorders>
              <w:top w:val="single" w:sz="4" w:space="0" w:color="auto"/>
              <w:bottom w:val="nil"/>
            </w:tcBorders>
            <w:shd w:val="clear" w:color="auto" w:fill="FFFFFF" w:themeFill="background1"/>
            <w:noWrap/>
            <w:vAlign w:val="bottom"/>
          </w:tcPr>
          <w:p w14:paraId="72E203A5" w14:textId="68985A98" w:rsidR="000B2E78" w:rsidRPr="00646552" w:rsidRDefault="000B2E78" w:rsidP="00646552">
            <w:pPr>
              <w:jc w:val="right"/>
              <w:cnfStyle w:val="000000000000" w:firstRow="0" w:lastRow="0" w:firstColumn="0" w:lastColumn="0" w:oddVBand="0" w:evenVBand="0" w:oddHBand="0" w:evenHBand="0" w:firstRowFirstColumn="0" w:firstRowLastColumn="0" w:lastRowFirstColumn="0" w:lastRowLastColumn="0"/>
              <w:rPr>
                <w:ins w:id="642" w:author="Koustubh" w:date="2017-02-27T15:53:00Z"/>
                <w:rFonts w:ascii="Calibri" w:eastAsia="Times New Roman" w:hAnsi="Calibri" w:cs="Calibri"/>
                <w:color w:val="000000"/>
                <w:lang w:eastAsia="en-IN" w:bidi="hi-IN"/>
              </w:rPr>
            </w:pPr>
            <w:ins w:id="643" w:author="Koustubh" w:date="2017-02-27T15:53:00Z">
              <w:r>
                <w:rPr>
                  <w:rFonts w:ascii="Calibri" w:hAnsi="Calibri" w:cs="Calibri"/>
                  <w:color w:val="000000"/>
                </w:rPr>
                <w:t>-531.883</w:t>
              </w:r>
            </w:ins>
          </w:p>
        </w:tc>
        <w:tc>
          <w:tcPr>
            <w:tcW w:w="1053" w:type="dxa"/>
            <w:tcBorders>
              <w:top w:val="single" w:sz="4" w:space="0" w:color="auto"/>
              <w:bottom w:val="nil"/>
            </w:tcBorders>
            <w:shd w:val="clear" w:color="auto" w:fill="FFFFFF" w:themeFill="background1"/>
            <w:noWrap/>
            <w:vAlign w:val="bottom"/>
          </w:tcPr>
          <w:p w14:paraId="63B2D3C4" w14:textId="01A3B05E" w:rsidR="000B2E78" w:rsidRPr="00646552" w:rsidRDefault="000B2E78" w:rsidP="00646552">
            <w:pPr>
              <w:jc w:val="right"/>
              <w:cnfStyle w:val="000000000000" w:firstRow="0" w:lastRow="0" w:firstColumn="0" w:lastColumn="0" w:oddVBand="0" w:evenVBand="0" w:oddHBand="0" w:evenHBand="0" w:firstRowFirstColumn="0" w:firstRowLastColumn="0" w:lastRowFirstColumn="0" w:lastRowLastColumn="0"/>
              <w:rPr>
                <w:ins w:id="644" w:author="Koustubh" w:date="2017-02-27T15:53:00Z"/>
                <w:rFonts w:ascii="Calibri" w:eastAsia="Times New Roman" w:hAnsi="Calibri" w:cs="Calibri"/>
                <w:color w:val="000000"/>
                <w:lang w:eastAsia="en-IN" w:bidi="hi-IN"/>
              </w:rPr>
            </w:pPr>
            <w:ins w:id="645" w:author="Koustubh" w:date="2017-02-27T15:53:00Z">
              <w:r>
                <w:rPr>
                  <w:rFonts w:ascii="Calibri" w:hAnsi="Calibri" w:cs="Calibri"/>
                  <w:color w:val="000000"/>
                </w:rPr>
                <w:t>1102.536</w:t>
              </w:r>
            </w:ins>
          </w:p>
        </w:tc>
        <w:tc>
          <w:tcPr>
            <w:tcW w:w="954" w:type="dxa"/>
            <w:tcBorders>
              <w:top w:val="single" w:sz="4" w:space="0" w:color="auto"/>
              <w:bottom w:val="nil"/>
            </w:tcBorders>
            <w:shd w:val="clear" w:color="auto" w:fill="FFFFFF" w:themeFill="background1"/>
            <w:noWrap/>
            <w:vAlign w:val="bottom"/>
          </w:tcPr>
          <w:p w14:paraId="5E72E596" w14:textId="5D8A5F0F" w:rsidR="000B2E78" w:rsidRPr="00646552" w:rsidRDefault="000B2E78" w:rsidP="00646552">
            <w:pPr>
              <w:jc w:val="right"/>
              <w:cnfStyle w:val="000000000000" w:firstRow="0" w:lastRow="0" w:firstColumn="0" w:lastColumn="0" w:oddVBand="0" w:evenVBand="0" w:oddHBand="0" w:evenHBand="0" w:firstRowFirstColumn="0" w:firstRowLastColumn="0" w:lastRowFirstColumn="0" w:lastRowLastColumn="0"/>
              <w:rPr>
                <w:ins w:id="646" w:author="Koustubh" w:date="2017-02-27T15:53:00Z"/>
                <w:rFonts w:ascii="Calibri" w:eastAsia="Times New Roman" w:hAnsi="Calibri" w:cs="Calibri"/>
                <w:color w:val="000000"/>
                <w:lang w:eastAsia="en-IN" w:bidi="hi-IN"/>
              </w:rPr>
            </w:pPr>
            <w:ins w:id="647" w:author="Koustubh" w:date="2017-02-27T15:53:00Z">
              <w:r>
                <w:rPr>
                  <w:rFonts w:ascii="Calibri" w:hAnsi="Calibri" w:cs="Calibri"/>
                  <w:color w:val="000000"/>
                </w:rPr>
                <w:t>0</w:t>
              </w:r>
            </w:ins>
          </w:p>
        </w:tc>
        <w:tc>
          <w:tcPr>
            <w:tcW w:w="857" w:type="dxa"/>
            <w:tcBorders>
              <w:top w:val="single" w:sz="4" w:space="0" w:color="auto"/>
              <w:bottom w:val="nil"/>
            </w:tcBorders>
            <w:shd w:val="clear" w:color="auto" w:fill="FFFFFF" w:themeFill="background1"/>
            <w:noWrap/>
            <w:vAlign w:val="bottom"/>
          </w:tcPr>
          <w:p w14:paraId="78DE8E18" w14:textId="2A84385D" w:rsidR="000B2E78" w:rsidRPr="00646552" w:rsidRDefault="000B2E78" w:rsidP="00646552">
            <w:pPr>
              <w:jc w:val="right"/>
              <w:cnfStyle w:val="000000000000" w:firstRow="0" w:lastRow="0" w:firstColumn="0" w:lastColumn="0" w:oddVBand="0" w:evenVBand="0" w:oddHBand="0" w:evenHBand="0" w:firstRowFirstColumn="0" w:firstRowLastColumn="0" w:lastRowFirstColumn="0" w:lastRowLastColumn="0"/>
              <w:rPr>
                <w:ins w:id="648" w:author="Koustubh" w:date="2017-02-27T15:53:00Z"/>
                <w:rFonts w:ascii="Calibri" w:eastAsia="Times New Roman" w:hAnsi="Calibri" w:cs="Calibri"/>
                <w:color w:val="000000"/>
                <w:lang w:eastAsia="en-IN" w:bidi="hi-IN"/>
              </w:rPr>
            </w:pPr>
            <w:ins w:id="649" w:author="Koustubh" w:date="2017-02-27T15:53:00Z">
              <w:r>
                <w:rPr>
                  <w:rFonts w:ascii="Calibri" w:hAnsi="Calibri" w:cs="Calibri"/>
                  <w:color w:val="000000"/>
                </w:rPr>
                <w:t>0.9915</w:t>
              </w:r>
            </w:ins>
          </w:p>
        </w:tc>
      </w:tr>
      <w:tr w:rsidR="000B2E78" w:rsidRPr="00646552" w14:paraId="2FD9FC53" w14:textId="77777777" w:rsidTr="000B2E78">
        <w:trPr>
          <w:cnfStyle w:val="000000100000" w:firstRow="0" w:lastRow="0" w:firstColumn="0" w:lastColumn="0" w:oddVBand="0" w:evenVBand="0" w:oddHBand="1" w:evenHBand="0" w:firstRowFirstColumn="0" w:firstRowLastColumn="0" w:lastRowFirstColumn="0" w:lastRowLastColumn="0"/>
          <w:trHeight w:val="300"/>
          <w:ins w:id="650"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tcBorders>
              <w:top w:val="nil"/>
            </w:tcBorders>
            <w:shd w:val="clear" w:color="auto" w:fill="FFFFFF" w:themeFill="background1"/>
          </w:tcPr>
          <w:p w14:paraId="16599670" w14:textId="77777777" w:rsidR="000B2E78" w:rsidRDefault="000B2E78" w:rsidP="000D6CE4">
            <w:pPr>
              <w:rPr>
                <w:ins w:id="651" w:author="Koustubh" w:date="2017-02-27T15:53:00Z"/>
                <w:rFonts w:ascii="Calibri" w:eastAsia="Times New Roman" w:hAnsi="Calibri" w:cs="Calibri"/>
                <w:color w:val="000000"/>
                <w:lang w:eastAsia="en-IN" w:bidi="hi-IN"/>
              </w:rPr>
            </w:pPr>
          </w:p>
        </w:tc>
        <w:tc>
          <w:tcPr>
            <w:tcW w:w="3818" w:type="dxa"/>
            <w:tcBorders>
              <w:top w:val="nil"/>
            </w:tcBorders>
            <w:shd w:val="clear" w:color="auto" w:fill="FFFFFF" w:themeFill="background1"/>
            <w:noWrap/>
            <w:vAlign w:val="bottom"/>
          </w:tcPr>
          <w:p w14:paraId="05ED1750" w14:textId="2D731124" w:rsidR="000B2E78" w:rsidRDefault="000B2E78" w:rsidP="00646552">
            <w:pPr>
              <w:cnfStyle w:val="000000100000" w:firstRow="0" w:lastRow="0" w:firstColumn="0" w:lastColumn="0" w:oddVBand="0" w:evenVBand="0" w:oddHBand="1" w:evenHBand="0" w:firstRowFirstColumn="0" w:firstRowLastColumn="0" w:lastRowFirstColumn="0" w:lastRowLastColumn="0"/>
              <w:rPr>
                <w:ins w:id="652" w:author="Koustubh" w:date="2017-02-27T15:53:00Z"/>
                <w:rFonts w:ascii="Calibri" w:hAnsi="Calibri" w:cs="Calibri"/>
                <w:color w:val="000000"/>
              </w:rPr>
            </w:pPr>
            <w:proofErr w:type="spellStart"/>
            <w:ins w:id="653" w:author="Koustubh" w:date="2017-02-27T15:53:00Z">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lambda0~(Water + </w:t>
              </w:r>
              <w:proofErr w:type="spellStart"/>
              <w:r>
                <w:rPr>
                  <w:rFonts w:ascii="Calibri" w:hAnsi="Calibri" w:cs="Calibri"/>
                  <w:color w:val="000000"/>
                </w:rPr>
                <w:t>Topo</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sigma~1 </w:t>
              </w:r>
              <w:proofErr w:type="spellStart"/>
              <w:r>
                <w:rPr>
                  <w:rFonts w:ascii="Calibri" w:hAnsi="Calibri" w:cs="Calibri"/>
                  <w:color w:val="000000"/>
                </w:rPr>
                <w:t>noneuc~stdGC</w:t>
              </w:r>
              <w:proofErr w:type="spellEnd"/>
              <w:r>
                <w:rPr>
                  <w:rFonts w:ascii="Calibri" w:hAnsi="Calibri" w:cs="Calibri"/>
                  <w:color w:val="000000"/>
                </w:rPr>
                <w:t xml:space="preserve"> - 1</w:t>
              </w:r>
            </w:ins>
          </w:p>
        </w:tc>
        <w:tc>
          <w:tcPr>
            <w:tcW w:w="639" w:type="dxa"/>
            <w:tcBorders>
              <w:top w:val="nil"/>
            </w:tcBorders>
            <w:shd w:val="clear" w:color="auto" w:fill="FFFFFF" w:themeFill="background1"/>
            <w:noWrap/>
            <w:vAlign w:val="bottom"/>
          </w:tcPr>
          <w:p w14:paraId="73A41C9E" w14:textId="32656540"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654" w:author="Koustubh" w:date="2017-02-27T15:53:00Z"/>
                <w:rFonts w:ascii="Calibri" w:hAnsi="Calibri" w:cs="Calibri"/>
                <w:color w:val="000000"/>
              </w:rPr>
            </w:pPr>
            <w:ins w:id="655" w:author="Koustubh" w:date="2017-02-27T15:53:00Z">
              <w:r>
                <w:rPr>
                  <w:rFonts w:ascii="Calibri" w:hAnsi="Calibri" w:cs="Calibri"/>
                  <w:color w:val="000000"/>
                </w:rPr>
                <w:t>17</w:t>
              </w:r>
            </w:ins>
          </w:p>
        </w:tc>
        <w:tc>
          <w:tcPr>
            <w:tcW w:w="1091" w:type="dxa"/>
            <w:tcBorders>
              <w:top w:val="nil"/>
            </w:tcBorders>
            <w:shd w:val="clear" w:color="auto" w:fill="FFFFFF" w:themeFill="background1"/>
            <w:noWrap/>
            <w:vAlign w:val="bottom"/>
          </w:tcPr>
          <w:p w14:paraId="79EAE151" w14:textId="76EA138D"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656" w:author="Koustubh" w:date="2017-02-27T15:53:00Z"/>
                <w:rFonts w:ascii="Calibri" w:hAnsi="Calibri" w:cs="Calibri"/>
                <w:color w:val="000000"/>
              </w:rPr>
            </w:pPr>
            <w:ins w:id="657" w:author="Koustubh" w:date="2017-02-27T15:53:00Z">
              <w:r>
                <w:rPr>
                  <w:rFonts w:ascii="Calibri" w:hAnsi="Calibri" w:cs="Calibri"/>
                  <w:color w:val="000000"/>
                </w:rPr>
                <w:t>-530.527</w:t>
              </w:r>
            </w:ins>
          </w:p>
        </w:tc>
        <w:tc>
          <w:tcPr>
            <w:tcW w:w="1053" w:type="dxa"/>
            <w:tcBorders>
              <w:top w:val="nil"/>
            </w:tcBorders>
            <w:shd w:val="clear" w:color="auto" w:fill="FFFFFF" w:themeFill="background1"/>
            <w:noWrap/>
            <w:vAlign w:val="bottom"/>
          </w:tcPr>
          <w:p w14:paraId="42D2CD4C" w14:textId="0CFCF71F"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658" w:author="Koustubh" w:date="2017-02-27T15:53:00Z"/>
                <w:rFonts w:ascii="Calibri" w:hAnsi="Calibri" w:cs="Calibri"/>
                <w:color w:val="000000"/>
              </w:rPr>
            </w:pPr>
            <w:ins w:id="659" w:author="Koustubh" w:date="2017-02-27T15:53:00Z">
              <w:r>
                <w:rPr>
                  <w:rFonts w:ascii="Calibri" w:hAnsi="Calibri" w:cs="Calibri"/>
                  <w:color w:val="000000"/>
                </w:rPr>
                <w:t>1112.053</w:t>
              </w:r>
            </w:ins>
          </w:p>
        </w:tc>
        <w:tc>
          <w:tcPr>
            <w:tcW w:w="954" w:type="dxa"/>
            <w:tcBorders>
              <w:top w:val="nil"/>
            </w:tcBorders>
            <w:shd w:val="clear" w:color="auto" w:fill="FFFFFF" w:themeFill="background1"/>
            <w:noWrap/>
            <w:vAlign w:val="bottom"/>
          </w:tcPr>
          <w:p w14:paraId="2C1AB39A" w14:textId="5FA10D24"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660" w:author="Koustubh" w:date="2017-02-27T15:53:00Z"/>
                <w:rFonts w:ascii="Calibri" w:hAnsi="Calibri" w:cs="Calibri"/>
                <w:color w:val="000000"/>
              </w:rPr>
            </w:pPr>
            <w:ins w:id="661" w:author="Koustubh" w:date="2017-02-27T15:53:00Z">
              <w:r>
                <w:rPr>
                  <w:rFonts w:ascii="Calibri" w:hAnsi="Calibri" w:cs="Calibri"/>
                  <w:color w:val="000000"/>
                </w:rPr>
                <w:t>9.517</w:t>
              </w:r>
            </w:ins>
          </w:p>
        </w:tc>
        <w:tc>
          <w:tcPr>
            <w:tcW w:w="857" w:type="dxa"/>
            <w:tcBorders>
              <w:top w:val="nil"/>
            </w:tcBorders>
            <w:shd w:val="clear" w:color="auto" w:fill="FFFFFF" w:themeFill="background1"/>
            <w:noWrap/>
            <w:vAlign w:val="bottom"/>
          </w:tcPr>
          <w:p w14:paraId="1768F05E" w14:textId="408216B7"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662" w:author="Koustubh" w:date="2017-02-27T15:53:00Z"/>
                <w:rFonts w:ascii="Calibri" w:hAnsi="Calibri" w:cs="Calibri"/>
                <w:color w:val="000000"/>
              </w:rPr>
            </w:pPr>
            <w:ins w:id="663" w:author="Koustubh" w:date="2017-02-27T15:53:00Z">
              <w:r>
                <w:rPr>
                  <w:rFonts w:ascii="Calibri" w:hAnsi="Calibri" w:cs="Calibri"/>
                  <w:color w:val="000000"/>
                </w:rPr>
                <w:t>0.0085</w:t>
              </w:r>
            </w:ins>
          </w:p>
        </w:tc>
      </w:tr>
      <w:tr w:rsidR="000B2E78" w:rsidRPr="00646552" w14:paraId="0E56C948" w14:textId="77777777" w:rsidTr="000B2E78">
        <w:trPr>
          <w:trHeight w:val="300"/>
          <w:ins w:id="664"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799CDB10" w14:textId="77777777" w:rsidR="000B2E78" w:rsidRDefault="000B2E78" w:rsidP="000D6CE4">
            <w:pPr>
              <w:rPr>
                <w:ins w:id="665" w:author="Koustubh" w:date="2017-02-27T15:53:00Z"/>
                <w:rFonts w:ascii="Calibri" w:eastAsia="Times New Roman" w:hAnsi="Calibri" w:cs="Calibri"/>
                <w:color w:val="000000"/>
                <w:lang w:eastAsia="en-IN" w:bidi="hi-IN"/>
              </w:rPr>
            </w:pPr>
          </w:p>
        </w:tc>
        <w:tc>
          <w:tcPr>
            <w:tcW w:w="3818" w:type="dxa"/>
            <w:shd w:val="clear" w:color="auto" w:fill="FFFFFF" w:themeFill="background1"/>
            <w:noWrap/>
            <w:vAlign w:val="bottom"/>
          </w:tcPr>
          <w:p w14:paraId="118CDE17" w14:textId="59AE2EE4" w:rsidR="000B2E78" w:rsidRDefault="000B2E78" w:rsidP="00646552">
            <w:pPr>
              <w:cnfStyle w:val="000000000000" w:firstRow="0" w:lastRow="0" w:firstColumn="0" w:lastColumn="0" w:oddVBand="0" w:evenVBand="0" w:oddHBand="0" w:evenHBand="0" w:firstRowFirstColumn="0" w:firstRowLastColumn="0" w:lastRowFirstColumn="0" w:lastRowLastColumn="0"/>
              <w:rPr>
                <w:ins w:id="666" w:author="Koustubh" w:date="2017-02-27T15:53:00Z"/>
                <w:rFonts w:ascii="Calibri" w:hAnsi="Calibri" w:cs="Calibri"/>
                <w:color w:val="000000"/>
              </w:rPr>
            </w:pPr>
            <w:proofErr w:type="spellStart"/>
            <w:ins w:id="667" w:author="Koustubh" w:date="2017-02-27T15:53:00Z">
              <w:r>
                <w:rPr>
                  <w:rFonts w:ascii="Calibri" w:hAnsi="Calibri" w:cs="Calibri"/>
                  <w:color w:val="000000"/>
                </w:rPr>
                <w:t>D~stdGC</w:t>
              </w:r>
              <w:proofErr w:type="spellEnd"/>
              <w:r>
                <w:rPr>
                  <w:rFonts w:ascii="Calibri" w:hAnsi="Calibri" w:cs="Calibri"/>
                  <w:color w:val="000000"/>
                </w:rPr>
                <w:t xml:space="preserve"> lambda0~Water sigma~1</w:t>
              </w:r>
            </w:ins>
          </w:p>
        </w:tc>
        <w:tc>
          <w:tcPr>
            <w:tcW w:w="639" w:type="dxa"/>
            <w:shd w:val="clear" w:color="auto" w:fill="FFFFFF" w:themeFill="background1"/>
            <w:noWrap/>
            <w:vAlign w:val="bottom"/>
          </w:tcPr>
          <w:p w14:paraId="6430D3C6" w14:textId="0A49B474"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668" w:author="Koustubh" w:date="2017-02-27T15:53:00Z"/>
                <w:rFonts w:ascii="Calibri" w:hAnsi="Calibri" w:cs="Calibri"/>
                <w:color w:val="000000"/>
              </w:rPr>
            </w:pPr>
            <w:ins w:id="669" w:author="Koustubh" w:date="2017-02-27T15:53:00Z">
              <w:r>
                <w:rPr>
                  <w:rFonts w:ascii="Calibri" w:hAnsi="Calibri" w:cs="Calibri"/>
                  <w:color w:val="000000"/>
                </w:rPr>
                <w:t>5</w:t>
              </w:r>
            </w:ins>
          </w:p>
        </w:tc>
        <w:tc>
          <w:tcPr>
            <w:tcW w:w="1091" w:type="dxa"/>
            <w:shd w:val="clear" w:color="auto" w:fill="FFFFFF" w:themeFill="background1"/>
            <w:noWrap/>
            <w:vAlign w:val="bottom"/>
          </w:tcPr>
          <w:p w14:paraId="40392E58" w14:textId="489C6E8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670" w:author="Koustubh" w:date="2017-02-27T15:53:00Z"/>
                <w:rFonts w:ascii="Calibri" w:hAnsi="Calibri" w:cs="Calibri"/>
                <w:color w:val="000000"/>
              </w:rPr>
            </w:pPr>
            <w:ins w:id="671" w:author="Koustubh" w:date="2017-02-27T15:53:00Z">
              <w:r>
                <w:rPr>
                  <w:rFonts w:ascii="Calibri" w:hAnsi="Calibri" w:cs="Calibri"/>
                  <w:color w:val="000000"/>
                </w:rPr>
                <w:t>-576.453</w:t>
              </w:r>
            </w:ins>
          </w:p>
        </w:tc>
        <w:tc>
          <w:tcPr>
            <w:tcW w:w="1053" w:type="dxa"/>
            <w:shd w:val="clear" w:color="auto" w:fill="FFFFFF" w:themeFill="background1"/>
            <w:noWrap/>
            <w:vAlign w:val="bottom"/>
          </w:tcPr>
          <w:p w14:paraId="6CB3B085" w14:textId="34490736"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672" w:author="Koustubh" w:date="2017-02-27T15:53:00Z"/>
                <w:rFonts w:ascii="Calibri" w:hAnsi="Calibri" w:cs="Calibri"/>
                <w:color w:val="000000"/>
              </w:rPr>
            </w:pPr>
            <w:ins w:id="673" w:author="Koustubh" w:date="2017-02-27T15:53:00Z">
              <w:r>
                <w:rPr>
                  <w:rFonts w:ascii="Calibri" w:hAnsi="Calibri" w:cs="Calibri"/>
                  <w:color w:val="000000"/>
                </w:rPr>
                <w:t>1164.157</w:t>
              </w:r>
            </w:ins>
          </w:p>
        </w:tc>
        <w:tc>
          <w:tcPr>
            <w:tcW w:w="954" w:type="dxa"/>
            <w:shd w:val="clear" w:color="auto" w:fill="FFFFFF" w:themeFill="background1"/>
            <w:noWrap/>
            <w:vAlign w:val="bottom"/>
          </w:tcPr>
          <w:p w14:paraId="4487D441" w14:textId="70A6781C"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674" w:author="Koustubh" w:date="2017-02-27T15:53:00Z"/>
                <w:rFonts w:ascii="Calibri" w:hAnsi="Calibri" w:cs="Calibri"/>
                <w:color w:val="000000"/>
              </w:rPr>
            </w:pPr>
            <w:ins w:id="675" w:author="Koustubh" w:date="2017-02-27T15:53:00Z">
              <w:r>
                <w:rPr>
                  <w:rFonts w:ascii="Calibri" w:hAnsi="Calibri" w:cs="Calibri"/>
                  <w:color w:val="000000"/>
                </w:rPr>
                <w:t>61.621</w:t>
              </w:r>
            </w:ins>
          </w:p>
        </w:tc>
        <w:tc>
          <w:tcPr>
            <w:tcW w:w="857" w:type="dxa"/>
            <w:shd w:val="clear" w:color="auto" w:fill="FFFFFF" w:themeFill="background1"/>
            <w:noWrap/>
            <w:vAlign w:val="bottom"/>
          </w:tcPr>
          <w:p w14:paraId="29E697B5" w14:textId="3D5AADAD"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676" w:author="Koustubh" w:date="2017-02-27T15:53:00Z"/>
                <w:rFonts w:ascii="Calibri" w:hAnsi="Calibri" w:cs="Calibri"/>
                <w:color w:val="000000"/>
              </w:rPr>
            </w:pPr>
            <w:ins w:id="677" w:author="Koustubh" w:date="2017-02-27T15:53:00Z">
              <w:r>
                <w:rPr>
                  <w:rFonts w:ascii="Calibri" w:hAnsi="Calibri" w:cs="Calibri"/>
                  <w:color w:val="000000"/>
                </w:rPr>
                <w:t>0</w:t>
              </w:r>
            </w:ins>
          </w:p>
        </w:tc>
      </w:tr>
      <w:tr w:rsidR="000B2E78" w:rsidRPr="00646552" w14:paraId="1D9D2510" w14:textId="77777777" w:rsidTr="000B2E78">
        <w:trPr>
          <w:cnfStyle w:val="000000100000" w:firstRow="0" w:lastRow="0" w:firstColumn="0" w:lastColumn="0" w:oddVBand="0" w:evenVBand="0" w:oddHBand="1" w:evenHBand="0" w:firstRowFirstColumn="0" w:firstRowLastColumn="0" w:lastRowFirstColumn="0" w:lastRowLastColumn="0"/>
          <w:trHeight w:val="300"/>
          <w:ins w:id="678"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2D5D6920" w14:textId="77777777" w:rsidR="000B2E78" w:rsidRDefault="000B2E78" w:rsidP="000D6CE4">
            <w:pPr>
              <w:rPr>
                <w:ins w:id="679" w:author="Koustubh" w:date="2017-02-27T15:53:00Z"/>
                <w:rFonts w:ascii="Calibri" w:eastAsia="Times New Roman" w:hAnsi="Calibri" w:cs="Calibri"/>
                <w:color w:val="000000"/>
                <w:lang w:eastAsia="en-IN" w:bidi="hi-IN"/>
              </w:rPr>
            </w:pPr>
          </w:p>
        </w:tc>
        <w:tc>
          <w:tcPr>
            <w:tcW w:w="3818" w:type="dxa"/>
            <w:shd w:val="clear" w:color="auto" w:fill="FFFFFF" w:themeFill="background1"/>
            <w:noWrap/>
            <w:vAlign w:val="bottom"/>
          </w:tcPr>
          <w:p w14:paraId="7396B688" w14:textId="5AC5A814" w:rsidR="000B2E78" w:rsidRDefault="000B2E78" w:rsidP="00646552">
            <w:pPr>
              <w:cnfStyle w:val="000000100000" w:firstRow="0" w:lastRow="0" w:firstColumn="0" w:lastColumn="0" w:oddVBand="0" w:evenVBand="0" w:oddHBand="1" w:evenHBand="0" w:firstRowFirstColumn="0" w:firstRowLastColumn="0" w:lastRowFirstColumn="0" w:lastRowLastColumn="0"/>
              <w:rPr>
                <w:ins w:id="680" w:author="Koustubh" w:date="2017-02-27T15:53:00Z"/>
                <w:rFonts w:ascii="Calibri" w:hAnsi="Calibri" w:cs="Calibri"/>
                <w:color w:val="000000"/>
              </w:rPr>
            </w:pPr>
            <w:proofErr w:type="spellStart"/>
            <w:ins w:id="681" w:author="Koustubh" w:date="2017-02-27T15:53:00Z">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ins>
          </w:p>
        </w:tc>
        <w:tc>
          <w:tcPr>
            <w:tcW w:w="639" w:type="dxa"/>
            <w:shd w:val="clear" w:color="auto" w:fill="FFFFFF" w:themeFill="background1"/>
            <w:noWrap/>
            <w:vAlign w:val="bottom"/>
          </w:tcPr>
          <w:p w14:paraId="77E56B4D" w14:textId="6BCDE61F"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682" w:author="Koustubh" w:date="2017-02-27T15:53:00Z"/>
                <w:rFonts w:ascii="Calibri" w:hAnsi="Calibri" w:cs="Calibri"/>
                <w:color w:val="000000"/>
              </w:rPr>
            </w:pPr>
            <w:ins w:id="683" w:author="Koustubh" w:date="2017-02-27T15:53:00Z">
              <w:r>
                <w:rPr>
                  <w:rFonts w:ascii="Calibri" w:hAnsi="Calibri" w:cs="Calibri"/>
                  <w:color w:val="000000"/>
                </w:rPr>
                <w:t>10</w:t>
              </w:r>
            </w:ins>
          </w:p>
        </w:tc>
        <w:tc>
          <w:tcPr>
            <w:tcW w:w="1091" w:type="dxa"/>
            <w:shd w:val="clear" w:color="auto" w:fill="FFFFFF" w:themeFill="background1"/>
            <w:noWrap/>
            <w:vAlign w:val="bottom"/>
          </w:tcPr>
          <w:p w14:paraId="37525864" w14:textId="550231D1"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684" w:author="Koustubh" w:date="2017-02-27T15:53:00Z"/>
                <w:rFonts w:ascii="Calibri" w:hAnsi="Calibri" w:cs="Calibri"/>
                <w:color w:val="000000"/>
              </w:rPr>
            </w:pPr>
            <w:ins w:id="685" w:author="Koustubh" w:date="2017-02-27T15:53:00Z">
              <w:r>
                <w:rPr>
                  <w:rFonts w:ascii="Calibri" w:hAnsi="Calibri" w:cs="Calibri"/>
                  <w:color w:val="000000"/>
                </w:rPr>
                <w:t>-570.246</w:t>
              </w:r>
            </w:ins>
          </w:p>
        </w:tc>
        <w:tc>
          <w:tcPr>
            <w:tcW w:w="1053" w:type="dxa"/>
            <w:shd w:val="clear" w:color="auto" w:fill="FFFFFF" w:themeFill="background1"/>
            <w:noWrap/>
            <w:vAlign w:val="bottom"/>
          </w:tcPr>
          <w:p w14:paraId="6D15D210" w14:textId="503DF0D2"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686" w:author="Koustubh" w:date="2017-02-27T15:53:00Z"/>
                <w:rFonts w:ascii="Calibri" w:hAnsi="Calibri" w:cs="Calibri"/>
                <w:color w:val="000000"/>
              </w:rPr>
            </w:pPr>
            <w:ins w:id="687" w:author="Koustubh" w:date="2017-02-27T15:53:00Z">
              <w:r>
                <w:rPr>
                  <w:rFonts w:ascii="Calibri" w:hAnsi="Calibri" w:cs="Calibri"/>
                  <w:color w:val="000000"/>
                </w:rPr>
                <w:t>1165.609</w:t>
              </w:r>
            </w:ins>
          </w:p>
        </w:tc>
        <w:tc>
          <w:tcPr>
            <w:tcW w:w="954" w:type="dxa"/>
            <w:shd w:val="clear" w:color="auto" w:fill="FFFFFF" w:themeFill="background1"/>
            <w:noWrap/>
            <w:vAlign w:val="bottom"/>
          </w:tcPr>
          <w:p w14:paraId="79289291" w14:textId="734C9695"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688" w:author="Koustubh" w:date="2017-02-27T15:53:00Z"/>
                <w:rFonts w:ascii="Calibri" w:hAnsi="Calibri" w:cs="Calibri"/>
                <w:color w:val="000000"/>
              </w:rPr>
            </w:pPr>
            <w:ins w:id="689" w:author="Koustubh" w:date="2017-02-27T15:53:00Z">
              <w:r>
                <w:rPr>
                  <w:rFonts w:ascii="Calibri" w:hAnsi="Calibri" w:cs="Calibri"/>
                  <w:color w:val="000000"/>
                </w:rPr>
                <w:t>63.073</w:t>
              </w:r>
            </w:ins>
          </w:p>
        </w:tc>
        <w:tc>
          <w:tcPr>
            <w:tcW w:w="857" w:type="dxa"/>
            <w:shd w:val="clear" w:color="auto" w:fill="FFFFFF" w:themeFill="background1"/>
            <w:noWrap/>
            <w:vAlign w:val="bottom"/>
          </w:tcPr>
          <w:p w14:paraId="248BADF4" w14:textId="5C39BA5A"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690" w:author="Koustubh" w:date="2017-02-27T15:53:00Z"/>
                <w:rFonts w:ascii="Calibri" w:hAnsi="Calibri" w:cs="Calibri"/>
                <w:color w:val="000000"/>
              </w:rPr>
            </w:pPr>
            <w:ins w:id="691" w:author="Koustubh" w:date="2017-02-27T15:53:00Z">
              <w:r>
                <w:rPr>
                  <w:rFonts w:ascii="Calibri" w:hAnsi="Calibri" w:cs="Calibri"/>
                  <w:color w:val="000000"/>
                </w:rPr>
                <w:t>0</w:t>
              </w:r>
            </w:ins>
          </w:p>
        </w:tc>
      </w:tr>
      <w:tr w:rsidR="000B2E78" w:rsidRPr="00646552" w14:paraId="3F62184A" w14:textId="77777777" w:rsidTr="000B2E78">
        <w:trPr>
          <w:trHeight w:val="300"/>
          <w:ins w:id="692"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FE5F8C2" w14:textId="77777777" w:rsidR="000B2E78" w:rsidRDefault="000B2E78" w:rsidP="000D6CE4">
            <w:pPr>
              <w:rPr>
                <w:ins w:id="693" w:author="Koustubh" w:date="2017-02-27T15:53:00Z"/>
                <w:rFonts w:ascii="Calibri" w:eastAsia="Times New Roman" w:hAnsi="Calibri" w:cs="Calibri"/>
                <w:color w:val="000000"/>
                <w:lang w:eastAsia="en-IN" w:bidi="hi-IN"/>
              </w:rPr>
            </w:pPr>
          </w:p>
        </w:tc>
        <w:tc>
          <w:tcPr>
            <w:tcW w:w="3818" w:type="dxa"/>
            <w:shd w:val="clear" w:color="auto" w:fill="FFFFFF" w:themeFill="background1"/>
            <w:noWrap/>
            <w:vAlign w:val="bottom"/>
          </w:tcPr>
          <w:p w14:paraId="5484EF09" w14:textId="2DAF0203" w:rsidR="000B2E78" w:rsidRDefault="000B2E78" w:rsidP="00646552">
            <w:pPr>
              <w:cnfStyle w:val="000000000000" w:firstRow="0" w:lastRow="0" w:firstColumn="0" w:lastColumn="0" w:oddVBand="0" w:evenVBand="0" w:oddHBand="0" w:evenHBand="0" w:firstRowFirstColumn="0" w:firstRowLastColumn="0" w:lastRowFirstColumn="0" w:lastRowLastColumn="0"/>
              <w:rPr>
                <w:ins w:id="694" w:author="Koustubh" w:date="2017-02-27T15:53:00Z"/>
                <w:rFonts w:ascii="Calibri" w:hAnsi="Calibri" w:cs="Calibri"/>
                <w:color w:val="000000"/>
              </w:rPr>
            </w:pPr>
            <w:proofErr w:type="spellStart"/>
            <w:ins w:id="695" w:author="Koustubh" w:date="2017-02-27T15:53:00Z">
              <w:r>
                <w:rPr>
                  <w:rFonts w:ascii="Calibri" w:hAnsi="Calibri" w:cs="Calibri"/>
                  <w:color w:val="000000"/>
                </w:rPr>
                <w:t>D~stdGC</w:t>
              </w:r>
              <w:proofErr w:type="spellEnd"/>
              <w:r>
                <w:rPr>
                  <w:rFonts w:ascii="Calibri" w:hAnsi="Calibri" w:cs="Calibri"/>
                  <w:color w:val="000000"/>
                </w:rPr>
                <w:t xml:space="preserve"> lambda0~Topo sigma~1</w:t>
              </w:r>
            </w:ins>
          </w:p>
        </w:tc>
        <w:tc>
          <w:tcPr>
            <w:tcW w:w="639" w:type="dxa"/>
            <w:shd w:val="clear" w:color="auto" w:fill="FFFFFF" w:themeFill="background1"/>
            <w:noWrap/>
            <w:vAlign w:val="bottom"/>
          </w:tcPr>
          <w:p w14:paraId="0AD30DD4" w14:textId="2DECF579"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696" w:author="Koustubh" w:date="2017-02-27T15:53:00Z"/>
                <w:rFonts w:ascii="Calibri" w:hAnsi="Calibri" w:cs="Calibri"/>
                <w:color w:val="000000"/>
              </w:rPr>
            </w:pPr>
            <w:ins w:id="697" w:author="Koustubh" w:date="2017-02-27T15:53:00Z">
              <w:r>
                <w:rPr>
                  <w:rFonts w:ascii="Calibri" w:hAnsi="Calibri" w:cs="Calibri"/>
                  <w:color w:val="000000"/>
                </w:rPr>
                <w:t>5</w:t>
              </w:r>
            </w:ins>
          </w:p>
        </w:tc>
        <w:tc>
          <w:tcPr>
            <w:tcW w:w="1091" w:type="dxa"/>
            <w:shd w:val="clear" w:color="auto" w:fill="FFFFFF" w:themeFill="background1"/>
            <w:noWrap/>
            <w:vAlign w:val="bottom"/>
          </w:tcPr>
          <w:p w14:paraId="5DC64486" w14:textId="7691E843"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698" w:author="Koustubh" w:date="2017-02-27T15:53:00Z"/>
                <w:rFonts w:ascii="Calibri" w:hAnsi="Calibri" w:cs="Calibri"/>
                <w:color w:val="000000"/>
              </w:rPr>
            </w:pPr>
            <w:ins w:id="699" w:author="Koustubh" w:date="2017-02-27T15:53:00Z">
              <w:r>
                <w:rPr>
                  <w:rFonts w:ascii="Calibri" w:hAnsi="Calibri" w:cs="Calibri"/>
                  <w:color w:val="000000"/>
                </w:rPr>
                <w:t>-578.206</w:t>
              </w:r>
            </w:ins>
          </w:p>
        </w:tc>
        <w:tc>
          <w:tcPr>
            <w:tcW w:w="1053" w:type="dxa"/>
            <w:shd w:val="clear" w:color="auto" w:fill="FFFFFF" w:themeFill="background1"/>
            <w:noWrap/>
            <w:vAlign w:val="bottom"/>
          </w:tcPr>
          <w:p w14:paraId="1A3F9F99" w14:textId="5688533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00" w:author="Koustubh" w:date="2017-02-27T15:53:00Z"/>
                <w:rFonts w:ascii="Calibri" w:hAnsi="Calibri" w:cs="Calibri"/>
                <w:color w:val="000000"/>
              </w:rPr>
            </w:pPr>
            <w:ins w:id="701" w:author="Koustubh" w:date="2017-02-27T15:53:00Z">
              <w:r>
                <w:rPr>
                  <w:rFonts w:ascii="Calibri" w:hAnsi="Calibri" w:cs="Calibri"/>
                  <w:color w:val="000000"/>
                </w:rPr>
                <w:t>1167.663</w:t>
              </w:r>
            </w:ins>
          </w:p>
        </w:tc>
        <w:tc>
          <w:tcPr>
            <w:tcW w:w="954" w:type="dxa"/>
            <w:shd w:val="clear" w:color="auto" w:fill="FFFFFF" w:themeFill="background1"/>
            <w:noWrap/>
            <w:vAlign w:val="bottom"/>
          </w:tcPr>
          <w:p w14:paraId="15DA7F09" w14:textId="46ED4F01"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02" w:author="Koustubh" w:date="2017-02-27T15:53:00Z"/>
                <w:rFonts w:ascii="Calibri" w:hAnsi="Calibri" w:cs="Calibri"/>
                <w:color w:val="000000"/>
              </w:rPr>
            </w:pPr>
            <w:ins w:id="703" w:author="Koustubh" w:date="2017-02-27T15:53:00Z">
              <w:r>
                <w:rPr>
                  <w:rFonts w:ascii="Calibri" w:hAnsi="Calibri" w:cs="Calibri"/>
                  <w:color w:val="000000"/>
                </w:rPr>
                <w:t>65.127</w:t>
              </w:r>
            </w:ins>
          </w:p>
        </w:tc>
        <w:tc>
          <w:tcPr>
            <w:tcW w:w="857" w:type="dxa"/>
            <w:shd w:val="clear" w:color="auto" w:fill="FFFFFF" w:themeFill="background1"/>
            <w:noWrap/>
            <w:vAlign w:val="bottom"/>
          </w:tcPr>
          <w:p w14:paraId="7A48368F" w14:textId="18FCB40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04" w:author="Koustubh" w:date="2017-02-27T15:53:00Z"/>
                <w:rFonts w:ascii="Calibri" w:hAnsi="Calibri" w:cs="Calibri"/>
                <w:color w:val="000000"/>
              </w:rPr>
            </w:pPr>
            <w:ins w:id="705" w:author="Koustubh" w:date="2017-02-27T15:53:00Z">
              <w:r>
                <w:rPr>
                  <w:rFonts w:ascii="Calibri" w:hAnsi="Calibri" w:cs="Calibri"/>
                  <w:color w:val="000000"/>
                </w:rPr>
                <w:t>0</w:t>
              </w:r>
            </w:ins>
          </w:p>
        </w:tc>
      </w:tr>
      <w:tr w:rsidR="000B2E78" w:rsidRPr="00646552" w14:paraId="6BDDE29D" w14:textId="77777777" w:rsidTr="000B2E78">
        <w:trPr>
          <w:cnfStyle w:val="000000100000" w:firstRow="0" w:lastRow="0" w:firstColumn="0" w:lastColumn="0" w:oddVBand="0" w:evenVBand="0" w:oddHBand="1" w:evenHBand="0" w:firstRowFirstColumn="0" w:firstRowLastColumn="0" w:lastRowFirstColumn="0" w:lastRowLastColumn="0"/>
          <w:trHeight w:val="300"/>
          <w:ins w:id="706"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84451BB" w14:textId="77777777" w:rsidR="000B2E78" w:rsidRDefault="000B2E78" w:rsidP="000D6CE4">
            <w:pPr>
              <w:rPr>
                <w:ins w:id="707" w:author="Koustubh" w:date="2017-02-27T15:53:00Z"/>
                <w:rFonts w:ascii="Calibri" w:eastAsia="Times New Roman" w:hAnsi="Calibri" w:cs="Calibri"/>
                <w:color w:val="000000"/>
                <w:lang w:eastAsia="en-IN" w:bidi="hi-IN"/>
              </w:rPr>
            </w:pPr>
          </w:p>
        </w:tc>
        <w:tc>
          <w:tcPr>
            <w:tcW w:w="3818" w:type="dxa"/>
            <w:shd w:val="clear" w:color="auto" w:fill="FFFFFF" w:themeFill="background1"/>
            <w:noWrap/>
            <w:vAlign w:val="bottom"/>
          </w:tcPr>
          <w:p w14:paraId="40002B48" w14:textId="31934224" w:rsidR="000B2E78" w:rsidRDefault="000B2E78" w:rsidP="00646552">
            <w:pPr>
              <w:cnfStyle w:val="000000100000" w:firstRow="0" w:lastRow="0" w:firstColumn="0" w:lastColumn="0" w:oddVBand="0" w:evenVBand="0" w:oddHBand="1" w:evenHBand="0" w:firstRowFirstColumn="0" w:firstRowLastColumn="0" w:lastRowFirstColumn="0" w:lastRowLastColumn="0"/>
              <w:rPr>
                <w:ins w:id="708" w:author="Koustubh" w:date="2017-02-27T15:53:00Z"/>
                <w:rFonts w:ascii="Calibri" w:hAnsi="Calibri" w:cs="Calibri"/>
                <w:color w:val="000000"/>
              </w:rPr>
            </w:pPr>
            <w:proofErr w:type="spellStart"/>
            <w:ins w:id="709" w:author="Koustubh" w:date="2017-02-27T15:53:00Z">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- 1</w:t>
              </w:r>
            </w:ins>
          </w:p>
        </w:tc>
        <w:tc>
          <w:tcPr>
            <w:tcW w:w="639" w:type="dxa"/>
            <w:shd w:val="clear" w:color="auto" w:fill="FFFFFF" w:themeFill="background1"/>
            <w:noWrap/>
            <w:vAlign w:val="bottom"/>
          </w:tcPr>
          <w:p w14:paraId="61893369" w14:textId="795D317F"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10" w:author="Koustubh" w:date="2017-02-27T15:53:00Z"/>
                <w:rFonts w:ascii="Calibri" w:hAnsi="Calibri" w:cs="Calibri"/>
                <w:color w:val="000000"/>
              </w:rPr>
            </w:pPr>
            <w:ins w:id="711" w:author="Koustubh" w:date="2017-02-27T15:53:00Z">
              <w:r>
                <w:rPr>
                  <w:rFonts w:ascii="Calibri" w:hAnsi="Calibri" w:cs="Calibri"/>
                  <w:color w:val="000000"/>
                </w:rPr>
                <w:t>5</w:t>
              </w:r>
            </w:ins>
          </w:p>
        </w:tc>
        <w:tc>
          <w:tcPr>
            <w:tcW w:w="1091" w:type="dxa"/>
            <w:shd w:val="clear" w:color="auto" w:fill="FFFFFF" w:themeFill="background1"/>
            <w:noWrap/>
            <w:vAlign w:val="bottom"/>
          </w:tcPr>
          <w:p w14:paraId="67861D35" w14:textId="0740CDDA"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12" w:author="Koustubh" w:date="2017-02-27T15:53:00Z"/>
                <w:rFonts w:ascii="Calibri" w:hAnsi="Calibri" w:cs="Calibri"/>
                <w:color w:val="000000"/>
              </w:rPr>
            </w:pPr>
            <w:ins w:id="713" w:author="Koustubh" w:date="2017-02-27T15:53:00Z">
              <w:r>
                <w:rPr>
                  <w:rFonts w:ascii="Calibri" w:hAnsi="Calibri" w:cs="Calibri"/>
                  <w:color w:val="000000"/>
                </w:rPr>
                <w:t>-579.519</w:t>
              </w:r>
            </w:ins>
          </w:p>
        </w:tc>
        <w:tc>
          <w:tcPr>
            <w:tcW w:w="1053" w:type="dxa"/>
            <w:shd w:val="clear" w:color="auto" w:fill="FFFFFF" w:themeFill="background1"/>
            <w:noWrap/>
            <w:vAlign w:val="bottom"/>
          </w:tcPr>
          <w:p w14:paraId="1F1B60D5" w14:textId="5C25C949"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14" w:author="Koustubh" w:date="2017-02-27T15:53:00Z"/>
                <w:rFonts w:ascii="Calibri" w:hAnsi="Calibri" w:cs="Calibri"/>
                <w:color w:val="000000"/>
              </w:rPr>
            </w:pPr>
            <w:ins w:id="715" w:author="Koustubh" w:date="2017-02-27T15:53:00Z">
              <w:r>
                <w:rPr>
                  <w:rFonts w:ascii="Calibri" w:hAnsi="Calibri" w:cs="Calibri"/>
                  <w:color w:val="000000"/>
                </w:rPr>
                <w:t>1170.288</w:t>
              </w:r>
            </w:ins>
          </w:p>
        </w:tc>
        <w:tc>
          <w:tcPr>
            <w:tcW w:w="954" w:type="dxa"/>
            <w:shd w:val="clear" w:color="auto" w:fill="FFFFFF" w:themeFill="background1"/>
            <w:noWrap/>
            <w:vAlign w:val="bottom"/>
          </w:tcPr>
          <w:p w14:paraId="785E9867" w14:textId="30A7CBFD"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16" w:author="Koustubh" w:date="2017-02-27T15:53:00Z"/>
                <w:rFonts w:ascii="Calibri" w:hAnsi="Calibri" w:cs="Calibri"/>
                <w:color w:val="000000"/>
              </w:rPr>
            </w:pPr>
            <w:ins w:id="717" w:author="Koustubh" w:date="2017-02-27T15:53:00Z">
              <w:r>
                <w:rPr>
                  <w:rFonts w:ascii="Calibri" w:hAnsi="Calibri" w:cs="Calibri"/>
                  <w:color w:val="000000"/>
                </w:rPr>
                <w:t>67.752</w:t>
              </w:r>
            </w:ins>
          </w:p>
        </w:tc>
        <w:tc>
          <w:tcPr>
            <w:tcW w:w="857" w:type="dxa"/>
            <w:shd w:val="clear" w:color="auto" w:fill="FFFFFF" w:themeFill="background1"/>
            <w:noWrap/>
            <w:vAlign w:val="bottom"/>
          </w:tcPr>
          <w:p w14:paraId="60099D21" w14:textId="304973EA"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18" w:author="Koustubh" w:date="2017-02-27T15:53:00Z"/>
                <w:rFonts w:ascii="Calibri" w:hAnsi="Calibri" w:cs="Calibri"/>
                <w:color w:val="000000"/>
              </w:rPr>
            </w:pPr>
            <w:ins w:id="719" w:author="Koustubh" w:date="2017-02-27T15:53:00Z">
              <w:r>
                <w:rPr>
                  <w:rFonts w:ascii="Calibri" w:hAnsi="Calibri" w:cs="Calibri"/>
                  <w:color w:val="000000"/>
                </w:rPr>
                <w:t>0</w:t>
              </w:r>
            </w:ins>
          </w:p>
        </w:tc>
      </w:tr>
      <w:tr w:rsidR="000B2E78" w:rsidRPr="00646552" w14:paraId="45AA90FF" w14:textId="77777777" w:rsidTr="000B2E78">
        <w:trPr>
          <w:trHeight w:val="300"/>
          <w:ins w:id="720"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883CAD8" w14:textId="77777777" w:rsidR="000B2E78" w:rsidRDefault="000B2E78" w:rsidP="000D6CE4">
            <w:pPr>
              <w:rPr>
                <w:ins w:id="721" w:author="Koustubh" w:date="2017-02-27T15:53:00Z"/>
                <w:rFonts w:ascii="Calibri" w:eastAsia="Times New Roman" w:hAnsi="Calibri" w:cs="Calibri"/>
                <w:color w:val="000000"/>
                <w:lang w:eastAsia="en-IN" w:bidi="hi-IN"/>
              </w:rPr>
            </w:pPr>
          </w:p>
        </w:tc>
        <w:tc>
          <w:tcPr>
            <w:tcW w:w="3818" w:type="dxa"/>
            <w:shd w:val="clear" w:color="auto" w:fill="FFFFFF" w:themeFill="background1"/>
            <w:noWrap/>
            <w:vAlign w:val="bottom"/>
          </w:tcPr>
          <w:p w14:paraId="0309A64D" w14:textId="0CF0AB08" w:rsidR="000B2E78" w:rsidRDefault="000B2E78" w:rsidP="00646552">
            <w:pPr>
              <w:cnfStyle w:val="000000000000" w:firstRow="0" w:lastRow="0" w:firstColumn="0" w:lastColumn="0" w:oddVBand="0" w:evenVBand="0" w:oddHBand="0" w:evenHBand="0" w:firstRowFirstColumn="0" w:firstRowLastColumn="0" w:lastRowFirstColumn="0" w:lastRowLastColumn="0"/>
              <w:rPr>
                <w:ins w:id="722" w:author="Koustubh" w:date="2017-02-27T15:53:00Z"/>
                <w:rFonts w:ascii="Calibri" w:hAnsi="Calibri" w:cs="Calibri"/>
                <w:color w:val="000000"/>
              </w:rPr>
            </w:pPr>
            <w:proofErr w:type="spellStart"/>
            <w:ins w:id="723" w:author="Koustubh" w:date="2017-02-27T15:53:00Z">
              <w:r>
                <w:rPr>
                  <w:rFonts w:ascii="Calibri" w:hAnsi="Calibri" w:cs="Calibri"/>
                  <w:color w:val="000000"/>
                </w:rPr>
                <w:t>D~stdGC</w:t>
              </w:r>
              <w:proofErr w:type="spellEnd"/>
              <w:r>
                <w:rPr>
                  <w:rFonts w:ascii="Calibri" w:hAnsi="Calibri" w:cs="Calibri"/>
                  <w:color w:val="000000"/>
                </w:rPr>
                <w:t xml:space="preserve"> lambda0~Topo + Water sigma~1</w:t>
              </w:r>
            </w:ins>
          </w:p>
        </w:tc>
        <w:tc>
          <w:tcPr>
            <w:tcW w:w="639" w:type="dxa"/>
            <w:shd w:val="clear" w:color="auto" w:fill="FFFFFF" w:themeFill="background1"/>
            <w:noWrap/>
            <w:vAlign w:val="bottom"/>
          </w:tcPr>
          <w:p w14:paraId="243D85AE" w14:textId="07DE0F4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24" w:author="Koustubh" w:date="2017-02-27T15:53:00Z"/>
                <w:rFonts w:ascii="Calibri" w:hAnsi="Calibri" w:cs="Calibri"/>
                <w:color w:val="000000"/>
              </w:rPr>
            </w:pPr>
            <w:ins w:id="725" w:author="Koustubh" w:date="2017-02-27T15:53:00Z">
              <w:r>
                <w:rPr>
                  <w:rFonts w:ascii="Calibri" w:hAnsi="Calibri" w:cs="Calibri"/>
                  <w:color w:val="000000"/>
                </w:rPr>
                <w:t>6</w:t>
              </w:r>
            </w:ins>
          </w:p>
        </w:tc>
        <w:tc>
          <w:tcPr>
            <w:tcW w:w="1091" w:type="dxa"/>
            <w:shd w:val="clear" w:color="auto" w:fill="FFFFFF" w:themeFill="background1"/>
            <w:noWrap/>
            <w:vAlign w:val="bottom"/>
          </w:tcPr>
          <w:p w14:paraId="673E3668" w14:textId="6CFCC133"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26" w:author="Koustubh" w:date="2017-02-27T15:53:00Z"/>
                <w:rFonts w:ascii="Calibri" w:hAnsi="Calibri" w:cs="Calibri"/>
                <w:color w:val="000000"/>
              </w:rPr>
            </w:pPr>
            <w:ins w:id="727" w:author="Koustubh" w:date="2017-02-27T15:53:00Z">
              <w:r>
                <w:rPr>
                  <w:rFonts w:ascii="Calibri" w:hAnsi="Calibri" w:cs="Calibri"/>
                  <w:color w:val="000000"/>
                </w:rPr>
                <w:t>-579.688</w:t>
              </w:r>
            </w:ins>
          </w:p>
        </w:tc>
        <w:tc>
          <w:tcPr>
            <w:tcW w:w="1053" w:type="dxa"/>
            <w:shd w:val="clear" w:color="auto" w:fill="FFFFFF" w:themeFill="background1"/>
            <w:noWrap/>
            <w:vAlign w:val="bottom"/>
          </w:tcPr>
          <w:p w14:paraId="58BA2E96" w14:textId="378CBA63"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28" w:author="Koustubh" w:date="2017-02-27T15:53:00Z"/>
                <w:rFonts w:ascii="Calibri" w:hAnsi="Calibri" w:cs="Calibri"/>
                <w:color w:val="000000"/>
              </w:rPr>
            </w:pPr>
            <w:ins w:id="729" w:author="Koustubh" w:date="2017-02-27T15:53:00Z">
              <w:r>
                <w:rPr>
                  <w:rFonts w:ascii="Calibri" w:hAnsi="Calibri" w:cs="Calibri"/>
                  <w:color w:val="000000"/>
                </w:rPr>
                <w:t>1173.163</w:t>
              </w:r>
            </w:ins>
          </w:p>
        </w:tc>
        <w:tc>
          <w:tcPr>
            <w:tcW w:w="954" w:type="dxa"/>
            <w:shd w:val="clear" w:color="auto" w:fill="FFFFFF" w:themeFill="background1"/>
            <w:noWrap/>
            <w:vAlign w:val="bottom"/>
          </w:tcPr>
          <w:p w14:paraId="799A2587" w14:textId="2CD7415B"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30" w:author="Koustubh" w:date="2017-02-27T15:53:00Z"/>
                <w:rFonts w:ascii="Calibri" w:hAnsi="Calibri" w:cs="Calibri"/>
                <w:color w:val="000000"/>
              </w:rPr>
            </w:pPr>
            <w:ins w:id="731" w:author="Koustubh" w:date="2017-02-27T15:53:00Z">
              <w:r>
                <w:rPr>
                  <w:rFonts w:ascii="Calibri" w:hAnsi="Calibri" w:cs="Calibri"/>
                  <w:color w:val="000000"/>
                </w:rPr>
                <w:t>70.627</w:t>
              </w:r>
            </w:ins>
          </w:p>
        </w:tc>
        <w:tc>
          <w:tcPr>
            <w:tcW w:w="857" w:type="dxa"/>
            <w:shd w:val="clear" w:color="auto" w:fill="FFFFFF" w:themeFill="background1"/>
            <w:noWrap/>
            <w:vAlign w:val="bottom"/>
          </w:tcPr>
          <w:p w14:paraId="299EA19B" w14:textId="58F30E48"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32" w:author="Koustubh" w:date="2017-02-27T15:53:00Z"/>
                <w:rFonts w:ascii="Calibri" w:hAnsi="Calibri" w:cs="Calibri"/>
                <w:color w:val="000000"/>
              </w:rPr>
            </w:pPr>
            <w:ins w:id="733" w:author="Koustubh" w:date="2017-02-27T15:53:00Z">
              <w:r>
                <w:rPr>
                  <w:rFonts w:ascii="Calibri" w:hAnsi="Calibri" w:cs="Calibri"/>
                  <w:color w:val="000000"/>
                </w:rPr>
                <w:t>0</w:t>
              </w:r>
            </w:ins>
          </w:p>
        </w:tc>
      </w:tr>
      <w:tr w:rsidR="000B2E78" w:rsidRPr="00646552" w14:paraId="27B96E7A" w14:textId="77777777" w:rsidTr="000B2E78">
        <w:trPr>
          <w:cnfStyle w:val="000000100000" w:firstRow="0" w:lastRow="0" w:firstColumn="0" w:lastColumn="0" w:oddVBand="0" w:evenVBand="0" w:oddHBand="1" w:evenHBand="0" w:firstRowFirstColumn="0" w:firstRowLastColumn="0" w:lastRowFirstColumn="0" w:lastRowLastColumn="0"/>
          <w:trHeight w:val="300"/>
          <w:ins w:id="734"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E3A8448" w14:textId="77777777" w:rsidR="000B2E78" w:rsidRDefault="000B2E78" w:rsidP="000D6CE4">
            <w:pPr>
              <w:rPr>
                <w:ins w:id="735" w:author="Koustubh" w:date="2017-02-27T15:53:00Z"/>
                <w:rFonts w:ascii="Calibri" w:eastAsia="Times New Roman" w:hAnsi="Calibri" w:cs="Calibri"/>
                <w:color w:val="000000"/>
                <w:lang w:eastAsia="en-IN" w:bidi="hi-IN"/>
              </w:rPr>
            </w:pPr>
          </w:p>
        </w:tc>
        <w:tc>
          <w:tcPr>
            <w:tcW w:w="3818" w:type="dxa"/>
            <w:shd w:val="clear" w:color="auto" w:fill="FFFFFF" w:themeFill="background1"/>
            <w:noWrap/>
            <w:vAlign w:val="bottom"/>
          </w:tcPr>
          <w:p w14:paraId="45F187A9" w14:textId="1CC9C4BE" w:rsidR="000B2E78" w:rsidRDefault="000B2E78" w:rsidP="00646552">
            <w:pPr>
              <w:cnfStyle w:val="000000100000" w:firstRow="0" w:lastRow="0" w:firstColumn="0" w:lastColumn="0" w:oddVBand="0" w:evenVBand="0" w:oddHBand="1" w:evenHBand="0" w:firstRowFirstColumn="0" w:firstRowLastColumn="0" w:lastRowFirstColumn="0" w:lastRowLastColumn="0"/>
              <w:rPr>
                <w:ins w:id="736" w:author="Koustubh" w:date="2017-02-27T15:53:00Z"/>
                <w:rFonts w:ascii="Calibri" w:hAnsi="Calibri" w:cs="Calibri"/>
                <w:color w:val="000000"/>
              </w:rPr>
            </w:pPr>
            <w:ins w:id="737" w:author="Koustubh" w:date="2017-02-27T15:53:00Z">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w:t>
              </w:r>
            </w:ins>
            <w:ins w:id="738" w:author="Koustubh" w:date="2017-02-27T16:07:00Z">
              <w:r w:rsidR="001C3C66">
                <w:rPr>
                  <w:rFonts w:ascii="Calibri" w:hAnsi="Calibri" w:cs="Calibri"/>
                  <w:color w:val="000000"/>
                </w:rPr>
                <w:t>–</w:t>
              </w:r>
            </w:ins>
            <w:ins w:id="739" w:author="Koustubh" w:date="2017-02-27T15:53:00Z">
              <w:r>
                <w:rPr>
                  <w:rFonts w:ascii="Calibri" w:hAnsi="Calibri" w:cs="Calibri"/>
                  <w:color w:val="000000"/>
                </w:rPr>
                <w:t xml:space="preserve"> 1</w:t>
              </w:r>
            </w:ins>
          </w:p>
        </w:tc>
        <w:tc>
          <w:tcPr>
            <w:tcW w:w="639" w:type="dxa"/>
            <w:shd w:val="clear" w:color="auto" w:fill="FFFFFF" w:themeFill="background1"/>
            <w:noWrap/>
            <w:vAlign w:val="bottom"/>
          </w:tcPr>
          <w:p w14:paraId="5DEE3F80" w14:textId="32CA9368"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40" w:author="Koustubh" w:date="2017-02-27T15:53:00Z"/>
                <w:rFonts w:ascii="Calibri" w:hAnsi="Calibri" w:cs="Calibri"/>
                <w:color w:val="000000"/>
              </w:rPr>
            </w:pPr>
            <w:ins w:id="741" w:author="Koustubh" w:date="2017-02-27T15:53:00Z">
              <w:r>
                <w:rPr>
                  <w:rFonts w:ascii="Calibri" w:hAnsi="Calibri" w:cs="Calibri"/>
                  <w:color w:val="000000"/>
                </w:rPr>
                <w:t>4</w:t>
              </w:r>
            </w:ins>
          </w:p>
        </w:tc>
        <w:tc>
          <w:tcPr>
            <w:tcW w:w="1091" w:type="dxa"/>
            <w:shd w:val="clear" w:color="auto" w:fill="FFFFFF" w:themeFill="background1"/>
            <w:noWrap/>
            <w:vAlign w:val="bottom"/>
          </w:tcPr>
          <w:p w14:paraId="1806FAED" w14:textId="2085DDAA"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42" w:author="Koustubh" w:date="2017-02-27T15:53:00Z"/>
                <w:rFonts w:ascii="Calibri" w:hAnsi="Calibri" w:cs="Calibri"/>
                <w:color w:val="000000"/>
              </w:rPr>
            </w:pPr>
            <w:ins w:id="743" w:author="Koustubh" w:date="2017-02-27T15:53:00Z">
              <w:r>
                <w:rPr>
                  <w:rFonts w:ascii="Calibri" w:hAnsi="Calibri" w:cs="Calibri"/>
                  <w:color w:val="000000"/>
                </w:rPr>
                <w:t>-582.65</w:t>
              </w:r>
            </w:ins>
          </w:p>
        </w:tc>
        <w:tc>
          <w:tcPr>
            <w:tcW w:w="1053" w:type="dxa"/>
            <w:shd w:val="clear" w:color="auto" w:fill="FFFFFF" w:themeFill="background1"/>
            <w:noWrap/>
            <w:vAlign w:val="bottom"/>
          </w:tcPr>
          <w:p w14:paraId="5ED51F60" w14:textId="4A959747"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44" w:author="Koustubh" w:date="2017-02-27T15:53:00Z"/>
                <w:rFonts w:ascii="Calibri" w:hAnsi="Calibri" w:cs="Calibri"/>
                <w:color w:val="000000"/>
              </w:rPr>
            </w:pPr>
            <w:ins w:id="745" w:author="Koustubh" w:date="2017-02-27T15:53:00Z">
              <w:r>
                <w:rPr>
                  <w:rFonts w:ascii="Calibri" w:hAnsi="Calibri" w:cs="Calibri"/>
                  <w:color w:val="000000"/>
                </w:rPr>
                <w:t>1174.116</w:t>
              </w:r>
            </w:ins>
          </w:p>
        </w:tc>
        <w:tc>
          <w:tcPr>
            <w:tcW w:w="954" w:type="dxa"/>
            <w:shd w:val="clear" w:color="auto" w:fill="FFFFFF" w:themeFill="background1"/>
            <w:noWrap/>
            <w:vAlign w:val="bottom"/>
          </w:tcPr>
          <w:p w14:paraId="31219871" w14:textId="67D9546F"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46" w:author="Koustubh" w:date="2017-02-27T15:53:00Z"/>
                <w:rFonts w:ascii="Calibri" w:hAnsi="Calibri" w:cs="Calibri"/>
                <w:color w:val="000000"/>
              </w:rPr>
            </w:pPr>
            <w:ins w:id="747" w:author="Koustubh" w:date="2017-02-27T15:53:00Z">
              <w:r>
                <w:rPr>
                  <w:rFonts w:ascii="Calibri" w:hAnsi="Calibri" w:cs="Calibri"/>
                  <w:color w:val="000000"/>
                </w:rPr>
                <w:t>71.58</w:t>
              </w:r>
            </w:ins>
          </w:p>
        </w:tc>
        <w:tc>
          <w:tcPr>
            <w:tcW w:w="857" w:type="dxa"/>
            <w:shd w:val="clear" w:color="auto" w:fill="FFFFFF" w:themeFill="background1"/>
            <w:noWrap/>
            <w:vAlign w:val="bottom"/>
          </w:tcPr>
          <w:p w14:paraId="70E1F679" w14:textId="178917C5"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48" w:author="Koustubh" w:date="2017-02-27T15:53:00Z"/>
                <w:rFonts w:ascii="Calibri" w:hAnsi="Calibri" w:cs="Calibri"/>
                <w:color w:val="000000"/>
              </w:rPr>
            </w:pPr>
            <w:ins w:id="749" w:author="Koustubh" w:date="2017-02-27T15:53:00Z">
              <w:r>
                <w:rPr>
                  <w:rFonts w:ascii="Calibri" w:hAnsi="Calibri" w:cs="Calibri"/>
                  <w:color w:val="000000"/>
                </w:rPr>
                <w:t>0</w:t>
              </w:r>
            </w:ins>
          </w:p>
        </w:tc>
      </w:tr>
      <w:tr w:rsidR="000B2E78" w:rsidRPr="00646552" w14:paraId="1899F93E" w14:textId="77777777" w:rsidTr="000B2E78">
        <w:trPr>
          <w:trHeight w:val="300"/>
          <w:ins w:id="750"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E918955" w14:textId="77777777" w:rsidR="000B2E78" w:rsidRDefault="000B2E78" w:rsidP="000D6CE4">
            <w:pPr>
              <w:rPr>
                <w:ins w:id="751" w:author="Koustubh" w:date="2017-02-27T15:53:00Z"/>
                <w:rFonts w:ascii="Calibri" w:eastAsia="Times New Roman" w:hAnsi="Calibri" w:cs="Calibri"/>
                <w:color w:val="000000"/>
                <w:lang w:eastAsia="en-IN" w:bidi="hi-IN"/>
              </w:rPr>
            </w:pPr>
          </w:p>
        </w:tc>
        <w:tc>
          <w:tcPr>
            <w:tcW w:w="3818" w:type="dxa"/>
            <w:shd w:val="clear" w:color="auto" w:fill="FFFFFF" w:themeFill="background1"/>
            <w:noWrap/>
            <w:vAlign w:val="bottom"/>
          </w:tcPr>
          <w:p w14:paraId="004E3296" w14:textId="614045BB" w:rsidR="000B2E78" w:rsidRDefault="000B2E78" w:rsidP="00646552">
            <w:pPr>
              <w:cnfStyle w:val="000000000000" w:firstRow="0" w:lastRow="0" w:firstColumn="0" w:lastColumn="0" w:oddVBand="0" w:evenVBand="0" w:oddHBand="0" w:evenHBand="0" w:firstRowFirstColumn="0" w:firstRowLastColumn="0" w:lastRowFirstColumn="0" w:lastRowLastColumn="0"/>
              <w:rPr>
                <w:ins w:id="752" w:author="Koustubh" w:date="2017-02-27T15:53:00Z"/>
                <w:rFonts w:ascii="Calibri" w:hAnsi="Calibri" w:cs="Calibri"/>
                <w:color w:val="000000"/>
              </w:rPr>
            </w:pPr>
            <w:proofErr w:type="spellStart"/>
            <w:ins w:id="753" w:author="Koustubh" w:date="2017-02-27T15:53:00Z">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lambda0~1 sigma~1 </w:t>
              </w:r>
              <w:proofErr w:type="spellStart"/>
              <w:r>
                <w:rPr>
                  <w:rFonts w:ascii="Calibri" w:hAnsi="Calibri" w:cs="Calibri"/>
                  <w:color w:val="000000"/>
                </w:rPr>
                <w:lastRenderedPageBreak/>
                <w:t>noneuc~stdGC</w:t>
              </w:r>
              <w:proofErr w:type="spellEnd"/>
              <w:r>
                <w:rPr>
                  <w:rFonts w:ascii="Calibri" w:hAnsi="Calibri" w:cs="Calibri"/>
                  <w:color w:val="000000"/>
                </w:rPr>
                <w:t xml:space="preserve"> </w:t>
              </w:r>
            </w:ins>
            <w:ins w:id="754" w:author="Koustubh" w:date="2017-02-27T16:07:00Z">
              <w:r w:rsidR="001C3C66">
                <w:rPr>
                  <w:rFonts w:ascii="Calibri" w:hAnsi="Calibri" w:cs="Calibri"/>
                  <w:color w:val="000000"/>
                </w:rPr>
                <w:t>–</w:t>
              </w:r>
            </w:ins>
            <w:ins w:id="755" w:author="Koustubh" w:date="2017-02-27T15:53:00Z">
              <w:r>
                <w:rPr>
                  <w:rFonts w:ascii="Calibri" w:hAnsi="Calibri" w:cs="Calibri"/>
                  <w:color w:val="000000"/>
                </w:rPr>
                <w:t xml:space="preserve"> 1</w:t>
              </w:r>
            </w:ins>
          </w:p>
        </w:tc>
        <w:tc>
          <w:tcPr>
            <w:tcW w:w="639" w:type="dxa"/>
            <w:shd w:val="clear" w:color="auto" w:fill="FFFFFF" w:themeFill="background1"/>
            <w:noWrap/>
            <w:vAlign w:val="bottom"/>
          </w:tcPr>
          <w:p w14:paraId="52F75A84" w14:textId="177EFB69"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56" w:author="Koustubh" w:date="2017-02-27T15:53:00Z"/>
                <w:rFonts w:ascii="Calibri" w:hAnsi="Calibri" w:cs="Calibri"/>
                <w:color w:val="000000"/>
              </w:rPr>
            </w:pPr>
            <w:ins w:id="757" w:author="Koustubh" w:date="2017-02-27T15:53:00Z">
              <w:r>
                <w:rPr>
                  <w:rFonts w:ascii="Calibri" w:hAnsi="Calibri" w:cs="Calibri"/>
                  <w:color w:val="000000"/>
                </w:rPr>
                <w:lastRenderedPageBreak/>
                <w:t>7</w:t>
              </w:r>
            </w:ins>
          </w:p>
        </w:tc>
        <w:tc>
          <w:tcPr>
            <w:tcW w:w="1091" w:type="dxa"/>
            <w:shd w:val="clear" w:color="auto" w:fill="FFFFFF" w:themeFill="background1"/>
            <w:noWrap/>
            <w:vAlign w:val="bottom"/>
          </w:tcPr>
          <w:p w14:paraId="7658525E" w14:textId="7D7FBC4A"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58" w:author="Koustubh" w:date="2017-02-27T15:53:00Z"/>
                <w:rFonts w:ascii="Calibri" w:hAnsi="Calibri" w:cs="Calibri"/>
                <w:color w:val="000000"/>
              </w:rPr>
            </w:pPr>
            <w:ins w:id="759" w:author="Koustubh" w:date="2017-02-27T15:53:00Z">
              <w:r>
                <w:rPr>
                  <w:rFonts w:ascii="Calibri" w:hAnsi="Calibri" w:cs="Calibri"/>
                  <w:color w:val="000000"/>
                </w:rPr>
                <w:t>-579.286</w:t>
              </w:r>
            </w:ins>
          </w:p>
        </w:tc>
        <w:tc>
          <w:tcPr>
            <w:tcW w:w="1053" w:type="dxa"/>
            <w:shd w:val="clear" w:color="auto" w:fill="FFFFFF" w:themeFill="background1"/>
            <w:noWrap/>
            <w:vAlign w:val="bottom"/>
          </w:tcPr>
          <w:p w14:paraId="355CD543" w14:textId="286763B9"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60" w:author="Koustubh" w:date="2017-02-27T15:53:00Z"/>
                <w:rFonts w:ascii="Calibri" w:hAnsi="Calibri" w:cs="Calibri"/>
                <w:color w:val="000000"/>
              </w:rPr>
            </w:pPr>
            <w:ins w:id="761" w:author="Koustubh" w:date="2017-02-27T15:53:00Z">
              <w:r>
                <w:rPr>
                  <w:rFonts w:ascii="Calibri" w:hAnsi="Calibri" w:cs="Calibri"/>
                  <w:color w:val="000000"/>
                </w:rPr>
                <w:t>1175.008</w:t>
              </w:r>
            </w:ins>
          </w:p>
        </w:tc>
        <w:tc>
          <w:tcPr>
            <w:tcW w:w="954" w:type="dxa"/>
            <w:shd w:val="clear" w:color="auto" w:fill="FFFFFF" w:themeFill="background1"/>
            <w:noWrap/>
            <w:vAlign w:val="bottom"/>
          </w:tcPr>
          <w:p w14:paraId="456E4195" w14:textId="2169839B"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62" w:author="Koustubh" w:date="2017-02-27T15:53:00Z"/>
                <w:rFonts w:ascii="Calibri" w:hAnsi="Calibri" w:cs="Calibri"/>
                <w:color w:val="000000"/>
              </w:rPr>
            </w:pPr>
            <w:ins w:id="763" w:author="Koustubh" w:date="2017-02-27T15:53:00Z">
              <w:r>
                <w:rPr>
                  <w:rFonts w:ascii="Calibri" w:hAnsi="Calibri" w:cs="Calibri"/>
                  <w:color w:val="000000"/>
                </w:rPr>
                <w:t>72.472</w:t>
              </w:r>
            </w:ins>
          </w:p>
        </w:tc>
        <w:tc>
          <w:tcPr>
            <w:tcW w:w="857" w:type="dxa"/>
            <w:shd w:val="clear" w:color="auto" w:fill="FFFFFF" w:themeFill="background1"/>
            <w:noWrap/>
            <w:vAlign w:val="bottom"/>
          </w:tcPr>
          <w:p w14:paraId="31D6CD97" w14:textId="67EA8B2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64" w:author="Koustubh" w:date="2017-02-27T15:53:00Z"/>
                <w:rFonts w:ascii="Calibri" w:hAnsi="Calibri" w:cs="Calibri"/>
                <w:color w:val="000000"/>
              </w:rPr>
            </w:pPr>
            <w:ins w:id="765" w:author="Koustubh" w:date="2017-02-27T15:53:00Z">
              <w:r>
                <w:rPr>
                  <w:rFonts w:ascii="Calibri" w:hAnsi="Calibri" w:cs="Calibri"/>
                  <w:color w:val="000000"/>
                </w:rPr>
                <w:t>0</w:t>
              </w:r>
            </w:ins>
          </w:p>
        </w:tc>
      </w:tr>
      <w:tr w:rsidR="000B2E78" w:rsidRPr="00646552" w14:paraId="0295C74C" w14:textId="77777777" w:rsidTr="000B2E78">
        <w:trPr>
          <w:cnfStyle w:val="000000100000" w:firstRow="0" w:lastRow="0" w:firstColumn="0" w:lastColumn="0" w:oddVBand="0" w:evenVBand="0" w:oddHBand="1" w:evenHBand="0" w:firstRowFirstColumn="0" w:firstRowLastColumn="0" w:lastRowFirstColumn="0" w:lastRowLastColumn="0"/>
          <w:trHeight w:val="300"/>
          <w:ins w:id="766"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701D6441" w14:textId="77777777" w:rsidR="000B2E78" w:rsidRDefault="000B2E78" w:rsidP="000D6CE4">
            <w:pPr>
              <w:rPr>
                <w:ins w:id="767" w:author="Koustubh" w:date="2017-02-27T15:53:00Z"/>
                <w:rFonts w:ascii="Calibri" w:eastAsia="Times New Roman" w:hAnsi="Calibri" w:cs="Calibri"/>
                <w:color w:val="000000"/>
                <w:lang w:eastAsia="en-IN" w:bidi="hi-IN"/>
              </w:rPr>
            </w:pPr>
          </w:p>
        </w:tc>
        <w:tc>
          <w:tcPr>
            <w:tcW w:w="3818" w:type="dxa"/>
            <w:shd w:val="clear" w:color="auto" w:fill="FFFFFF" w:themeFill="background1"/>
            <w:noWrap/>
            <w:vAlign w:val="bottom"/>
          </w:tcPr>
          <w:p w14:paraId="329C0AD9" w14:textId="2BE939B3" w:rsidR="000B2E78" w:rsidRDefault="000B2E78" w:rsidP="00646552">
            <w:pPr>
              <w:cnfStyle w:val="000000100000" w:firstRow="0" w:lastRow="0" w:firstColumn="0" w:lastColumn="0" w:oddVBand="0" w:evenVBand="0" w:oddHBand="1" w:evenHBand="0" w:firstRowFirstColumn="0" w:firstRowLastColumn="0" w:lastRowFirstColumn="0" w:lastRowLastColumn="0"/>
              <w:rPr>
                <w:ins w:id="768" w:author="Koustubh" w:date="2017-02-27T15:53:00Z"/>
                <w:rFonts w:ascii="Calibri" w:hAnsi="Calibri" w:cs="Calibri"/>
                <w:color w:val="000000"/>
              </w:rPr>
            </w:pPr>
            <w:proofErr w:type="spellStart"/>
            <w:ins w:id="769" w:author="Koustubh" w:date="2017-02-27T15:53:00Z">
              <w:r>
                <w:rPr>
                  <w:rFonts w:ascii="Calibri" w:hAnsi="Calibri" w:cs="Calibri"/>
                  <w:color w:val="000000"/>
                </w:rPr>
                <w:t>D~stdGC</w:t>
              </w:r>
              <w:proofErr w:type="spellEnd"/>
              <w:r>
                <w:rPr>
                  <w:rFonts w:ascii="Calibri" w:hAnsi="Calibri" w:cs="Calibri"/>
                  <w:color w:val="000000"/>
                </w:rPr>
                <w:t xml:space="preserve"> lambda0~1 </w:t>
              </w:r>
              <w:proofErr w:type="spellStart"/>
              <w:r>
                <w:rPr>
                  <w:rFonts w:ascii="Calibri" w:hAnsi="Calibri" w:cs="Calibri"/>
                  <w:color w:val="000000"/>
                </w:rPr>
                <w:t>sigma~Topo</w:t>
              </w:r>
              <w:proofErr w:type="spellEnd"/>
            </w:ins>
          </w:p>
        </w:tc>
        <w:tc>
          <w:tcPr>
            <w:tcW w:w="639" w:type="dxa"/>
            <w:shd w:val="clear" w:color="auto" w:fill="FFFFFF" w:themeFill="background1"/>
            <w:noWrap/>
            <w:vAlign w:val="bottom"/>
          </w:tcPr>
          <w:p w14:paraId="2758FCA0" w14:textId="2D575C66"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70" w:author="Koustubh" w:date="2017-02-27T15:53:00Z"/>
                <w:rFonts w:ascii="Calibri" w:hAnsi="Calibri" w:cs="Calibri"/>
                <w:color w:val="000000"/>
              </w:rPr>
            </w:pPr>
            <w:ins w:id="771" w:author="Koustubh" w:date="2017-02-27T15:53:00Z">
              <w:r>
                <w:rPr>
                  <w:rFonts w:ascii="Calibri" w:hAnsi="Calibri" w:cs="Calibri"/>
                  <w:color w:val="000000"/>
                </w:rPr>
                <w:t>5</w:t>
              </w:r>
            </w:ins>
          </w:p>
        </w:tc>
        <w:tc>
          <w:tcPr>
            <w:tcW w:w="1091" w:type="dxa"/>
            <w:shd w:val="clear" w:color="auto" w:fill="FFFFFF" w:themeFill="background1"/>
            <w:noWrap/>
            <w:vAlign w:val="bottom"/>
          </w:tcPr>
          <w:p w14:paraId="1BE05F24" w14:textId="0B807CC4"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72" w:author="Koustubh" w:date="2017-02-27T15:53:00Z"/>
                <w:rFonts w:ascii="Calibri" w:hAnsi="Calibri" w:cs="Calibri"/>
                <w:color w:val="000000"/>
              </w:rPr>
            </w:pPr>
            <w:ins w:id="773" w:author="Koustubh" w:date="2017-02-27T15:53:00Z">
              <w:r>
                <w:rPr>
                  <w:rFonts w:ascii="Calibri" w:hAnsi="Calibri" w:cs="Calibri"/>
                  <w:color w:val="000000"/>
                </w:rPr>
                <w:t>-583.167</w:t>
              </w:r>
            </w:ins>
          </w:p>
        </w:tc>
        <w:tc>
          <w:tcPr>
            <w:tcW w:w="1053" w:type="dxa"/>
            <w:shd w:val="clear" w:color="auto" w:fill="FFFFFF" w:themeFill="background1"/>
            <w:noWrap/>
            <w:vAlign w:val="bottom"/>
          </w:tcPr>
          <w:p w14:paraId="09AEB9D4" w14:textId="5B3F1829"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74" w:author="Koustubh" w:date="2017-02-27T15:53:00Z"/>
                <w:rFonts w:ascii="Calibri" w:hAnsi="Calibri" w:cs="Calibri"/>
                <w:color w:val="000000"/>
              </w:rPr>
            </w:pPr>
            <w:ins w:id="775" w:author="Koustubh" w:date="2017-02-27T15:53:00Z">
              <w:r>
                <w:rPr>
                  <w:rFonts w:ascii="Calibri" w:hAnsi="Calibri" w:cs="Calibri"/>
                  <w:color w:val="000000"/>
                </w:rPr>
                <w:t>1177.585</w:t>
              </w:r>
            </w:ins>
          </w:p>
        </w:tc>
        <w:tc>
          <w:tcPr>
            <w:tcW w:w="954" w:type="dxa"/>
            <w:shd w:val="clear" w:color="auto" w:fill="FFFFFF" w:themeFill="background1"/>
            <w:noWrap/>
            <w:vAlign w:val="bottom"/>
          </w:tcPr>
          <w:p w14:paraId="0F1BB403" w14:textId="1E8EB623"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76" w:author="Koustubh" w:date="2017-02-27T15:53:00Z"/>
                <w:rFonts w:ascii="Calibri" w:hAnsi="Calibri" w:cs="Calibri"/>
                <w:color w:val="000000"/>
              </w:rPr>
            </w:pPr>
            <w:ins w:id="777" w:author="Koustubh" w:date="2017-02-27T15:53:00Z">
              <w:r>
                <w:rPr>
                  <w:rFonts w:ascii="Calibri" w:hAnsi="Calibri" w:cs="Calibri"/>
                  <w:color w:val="000000"/>
                </w:rPr>
                <w:t>75.049</w:t>
              </w:r>
            </w:ins>
          </w:p>
        </w:tc>
        <w:tc>
          <w:tcPr>
            <w:tcW w:w="857" w:type="dxa"/>
            <w:shd w:val="clear" w:color="auto" w:fill="FFFFFF" w:themeFill="background1"/>
            <w:noWrap/>
            <w:vAlign w:val="bottom"/>
          </w:tcPr>
          <w:p w14:paraId="34D5A132" w14:textId="63EE1D00"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778" w:author="Koustubh" w:date="2017-02-27T15:53:00Z"/>
                <w:rFonts w:ascii="Calibri" w:hAnsi="Calibri" w:cs="Calibri"/>
                <w:color w:val="000000"/>
              </w:rPr>
            </w:pPr>
            <w:ins w:id="779" w:author="Koustubh" w:date="2017-02-27T15:53:00Z">
              <w:r>
                <w:rPr>
                  <w:rFonts w:ascii="Calibri" w:hAnsi="Calibri" w:cs="Calibri"/>
                  <w:color w:val="000000"/>
                </w:rPr>
                <w:t>0</w:t>
              </w:r>
            </w:ins>
          </w:p>
        </w:tc>
      </w:tr>
      <w:tr w:rsidR="000B2E78" w:rsidRPr="00646552" w14:paraId="1B735023" w14:textId="77777777" w:rsidTr="000B2E78">
        <w:trPr>
          <w:trHeight w:val="300"/>
          <w:ins w:id="780"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B7C5777" w14:textId="77777777" w:rsidR="000B2E78" w:rsidRDefault="000B2E78" w:rsidP="000D6CE4">
            <w:pPr>
              <w:rPr>
                <w:ins w:id="781" w:author="Koustubh" w:date="2017-02-27T15:53:00Z"/>
                <w:rFonts w:ascii="Calibri" w:eastAsia="Times New Roman" w:hAnsi="Calibri" w:cs="Calibri"/>
                <w:color w:val="000000"/>
                <w:lang w:eastAsia="en-IN" w:bidi="hi-IN"/>
              </w:rPr>
            </w:pPr>
          </w:p>
        </w:tc>
        <w:tc>
          <w:tcPr>
            <w:tcW w:w="3818" w:type="dxa"/>
            <w:shd w:val="clear" w:color="auto" w:fill="FFFFFF" w:themeFill="background1"/>
            <w:noWrap/>
            <w:vAlign w:val="bottom"/>
          </w:tcPr>
          <w:p w14:paraId="0C342163" w14:textId="5702A561" w:rsidR="000B2E78" w:rsidRDefault="000B2E78" w:rsidP="00646552">
            <w:pPr>
              <w:cnfStyle w:val="000000000000" w:firstRow="0" w:lastRow="0" w:firstColumn="0" w:lastColumn="0" w:oddVBand="0" w:evenVBand="0" w:oddHBand="0" w:evenHBand="0" w:firstRowFirstColumn="0" w:firstRowLastColumn="0" w:lastRowFirstColumn="0" w:lastRowLastColumn="0"/>
              <w:rPr>
                <w:ins w:id="782" w:author="Koustubh" w:date="2017-02-27T15:53:00Z"/>
                <w:rFonts w:ascii="Calibri" w:hAnsi="Calibri" w:cs="Calibri"/>
                <w:color w:val="000000"/>
              </w:rPr>
            </w:pPr>
            <w:proofErr w:type="spellStart"/>
            <w:ins w:id="783" w:author="Koustubh" w:date="2017-02-27T15:53:00Z">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w:t>
              </w:r>
            </w:ins>
            <w:ins w:id="784" w:author="Koustubh" w:date="2017-02-27T16:07:00Z">
              <w:r w:rsidR="001C3C66">
                <w:rPr>
                  <w:rFonts w:ascii="Calibri" w:hAnsi="Calibri" w:cs="Calibri"/>
                  <w:color w:val="000000"/>
                </w:rPr>
                <w:t>–</w:t>
              </w:r>
            </w:ins>
            <w:ins w:id="785" w:author="Koustubh" w:date="2017-02-27T15:53:00Z">
              <w:r>
                <w:rPr>
                  <w:rFonts w:ascii="Calibri" w:hAnsi="Calibri" w:cs="Calibri"/>
                  <w:color w:val="000000"/>
                </w:rPr>
                <w:t xml:space="preserve"> 1</w:t>
              </w:r>
            </w:ins>
          </w:p>
        </w:tc>
        <w:tc>
          <w:tcPr>
            <w:tcW w:w="639" w:type="dxa"/>
            <w:shd w:val="clear" w:color="auto" w:fill="FFFFFF" w:themeFill="background1"/>
            <w:noWrap/>
            <w:vAlign w:val="bottom"/>
          </w:tcPr>
          <w:p w14:paraId="46F18C6F" w14:textId="404B2BA6"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86" w:author="Koustubh" w:date="2017-02-27T15:53:00Z"/>
                <w:rFonts w:ascii="Calibri" w:hAnsi="Calibri" w:cs="Calibri"/>
                <w:color w:val="000000"/>
              </w:rPr>
            </w:pPr>
            <w:ins w:id="787" w:author="Koustubh" w:date="2017-02-27T15:53:00Z">
              <w:r>
                <w:rPr>
                  <w:rFonts w:ascii="Calibri" w:hAnsi="Calibri" w:cs="Calibri"/>
                  <w:color w:val="000000"/>
                </w:rPr>
                <w:t>9</w:t>
              </w:r>
            </w:ins>
          </w:p>
        </w:tc>
        <w:tc>
          <w:tcPr>
            <w:tcW w:w="1091" w:type="dxa"/>
            <w:shd w:val="clear" w:color="auto" w:fill="FFFFFF" w:themeFill="background1"/>
            <w:noWrap/>
            <w:vAlign w:val="bottom"/>
          </w:tcPr>
          <w:p w14:paraId="3BA56461" w14:textId="1ED6673C"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88" w:author="Koustubh" w:date="2017-02-27T15:53:00Z"/>
                <w:rFonts w:ascii="Calibri" w:hAnsi="Calibri" w:cs="Calibri"/>
                <w:color w:val="000000"/>
              </w:rPr>
            </w:pPr>
            <w:ins w:id="789" w:author="Koustubh" w:date="2017-02-27T15:53:00Z">
              <w:r>
                <w:rPr>
                  <w:rFonts w:ascii="Calibri" w:hAnsi="Calibri" w:cs="Calibri"/>
                  <w:color w:val="000000"/>
                </w:rPr>
                <w:t>-577.77</w:t>
              </w:r>
            </w:ins>
          </w:p>
        </w:tc>
        <w:tc>
          <w:tcPr>
            <w:tcW w:w="1053" w:type="dxa"/>
            <w:shd w:val="clear" w:color="auto" w:fill="FFFFFF" w:themeFill="background1"/>
            <w:noWrap/>
            <w:vAlign w:val="bottom"/>
          </w:tcPr>
          <w:p w14:paraId="53089FD9" w14:textId="224319CD"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90" w:author="Koustubh" w:date="2017-02-27T15:53:00Z"/>
                <w:rFonts w:ascii="Calibri" w:hAnsi="Calibri" w:cs="Calibri"/>
                <w:color w:val="000000"/>
              </w:rPr>
            </w:pPr>
            <w:ins w:id="791" w:author="Koustubh" w:date="2017-02-27T15:53:00Z">
              <w:r>
                <w:rPr>
                  <w:rFonts w:ascii="Calibri" w:hAnsi="Calibri" w:cs="Calibri"/>
                  <w:color w:val="000000"/>
                </w:rPr>
                <w:t>1177.631</w:t>
              </w:r>
            </w:ins>
          </w:p>
        </w:tc>
        <w:tc>
          <w:tcPr>
            <w:tcW w:w="954" w:type="dxa"/>
            <w:shd w:val="clear" w:color="auto" w:fill="FFFFFF" w:themeFill="background1"/>
            <w:noWrap/>
            <w:vAlign w:val="bottom"/>
          </w:tcPr>
          <w:p w14:paraId="0CE93408" w14:textId="03419F60"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92" w:author="Koustubh" w:date="2017-02-27T15:53:00Z"/>
                <w:rFonts w:ascii="Calibri" w:hAnsi="Calibri" w:cs="Calibri"/>
                <w:color w:val="000000"/>
              </w:rPr>
            </w:pPr>
            <w:ins w:id="793" w:author="Koustubh" w:date="2017-02-27T15:53:00Z">
              <w:r>
                <w:rPr>
                  <w:rFonts w:ascii="Calibri" w:hAnsi="Calibri" w:cs="Calibri"/>
                  <w:color w:val="000000"/>
                </w:rPr>
                <w:t>75.095</w:t>
              </w:r>
            </w:ins>
          </w:p>
        </w:tc>
        <w:tc>
          <w:tcPr>
            <w:tcW w:w="857" w:type="dxa"/>
            <w:shd w:val="clear" w:color="auto" w:fill="FFFFFF" w:themeFill="background1"/>
            <w:noWrap/>
            <w:vAlign w:val="bottom"/>
          </w:tcPr>
          <w:p w14:paraId="697DD578" w14:textId="078BC772"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794" w:author="Koustubh" w:date="2017-02-27T15:53:00Z"/>
                <w:rFonts w:ascii="Calibri" w:hAnsi="Calibri" w:cs="Calibri"/>
                <w:color w:val="000000"/>
              </w:rPr>
            </w:pPr>
            <w:ins w:id="795" w:author="Koustubh" w:date="2017-02-27T15:53:00Z">
              <w:r>
                <w:rPr>
                  <w:rFonts w:ascii="Calibri" w:hAnsi="Calibri" w:cs="Calibri"/>
                  <w:color w:val="000000"/>
                </w:rPr>
                <w:t>0</w:t>
              </w:r>
            </w:ins>
          </w:p>
        </w:tc>
      </w:tr>
      <w:tr w:rsidR="000B2E78" w:rsidRPr="00646552" w14:paraId="17F70DD6" w14:textId="77777777" w:rsidTr="000B2E78">
        <w:trPr>
          <w:cnfStyle w:val="000000100000" w:firstRow="0" w:lastRow="0" w:firstColumn="0" w:lastColumn="0" w:oddVBand="0" w:evenVBand="0" w:oddHBand="1" w:evenHBand="0" w:firstRowFirstColumn="0" w:firstRowLastColumn="0" w:lastRowFirstColumn="0" w:lastRowLastColumn="0"/>
          <w:trHeight w:val="300"/>
          <w:ins w:id="796"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85474D6" w14:textId="77777777" w:rsidR="000B2E78" w:rsidRDefault="000B2E78" w:rsidP="000D6CE4">
            <w:pPr>
              <w:rPr>
                <w:ins w:id="797" w:author="Koustubh" w:date="2017-02-27T15:53:00Z"/>
                <w:rFonts w:ascii="Calibri" w:eastAsia="Times New Roman" w:hAnsi="Calibri" w:cs="Calibri"/>
                <w:color w:val="000000"/>
                <w:lang w:eastAsia="en-IN" w:bidi="hi-IN"/>
              </w:rPr>
            </w:pPr>
          </w:p>
        </w:tc>
        <w:tc>
          <w:tcPr>
            <w:tcW w:w="3818" w:type="dxa"/>
            <w:shd w:val="clear" w:color="auto" w:fill="FFFFFF" w:themeFill="background1"/>
            <w:noWrap/>
            <w:vAlign w:val="bottom"/>
          </w:tcPr>
          <w:p w14:paraId="0B1326E3" w14:textId="186F2248" w:rsidR="000B2E78" w:rsidRDefault="000B2E78" w:rsidP="00646552">
            <w:pPr>
              <w:cnfStyle w:val="000000100000" w:firstRow="0" w:lastRow="0" w:firstColumn="0" w:lastColumn="0" w:oddVBand="0" w:evenVBand="0" w:oddHBand="1" w:evenHBand="0" w:firstRowFirstColumn="0" w:firstRowLastColumn="0" w:lastRowFirstColumn="0" w:lastRowLastColumn="0"/>
              <w:rPr>
                <w:ins w:id="798" w:author="Koustubh" w:date="2017-02-27T15:53:00Z"/>
                <w:rFonts w:ascii="Calibri" w:hAnsi="Calibri" w:cs="Calibri"/>
                <w:color w:val="000000"/>
              </w:rPr>
            </w:pPr>
            <w:ins w:id="799" w:author="Koustubh" w:date="2017-02-27T15:53:00Z">
              <w:r>
                <w:rPr>
                  <w:rFonts w:ascii="Calibri" w:hAnsi="Calibri" w:cs="Calibri"/>
                  <w:color w:val="000000"/>
                </w:rPr>
                <w:t>D~1 lambda0~1 sigma~1</w:t>
              </w:r>
            </w:ins>
          </w:p>
        </w:tc>
        <w:tc>
          <w:tcPr>
            <w:tcW w:w="639" w:type="dxa"/>
            <w:shd w:val="clear" w:color="auto" w:fill="FFFFFF" w:themeFill="background1"/>
            <w:noWrap/>
            <w:vAlign w:val="bottom"/>
          </w:tcPr>
          <w:p w14:paraId="78C79094" w14:textId="7A82E1A9"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800" w:author="Koustubh" w:date="2017-02-27T15:53:00Z"/>
                <w:rFonts w:ascii="Calibri" w:hAnsi="Calibri" w:cs="Calibri"/>
                <w:color w:val="000000"/>
              </w:rPr>
            </w:pPr>
            <w:ins w:id="801" w:author="Koustubh" w:date="2017-02-27T15:53:00Z">
              <w:r>
                <w:rPr>
                  <w:rFonts w:ascii="Calibri" w:hAnsi="Calibri" w:cs="Calibri"/>
                  <w:color w:val="000000"/>
                </w:rPr>
                <w:t>3</w:t>
              </w:r>
            </w:ins>
          </w:p>
        </w:tc>
        <w:tc>
          <w:tcPr>
            <w:tcW w:w="1091" w:type="dxa"/>
            <w:shd w:val="clear" w:color="auto" w:fill="FFFFFF" w:themeFill="background1"/>
            <w:noWrap/>
            <w:vAlign w:val="bottom"/>
          </w:tcPr>
          <w:p w14:paraId="1B026DDC" w14:textId="0A180639"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802" w:author="Koustubh" w:date="2017-02-27T15:53:00Z"/>
                <w:rFonts w:ascii="Calibri" w:hAnsi="Calibri" w:cs="Calibri"/>
                <w:color w:val="000000"/>
              </w:rPr>
            </w:pPr>
            <w:ins w:id="803" w:author="Koustubh" w:date="2017-02-27T15:53:00Z">
              <w:r>
                <w:rPr>
                  <w:rFonts w:ascii="Calibri" w:hAnsi="Calibri" w:cs="Calibri"/>
                  <w:color w:val="000000"/>
                </w:rPr>
                <w:t>-590.588</w:t>
              </w:r>
            </w:ins>
          </w:p>
        </w:tc>
        <w:tc>
          <w:tcPr>
            <w:tcW w:w="1053" w:type="dxa"/>
            <w:shd w:val="clear" w:color="auto" w:fill="FFFFFF" w:themeFill="background1"/>
            <w:noWrap/>
            <w:vAlign w:val="bottom"/>
          </w:tcPr>
          <w:p w14:paraId="473D6092" w14:textId="56B37121"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804" w:author="Koustubh" w:date="2017-02-27T15:53:00Z"/>
                <w:rFonts w:ascii="Calibri" w:hAnsi="Calibri" w:cs="Calibri"/>
                <w:color w:val="000000"/>
              </w:rPr>
            </w:pPr>
            <w:ins w:id="805" w:author="Koustubh" w:date="2017-02-27T15:53:00Z">
              <w:r>
                <w:rPr>
                  <w:rFonts w:ascii="Calibri" w:hAnsi="Calibri" w:cs="Calibri"/>
                  <w:color w:val="000000"/>
                </w:rPr>
                <w:t>1187.656</w:t>
              </w:r>
            </w:ins>
          </w:p>
        </w:tc>
        <w:tc>
          <w:tcPr>
            <w:tcW w:w="954" w:type="dxa"/>
            <w:shd w:val="clear" w:color="auto" w:fill="FFFFFF" w:themeFill="background1"/>
            <w:noWrap/>
            <w:vAlign w:val="bottom"/>
          </w:tcPr>
          <w:p w14:paraId="18AE9E1A" w14:textId="3D07D036"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806" w:author="Koustubh" w:date="2017-02-27T15:53:00Z"/>
                <w:rFonts w:ascii="Calibri" w:hAnsi="Calibri" w:cs="Calibri"/>
                <w:color w:val="000000"/>
              </w:rPr>
            </w:pPr>
            <w:ins w:id="807" w:author="Koustubh" w:date="2017-02-27T15:53:00Z">
              <w:r>
                <w:rPr>
                  <w:rFonts w:ascii="Calibri" w:hAnsi="Calibri" w:cs="Calibri"/>
                  <w:color w:val="000000"/>
                </w:rPr>
                <w:t>85.12</w:t>
              </w:r>
            </w:ins>
          </w:p>
        </w:tc>
        <w:tc>
          <w:tcPr>
            <w:tcW w:w="857" w:type="dxa"/>
            <w:shd w:val="clear" w:color="auto" w:fill="FFFFFF" w:themeFill="background1"/>
            <w:noWrap/>
            <w:vAlign w:val="bottom"/>
          </w:tcPr>
          <w:p w14:paraId="7DF415D8" w14:textId="6FCB7D8F" w:rsidR="000B2E78" w:rsidRDefault="000B2E78" w:rsidP="00646552">
            <w:pPr>
              <w:jc w:val="right"/>
              <w:cnfStyle w:val="000000100000" w:firstRow="0" w:lastRow="0" w:firstColumn="0" w:lastColumn="0" w:oddVBand="0" w:evenVBand="0" w:oddHBand="1" w:evenHBand="0" w:firstRowFirstColumn="0" w:firstRowLastColumn="0" w:lastRowFirstColumn="0" w:lastRowLastColumn="0"/>
              <w:rPr>
                <w:ins w:id="808" w:author="Koustubh" w:date="2017-02-27T15:53:00Z"/>
                <w:rFonts w:ascii="Calibri" w:hAnsi="Calibri" w:cs="Calibri"/>
                <w:color w:val="000000"/>
              </w:rPr>
            </w:pPr>
            <w:ins w:id="809" w:author="Koustubh" w:date="2017-02-27T15:53:00Z">
              <w:r>
                <w:rPr>
                  <w:rFonts w:ascii="Calibri" w:hAnsi="Calibri" w:cs="Calibri"/>
                  <w:color w:val="000000"/>
                </w:rPr>
                <w:t>0</w:t>
              </w:r>
            </w:ins>
          </w:p>
        </w:tc>
      </w:tr>
      <w:tr w:rsidR="000B2E78" w:rsidRPr="00646552" w14:paraId="01770E6A" w14:textId="77777777" w:rsidTr="000B2E78">
        <w:trPr>
          <w:trHeight w:val="300"/>
          <w:ins w:id="810" w:author="Koustubh" w:date="2017-02-27T15:53:00Z"/>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603AE14" w14:textId="77777777" w:rsidR="000B2E78" w:rsidRDefault="000B2E78" w:rsidP="000D6CE4">
            <w:pPr>
              <w:rPr>
                <w:ins w:id="811" w:author="Koustubh" w:date="2017-02-27T15:53:00Z"/>
                <w:rFonts w:ascii="Calibri" w:eastAsia="Times New Roman" w:hAnsi="Calibri" w:cs="Calibri"/>
                <w:color w:val="000000"/>
                <w:lang w:eastAsia="en-IN" w:bidi="hi-IN"/>
              </w:rPr>
            </w:pPr>
          </w:p>
        </w:tc>
        <w:tc>
          <w:tcPr>
            <w:tcW w:w="3818" w:type="dxa"/>
            <w:shd w:val="clear" w:color="auto" w:fill="FFFFFF" w:themeFill="background1"/>
            <w:noWrap/>
            <w:vAlign w:val="bottom"/>
          </w:tcPr>
          <w:p w14:paraId="5639EE6F" w14:textId="6C9CBDE6" w:rsidR="000B2E78" w:rsidRDefault="000B2E78" w:rsidP="00646552">
            <w:pPr>
              <w:cnfStyle w:val="000000000000" w:firstRow="0" w:lastRow="0" w:firstColumn="0" w:lastColumn="0" w:oddVBand="0" w:evenVBand="0" w:oddHBand="0" w:evenHBand="0" w:firstRowFirstColumn="0" w:firstRowLastColumn="0" w:lastRowFirstColumn="0" w:lastRowLastColumn="0"/>
              <w:rPr>
                <w:ins w:id="812" w:author="Koustubh" w:date="2017-02-27T15:53:00Z"/>
                <w:rFonts w:ascii="Calibri" w:hAnsi="Calibri" w:cs="Calibri"/>
                <w:color w:val="000000"/>
              </w:rPr>
            </w:pPr>
            <w:proofErr w:type="spellStart"/>
            <w:ins w:id="813" w:author="Koustubh" w:date="2017-02-27T15:53:00Z">
              <w:r>
                <w:rPr>
                  <w:rFonts w:ascii="Calibri" w:hAnsi="Calibri" w:cs="Calibri"/>
                  <w:color w:val="000000"/>
                </w:rPr>
                <w:t>D~stdGC</w:t>
              </w:r>
              <w:proofErr w:type="spellEnd"/>
              <w:r>
                <w:rPr>
                  <w:rFonts w:ascii="Calibri" w:hAnsi="Calibri" w:cs="Calibri"/>
                  <w:color w:val="000000"/>
                </w:rPr>
                <w:t xml:space="preserve"> lambda0~1 sigma~1</w:t>
              </w:r>
            </w:ins>
          </w:p>
        </w:tc>
        <w:tc>
          <w:tcPr>
            <w:tcW w:w="639" w:type="dxa"/>
            <w:shd w:val="clear" w:color="auto" w:fill="FFFFFF" w:themeFill="background1"/>
            <w:noWrap/>
            <w:vAlign w:val="bottom"/>
          </w:tcPr>
          <w:p w14:paraId="077D08DF" w14:textId="542E106C"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814" w:author="Koustubh" w:date="2017-02-27T15:53:00Z"/>
                <w:rFonts w:ascii="Calibri" w:hAnsi="Calibri" w:cs="Calibri"/>
                <w:color w:val="000000"/>
              </w:rPr>
            </w:pPr>
            <w:ins w:id="815" w:author="Koustubh" w:date="2017-02-27T15:53:00Z">
              <w:r>
                <w:rPr>
                  <w:rFonts w:ascii="Calibri" w:hAnsi="Calibri" w:cs="Calibri"/>
                  <w:color w:val="000000"/>
                </w:rPr>
                <w:t>4</w:t>
              </w:r>
            </w:ins>
          </w:p>
        </w:tc>
        <w:tc>
          <w:tcPr>
            <w:tcW w:w="1091" w:type="dxa"/>
            <w:shd w:val="clear" w:color="auto" w:fill="FFFFFF" w:themeFill="background1"/>
            <w:noWrap/>
            <w:vAlign w:val="bottom"/>
          </w:tcPr>
          <w:p w14:paraId="62C9FFBE" w14:textId="0638E06C"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816" w:author="Koustubh" w:date="2017-02-27T15:53:00Z"/>
                <w:rFonts w:ascii="Calibri" w:hAnsi="Calibri" w:cs="Calibri"/>
                <w:color w:val="000000"/>
              </w:rPr>
            </w:pPr>
            <w:ins w:id="817" w:author="Koustubh" w:date="2017-02-27T15:53:00Z">
              <w:r>
                <w:rPr>
                  <w:rFonts w:ascii="Calibri" w:hAnsi="Calibri" w:cs="Calibri"/>
                  <w:color w:val="000000"/>
                </w:rPr>
                <w:t>-589.969</w:t>
              </w:r>
            </w:ins>
          </w:p>
        </w:tc>
        <w:tc>
          <w:tcPr>
            <w:tcW w:w="1053" w:type="dxa"/>
            <w:shd w:val="clear" w:color="auto" w:fill="FFFFFF" w:themeFill="background1"/>
            <w:noWrap/>
            <w:vAlign w:val="bottom"/>
          </w:tcPr>
          <w:p w14:paraId="7A6506B8" w14:textId="4F0632E6"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818" w:author="Koustubh" w:date="2017-02-27T15:53:00Z"/>
                <w:rFonts w:ascii="Calibri" w:hAnsi="Calibri" w:cs="Calibri"/>
                <w:color w:val="000000"/>
              </w:rPr>
            </w:pPr>
            <w:ins w:id="819" w:author="Koustubh" w:date="2017-02-27T15:53:00Z">
              <w:r>
                <w:rPr>
                  <w:rFonts w:ascii="Calibri" w:hAnsi="Calibri" w:cs="Calibri"/>
                  <w:color w:val="000000"/>
                </w:rPr>
                <w:t>1188.753</w:t>
              </w:r>
            </w:ins>
          </w:p>
        </w:tc>
        <w:tc>
          <w:tcPr>
            <w:tcW w:w="954" w:type="dxa"/>
            <w:shd w:val="clear" w:color="auto" w:fill="FFFFFF" w:themeFill="background1"/>
            <w:noWrap/>
            <w:vAlign w:val="bottom"/>
          </w:tcPr>
          <w:p w14:paraId="10BFB3DD" w14:textId="3BDB8D14"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820" w:author="Koustubh" w:date="2017-02-27T15:53:00Z"/>
                <w:rFonts w:ascii="Calibri" w:hAnsi="Calibri" w:cs="Calibri"/>
                <w:color w:val="000000"/>
              </w:rPr>
            </w:pPr>
            <w:ins w:id="821" w:author="Koustubh" w:date="2017-02-27T15:53:00Z">
              <w:r>
                <w:rPr>
                  <w:rFonts w:ascii="Calibri" w:hAnsi="Calibri" w:cs="Calibri"/>
                  <w:color w:val="000000"/>
                </w:rPr>
                <w:t>86.217</w:t>
              </w:r>
            </w:ins>
          </w:p>
        </w:tc>
        <w:tc>
          <w:tcPr>
            <w:tcW w:w="857" w:type="dxa"/>
            <w:shd w:val="clear" w:color="auto" w:fill="FFFFFF" w:themeFill="background1"/>
            <w:noWrap/>
            <w:vAlign w:val="bottom"/>
          </w:tcPr>
          <w:p w14:paraId="2563D1DF" w14:textId="70C004D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ins w:id="822" w:author="Koustubh" w:date="2017-02-27T15:53:00Z"/>
                <w:rFonts w:ascii="Calibri" w:hAnsi="Calibri" w:cs="Calibri"/>
                <w:color w:val="000000"/>
              </w:rPr>
            </w:pPr>
            <w:ins w:id="823" w:author="Koustubh" w:date="2017-02-27T15:53:00Z">
              <w:r>
                <w:rPr>
                  <w:rFonts w:ascii="Calibri" w:hAnsi="Calibri" w:cs="Calibri"/>
                  <w:color w:val="000000"/>
                </w:rPr>
                <w:t>0</w:t>
              </w:r>
            </w:ins>
          </w:p>
        </w:tc>
      </w:tr>
    </w:tbl>
    <w:p w14:paraId="7E00537F" w14:textId="63549A76"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824"/>
      <w:ins w:id="825" w:author="David Borchers" w:date="2017-02-27T09:35:00Z">
        <w:r>
          <w:rPr>
            <w:rFonts w:ascii="Times New Roman" w:eastAsia="Times New Roman" w:hAnsi="Times New Roman" w:cs="Times New Roman"/>
            <w:sz w:val="24"/>
            <w:szCs w:val="24"/>
            <w:lang w:eastAsia="en-IN" w:bidi="hi-IN"/>
          </w:rPr>
          <w:t>Table XX</w:t>
        </w:r>
        <w:r w:rsidR="00580F4E">
          <w:rPr>
            <w:rFonts w:ascii="Times New Roman" w:eastAsia="Times New Roman" w:hAnsi="Times New Roman" w:cs="Times New Roman"/>
            <w:sz w:val="24"/>
            <w:szCs w:val="24"/>
            <w:lang w:eastAsia="en-IN" w:bidi="hi-IN"/>
          </w:rPr>
          <w:t xml:space="preserve"> (maybe in an appendix?): Estimated parameters</w:t>
        </w:r>
      </w:ins>
      <w:ins w:id="826" w:author="Koustubh" w:date="2017-02-27T15:53:00Z">
        <w:r>
          <w:rPr>
            <w:rFonts w:ascii="Times New Roman" w:eastAsia="Times New Roman" w:hAnsi="Times New Roman" w:cs="Times New Roman"/>
            <w:sz w:val="24"/>
            <w:szCs w:val="24"/>
            <w:lang w:eastAsia="en-IN" w:bidi="hi-IN"/>
          </w:rPr>
          <w:tab/>
          <w:t>Estimates of snow leopard density and abundance</w:t>
        </w:r>
      </w:ins>
      <w:ins w:id="827" w:author="David Borchers" w:date="2017-02-27T09:35:00Z">
        <w:r>
          <w:rPr>
            <w:rFonts w:ascii="Times New Roman" w:eastAsia="Times New Roman" w:hAnsi="Times New Roman" w:cs="Times New Roman"/>
            <w:sz w:val="24"/>
            <w:szCs w:val="24"/>
            <w:lang w:eastAsia="en-IN" w:bidi="hi-IN"/>
          </w:rPr>
          <w:t xml:space="preserve"> from the </w:t>
        </w:r>
        <w:r w:rsidR="00580F4E">
          <w:rPr>
            <w:rFonts w:ascii="Times New Roman" w:eastAsia="Times New Roman" w:hAnsi="Times New Roman" w:cs="Times New Roman"/>
            <w:sz w:val="24"/>
            <w:szCs w:val="24"/>
            <w:lang w:eastAsia="en-IN" w:bidi="hi-IN"/>
          </w:rPr>
          <w:t xml:space="preserve">preferred </w:t>
        </w:r>
      </w:ins>
      <w:ins w:id="828" w:author="Koustubh" w:date="2017-02-27T15:53:00Z">
        <w:r>
          <w:rPr>
            <w:rFonts w:ascii="Times New Roman" w:eastAsia="Times New Roman" w:hAnsi="Times New Roman" w:cs="Times New Roman"/>
            <w:sz w:val="24"/>
            <w:szCs w:val="24"/>
            <w:lang w:eastAsia="en-IN" w:bidi="hi-IN"/>
          </w:rPr>
          <w:t xml:space="preserve">three study areas, based on most parsimonious </w:t>
        </w:r>
        <w:r w:rsidR="000327F4">
          <w:rPr>
            <w:rFonts w:ascii="Times New Roman" w:eastAsia="Times New Roman" w:hAnsi="Times New Roman" w:cs="Times New Roman"/>
            <w:sz w:val="24"/>
            <w:szCs w:val="24"/>
            <w:lang w:eastAsia="en-IN" w:bidi="hi-IN"/>
          </w:rPr>
          <w:t>and the base-</w:t>
        </w:r>
      </w:ins>
      <w:ins w:id="829" w:author="David Borchers" w:date="2017-02-27T09:35:00Z">
        <w:r w:rsidR="000327F4">
          <w:rPr>
            <w:rFonts w:ascii="Times New Roman" w:eastAsia="Times New Roman" w:hAnsi="Times New Roman" w:cs="Times New Roman"/>
            <w:sz w:val="24"/>
            <w:szCs w:val="24"/>
            <w:lang w:eastAsia="en-IN" w:bidi="hi-IN"/>
          </w:rPr>
          <w:t>models</w:t>
        </w:r>
        <w:commentRangeEnd w:id="824"/>
        <w:r w:rsidR="00580F4E">
          <w:rPr>
            <w:rFonts w:ascii="Times New Roman" w:eastAsia="Times New Roman" w:hAnsi="Times New Roman" w:cs="Times New Roman"/>
            <w:sz w:val="24"/>
            <w:szCs w:val="24"/>
            <w:lang w:eastAsia="en-IN" w:bidi="hi-IN"/>
          </w:rPr>
          <w:t>.</w:t>
        </w:r>
      </w:ins>
      <w:r w:rsidR="00327366">
        <w:rPr>
          <w:rStyle w:val="CommentReference"/>
        </w:rPr>
        <w:commentReference w:id="824"/>
      </w:r>
    </w:p>
    <w:p w14:paraId="3AA858FC" w14:textId="77777777" w:rsidR="000D6CE4" w:rsidRDefault="000D6CE4" w:rsidP="00A118EB">
      <w:pPr>
        <w:spacing w:before="100" w:beforeAutospacing="1" w:after="100" w:afterAutospacing="1" w:line="240" w:lineRule="auto"/>
        <w:rPr>
          <w:ins w:id="830" w:author="Koustubh" w:date="2017-02-27T16:07:00Z"/>
          <w:rFonts w:ascii="Times New Roman" w:eastAsia="Times New Roman" w:hAnsi="Times New Roman" w:cs="Times New Roman"/>
          <w:sz w:val="24"/>
          <w:szCs w:val="24"/>
          <w:lang w:eastAsia="en-IN" w:bidi="hi-IN"/>
        </w:rPr>
      </w:pPr>
    </w:p>
    <w:p w14:paraId="1B8F6A69" w14:textId="24AB6FB0" w:rsidR="001C3C66" w:rsidRDefault="001C3C66" w:rsidP="00A118EB">
      <w:pPr>
        <w:spacing w:before="100" w:beforeAutospacing="1" w:after="100" w:afterAutospacing="1" w:line="240" w:lineRule="auto"/>
        <w:rPr>
          <w:ins w:id="831" w:author="Koustubh" w:date="2017-02-27T16:08:00Z"/>
          <w:rFonts w:ascii="Times New Roman" w:eastAsia="Times New Roman" w:hAnsi="Times New Roman" w:cs="Times New Roman"/>
          <w:sz w:val="24"/>
          <w:szCs w:val="24"/>
          <w:lang w:eastAsia="en-IN" w:bidi="hi-IN"/>
        </w:rPr>
      </w:pPr>
      <w:ins w:id="832" w:author="Koustubh" w:date="2017-02-27T16:07:00Z">
        <w:r>
          <w:rPr>
            <w:rFonts w:ascii="Times New Roman" w:eastAsia="Times New Roman" w:hAnsi="Times New Roman" w:cs="Times New Roman"/>
            <w:sz w:val="24"/>
            <w:szCs w:val="24"/>
            <w:lang w:eastAsia="en-IN" w:bidi="hi-IN"/>
          </w:rPr>
          <w:t xml:space="preserve">Table XX: </w:t>
        </w:r>
      </w:ins>
      <w:ins w:id="833" w:author="Koustubh" w:date="2017-02-27T16:08:00Z">
        <w:r>
          <w:rPr>
            <w:rFonts w:ascii="Times New Roman" w:eastAsia="Times New Roman" w:hAnsi="Times New Roman" w:cs="Times New Roman"/>
            <w:sz w:val="24"/>
            <w:szCs w:val="24"/>
            <w:lang w:eastAsia="en-IN" w:bidi="hi-IN"/>
          </w:rPr>
          <w:t>Coefficients!</w:t>
        </w:r>
      </w:ins>
    </w:p>
    <w:p w14:paraId="6CFADC6A" w14:textId="77777777" w:rsidR="001C3C66" w:rsidRDefault="001C3C66" w:rsidP="00A118EB">
      <w:pPr>
        <w:spacing w:before="100" w:beforeAutospacing="1" w:after="100" w:afterAutospacing="1" w:line="240" w:lineRule="auto"/>
        <w:rPr>
          <w:ins w:id="834" w:author="Koustubh" w:date="2017-02-27T15:53:00Z"/>
          <w:rFonts w:ascii="Times New Roman" w:eastAsia="Times New Roman" w:hAnsi="Times New Roman" w:cs="Times New Roman"/>
          <w:sz w:val="24"/>
          <w:szCs w:val="24"/>
          <w:lang w:eastAsia="en-IN" w:bidi="hi-IN"/>
        </w:rPr>
      </w:pPr>
    </w:p>
    <w:p w14:paraId="472830CA" w14:textId="747C61D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Figure XX: Visual depiction of least co</w:t>
      </w:r>
      <w:r w:rsidR="000D6CE4">
        <w:rPr>
          <w:rFonts w:ascii="Times New Roman" w:eastAsia="Times New Roman" w:hAnsi="Times New Roman" w:cs="Times New Roman"/>
          <w:sz w:val="24"/>
          <w:szCs w:val="24"/>
          <w:lang w:eastAsia="en-IN" w:bidi="hi-IN"/>
        </w:rPr>
        <w:t xml:space="preserve">st paths between random </w:t>
      </w:r>
      <w:proofErr w:type="gramStart"/>
      <w:r w:rsidR="000D6CE4">
        <w:rPr>
          <w:rFonts w:ascii="Times New Roman" w:eastAsia="Times New Roman" w:hAnsi="Times New Roman" w:cs="Times New Roman"/>
          <w:sz w:val="24"/>
          <w:szCs w:val="24"/>
          <w:lang w:eastAsia="en-IN" w:bidi="hi-IN"/>
        </w:rPr>
        <w:t>points</w:t>
      </w:r>
      <w:proofErr w:type="gramEnd"/>
      <w:del w:id="835" w:author="Koustubh" w:date="2017-02-27T15:53:00Z">
        <w:r>
          <w:rPr>
            <w:rFonts w:ascii="Times New Roman" w:eastAsia="Times New Roman" w:hAnsi="Times New Roman" w:cs="Times New Roman"/>
            <w:sz w:val="24"/>
            <w:szCs w:val="24"/>
            <w:lang w:eastAsia="en-IN" w:bidi="hi-IN"/>
          </w:rPr>
          <w:delText xml:space="preserve">, </w:delText>
        </w:r>
      </w:del>
      <w:ins w:id="836" w:author="Koustubh" w:date="2017-02-27T16:09:00Z">
        <w:r w:rsidR="001C3C66">
          <w:rPr>
            <w:rFonts w:ascii="Times New Roman" w:eastAsia="Times New Roman" w:hAnsi="Times New Roman" w:cs="Times New Roman"/>
            <w:sz w:val="24"/>
            <w:szCs w:val="24"/>
            <w:lang w:eastAsia="en-IN" w:bidi="hi-IN"/>
          </w:rPr>
          <w:t>(David to provide from his talks!)</w:t>
        </w:r>
      </w:ins>
    </w:p>
    <w:p w14:paraId="26855CCC" w14:textId="77777777" w:rsidR="000D6CE4" w:rsidRDefault="000D6CE4" w:rsidP="00A118EB">
      <w:pPr>
        <w:spacing w:before="100" w:beforeAutospacing="1" w:after="100" w:afterAutospacing="1" w:line="240" w:lineRule="auto"/>
        <w:rPr>
          <w:ins w:id="837" w:author="Koustubh" w:date="2017-02-27T15:53:00Z"/>
          <w:rFonts w:ascii="Times New Roman" w:eastAsia="Times New Roman" w:hAnsi="Times New Roman" w:cs="Times New Roman"/>
          <w:sz w:val="24"/>
          <w:szCs w:val="24"/>
          <w:lang w:eastAsia="en-IN" w:bidi="hi-IN"/>
        </w:rPr>
      </w:pPr>
    </w:p>
    <w:p w14:paraId="6BE49896" w14:textId="62C2A0C4"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xml:space="preserve">: </w:t>
      </w:r>
      <w:r w:rsidRPr="001C3C66">
        <w:rPr>
          <w:rFonts w:ascii="Times New Roman" w:eastAsia="Times New Roman" w:hAnsi="Times New Roman" w:cs="Times New Roman"/>
          <w:sz w:val="24"/>
          <w:szCs w:val="24"/>
          <w:highlight w:val="yellow"/>
          <w:lang w:eastAsia="en-IN" w:bidi="hi-IN"/>
          <w:rPrChange w:id="838" w:author="Koustubh" w:date="2017-02-27T16:10:00Z">
            <w:rPr>
              <w:rFonts w:ascii="Times New Roman" w:eastAsia="Times New Roman" w:hAnsi="Times New Roman" w:cs="Times New Roman"/>
              <w:sz w:val="24"/>
              <w:szCs w:val="24"/>
              <w:lang w:eastAsia="en-IN" w:bidi="hi-IN"/>
            </w:rPr>
          </w:rPrChange>
        </w:rPr>
        <w:t xml:space="preserve">Visual depiction of non-Euclidean ranging patterns around randomly chosen sampling </w:t>
      </w:r>
      <w:proofErr w:type="spellStart"/>
      <w:r w:rsidRPr="001C3C66">
        <w:rPr>
          <w:rFonts w:ascii="Times New Roman" w:eastAsia="Times New Roman" w:hAnsi="Times New Roman" w:cs="Times New Roman"/>
          <w:sz w:val="24"/>
          <w:szCs w:val="24"/>
          <w:highlight w:val="yellow"/>
          <w:lang w:eastAsia="en-IN" w:bidi="hi-IN"/>
          <w:rPrChange w:id="839" w:author="Koustubh" w:date="2017-02-27T16:10:00Z">
            <w:rPr>
              <w:rFonts w:ascii="Times New Roman" w:eastAsia="Times New Roman" w:hAnsi="Times New Roman" w:cs="Times New Roman"/>
              <w:sz w:val="24"/>
              <w:szCs w:val="24"/>
              <w:lang w:eastAsia="en-IN" w:bidi="hi-IN"/>
            </w:rPr>
          </w:rPrChange>
        </w:rPr>
        <w:t>location</w:t>
      </w:r>
      <w:ins w:id="840" w:author="Koustubh" w:date="2017-02-27T16:10:00Z">
        <w:r w:rsidR="001C3C66" w:rsidRPr="001C3C66">
          <w:rPr>
            <w:rFonts w:ascii="Times New Roman" w:eastAsia="Times New Roman" w:hAnsi="Times New Roman" w:cs="Times New Roman"/>
            <w:sz w:val="24"/>
            <w:szCs w:val="24"/>
            <w:highlight w:val="yellow"/>
            <w:lang w:eastAsia="en-IN" w:bidi="hi-IN"/>
            <w:rPrChange w:id="841" w:author="Koustubh" w:date="2017-02-27T16:10:00Z">
              <w:rPr>
                <w:rFonts w:ascii="Times New Roman" w:eastAsia="Times New Roman" w:hAnsi="Times New Roman" w:cs="Times New Roman"/>
                <w:sz w:val="24"/>
                <w:szCs w:val="24"/>
                <w:lang w:eastAsia="en-IN" w:bidi="hi-IN"/>
              </w:rPr>
            </w:rPrChange>
          </w:rPr>
          <w:t>xx</w:t>
        </w:r>
      </w:ins>
      <w:proofErr w:type="spellEnd"/>
    </w:p>
    <w:p w14:paraId="339AE237" w14:textId="77777777" w:rsidR="000D6CE4" w:rsidRDefault="000D6CE4" w:rsidP="00A118EB">
      <w:pPr>
        <w:spacing w:before="100" w:beforeAutospacing="1" w:after="100" w:afterAutospacing="1" w:line="240" w:lineRule="auto"/>
        <w:rPr>
          <w:ins w:id="842" w:author="Koustubh" w:date="2017-02-27T15:53:00Z"/>
          <w:rFonts w:ascii="Times New Roman" w:eastAsia="Times New Roman" w:hAnsi="Times New Roman" w:cs="Times New Roman"/>
          <w:sz w:val="24"/>
          <w:szCs w:val="24"/>
          <w:lang w:eastAsia="en-IN" w:bidi="hi-IN"/>
        </w:rPr>
      </w:pPr>
    </w:p>
    <w:p w14:paraId="3BBE9F37" w14:textId="22ADF066"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del w:id="843" w:author="Koustubh" w:date="2017-02-27T16:15:00Z">
        <w:r w:rsidDel="005C728A">
          <w:rPr>
            <w:rFonts w:ascii="Times New Roman" w:eastAsia="Times New Roman" w:hAnsi="Times New Roman" w:cs="Times New Roman"/>
            <w:sz w:val="24"/>
            <w:szCs w:val="24"/>
            <w:lang w:eastAsia="en-IN" w:bidi="hi-IN"/>
          </w:rPr>
          <w:delText>XXa</w:delText>
        </w:r>
      </w:del>
      <w:proofErr w:type="spellStart"/>
      <w:ins w:id="844" w:author="Koustubh" w:date="2017-02-27T16:15:00Z">
        <w:r w:rsidR="005C728A">
          <w:rPr>
            <w:rFonts w:ascii="Times New Roman" w:eastAsia="Times New Roman" w:hAnsi="Times New Roman" w:cs="Times New Roman"/>
            <w:sz w:val="24"/>
            <w:szCs w:val="24"/>
            <w:lang w:eastAsia="en-IN" w:bidi="hi-IN"/>
          </w:rPr>
          <w:t>YYa</w:t>
        </w:r>
      </w:ins>
      <w:proofErr w:type="spellEnd"/>
      <w:r>
        <w:rPr>
          <w:rFonts w:ascii="Times New Roman" w:eastAsia="Times New Roman" w:hAnsi="Times New Roman" w:cs="Times New Roman"/>
          <w:sz w:val="24"/>
          <w:szCs w:val="24"/>
          <w:lang w:eastAsia="en-IN" w:bidi="hi-IN"/>
        </w:rPr>
        <w:t>: Snow leopard density surface generated based on the most parsimonious model</w:t>
      </w:r>
      <w:ins w:id="845" w:author="Koustubh" w:date="2017-02-27T15:53:00Z">
        <w:r w:rsidR="000D6CE4">
          <w:rPr>
            <w:rFonts w:ascii="Times New Roman" w:eastAsia="Times New Roman" w:hAnsi="Times New Roman" w:cs="Times New Roman"/>
            <w:sz w:val="24"/>
            <w:szCs w:val="24"/>
            <w:lang w:eastAsia="en-IN" w:bidi="hi-IN"/>
          </w:rPr>
          <w:t>s</w:t>
        </w:r>
      </w:ins>
    </w:p>
    <w:p w14:paraId="57E5387D" w14:textId="77777777" w:rsidR="000D6CE4" w:rsidRDefault="000D6CE4" w:rsidP="00A118EB">
      <w:pPr>
        <w:spacing w:before="100" w:beforeAutospacing="1" w:after="100" w:afterAutospacing="1" w:line="240" w:lineRule="auto"/>
        <w:rPr>
          <w:ins w:id="846" w:author="Koustubh" w:date="2017-02-27T15:53:00Z"/>
          <w:rFonts w:ascii="Times New Roman" w:eastAsia="Times New Roman" w:hAnsi="Times New Roman" w:cs="Times New Roman"/>
          <w:sz w:val="24"/>
          <w:szCs w:val="24"/>
          <w:lang w:eastAsia="en-IN" w:bidi="hi-IN"/>
        </w:rPr>
      </w:pPr>
    </w:p>
    <w:p w14:paraId="1AEECA0A" w14:textId="78E2C283"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del w:id="847" w:author="Koustubh" w:date="2017-02-27T16:19:00Z">
        <w:r w:rsidDel="005C728A">
          <w:rPr>
            <w:rFonts w:ascii="Times New Roman" w:eastAsia="Times New Roman" w:hAnsi="Times New Roman" w:cs="Times New Roman"/>
            <w:sz w:val="24"/>
            <w:szCs w:val="24"/>
            <w:lang w:eastAsia="en-IN" w:bidi="hi-IN"/>
          </w:rPr>
          <w:delText>XXb</w:delText>
        </w:r>
      </w:del>
      <w:proofErr w:type="spellStart"/>
      <w:ins w:id="848" w:author="Koustubh" w:date="2017-02-27T16:19:00Z">
        <w:r w:rsidR="005C728A">
          <w:rPr>
            <w:rFonts w:ascii="Times New Roman" w:eastAsia="Times New Roman" w:hAnsi="Times New Roman" w:cs="Times New Roman"/>
            <w:sz w:val="24"/>
            <w:szCs w:val="24"/>
            <w:lang w:eastAsia="en-IN" w:bidi="hi-IN"/>
          </w:rPr>
          <w:t>YYb</w:t>
        </w:r>
      </w:ins>
      <w:proofErr w:type="spellEnd"/>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Borchers" w:date="2017-02-27T08:30:00Z" w:initials="DB">
    <w:p w14:paraId="34EBC170" w14:textId="73B0D969" w:rsidR="008E19F4" w:rsidRDefault="008E19F4">
      <w:pPr>
        <w:pStyle w:val="CommentText"/>
      </w:pPr>
      <w:r>
        <w:rPr>
          <w:rStyle w:val="CommentReference"/>
        </w:rPr>
        <w:annotationRef/>
      </w:r>
      <w:r>
        <w:t>This needs to be expanded upon.</w:t>
      </w:r>
    </w:p>
  </w:comment>
  <w:comment w:id="3" w:author="David Borchers" w:date="2017-02-27T08:39:00Z" w:initials="DB">
    <w:p w14:paraId="70DEF34F" w14:textId="2AFE9BC1" w:rsidR="008E19F4" w:rsidRDefault="008E19F4">
      <w:pPr>
        <w:pStyle w:val="CommentText"/>
      </w:pPr>
      <w:r>
        <w:rPr>
          <w:rStyle w:val="CommentReference"/>
        </w:rPr>
        <w:annotationRef/>
      </w:r>
      <w:r>
        <w:t>We need to put the encounter rate function in somewhere.</w:t>
      </w:r>
    </w:p>
  </w:comment>
  <w:comment w:id="4" w:author="David Borchers" w:date="2017-02-27T08:55:00Z" w:initials="DB">
    <w:p w14:paraId="3FDEEF39" w14:textId="2C024A1F" w:rsidR="008E19F4" w:rsidRDefault="008E19F4">
      <w:pPr>
        <w:pStyle w:val="CommentText"/>
      </w:pPr>
      <w:r>
        <w:rPr>
          <w:rStyle w:val="CommentReference"/>
        </w:rPr>
        <w:annotationRef/>
      </w:r>
      <w:r>
        <w:t>Are we going to show them? (We should.)</w:t>
      </w:r>
    </w:p>
  </w:comment>
  <w:comment w:id="5" w:author="Koustubh" w:date="2017-02-27T15:48:00Z" w:initials="K">
    <w:p w14:paraId="2306F689" w14:textId="3F3C787F" w:rsidR="008E19F4" w:rsidRDefault="008E19F4">
      <w:pPr>
        <w:pStyle w:val="CommentText"/>
      </w:pPr>
      <w:r>
        <w:rPr>
          <w:rStyle w:val="CommentReference"/>
        </w:rPr>
        <w:annotationRef/>
      </w:r>
      <w:r>
        <w:t>We have listed figure captions a and b, showing these differences!</w:t>
      </w:r>
    </w:p>
  </w:comment>
  <w:comment w:id="6" w:author="David Borchers" w:date="2017-02-27T09:12:00Z" w:initials="DB">
    <w:p w14:paraId="521E75E7" w14:textId="49D58B35" w:rsidR="008E19F4" w:rsidRDefault="008E19F4">
      <w:pPr>
        <w:pStyle w:val="CommentText"/>
      </w:pPr>
      <w:r>
        <w:rPr>
          <w:rStyle w:val="CommentReference"/>
        </w:rPr>
        <w:annotationRef/>
      </w:r>
      <w:r>
        <w:t>Should give details of differences for each area in a table somewhere. Do we have any understanding of why the differences were in different directions? If not, conclusion should just be that assuming uniform density and neglecting non-uniform space use can lead to substantially biased abundance estimates.</w:t>
      </w:r>
    </w:p>
  </w:comment>
  <w:comment w:id="7" w:author="Koustubh" w:date="2017-02-27T15:49:00Z" w:initials="K">
    <w:p w14:paraId="5D1B5BBF" w14:textId="74529D9D" w:rsidR="008E19F4" w:rsidRDefault="008E19F4">
      <w:pPr>
        <w:pStyle w:val="CommentText"/>
      </w:pPr>
      <w:r>
        <w:rPr>
          <w:rStyle w:val="CommentReference"/>
        </w:rPr>
        <w:annotationRef/>
      </w:r>
      <w:r>
        <w:t>Have added a new table to incorporate these differences!</w:t>
      </w:r>
    </w:p>
  </w:comment>
  <w:comment w:id="8" w:author="David Borchers" w:date="2017-02-27T09:15:00Z" w:initials="DB">
    <w:p w14:paraId="204A46F3" w14:textId="1C583E1B" w:rsidR="008E19F4" w:rsidRDefault="008E19F4">
      <w:pPr>
        <w:pStyle w:val="CommentText"/>
      </w:pPr>
      <w:r>
        <w:rPr>
          <w:rStyle w:val="CommentReference"/>
        </w:rPr>
        <w:annotationRef/>
      </w:r>
      <w:r>
        <w:t>Is this the point estimate for the unprotected too?</w:t>
      </w:r>
    </w:p>
  </w:comment>
  <w:comment w:id="9" w:author="Koustubh" w:date="2017-02-27T15:50:00Z" w:initials="K">
    <w:p w14:paraId="207598EE" w14:textId="75FE0306" w:rsidR="008E19F4" w:rsidRDefault="008E19F4">
      <w:pPr>
        <w:pStyle w:val="CommentText"/>
      </w:pPr>
      <w:r>
        <w:rPr>
          <w:rStyle w:val="CommentReference"/>
        </w:rPr>
        <w:annotationRef/>
      </w:r>
      <w:r>
        <w:t>Yep! Surprisingly were exactly the same for both</w:t>
      </w:r>
      <w:proofErr w:type="gramStart"/>
      <w:r>
        <w:t>!!!</w:t>
      </w:r>
      <w:proofErr w:type="gramEnd"/>
      <w:r>
        <w:t xml:space="preserve"> Only CVs varied</w:t>
      </w:r>
    </w:p>
  </w:comment>
  <w:comment w:id="10" w:author="David Borchers" w:date="2017-02-27T09:16:00Z" w:initials="DB">
    <w:p w14:paraId="455B366E" w14:textId="639328B6" w:rsidR="008E19F4" w:rsidRDefault="008E19F4">
      <w:pPr>
        <w:pStyle w:val="CommentText"/>
      </w:pPr>
      <w:r>
        <w:rPr>
          <w:rStyle w:val="CommentReference"/>
        </w:rPr>
        <w:annotationRef/>
      </w:r>
      <w:r>
        <w:t>We need to give some more details here. Maybe just plots?</w:t>
      </w:r>
    </w:p>
  </w:comment>
  <w:comment w:id="11" w:author="Koustubh" w:date="2017-02-27T15:50:00Z" w:initials="K">
    <w:p w14:paraId="2CC6F0A5" w14:textId="7E3744C3" w:rsidR="008E19F4" w:rsidRDefault="008E19F4">
      <w:pPr>
        <w:pStyle w:val="CommentText"/>
      </w:pPr>
      <w:r>
        <w:rPr>
          <w:rStyle w:val="CommentReference"/>
        </w:rPr>
        <w:annotationRef/>
      </w:r>
      <w:r>
        <w:t>Agree. Can show the table with coefficients here if you think that’s appropriate.</w:t>
      </w:r>
    </w:p>
  </w:comment>
  <w:comment w:id="12" w:author="Koustubh" w:date="2017-02-20T11:17:00Z" w:initials="K">
    <w:p w14:paraId="6634A787" w14:textId="4E5A70AF" w:rsidR="008E19F4" w:rsidRDefault="008E19F4">
      <w:pPr>
        <w:pStyle w:val="CommentText"/>
      </w:pPr>
      <w:bookmarkStart w:id="13" w:name="_GoBack"/>
      <w:bookmarkEnd w:id="13"/>
      <w:r>
        <w:rPr>
          <w:rStyle w:val="CommentReference"/>
        </w:rPr>
        <w:annotationRef/>
      </w:r>
      <w:r>
        <w:t xml:space="preserve">Need to further strengthen this part and improve the flow! </w:t>
      </w:r>
    </w:p>
  </w:comment>
  <w:comment w:id="61" w:author="David Borchers" w:date="2017-02-27T09:27:00Z" w:initials="DB">
    <w:p w14:paraId="75D203BD" w14:textId="6264A3E7" w:rsidR="008E19F4" w:rsidRDefault="008E19F4">
      <w:pPr>
        <w:pStyle w:val="CommentText"/>
      </w:pPr>
      <w:r>
        <w:rPr>
          <w:rStyle w:val="CommentReference"/>
        </w:rPr>
        <w:annotationRef/>
      </w:r>
      <w:r>
        <w:t>Need a table of results somewhere</w:t>
      </w:r>
    </w:p>
  </w:comment>
  <w:comment w:id="84" w:author="David Borchers" w:date="2017-02-27T09:32:00Z" w:initials="DB">
    <w:p w14:paraId="5EBEFC2E" w14:textId="485F3666" w:rsidR="008E19F4" w:rsidRDefault="008E19F4">
      <w:pPr>
        <w:pStyle w:val="CommentText"/>
      </w:pPr>
      <w:r>
        <w:rPr>
          <w:rStyle w:val="CommentReference"/>
        </w:rPr>
        <w:annotationRef/>
      </w:r>
      <w:r>
        <w:t>For the non-uniform density bit.</w:t>
      </w:r>
    </w:p>
  </w:comment>
  <w:comment w:id="824" w:author="Koustubh" w:date="2017-02-27T15:30:00Z" w:initials="K">
    <w:p w14:paraId="6911FA7C" w14:textId="3DBE0441" w:rsidR="008E19F4" w:rsidRDefault="008E19F4">
      <w:pPr>
        <w:pStyle w:val="CommentText"/>
      </w:pPr>
      <w:r>
        <w:rPr>
          <w:rStyle w:val="CommentReference"/>
        </w:rPr>
        <w:annotationRef/>
      </w:r>
      <w:r>
        <w:t>Should we show the individual model outputs or the joint outputs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B6E05" w15:done="0"/>
  <w15:commentEx w15:paraId="5B688D2E" w15:done="0"/>
  <w15:commentEx w15:paraId="5C4D7D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327F4"/>
    <w:rsid w:val="00046410"/>
    <w:rsid w:val="00052D92"/>
    <w:rsid w:val="0005733B"/>
    <w:rsid w:val="000621BA"/>
    <w:rsid w:val="00084BEB"/>
    <w:rsid w:val="000918C2"/>
    <w:rsid w:val="00094430"/>
    <w:rsid w:val="000A06DD"/>
    <w:rsid w:val="000B2E78"/>
    <w:rsid w:val="000B707A"/>
    <w:rsid w:val="000D2DBC"/>
    <w:rsid w:val="000D6223"/>
    <w:rsid w:val="000D6CE4"/>
    <w:rsid w:val="000D6EE1"/>
    <w:rsid w:val="0011761F"/>
    <w:rsid w:val="0013329A"/>
    <w:rsid w:val="00142C5C"/>
    <w:rsid w:val="00143BBC"/>
    <w:rsid w:val="0015197E"/>
    <w:rsid w:val="001C3C66"/>
    <w:rsid w:val="001D219B"/>
    <w:rsid w:val="001E0FB5"/>
    <w:rsid w:val="00200CCC"/>
    <w:rsid w:val="002108F6"/>
    <w:rsid w:val="002411DB"/>
    <w:rsid w:val="00251F5F"/>
    <w:rsid w:val="00264323"/>
    <w:rsid w:val="0028515E"/>
    <w:rsid w:val="00287DD2"/>
    <w:rsid w:val="00287E5A"/>
    <w:rsid w:val="003221B9"/>
    <w:rsid w:val="0032638D"/>
    <w:rsid w:val="00327366"/>
    <w:rsid w:val="00354BF3"/>
    <w:rsid w:val="003604A5"/>
    <w:rsid w:val="00393CDA"/>
    <w:rsid w:val="003D5F15"/>
    <w:rsid w:val="003E0217"/>
    <w:rsid w:val="003E1E6E"/>
    <w:rsid w:val="003F295A"/>
    <w:rsid w:val="004051A5"/>
    <w:rsid w:val="00411371"/>
    <w:rsid w:val="004156C8"/>
    <w:rsid w:val="00433D3A"/>
    <w:rsid w:val="00435D3C"/>
    <w:rsid w:val="0044121E"/>
    <w:rsid w:val="00452277"/>
    <w:rsid w:val="0046414B"/>
    <w:rsid w:val="00465B8C"/>
    <w:rsid w:val="004756FB"/>
    <w:rsid w:val="004966CA"/>
    <w:rsid w:val="004A4513"/>
    <w:rsid w:val="004D0251"/>
    <w:rsid w:val="005232FD"/>
    <w:rsid w:val="00580147"/>
    <w:rsid w:val="00580F4E"/>
    <w:rsid w:val="005A764C"/>
    <w:rsid w:val="005B7D52"/>
    <w:rsid w:val="005C3F8B"/>
    <w:rsid w:val="005C728A"/>
    <w:rsid w:val="005D2FFA"/>
    <w:rsid w:val="005F594B"/>
    <w:rsid w:val="00617170"/>
    <w:rsid w:val="006276BD"/>
    <w:rsid w:val="00646552"/>
    <w:rsid w:val="00651478"/>
    <w:rsid w:val="0068612D"/>
    <w:rsid w:val="006B265F"/>
    <w:rsid w:val="006D0A97"/>
    <w:rsid w:val="006D1CB2"/>
    <w:rsid w:val="00704E9D"/>
    <w:rsid w:val="00726C1E"/>
    <w:rsid w:val="00734A4B"/>
    <w:rsid w:val="00753BCC"/>
    <w:rsid w:val="007552EE"/>
    <w:rsid w:val="007C4344"/>
    <w:rsid w:val="00804B6C"/>
    <w:rsid w:val="00820490"/>
    <w:rsid w:val="0082537E"/>
    <w:rsid w:val="00834BD9"/>
    <w:rsid w:val="0085395C"/>
    <w:rsid w:val="00875164"/>
    <w:rsid w:val="00887C36"/>
    <w:rsid w:val="008C7B08"/>
    <w:rsid w:val="008D16D6"/>
    <w:rsid w:val="008E16E2"/>
    <w:rsid w:val="008E19F4"/>
    <w:rsid w:val="008F4271"/>
    <w:rsid w:val="00915F7C"/>
    <w:rsid w:val="00930B4B"/>
    <w:rsid w:val="00943548"/>
    <w:rsid w:val="009457F8"/>
    <w:rsid w:val="00965CF8"/>
    <w:rsid w:val="00966467"/>
    <w:rsid w:val="009664D8"/>
    <w:rsid w:val="00994A6F"/>
    <w:rsid w:val="009B0772"/>
    <w:rsid w:val="009E022C"/>
    <w:rsid w:val="00A118EB"/>
    <w:rsid w:val="00A11AD3"/>
    <w:rsid w:val="00A1409C"/>
    <w:rsid w:val="00A21885"/>
    <w:rsid w:val="00A746E7"/>
    <w:rsid w:val="00A74B08"/>
    <w:rsid w:val="00A9145B"/>
    <w:rsid w:val="00A9537E"/>
    <w:rsid w:val="00AB3C59"/>
    <w:rsid w:val="00B0440F"/>
    <w:rsid w:val="00B70F6B"/>
    <w:rsid w:val="00BC62BD"/>
    <w:rsid w:val="00BD6348"/>
    <w:rsid w:val="00BE0A73"/>
    <w:rsid w:val="00BE146B"/>
    <w:rsid w:val="00BE4857"/>
    <w:rsid w:val="00BF7E43"/>
    <w:rsid w:val="00C77A61"/>
    <w:rsid w:val="00C839C3"/>
    <w:rsid w:val="00C92135"/>
    <w:rsid w:val="00C9259B"/>
    <w:rsid w:val="00CC570E"/>
    <w:rsid w:val="00CD6176"/>
    <w:rsid w:val="00CF18F4"/>
    <w:rsid w:val="00D15CF7"/>
    <w:rsid w:val="00D402F1"/>
    <w:rsid w:val="00D629BA"/>
    <w:rsid w:val="00D6374E"/>
    <w:rsid w:val="00DA2774"/>
    <w:rsid w:val="00DC389E"/>
    <w:rsid w:val="00DE3462"/>
    <w:rsid w:val="00DE658A"/>
    <w:rsid w:val="00E13D21"/>
    <w:rsid w:val="00E67277"/>
    <w:rsid w:val="00EA6717"/>
    <w:rsid w:val="00EA72C7"/>
    <w:rsid w:val="00EB2226"/>
    <w:rsid w:val="00EE7575"/>
    <w:rsid w:val="00F046AE"/>
    <w:rsid w:val="00F22CDB"/>
    <w:rsid w:val="00F33574"/>
    <w:rsid w:val="00F9040B"/>
    <w:rsid w:val="00FB7120"/>
    <w:rsid w:val="00FC6305"/>
    <w:rsid w:val="00FD43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74CF2-E06D-4F03-994C-A40F44187CE5}">
  <ds:schemaRefs>
    <ds:schemaRef ds:uri="http://schemas.openxmlformats.org/officeDocument/2006/bibliography"/>
  </ds:schemaRefs>
</ds:datastoreItem>
</file>

<file path=customXml/itemProps2.xml><?xml version="1.0" encoding="utf-8"?>
<ds:datastoreItem xmlns:ds="http://schemas.openxmlformats.org/officeDocument/2006/customXml" ds:itemID="{9B23A8C4-926E-4873-891E-47ABE931F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12276</Words>
  <Characters>69978</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3</cp:revision>
  <dcterms:created xsi:type="dcterms:W3CDTF">2017-02-23T10:45:00Z</dcterms:created>
  <dcterms:modified xsi:type="dcterms:W3CDTF">2017-02-27T17:40:00Z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