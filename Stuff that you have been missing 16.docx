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bookmarkStart w:id="0" w:name="_GoBack"/>
      <w:bookmarkEnd w:id="0"/>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r>
        <w:rPr>
          <w:rFonts w:ascii="Times New Roman" w:eastAsia="Times New Roman" w:hAnsi="Times New Roman" w:cs="Times New Roman"/>
          <w:sz w:val="24"/>
          <w:szCs w:val="24"/>
          <w:lang w:eastAsia="en-IN" w:bidi="hi-IN"/>
        </w:rPr>
        <w:t xml:space="preserve">Karanth et al. XX; Sharma et al. XX; </w:t>
      </w:r>
      <w:r w:rsidRPr="00BC2F69">
        <w:rPr>
          <w:rFonts w:ascii="Times New Roman" w:eastAsia="Times New Roman" w:hAnsi="Times New Roman" w:cs="Times New Roman"/>
          <w:sz w:val="24"/>
          <w:szCs w:val="24"/>
          <w:lang w:eastAsia="en-IN" w:bidi="hi-IN"/>
        </w:rPr>
        <w:t>O’Connell et al., 2011, Bischof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r w:rsidRPr="00BC2F69">
        <w:rPr>
          <w:rFonts w:ascii="Times New Roman" w:eastAsia="Times New Roman" w:hAnsi="Times New Roman" w:cs="Times New Roman"/>
          <w:sz w:val="24"/>
          <w:szCs w:val="24"/>
          <w:lang w:eastAsia="en-IN" w:bidi="hi-IN"/>
        </w:rPr>
        <w:t>Periera et al., 2009, Janecka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rFonts w:ascii="Times New Roman" w:eastAsia="Times New Roman" w:hAnsi="Times New Roman" w:cs="Times New Roman"/>
          <w:sz w:val="24"/>
          <w:szCs w:val="24"/>
          <w:lang w:eastAsia="en-IN" w:bidi="hi-IN"/>
        </w:rPr>
      </w:pPr>
    </w:p>
    <w:p w14:paraId="2F180C28" w14:textId="0BFD210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r w:rsidR="00567E8C">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r w:rsidR="00567E8C">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to infer snow leopard population sizes or population dynamics without risking misinterpretations caused by small sampling areas </w:t>
      </w:r>
      <w:r w:rsidR="00567E8C">
        <w:rPr>
          <w:rFonts w:ascii="Times New Roman" w:eastAsia="Times New Roman" w:hAnsi="Times New Roman" w:cs="Times New Roman"/>
          <w:sz w:val="24"/>
          <w:szCs w:val="24"/>
          <w:lang w:eastAsia="en-IN" w:bidi="hi-IN"/>
        </w:rPr>
        <w:t>(e.g. Williams et al. XX)</w:t>
      </w:r>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Efford 2008; Royle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r>
        <w:rPr>
          <w:rFonts w:ascii="Times New Roman" w:eastAsia="Times New Roman" w:hAnsi="Times New Roman" w:cs="Times New Roman"/>
          <w:sz w:val="24"/>
          <w:szCs w:val="24"/>
          <w:lang w:eastAsia="en-IN" w:bidi="hi-IN"/>
        </w:rPr>
        <w:lastRenderedPageBreak/>
        <w:t xml:space="preserve">Efford 2008; Royle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Royle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04EC0971"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r w:rsidR="00567E8C">
        <w:rPr>
          <w:rFonts w:ascii="Times New Roman" w:eastAsia="Times New Roman" w:hAnsi="Times New Roman" w:cs="Times New Roman"/>
          <w:sz w:val="24"/>
          <w:szCs w:val="24"/>
          <w:lang w:eastAsia="en-IN" w:bidi="hi-IN"/>
        </w:rPr>
        <w:t>. P</w:t>
      </w:r>
      <w:r>
        <w:rPr>
          <w:rFonts w:ascii="Times New Roman" w:eastAsia="Times New Roman" w:hAnsi="Times New Roman" w:cs="Times New Roman"/>
          <w:sz w:val="24"/>
          <w:szCs w:val="24"/>
          <w:lang w:eastAsia="en-IN" w:bidi="hi-IN"/>
        </w:rPr>
        <w:t xml:space="preserve">rotected </w:t>
      </w:r>
      <w:r w:rsidR="00567E8C">
        <w:rPr>
          <w:rFonts w:ascii="Times New Roman" w:eastAsia="Times New Roman" w:hAnsi="Times New Roman" w:cs="Times New Roman"/>
          <w:sz w:val="24"/>
          <w:szCs w:val="24"/>
          <w:lang w:eastAsia="en-IN" w:bidi="hi-IN"/>
        </w:rPr>
        <w:t xml:space="preserve">Areas that </w:t>
      </w:r>
      <w:r>
        <w:rPr>
          <w:rFonts w:ascii="Times New Roman" w:eastAsia="Times New Roman" w:hAnsi="Times New Roman" w:cs="Times New Roman"/>
          <w:sz w:val="24"/>
          <w:szCs w:val="24"/>
          <w:lang w:eastAsia="en-IN" w:bidi="hi-IN"/>
        </w:rPr>
        <w:t>can encompass viable populations need to be large</w:t>
      </w:r>
      <w:r w:rsidR="00567E8C">
        <w:rPr>
          <w:rFonts w:ascii="Times New Roman" w:eastAsia="Times New Roman" w:hAnsi="Times New Roman" w:cs="Times New Roman"/>
          <w:sz w:val="24"/>
          <w:szCs w:val="24"/>
          <w:lang w:eastAsia="en-IN" w:bidi="hi-IN"/>
        </w:rPr>
        <w:t xml:space="preserve">, but the </w:t>
      </w:r>
      <w:r>
        <w:rPr>
          <w:rFonts w:ascii="Times New Roman" w:eastAsia="Times New Roman" w:hAnsi="Times New Roman" w:cs="Times New Roman"/>
          <w:sz w:val="24"/>
          <w:szCs w:val="24"/>
          <w:lang w:eastAsia="en-IN" w:bidi="hi-IN"/>
        </w:rPr>
        <w:t>number of such areas</w:t>
      </w:r>
      <w:r w:rsidR="00567E8C">
        <w:rPr>
          <w:rFonts w:ascii="Times New Roman" w:eastAsia="Times New Roman" w:hAnsi="Times New Roman" w:cs="Times New Roman"/>
          <w:sz w:val="24"/>
          <w:szCs w:val="24"/>
          <w:lang w:eastAsia="en-IN" w:bidi="hi-IN"/>
        </w:rPr>
        <w:t xml:space="preserve"> is limited</w:t>
      </w:r>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92A45A0"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1" w:name="OLE_LINK1"/>
      <w:bookmarkStart w:id="2"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1"/>
      <w:bookmarkEnd w:id="2"/>
      <w:r>
        <w:rPr>
          <w:rFonts w:ascii="Times New Roman" w:eastAsia="Times New Roman" w:hAnsi="Times New Roman" w:cs="Times New Roman"/>
          <w:sz w:val="24"/>
          <w:szCs w:val="24"/>
          <w:lang w:eastAsia="en-IN" w:bidi="hi-IN"/>
        </w:rPr>
        <w:t xml:space="preserve"> We also </w:t>
      </w:r>
      <w:r w:rsidR="00D85359">
        <w:rPr>
          <w:rFonts w:ascii="Times New Roman" w:eastAsia="Times New Roman" w:hAnsi="Times New Roman" w:cs="Times New Roman"/>
          <w:sz w:val="24"/>
          <w:szCs w:val="24"/>
          <w:lang w:eastAsia="en-IN" w:bidi="hi-IN"/>
        </w:rPr>
        <w:t xml:space="preserve">report </w:t>
      </w:r>
      <w:r>
        <w:rPr>
          <w:rFonts w:ascii="Times New Roman" w:eastAsia="Times New Roman" w:hAnsi="Times New Roman" w:cs="Times New Roman"/>
          <w:sz w:val="24"/>
          <w:szCs w:val="24"/>
          <w:lang w:eastAsia="en-IN" w:bidi="hi-IN"/>
        </w:rPr>
        <w:t xml:space="preserve">the densities between the three study areas </w:t>
      </w:r>
      <w:r w:rsidR="00D85359">
        <w:rPr>
          <w:rFonts w:ascii="Times New Roman" w:eastAsia="Times New Roman" w:hAnsi="Times New Roman" w:cs="Times New Roman"/>
          <w:sz w:val="24"/>
          <w:szCs w:val="24"/>
          <w:lang w:eastAsia="en-IN" w:bidi="hi-IN"/>
        </w:rPr>
        <w:t xml:space="preserve">and compare them </w:t>
      </w:r>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r w:rsidR="00D85359">
        <w:rPr>
          <w:rFonts w:ascii="Times New Roman" w:eastAsia="Times New Roman" w:hAnsi="Times New Roman" w:cs="Times New Roman"/>
          <w:sz w:val="24"/>
          <w:szCs w:val="24"/>
          <w:lang w:eastAsia="en-IN" w:bidi="hi-IN"/>
        </w:rPr>
        <w:t xml:space="preserve"> and a framework to compare snow leopard densities across space (or time)</w:t>
      </w:r>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sq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sq km. Since 2008, the Snow Leopard Trust and Snow Leopard Conservation Foundation have been conducting a long-term snow leopard study in the Tost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Tost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Nemegt Mountain complex, and Noyon Mountain range. While Noyon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they have had a community based conservation program operational until yearXX. Nemegt Mountains on the other hand represent the strictly Protected  Area of Gurvan Saikhan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that ranged from 920 to 1200 sq km.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w:t>
      </w:r>
      <w:r>
        <w:rPr>
          <w:rFonts w:ascii="Times New Roman" w:eastAsia="Times New Roman" w:hAnsi="Times New Roman" w:cs="Times New Roman"/>
          <w:sz w:val="24"/>
          <w:szCs w:val="24"/>
          <w:lang w:eastAsia="en-IN" w:bidi="hi-IN"/>
        </w:rPr>
        <w:lastRenderedPageBreak/>
        <w:t>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
      <w:commentRangeStart w:id="4"/>
      <w:r w:rsidRPr="00834BD9">
        <w:rPr>
          <w:rFonts w:ascii="Times New Roman" w:eastAsia="Times New Roman" w:hAnsi="Times New Roman" w:cs="Times New Roman"/>
          <w:b/>
          <w:bCs/>
          <w:sz w:val="24"/>
          <w:szCs w:val="24"/>
          <w:lang w:eastAsia="en-IN" w:bidi="hi-IN"/>
        </w:rPr>
        <w:t xml:space="preserve">Demarcation </w:t>
      </w:r>
      <w:commentRangeEnd w:id="3"/>
      <w:r>
        <w:rPr>
          <w:rStyle w:val="CommentReference"/>
        </w:rPr>
        <w:commentReference w:id="3"/>
      </w:r>
      <w:commentRangeEnd w:id="4"/>
      <w:r>
        <w:rPr>
          <w:rStyle w:val="CommentReference"/>
        </w:rPr>
        <w:commentReference w:id="4"/>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05A44F5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statistic tool (ArcGIS) for a circular neighbourhood of 500 meters to be used as a covariate that may have influenced snow leopard density</w:t>
      </w:r>
      <w:r w:rsidR="009A46A0">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“stdGC”)</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w:t>
      </w:r>
      <w:commentRangeStart w:id="5"/>
      <w:r>
        <w:rPr>
          <w:rFonts w:ascii="Times New Roman" w:eastAsia="Times New Roman" w:hAnsi="Times New Roman" w:cs="Times New Roman"/>
          <w:sz w:val="24"/>
          <w:szCs w:val="24"/>
          <w:lang w:eastAsia="en-IN" w:bidi="hi-IN"/>
        </w:rPr>
        <w:t xml:space="preserve">logistic regression </w:t>
      </w:r>
      <w:commentRangeEnd w:id="5"/>
      <w:r>
        <w:rPr>
          <w:rStyle w:val="CommentReference"/>
        </w:rPr>
        <w:commentReference w:id="5"/>
      </w:r>
      <w:r>
        <w:rPr>
          <w:rFonts w:ascii="Times New Roman" w:eastAsia="Times New Roman" w:hAnsi="Times New Roman" w:cs="Times New Roman"/>
          <w:sz w:val="24"/>
          <w:szCs w:val="24"/>
          <w:lang w:eastAsia="en-IN" w:bidi="hi-IN"/>
        </w:rPr>
        <w:t xml:space="preserve">on </w:t>
      </w:r>
      <w:commentRangeStart w:id="6"/>
      <w:r>
        <w:rPr>
          <w:rFonts w:ascii="Times New Roman" w:eastAsia="Times New Roman" w:hAnsi="Times New Roman" w:cs="Times New Roman"/>
          <w:sz w:val="24"/>
          <w:szCs w:val="24"/>
          <w:lang w:eastAsia="en-IN" w:bidi="hi-IN"/>
        </w:rPr>
        <w:t xml:space="preserve">35,000 telemetry </w:t>
      </w:r>
      <w:commentRangeEnd w:id="6"/>
      <w:r>
        <w:rPr>
          <w:rStyle w:val="CommentReference"/>
        </w:rPr>
        <w:commentReference w:id="6"/>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 </w:t>
      </w:r>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stdBC</w:t>
      </w:r>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used the R package </w:t>
      </w:r>
      <w:r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5FB0A3D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and the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 The general forms of the density model, intercept model and range model,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p w14:paraId="03EA451D" w14:textId="3CB8BDDE" w:rsidR="00D4256D" w:rsidRPr="00307127" w:rsidRDefault="00AD0C08"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p>
    <w:p w14:paraId="4D6A20E8" w14:textId="66825CBC" w:rsidR="00D4256D"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th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AD0C08"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p>
    <w:p w14:paraId="6C466FE2" w14:textId="5BA22336" w:rsidR="00D4256D"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p>
    <w:p w14:paraId="653F3533" w14:textId="5ECA275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 xml:space="preserve">th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r w:rsidR="00F3161B">
        <w:rPr>
          <w:rFonts w:ascii="Times New Roman" w:eastAsia="Times New Roman" w:hAnsi="Times New Roman" w:cs="Times New Roman"/>
          <w:sz w:val="24"/>
          <w:szCs w:val="24"/>
          <w:lang w:eastAsia="en-IN" w:bidi="hi-IN"/>
        </w:rPr>
        <w:t xml:space="preserve">while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 covariate.</w:t>
      </w:r>
    </w:p>
    <w:p w14:paraId="44E8C85C" w14:textId="47CCFC0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m:oMath>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]/2</m:t>
                </m:r>
              </m:e>
            </m:d>
          </m:e>
        </m:func>
      </m:oMath>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sidR="007E5F06">
        <w:rPr>
          <w:rFonts w:ascii="Times New Roman" w:eastAsia="Times New Roman" w:hAnsi="Times New Roman" w:cs="Times New Roman"/>
          <w:sz w:val="24"/>
          <w:szCs w:val="24"/>
          <w:lang w:eastAsia="en-IN" w:bidi="hi-IN"/>
        </w:rPr>
        <w:t xml:space="preserve"> with our data</w:t>
      </w:r>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AICc,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3A1D6209"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r w:rsidR="00740317">
        <w:rPr>
          <w:rFonts w:ascii="Times New Roman" w:eastAsia="Times New Roman" w:hAnsi="Times New Roman" w:cs="Times New Roman"/>
          <w:sz w:val="24"/>
          <w:szCs w:val="24"/>
          <w:lang w:eastAsia="en-IN" w:bidi="hi-IN"/>
        </w:rPr>
        <w:t>, using Equation (1) above</w:t>
      </w:r>
      <w:r>
        <w:rPr>
          <w:rFonts w:ascii="Times New Roman" w:eastAsia="Times New Roman" w:hAnsi="Times New Roman" w:cs="Times New Roman"/>
          <w:sz w:val="24"/>
          <w:szCs w:val="24"/>
          <w:lang w:eastAsia="en-IN" w:bidi="hi-IN"/>
        </w:rPr>
        <w:t xml:space="preserve">. </w:t>
      </w:r>
    </w:p>
    <w:p w14:paraId="753183CC" w14:textId="417A1E8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AICc to investigate whether covariate effects were area-specific or shared across areas. </w:t>
      </w:r>
      <w:commentRangeStart w:id="7"/>
      <w:r>
        <w:rPr>
          <w:rFonts w:ascii="Times New Roman" w:eastAsia="Times New Roman" w:hAnsi="Times New Roman" w:cs="Times New Roman"/>
          <w:sz w:val="24"/>
          <w:szCs w:val="24"/>
          <w:lang w:eastAsia="en-IN" w:bidi="hi-IN"/>
        </w:rPr>
        <w:t xml:space="preserve">We used this analysis to </w:t>
      </w:r>
      <w:r w:rsidR="003B5626">
        <w:rPr>
          <w:rFonts w:ascii="Times New Roman" w:eastAsia="Times New Roman" w:hAnsi="Times New Roman" w:cs="Times New Roman"/>
          <w:sz w:val="24"/>
          <w:szCs w:val="24"/>
          <w:lang w:eastAsia="en-IN" w:bidi="hi-IN"/>
        </w:rPr>
        <w:t xml:space="preserve">report </w:t>
      </w:r>
      <w:r w:rsidR="00567E8C">
        <w:rPr>
          <w:rFonts w:ascii="Times New Roman" w:eastAsia="Times New Roman" w:hAnsi="Times New Roman" w:cs="Times New Roman"/>
          <w:sz w:val="24"/>
          <w:szCs w:val="24"/>
          <w:lang w:eastAsia="en-IN" w:bidi="hi-IN"/>
        </w:rPr>
        <w:t xml:space="preserve">differences (or lack of) in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sidR="00567E8C">
        <w:rPr>
          <w:rFonts w:ascii="Times New Roman" w:eastAsia="Times New Roman" w:hAnsi="Times New Roman" w:cs="Times New Roman"/>
          <w:sz w:val="24"/>
          <w:szCs w:val="24"/>
          <w:lang w:eastAsia="en-IN" w:bidi="hi-IN"/>
        </w:rPr>
        <w:t>three study areas</w:t>
      </w:r>
      <w:commentRangeEnd w:id="7"/>
      <w:r w:rsidR="00740317">
        <w:rPr>
          <w:rStyle w:val="CommentReference"/>
        </w:rPr>
        <w:commentReference w:id="7"/>
      </w:r>
      <w:r>
        <w:rPr>
          <w:rFonts w:ascii="Times New Roman" w:eastAsia="Times New Roman" w:hAnsi="Times New Roman" w:cs="Times New Roman"/>
          <w:sz w:val="24"/>
          <w:szCs w:val="24"/>
          <w:lang w:eastAsia="en-IN" w:bidi="hi-IN"/>
        </w:rPr>
        <w:t>.</w:t>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305050F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w:t>
      </w:r>
      <w:r w:rsidR="00930CD8">
        <w:rPr>
          <w:rFonts w:ascii="Times New Roman" w:eastAsia="Times New Roman" w:hAnsi="Times New Roman" w:cs="Times New Roman"/>
          <w:sz w:val="24"/>
          <w:szCs w:val="24"/>
          <w:lang w:eastAsia="en-IN" w:bidi="hi-IN"/>
        </w:rPr>
        <w:t>N</w:t>
      </w:r>
      <w:r>
        <w:rPr>
          <w:rFonts w:ascii="Times New Roman" w:eastAsia="Times New Roman" w:hAnsi="Times New Roman" w:cs="Times New Roman"/>
          <w:sz w:val="24"/>
          <w:szCs w:val="24"/>
          <w:lang w:eastAsia="en-IN" w:bidi="hi-IN"/>
        </w:rPr>
        <w:t>on-</w:t>
      </w:r>
      <w:r w:rsidR="00930CD8">
        <w:rPr>
          <w:rFonts w:ascii="Times New Roman" w:eastAsia="Times New Roman" w:hAnsi="Times New Roman" w:cs="Times New Roman"/>
          <w:sz w:val="24"/>
          <w:szCs w:val="24"/>
          <w:lang w:eastAsia="en-IN" w:bidi="hi-IN"/>
        </w:rPr>
        <w:t>uniform</w:t>
      </w:r>
      <w:r>
        <w:rPr>
          <w:rFonts w:ascii="Times New Roman" w:eastAsia="Times New Roman" w:hAnsi="Times New Roman" w:cs="Times New Roman"/>
          <w:sz w:val="24"/>
          <w:szCs w:val="24"/>
          <w:lang w:eastAsia="en-IN" w:bidi="hi-IN"/>
        </w:rPr>
        <w:t xml:space="preserve"> space use </w:t>
      </w:r>
      <w:r w:rsidR="00930CD8">
        <w:rPr>
          <w:rFonts w:ascii="Times New Roman" w:eastAsia="Times New Roman" w:hAnsi="Times New Roman" w:cs="Times New Roman"/>
          <w:sz w:val="24"/>
          <w:szCs w:val="24"/>
          <w:lang w:eastAsia="en-IN" w:bidi="hi-IN"/>
        </w:rPr>
        <w:t xml:space="preserve">with movement cost affected by ruggedness and </w:t>
      </w:r>
      <w:r>
        <w:rPr>
          <w:rFonts w:ascii="Times New Roman" w:eastAsia="Times New Roman" w:hAnsi="Times New Roman" w:cs="Times New Roman"/>
          <w:sz w:val="24"/>
          <w:szCs w:val="24"/>
          <w:lang w:eastAsia="en-IN" w:bidi="hi-IN"/>
        </w:rPr>
        <w:t>with density dependent on habitat were the top models in case of each study area. Having fitted such a model</w:t>
      </w:r>
      <w:r w:rsidR="00930CD8">
        <w:rPr>
          <w:rFonts w:ascii="Times New Roman" w:eastAsia="Times New Roman" w:hAnsi="Times New Roman" w:cs="Times New Roman"/>
          <w:sz w:val="24"/>
          <w:szCs w:val="24"/>
          <w:lang w:eastAsia="en-IN" w:bidi="hi-IN"/>
        </w:rPr>
        <w:t>s and estimated the cost of movement as a function of ruggedness</w:t>
      </w:r>
      <w:r>
        <w:rPr>
          <w:rFonts w:ascii="Times New Roman" w:eastAsia="Times New Roman" w:hAnsi="Times New Roman" w:cs="Times New Roman"/>
          <w:sz w:val="24"/>
          <w:szCs w:val="24"/>
          <w:lang w:eastAsia="en-IN" w:bidi="hi-IN"/>
        </w:rPr>
        <w:t xml:space="preserve">, it is possible to find the estimated least-cost path between any points in the survey </w:t>
      </w:r>
      <w:commentRangeStart w:id="8"/>
      <w:r>
        <w:rPr>
          <w:rFonts w:ascii="Times New Roman" w:eastAsia="Times New Roman" w:hAnsi="Times New Roman" w:cs="Times New Roman"/>
          <w:sz w:val="24"/>
          <w:szCs w:val="24"/>
          <w:lang w:eastAsia="en-IN" w:bidi="hi-IN"/>
        </w:rPr>
        <w:t>region</w:t>
      </w:r>
      <w:commentRangeEnd w:id="8"/>
      <w:r w:rsidR="00930CD8">
        <w:rPr>
          <w:rStyle w:val="CommentReference"/>
        </w:rPr>
        <w:commentReference w:id="8"/>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p>
    <w:p w14:paraId="703BD883" w14:textId="7C5F9B2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Style w:val="CommentReference"/>
        </w:rPr>
        <w:commentReference w:id="9"/>
      </w:r>
    </w:p>
    <w:p w14:paraId="42EE0B68" w14:textId="37E7881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Density estimates varied with habitat each of the three study areas. </w:t>
      </w:r>
      <w:commentRangeStart w:id="10"/>
      <w:r>
        <w:rPr>
          <w:rFonts w:ascii="Times New Roman" w:eastAsia="Times New Roman" w:hAnsi="Times New Roman" w:cs="Times New Roman"/>
          <w:sz w:val="24"/>
          <w:szCs w:val="24"/>
          <w:lang w:eastAsia="en-IN" w:bidi="hi-IN"/>
        </w:rPr>
        <w:t>Topography affected the expected encounter rate at distance zero from an activity centre (</w:t>
      </w:r>
      <w:commentRangeStart w:id="11"/>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1"/>
        <m:r>
          <m:rPr>
            <m:sty m:val="p"/>
          </m:rPr>
          <w:rPr>
            <w:rStyle w:val="CommentReference"/>
            <w:rFonts w:ascii="Cambria Math" w:hAnsi="Cambria Math"/>
          </w:rPr>
          <w:commentReference w:id="11"/>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0"/>
      <w:r w:rsidR="00E61661">
        <w:rPr>
          <w:rStyle w:val="CommentReference"/>
        </w:rPr>
        <w:commentReference w:id="10"/>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2"/>
      <w:r>
        <w:rPr>
          <w:rFonts w:ascii="Times New Roman" w:eastAsia="Times New Roman" w:hAnsi="Times New Roman" w:cs="Times New Roman"/>
          <w:sz w:val="24"/>
          <w:szCs w:val="24"/>
          <w:lang w:eastAsia="en-IN" w:bidi="hi-IN"/>
        </w:rPr>
        <w:t xml:space="preserve">was marginal </w:t>
      </w:r>
      <w:commentRangeEnd w:id="12"/>
      <w:r w:rsidR="00907BEE">
        <w:rPr>
          <w:rStyle w:val="CommentReference"/>
        </w:rPr>
        <w:commentReference w:id="12"/>
      </w:r>
      <w:r>
        <w:rPr>
          <w:rFonts w:ascii="Times New Roman" w:eastAsia="Times New Roman" w:hAnsi="Times New Roman" w:cs="Times New Roman"/>
          <w:sz w:val="24"/>
          <w:szCs w:val="24"/>
          <w:lang w:eastAsia="en-IN" w:bidi="hi-IN"/>
        </w:rPr>
        <w:t xml:space="preserve">on the </w:t>
      </w:r>
      <w:r w:rsidR="00056E4A">
        <w:rPr>
          <w:rFonts w:ascii="Times New Roman" w:eastAsia="Times New Roman" w:hAnsi="Times New Roman" w:cs="Times New Roman"/>
          <w:sz w:val="24"/>
          <w:szCs w:val="24"/>
          <w:lang w:eastAsia="en-IN" w:bidi="hi-IN"/>
        </w:rPr>
        <w:t xml:space="preserve">expected encounter rate at distance zero from activity centre in the </w:t>
      </w:r>
      <w:r>
        <w:rPr>
          <w:rFonts w:ascii="Times New Roman" w:eastAsia="Times New Roman" w:hAnsi="Times New Roman" w:cs="Times New Roman"/>
          <w:sz w:val="24"/>
          <w:szCs w:val="24"/>
          <w:lang w:eastAsia="en-IN" w:bidi="hi-IN"/>
        </w:rPr>
        <w:t xml:space="preserve">unprotected and partially protected study areas </w:t>
      </w:r>
      <w:r w:rsidR="00056E4A">
        <w:rPr>
          <w:rFonts w:ascii="Times New Roman" w:eastAsia="Times New Roman" w:hAnsi="Times New Roman" w:cs="Times New Roman"/>
          <w:sz w:val="24"/>
          <w:szCs w:val="24"/>
          <w:lang w:eastAsia="en-IN" w:bidi="hi-IN"/>
        </w:rPr>
        <w:t xml:space="preserve">that </w:t>
      </w:r>
      <w:r>
        <w:rPr>
          <w:rFonts w:ascii="Times New Roman" w:eastAsia="Times New Roman" w:hAnsi="Times New Roman" w:cs="Times New Roman"/>
          <w:sz w:val="24"/>
          <w:szCs w:val="24"/>
          <w:lang w:eastAsia="en-IN" w:bidi="hi-IN"/>
        </w:rPr>
        <w:t>were sampled in winter and autumn respectively.</w:t>
      </w:r>
    </w:p>
    <w:p w14:paraId="41386B53" w14:textId="44AC184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3"/>
      <w:commentRangeStart w:id="14"/>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commentRangeEnd w:id="13"/>
      <w:r w:rsidR="00907BEE">
        <w:rPr>
          <w:rStyle w:val="CommentReference"/>
        </w:rPr>
        <w:commentReference w:id="13"/>
      </w:r>
      <w:commentRangeEnd w:id="14"/>
      <w:r w:rsidR="009E6727">
        <w:rPr>
          <w:rStyle w:val="CommentReference"/>
        </w:rPr>
        <w:commentReference w:id="14"/>
      </w:r>
    </w:p>
    <w:p w14:paraId="2C7A2120" w14:textId="719CA34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r w:rsidR="00907BEE">
        <w:rPr>
          <w:rFonts w:ascii="Times New Roman" w:eastAsia="Times New Roman" w:hAnsi="Times New Roman" w:cs="Times New Roman"/>
          <w:sz w:val="24"/>
          <w:szCs w:val="24"/>
          <w:lang w:eastAsia="en-IN" w:bidi="hi-IN"/>
        </w:rPr>
        <w:t xml:space="preserve">abundance </w:t>
      </w:r>
      <w:r>
        <w:rPr>
          <w:rFonts w:ascii="Times New Roman" w:eastAsia="Times New Roman" w:hAnsi="Times New Roman" w:cs="Times New Roman"/>
          <w:sz w:val="24"/>
          <w:szCs w:val="24"/>
          <w:lang w:eastAsia="en-IN" w:bidi="hi-IN"/>
        </w:rPr>
        <w:t xml:space="preserve">estimates for the </w:t>
      </w:r>
      <w:commentRangeStart w:id="15"/>
      <w:r w:rsidR="00AD0C08">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 xml:space="preserve">models </w:t>
      </w:r>
      <w:commentRangeEnd w:id="15"/>
      <w:r w:rsidR="00907BEE">
        <w:rPr>
          <w:rStyle w:val="CommentReference"/>
        </w:rPr>
        <w:commentReference w:id="15"/>
      </w:r>
      <w:r>
        <w:rPr>
          <w:rFonts w:ascii="Times New Roman" w:eastAsia="Times New Roman" w:hAnsi="Times New Roman" w:cs="Times New Roman"/>
          <w:sz w:val="24"/>
          <w:szCs w:val="24"/>
          <w:lang w:eastAsia="en-IN" w:bidi="hi-IN"/>
        </w:rPr>
        <w:t xml:space="preserve">differed </w:t>
      </w:r>
      <w:r w:rsidR="00907BEE">
        <w:rPr>
          <w:rFonts w:ascii="Times New Roman" w:eastAsia="Times New Roman" w:hAnsi="Times New Roman" w:cs="Times New Roman"/>
          <w:sz w:val="24"/>
          <w:szCs w:val="24"/>
          <w:lang w:eastAsia="en-IN" w:bidi="hi-IN"/>
        </w:rPr>
        <w:t>from</w:t>
      </w:r>
      <w:r>
        <w:rPr>
          <w:rFonts w:ascii="Times New Roman" w:eastAsia="Times New Roman" w:hAnsi="Times New Roman" w:cs="Times New Roman"/>
          <w:sz w:val="24"/>
          <w:szCs w:val="24"/>
          <w:lang w:eastAsia="en-IN" w:bidi="hi-IN"/>
        </w:rPr>
        <w:t xml:space="preserve"> the estimates from </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null</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models </w:t>
      </w:r>
      <w:r w:rsidR="00907BEE">
        <w:rPr>
          <w:rFonts w:ascii="Times New Roman" w:eastAsia="Times New Roman" w:hAnsi="Times New Roman" w:cs="Times New Roman"/>
          <w:sz w:val="24"/>
          <w:szCs w:val="24"/>
          <w:lang w:eastAsia="en-IN" w:bidi="hi-IN"/>
        </w:rPr>
        <w:t xml:space="preserve">(assuming </w:t>
      </w:r>
      <w:commentRangeStart w:id="16"/>
      <w:r>
        <w:rPr>
          <w:rFonts w:ascii="Times New Roman" w:eastAsia="Times New Roman" w:hAnsi="Times New Roman" w:cs="Times New Roman"/>
          <w:sz w:val="24"/>
          <w:szCs w:val="24"/>
          <w:lang w:eastAsia="en-IN" w:bidi="hi-IN"/>
        </w:rPr>
        <w:t xml:space="preserve">flat density, no effect of covariates on </w:t>
      </w:r>
      <w:r w:rsidR="00907BEE">
        <w:rPr>
          <w:rFonts w:ascii="Times New Roman" w:eastAsia="Times New Roman" w:hAnsi="Times New Roman" w:cs="Times New Roman"/>
          <w:sz w:val="24"/>
          <w:szCs w:val="24"/>
          <w:lang w:eastAsia="en-IN" w:bidi="hi-IN"/>
        </w:rPr>
        <w:t xml:space="preserve">encounter rates </w:t>
      </w:r>
      <w:r>
        <w:rPr>
          <w:rFonts w:ascii="Times New Roman" w:eastAsia="Times New Roman" w:hAnsi="Times New Roman" w:cs="Times New Roman"/>
          <w:sz w:val="24"/>
          <w:szCs w:val="24"/>
          <w:lang w:eastAsia="en-IN" w:bidi="hi-IN"/>
        </w:rPr>
        <w:t>and ranging patterns</w:t>
      </w:r>
      <w:r w:rsidR="00907BEE">
        <w:rPr>
          <w:rFonts w:ascii="Times New Roman" w:eastAsia="Times New Roman" w:hAnsi="Times New Roman" w:cs="Times New Roman"/>
          <w:sz w:val="24"/>
          <w:szCs w:val="24"/>
          <w:lang w:eastAsia="en-IN" w:bidi="hi-IN"/>
        </w:rPr>
        <w:t xml:space="preserve"> unaffected by any covariates</w:t>
      </w:r>
      <w:r w:rsidR="00CE049F">
        <w:rPr>
          <w:rFonts w:ascii="Times New Roman" w:eastAsia="Times New Roman" w:hAnsi="Times New Roman" w:cs="Times New Roman"/>
          <w:sz w:val="24"/>
          <w:szCs w:val="24"/>
          <w:lang w:eastAsia="en-IN" w:bidi="hi-IN"/>
        </w:rPr>
        <w:t xml:space="preserve"> (Table XX)</w:t>
      </w:r>
      <w:r w:rsidR="00907BEE">
        <w:rPr>
          <w:rFonts w:ascii="Times New Roman" w:eastAsia="Times New Roman" w:hAnsi="Times New Roman" w:cs="Times New Roman"/>
          <w:sz w:val="24"/>
          <w:szCs w:val="24"/>
          <w:lang w:eastAsia="en-IN" w:bidi="hi-IN"/>
        </w:rPr>
        <w:t xml:space="preserve">) by 7% </w:t>
      </w:r>
      <w:r w:rsidR="00AD0C08">
        <w:rPr>
          <w:rFonts w:ascii="Times New Roman" w:eastAsia="Times New Roman" w:hAnsi="Times New Roman" w:cs="Times New Roman"/>
          <w:sz w:val="24"/>
          <w:szCs w:val="24"/>
          <w:lang w:eastAsia="en-IN" w:bidi="hi-IN"/>
        </w:rPr>
        <w:t xml:space="preserve">to </w:t>
      </w:r>
      <w:r w:rsidR="00907BEE">
        <w:rPr>
          <w:rFonts w:ascii="Times New Roman" w:eastAsia="Times New Roman" w:hAnsi="Times New Roman" w:cs="Times New Roman"/>
          <w:sz w:val="24"/>
          <w:szCs w:val="24"/>
          <w:lang w:eastAsia="en-IN" w:bidi="hi-IN"/>
        </w:rPr>
        <w:t>31%</w:t>
      </w:r>
      <w:r>
        <w:rPr>
          <w:rFonts w:ascii="Times New Roman" w:eastAsia="Times New Roman" w:hAnsi="Times New Roman" w:cs="Times New Roman"/>
          <w:sz w:val="24"/>
          <w:szCs w:val="24"/>
          <w:lang w:eastAsia="en-IN" w:bidi="hi-IN"/>
        </w:rPr>
        <w:t xml:space="preserve">. </w:t>
      </w:r>
      <w:commentRangeEnd w:id="16"/>
      <w:r>
        <w:rPr>
          <w:rStyle w:val="CommentReference"/>
        </w:rPr>
        <w:commentReference w:id="16"/>
      </w:r>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r w:rsidR="00AD0C08">
        <w:rPr>
          <w:rFonts w:ascii="Times New Roman" w:eastAsia="Times New Roman" w:hAnsi="Times New Roman" w:cs="Times New Roman"/>
          <w:sz w:val="24"/>
          <w:szCs w:val="24"/>
          <w:lang w:eastAsia="en-IN" w:bidi="hi-IN"/>
        </w:rPr>
        <w:t xml:space="preserve">had </w:t>
      </w:r>
      <w:r w:rsidR="00A328E8">
        <w:rPr>
          <w:rFonts w:ascii="Times New Roman" w:eastAsia="Times New Roman" w:hAnsi="Times New Roman" w:cs="Times New Roman"/>
          <w:sz w:val="24"/>
          <w:szCs w:val="24"/>
          <w:lang w:eastAsia="en-IN" w:bidi="hi-IN"/>
        </w:rPr>
        <w:t xml:space="preserve">AICc values </w:t>
      </w:r>
      <w:r w:rsidR="00907BEE">
        <w:rPr>
          <w:rFonts w:ascii="Times New Roman" w:eastAsia="Times New Roman" w:hAnsi="Times New Roman" w:cs="Times New Roman"/>
          <w:sz w:val="24"/>
          <w:szCs w:val="24"/>
          <w:lang w:eastAsia="en-IN" w:bidi="hi-IN"/>
        </w:rPr>
        <w:t xml:space="preserve">at least </w:t>
      </w:r>
      <w:commentRangeStart w:id="17"/>
      <w:r w:rsidR="00907BEE">
        <w:rPr>
          <w:rFonts w:ascii="Times New Roman" w:eastAsia="Times New Roman" w:hAnsi="Times New Roman" w:cs="Times New Roman"/>
          <w:sz w:val="24"/>
          <w:szCs w:val="24"/>
          <w:lang w:eastAsia="en-IN" w:bidi="hi-IN"/>
        </w:rPr>
        <w:t xml:space="preserve">?? </w:t>
      </w:r>
      <w:commentRangeEnd w:id="17"/>
      <w:r w:rsidR="00907BEE">
        <w:rPr>
          <w:rStyle w:val="CommentReference"/>
        </w:rPr>
        <w:commentReference w:id="17"/>
      </w:r>
      <w:r w:rsidR="00907BEE">
        <w:rPr>
          <w:rFonts w:ascii="Times New Roman" w:eastAsia="Times New Roman" w:hAnsi="Times New Roman" w:cs="Times New Roman"/>
          <w:sz w:val="24"/>
          <w:szCs w:val="24"/>
          <w:lang w:eastAsia="en-IN" w:bidi="hi-IN"/>
        </w:rPr>
        <w:t xml:space="preserve">smaller than those of </w:t>
      </w:r>
      <w:r w:rsidR="00A328E8">
        <w:rPr>
          <w:rFonts w:ascii="Times New Roman" w:eastAsia="Times New Roman" w:hAnsi="Times New Roman" w:cs="Times New Roman"/>
          <w:sz w:val="24"/>
          <w:szCs w:val="24"/>
          <w:lang w:eastAsia="en-IN" w:bidi="hi-IN"/>
        </w:rPr>
        <w:t xml:space="preserve">the </w:t>
      </w:r>
      <w:r w:rsidR="00907BEE">
        <w:rPr>
          <w:rFonts w:ascii="Times New Roman" w:eastAsia="Times New Roman" w:hAnsi="Times New Roman" w:cs="Times New Roman"/>
          <w:sz w:val="24"/>
          <w:szCs w:val="24"/>
          <w:lang w:eastAsia="en-IN" w:bidi="hi-IN"/>
        </w:rPr>
        <w:t xml:space="preserve">corresponding </w:t>
      </w:r>
      <w:r w:rsidR="00A328E8">
        <w:rPr>
          <w:rFonts w:ascii="Times New Roman" w:eastAsia="Times New Roman" w:hAnsi="Times New Roman" w:cs="Times New Roman"/>
          <w:sz w:val="24"/>
          <w:szCs w:val="24"/>
          <w:lang w:eastAsia="en-IN" w:bidi="hi-IN"/>
        </w:rPr>
        <w:t>null models</w:t>
      </w:r>
      <w:r w:rsidR="00907BEE">
        <w:rPr>
          <w:rFonts w:ascii="Times New Roman" w:eastAsia="Times New Roman" w:hAnsi="Times New Roman" w:cs="Times New Roman"/>
          <w:sz w:val="24"/>
          <w:szCs w:val="24"/>
          <w:lang w:eastAsia="en-IN" w:bidi="hi-IN"/>
        </w:rPr>
        <w:t xml:space="preserve">. </w:t>
      </w:r>
      <w:r w:rsidR="00AD0C08">
        <w:rPr>
          <w:rFonts w:ascii="Times New Roman" w:eastAsia="Times New Roman" w:hAnsi="Times New Roman" w:cs="Times New Roman"/>
          <w:sz w:val="24"/>
          <w:szCs w:val="24"/>
          <w:lang w:eastAsia="en-IN" w:bidi="hi-IN"/>
        </w:rPr>
        <w:t>Each of t</w:t>
      </w:r>
      <w:r w:rsidR="00907BEE">
        <w:rPr>
          <w:rFonts w:ascii="Times New Roman" w:eastAsia="Times New Roman" w:hAnsi="Times New Roman" w:cs="Times New Roman"/>
          <w:sz w:val="24"/>
          <w:szCs w:val="24"/>
          <w:lang w:eastAsia="en-IN" w:bidi="hi-IN"/>
        </w:rPr>
        <w:t>he best models ha</w:t>
      </w:r>
      <w:r w:rsidR="00AD0C08">
        <w:rPr>
          <w:rFonts w:ascii="Times New Roman" w:eastAsia="Times New Roman" w:hAnsi="Times New Roman" w:cs="Times New Roman"/>
          <w:sz w:val="24"/>
          <w:szCs w:val="24"/>
          <w:lang w:eastAsia="en-IN" w:bidi="hi-IN"/>
        </w:rPr>
        <w:t>d</w:t>
      </w:r>
      <w:r w:rsidR="00907BEE">
        <w:rPr>
          <w:rFonts w:ascii="Times New Roman" w:eastAsia="Times New Roman" w:hAnsi="Times New Roman" w:cs="Times New Roman"/>
          <w:sz w:val="24"/>
          <w:szCs w:val="24"/>
          <w:lang w:eastAsia="en-IN" w:bidi="hi-IN"/>
        </w:rPr>
        <w:t xml:space="preserve"> AICc weights accounting for at least 95% of the total AICc weights of all models considered.</w:t>
      </w:r>
    </w:p>
    <w:p w14:paraId="64559786" w14:textId="473070C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r w:rsidR="006B6681">
        <w:rPr>
          <w:rFonts w:ascii="Times New Roman" w:eastAsia="Times New Roman" w:hAnsi="Times New Roman" w:cs="Times New Roman"/>
          <w:sz w:val="24"/>
          <w:szCs w:val="24"/>
          <w:shd w:val="clear" w:color="auto" w:fill="FFFF00"/>
          <w:lang w:eastAsia="en-IN" w:bidi="hi-IN"/>
        </w:rPr>
        <w:t xml:space="preserve"> (See Figure </w:t>
      </w:r>
      <w:r w:rsidR="00AC1364">
        <w:rPr>
          <w:rFonts w:ascii="Times New Roman" w:eastAsia="Times New Roman" w:hAnsi="Times New Roman" w:cs="Times New Roman"/>
          <w:sz w:val="24"/>
          <w:szCs w:val="24"/>
          <w:shd w:val="clear" w:color="auto" w:fill="FFFF00"/>
          <w:lang w:eastAsia="en-IN" w:bidi="hi-IN"/>
        </w:rPr>
        <w:t>xx</w:t>
      </w:r>
      <w:r w:rsidR="006B6681">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 </w:t>
      </w:r>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r w:rsidR="00CE049F">
        <w:rPr>
          <w:rFonts w:ascii="Times New Roman" w:eastAsia="Times New Roman" w:hAnsi="Times New Roman" w:cs="Times New Roman"/>
          <w:sz w:val="24"/>
          <w:szCs w:val="24"/>
          <w:shd w:val="clear" w:color="auto" w:fill="FFFF00"/>
          <w:lang w:eastAsia="en-IN" w:bidi="hi-IN"/>
        </w:rPr>
        <w:t xml:space="preserve">amount of </w:t>
      </w:r>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r w:rsidR="00D33459">
        <w:rPr>
          <w:rFonts w:ascii="Times New Roman" w:eastAsia="Times New Roman" w:hAnsi="Times New Roman" w:cs="Times New Roman"/>
          <w:sz w:val="24"/>
          <w:szCs w:val="24"/>
          <w:shd w:val="clear" w:color="auto" w:fill="FFFF00"/>
          <w:lang w:eastAsia="en-IN" w:bidi="hi-IN"/>
        </w:rPr>
        <w:t xml:space="preserve">The best model (by AICc) fitted to all three areas simultaneously, </w:t>
      </w:r>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m:oMath>
        <m:sSub>
          <m:sSubPr>
            <m:ctrlPr>
              <w:rPr>
                <w:rFonts w:ascii="Cambria Math" w:eastAsia="Times New Roman" w:hAnsi="Cambria Math" w:cs="Times New Roman"/>
                <w:i/>
                <w:sz w:val="24"/>
                <w:szCs w:val="24"/>
                <w:shd w:val="clear" w:color="auto" w:fill="FFFF00"/>
                <w:lang w:eastAsia="en-IN" w:bidi="hi-IN"/>
              </w:rPr>
            </m:ctrlPr>
          </m:sSubPr>
          <m:e>
            <m:r>
              <w:rPr>
                <w:rFonts w:ascii="Cambria Math" w:eastAsia="Times New Roman" w:hAnsi="Cambria Math" w:cs="Times New Roman"/>
                <w:sz w:val="24"/>
                <w:szCs w:val="24"/>
                <w:shd w:val="clear" w:color="auto" w:fill="FFFF00"/>
                <w:lang w:eastAsia="en-IN" w:bidi="hi-IN"/>
              </w:rPr>
              <m:t>λ</m:t>
            </m:r>
          </m:e>
          <m:sub>
            <m:r>
              <w:rPr>
                <w:rFonts w:ascii="Cambria Math" w:eastAsia="Times New Roman" w:hAnsi="Cambria Math" w:cs="Times New Roman"/>
                <w:sz w:val="24"/>
                <w:szCs w:val="24"/>
                <w:shd w:val="clear" w:color="auto" w:fill="FFFF00"/>
                <w:lang w:eastAsia="en-IN" w:bidi="hi-IN"/>
              </w:rPr>
              <m:t>0</m:t>
            </m:r>
          </m:sub>
        </m:sSub>
      </m:oMath>
      <w:r w:rsidR="00A81DD8">
        <w:rPr>
          <w:rFonts w:ascii="Times New Roman" w:eastAsia="Times New Roman" w:hAnsi="Times New Roman" w:cs="Times New Roman"/>
          <w:sz w:val="24"/>
          <w:szCs w:val="24"/>
          <w:shd w:val="clear" w:color="auto" w:fill="FFFF00"/>
          <w:lang w:eastAsia="en-IN" w:bidi="hi-IN"/>
        </w:rPr>
        <w:t xml:space="preserve">, </w:t>
      </w:r>
      <m:oMath>
        <m:r>
          <w:rPr>
            <w:rFonts w:ascii="Cambria Math" w:eastAsia="Times New Roman" w:hAnsi="Cambria Math" w:cs="Times New Roman"/>
            <w:sz w:val="24"/>
            <w:szCs w:val="24"/>
            <w:shd w:val="clear" w:color="auto" w:fill="FFFF00"/>
            <w:lang w:eastAsia="en-IN" w:bidi="hi-IN"/>
          </w:rPr>
          <m:t>σ</m:t>
        </m:r>
      </m:oMath>
      <w:r w:rsidR="00A81DD8">
        <w:rPr>
          <w:rFonts w:ascii="Times New Roman" w:eastAsia="Times New Roman" w:hAnsi="Times New Roman" w:cs="Times New Roman"/>
          <w:sz w:val="24"/>
          <w:szCs w:val="24"/>
          <w:shd w:val="clear" w:color="auto" w:fill="FFFF00"/>
          <w:lang w:eastAsia="en-IN" w:bidi="hi-IN"/>
        </w:rPr>
        <w:t>, and noneuc</w:t>
      </w:r>
      <w:r w:rsidR="000375F6">
        <w:rPr>
          <w:rFonts w:ascii="Times New Roman" w:eastAsia="Times New Roman" w:hAnsi="Times New Roman" w:cs="Times New Roman"/>
          <w:sz w:val="24"/>
          <w:szCs w:val="24"/>
          <w:shd w:val="clear" w:color="auto" w:fill="FFFF00"/>
          <w:lang w:eastAsia="en-IN" w:bidi="hi-IN"/>
        </w:rPr>
        <w:t xml:space="preserve"> </w:t>
      </w:r>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r w:rsidR="002757AA">
        <w:rPr>
          <w:rFonts w:ascii="Times New Roman" w:eastAsia="Times New Roman" w:hAnsi="Times New Roman" w:cs="Times New Roman"/>
          <w:sz w:val="24"/>
          <w:szCs w:val="24"/>
          <w:shd w:val="clear" w:color="auto" w:fill="FFFF00"/>
          <w:lang w:eastAsia="en-IN" w:bidi="hi-IN"/>
        </w:rPr>
        <w:t>to</w:t>
      </w:r>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ween areas, has an AICc value 197</w:t>
      </w:r>
      <w:r w:rsidR="00A81DD8">
        <w:rPr>
          <w:rFonts w:ascii="Times New Roman" w:eastAsia="Times New Roman" w:hAnsi="Times New Roman" w:cs="Times New Roman"/>
          <w:sz w:val="24"/>
          <w:szCs w:val="24"/>
          <w:shd w:val="clear" w:color="auto" w:fill="FFFF00"/>
          <w:lang w:eastAsia="en-IN" w:bidi="hi-IN"/>
        </w:rPr>
        <w:t xml:space="preserve"> greater than the combined AICc value for the best models for each separate area. It therefore </w:t>
      </w:r>
      <w:r w:rsidR="00AC1364">
        <w:rPr>
          <w:rFonts w:ascii="Times New Roman" w:eastAsia="Times New Roman" w:hAnsi="Times New Roman" w:cs="Times New Roman"/>
          <w:sz w:val="24"/>
          <w:szCs w:val="24"/>
          <w:shd w:val="clear" w:color="auto" w:fill="FFFF00"/>
          <w:lang w:eastAsia="en-IN" w:bidi="hi-IN"/>
        </w:rPr>
        <w:t xml:space="preserve">had </w:t>
      </w:r>
      <w:r w:rsidR="00D52E87">
        <w:rPr>
          <w:rFonts w:ascii="Times New Roman" w:eastAsia="Times New Roman" w:hAnsi="Times New Roman" w:cs="Times New Roman"/>
          <w:sz w:val="24"/>
          <w:szCs w:val="24"/>
          <w:shd w:val="clear" w:color="auto" w:fill="FFFF00"/>
          <w:lang w:eastAsia="en-IN" w:bidi="hi-IN"/>
        </w:rPr>
        <w:t>no</w:t>
      </w:r>
      <w:r w:rsidR="00A81DD8">
        <w:rPr>
          <w:rFonts w:ascii="Times New Roman" w:eastAsia="Times New Roman" w:hAnsi="Times New Roman" w:cs="Times New Roman"/>
          <w:sz w:val="24"/>
          <w:szCs w:val="24"/>
          <w:shd w:val="clear" w:color="auto" w:fill="FFFF00"/>
          <w:lang w:eastAsia="en-IN" w:bidi="hi-IN"/>
        </w:rPr>
        <w:t xml:space="preserve"> support</w:t>
      </w:r>
      <w:r w:rsidR="00D52E87">
        <w:rPr>
          <w:rFonts w:ascii="Times New Roman" w:eastAsia="Times New Roman" w:hAnsi="Times New Roman" w:cs="Times New Roman"/>
          <w:sz w:val="24"/>
          <w:szCs w:val="24"/>
          <w:shd w:val="clear" w:color="auto" w:fill="FFFF00"/>
          <w:lang w:eastAsia="en-IN" w:bidi="hi-IN"/>
        </w:rPr>
        <w:t xml:space="preserve"> by AICc</w:t>
      </w:r>
      <w:r w:rsidR="00A81DD8">
        <w:rPr>
          <w:rFonts w:ascii="Times New Roman" w:eastAsia="Times New Roman" w:hAnsi="Times New Roman" w:cs="Times New Roman"/>
          <w:sz w:val="24"/>
          <w:szCs w:val="24"/>
          <w:shd w:val="clear" w:color="auto" w:fill="FFFF00"/>
          <w:lang w:eastAsia="en-IN" w:bidi="hi-IN"/>
        </w:rPr>
        <w:t xml:space="preserve">, </w:t>
      </w:r>
      <w:r w:rsidR="00AC1364">
        <w:rPr>
          <w:rFonts w:ascii="Times New Roman" w:eastAsia="Times New Roman" w:hAnsi="Times New Roman" w:cs="Times New Roman"/>
          <w:sz w:val="24"/>
          <w:szCs w:val="24"/>
          <w:shd w:val="clear" w:color="auto" w:fill="FFFF00"/>
          <w:lang w:eastAsia="en-IN" w:bidi="hi-IN"/>
        </w:rPr>
        <w:t xml:space="preserve">which is why </w:t>
      </w:r>
      <w:r w:rsidR="00A81DD8">
        <w:rPr>
          <w:rFonts w:ascii="Times New Roman" w:eastAsia="Times New Roman" w:hAnsi="Times New Roman" w:cs="Times New Roman"/>
          <w:sz w:val="24"/>
          <w:szCs w:val="24"/>
          <w:shd w:val="clear" w:color="auto" w:fill="FFFF00"/>
          <w:lang w:eastAsia="en-IN" w:bidi="hi-IN"/>
        </w:rPr>
        <w:t xml:space="preserve">we base inference of models fitted </w:t>
      </w:r>
      <w:r w:rsidR="00AC1364">
        <w:rPr>
          <w:rFonts w:ascii="Times New Roman" w:eastAsia="Times New Roman" w:hAnsi="Times New Roman" w:cs="Times New Roman"/>
          <w:sz w:val="24"/>
          <w:szCs w:val="24"/>
          <w:shd w:val="clear" w:color="auto" w:fill="FFFF00"/>
          <w:lang w:eastAsia="en-IN" w:bidi="hi-IN"/>
        </w:rPr>
        <w:t xml:space="preserve">individually </w:t>
      </w:r>
      <w:r w:rsidR="00A81DD8">
        <w:rPr>
          <w:rFonts w:ascii="Times New Roman" w:eastAsia="Times New Roman" w:hAnsi="Times New Roman" w:cs="Times New Roman"/>
          <w:sz w:val="24"/>
          <w:szCs w:val="24"/>
          <w:shd w:val="clear" w:color="auto" w:fill="FFFF00"/>
          <w:lang w:eastAsia="en-IN" w:bidi="hi-IN"/>
        </w:rPr>
        <w:t xml:space="preserve">to each area. </w:t>
      </w:r>
      <w:commentRangeStart w:id="18"/>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18"/>
      <w:r>
        <w:rPr>
          <w:rStyle w:val="CommentReference"/>
        </w:rPr>
        <w:commentReference w:id="18"/>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1AA2C002" w:rsidR="006C7861"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r w:rsidR="003E31E5">
        <w:rPr>
          <w:rFonts w:ascii="Times New Roman" w:eastAsia="Times New Roman" w:hAnsi="Times New Roman" w:cs="Times New Roman"/>
          <w:sz w:val="24"/>
          <w:szCs w:val="24"/>
          <w:lang w:eastAsia="en-IN" w:bidi="hi-IN"/>
        </w:rPr>
        <w:t>for</w:t>
      </w:r>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19"/>
      <w:r>
        <w:rPr>
          <w:rFonts w:ascii="Times New Roman" w:eastAsia="Times New Roman" w:hAnsi="Times New Roman" w:cs="Times New Roman"/>
          <w:sz w:val="24"/>
          <w:szCs w:val="24"/>
          <w:lang w:eastAsia="en-IN" w:bidi="hi-IN"/>
        </w:rPr>
        <w:t xml:space="preserve">no </w:t>
      </w:r>
      <w:r w:rsidR="00AC1364">
        <w:rPr>
          <w:rFonts w:ascii="Times New Roman" w:eastAsia="Times New Roman" w:hAnsi="Times New Roman" w:cs="Times New Roman"/>
          <w:sz w:val="24"/>
          <w:szCs w:val="24"/>
          <w:lang w:eastAsia="en-IN" w:bidi="hi-IN"/>
        </w:rPr>
        <w:t xml:space="preserve">evident </w:t>
      </w:r>
      <w:r>
        <w:rPr>
          <w:rFonts w:ascii="Times New Roman" w:eastAsia="Times New Roman" w:hAnsi="Times New Roman" w:cs="Times New Roman"/>
          <w:sz w:val="24"/>
          <w:szCs w:val="24"/>
          <w:lang w:eastAsia="en-IN" w:bidi="hi-IN"/>
        </w:rPr>
        <w:t xml:space="preserve">effect </w:t>
      </w:r>
      <w:commentRangeEnd w:id="19"/>
      <w:r w:rsidR="003E31E5">
        <w:rPr>
          <w:rStyle w:val="CommentReference"/>
        </w:rPr>
        <w:commentReference w:id="19"/>
      </w:r>
      <w:r>
        <w:rPr>
          <w:rFonts w:ascii="Times New Roman" w:eastAsia="Times New Roman" w:hAnsi="Times New Roman" w:cs="Times New Roman"/>
          <w:sz w:val="24"/>
          <w:szCs w:val="24"/>
          <w:lang w:eastAsia="en-IN" w:bidi="hi-IN"/>
        </w:rPr>
        <w:t xml:space="preserve">of altitude </w:t>
      </w:r>
      <w:r w:rsidR="00AC1364">
        <w:rPr>
          <w:rFonts w:ascii="Times New Roman" w:eastAsia="Times New Roman" w:hAnsi="Times New Roman" w:cs="Times New Roman"/>
          <w:sz w:val="24"/>
          <w:szCs w:val="24"/>
          <w:lang w:eastAsia="en-IN" w:bidi="hi-IN"/>
        </w:rPr>
        <w:t xml:space="preserve">on ranging by snow leopards </w:t>
      </w:r>
      <w:r>
        <w:rPr>
          <w:rFonts w:ascii="Times New Roman" w:eastAsia="Times New Roman" w:hAnsi="Times New Roman" w:cs="Times New Roman"/>
          <w:sz w:val="24"/>
          <w:szCs w:val="24"/>
          <w:lang w:eastAsia="en-IN" w:bidi="hi-IN"/>
        </w:rPr>
        <w:t xml:space="preserve">in Gobi, which varies between 900 and 2100xx meters above </w:t>
      </w:r>
      <w:r w:rsidR="00AC1364">
        <w:rPr>
          <w:rFonts w:ascii="Times New Roman" w:eastAsia="Times New Roman" w:hAnsi="Times New Roman" w:cs="Times New Roman"/>
          <w:sz w:val="24"/>
          <w:szCs w:val="24"/>
          <w:lang w:eastAsia="en-IN" w:bidi="hi-IN"/>
        </w:rPr>
        <w:t xml:space="preserve">mean sea level </w:t>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Tost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rFonts w:ascii="Times New Roman" w:eastAsia="Times New Roman" w:hAnsi="Times New Roman" w:cs="Times New Roman"/>
          <w:sz w:val="24"/>
          <w:szCs w:val="24"/>
          <w:lang w:eastAsia="en-IN" w:bidi="hi-IN"/>
        </w:rPr>
      </w:pPr>
    </w:p>
    <w:p w14:paraId="1DB9472F" w14:textId="43730751" w:rsidR="004B1D1C" w:rsidRDefault="00050E3F" w:rsidP="00D4256D">
      <w:pPr>
        <w:spacing w:after="0" w:line="240" w:lineRule="auto"/>
        <w:rPr>
          <w:ins w:id="20" w:author="Koustubh Sharma" w:date="2017-06-08T00:3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r w:rsidR="004B1D1C">
        <w:rPr>
          <w:rFonts w:ascii="Times New Roman" w:eastAsia="Times New Roman" w:hAnsi="Times New Roman" w:cs="Times New Roman"/>
          <w:sz w:val="24"/>
          <w:szCs w:val="24"/>
          <w:lang w:eastAsia="en-IN" w:bidi="hi-IN"/>
        </w:rPr>
        <w:t xml:space="preserve">In the case of Tost and Noyon, </w:t>
      </w:r>
      <w:r>
        <w:rPr>
          <w:rFonts w:ascii="Times New Roman" w:eastAsia="Times New Roman" w:hAnsi="Times New Roman" w:cs="Times New Roman"/>
          <w:sz w:val="24"/>
          <w:szCs w:val="24"/>
          <w:lang w:eastAsia="en-IN" w:bidi="hi-IN"/>
        </w:rPr>
        <w:t>the leopard ranging preference is evidenced in rugged terrain having high “conductance”</w:t>
      </w:r>
      <w:r w:rsidR="008A2E7F">
        <w:rPr>
          <w:rFonts w:ascii="Times New Roman" w:eastAsia="Times New Roman" w:hAnsi="Times New Roman" w:cs="Times New Roman"/>
          <w:sz w:val="24"/>
          <w:szCs w:val="24"/>
          <w:lang w:eastAsia="en-IN" w:bidi="hi-IN"/>
        </w:rPr>
        <w:t xml:space="preserve"> (low movement cost)</w:t>
      </w:r>
      <w:r>
        <w:rPr>
          <w:rFonts w:ascii="Times New Roman" w:eastAsia="Times New Roman" w:hAnsi="Times New Roman" w:cs="Times New Roman"/>
          <w:sz w:val="24"/>
          <w:szCs w:val="24"/>
          <w:lang w:eastAsia="en-IN" w:bidi="hi-IN"/>
        </w:rPr>
        <w:t xml:space="preserve">, while in the case of Noyon, </w:t>
      </w:r>
      <w:r w:rsidR="008A2E7F">
        <w:rPr>
          <w:rFonts w:ascii="Times New Roman" w:eastAsia="Times New Roman" w:hAnsi="Times New Roman" w:cs="Times New Roman"/>
          <w:sz w:val="24"/>
          <w:szCs w:val="24"/>
          <w:lang w:eastAsia="en-IN" w:bidi="hi-IN"/>
        </w:rPr>
        <w:t>it is the non-</w:t>
      </w:r>
      <w:r>
        <w:rPr>
          <w:rFonts w:ascii="Times New Roman" w:eastAsia="Times New Roman" w:hAnsi="Times New Roman" w:cs="Times New Roman"/>
          <w:sz w:val="24"/>
          <w:szCs w:val="24"/>
          <w:lang w:eastAsia="en-IN" w:bidi="hi-IN"/>
        </w:rPr>
        <w:t xml:space="preserve">rugged terrain </w:t>
      </w:r>
      <w:r w:rsidR="008A2E7F">
        <w:rPr>
          <w:rFonts w:ascii="Times New Roman" w:eastAsia="Times New Roman" w:hAnsi="Times New Roman" w:cs="Times New Roman"/>
          <w:sz w:val="24"/>
          <w:szCs w:val="24"/>
          <w:lang w:eastAsia="en-IN" w:bidi="hi-IN"/>
        </w:rPr>
        <w:t xml:space="preserve">that </w:t>
      </w:r>
      <w:r>
        <w:rPr>
          <w:rFonts w:ascii="Times New Roman" w:eastAsia="Times New Roman" w:hAnsi="Times New Roman" w:cs="Times New Roman"/>
          <w:sz w:val="24"/>
          <w:szCs w:val="24"/>
          <w:lang w:eastAsia="en-IN" w:bidi="hi-IN"/>
        </w:rPr>
        <w:t xml:space="preserve">has low conductance. </w:t>
      </w:r>
      <w:r w:rsidR="008A2E7F">
        <w:rPr>
          <w:rFonts w:ascii="Times New Roman" w:eastAsia="Times New Roman" w:hAnsi="Times New Roman" w:cs="Times New Roman"/>
          <w:sz w:val="24"/>
          <w:szCs w:val="24"/>
          <w:lang w:eastAsia="en-IN" w:bidi="hi-IN"/>
        </w:rPr>
        <w:t xml:space="preserve">This difference is explainable by the very different distribution of rugged terrain between Nemegt on the one hand and Tost and Noyon on the other. </w:t>
      </w:r>
    </w:p>
    <w:p w14:paraId="35643DF5" w14:textId="77777777" w:rsidR="00877777" w:rsidRDefault="00877777" w:rsidP="0087777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21"/>
      <w:commentRangeStart w:id="22"/>
      <w:r>
        <w:rPr>
          <w:rFonts w:ascii="Times New Roman" w:eastAsia="Times New Roman" w:hAnsi="Times New Roman" w:cs="Times New Roman"/>
          <w:sz w:val="24"/>
          <w:szCs w:val="24"/>
          <w:lang w:eastAsia="en-IN" w:bidi="hi-IN"/>
        </w:rPr>
        <w:t>traversed exactly the routes between them that had been identified from the telemetry data</w:t>
      </w:r>
      <w:commentRangeEnd w:id="21"/>
      <w:r>
        <w:rPr>
          <w:rStyle w:val="CommentReference"/>
        </w:rPr>
        <w:commentReference w:id="21"/>
      </w:r>
      <w:commentRangeEnd w:id="22"/>
      <w:r>
        <w:rPr>
          <w:rStyle w:val="CommentReference"/>
        </w:rPr>
        <w:commentReference w:id="22"/>
      </w:r>
      <w:r>
        <w:rPr>
          <w:rFonts w:ascii="Times New Roman" w:eastAsia="Times New Roman" w:hAnsi="Times New Roman" w:cs="Times New Roman"/>
          <w:sz w:val="24"/>
          <w:szCs w:val="24"/>
          <w:lang w:eastAsia="en-IN" w:bidi="hi-IN"/>
        </w:rPr>
        <w:t xml:space="preserve"> (see Fig. 2a, for example). On the basis of a habitat </w:t>
      </w:r>
      <w:r>
        <w:rPr>
          <w:rFonts w:ascii="Times New Roman" w:eastAsia="Times New Roman" w:hAnsi="Times New Roman" w:cs="Times New Roman"/>
          <w:sz w:val="24"/>
          <w:szCs w:val="24"/>
          <w:lang w:eastAsia="en-IN" w:bidi="hi-IN"/>
        </w:rPr>
        <w:lastRenderedPageBreak/>
        <w:t>ruggedness covariate, the fitted models reproduced the connectivity patterns that had been expected prior to analysis, even though no information on connectivity itself was provided to the model. 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Pr>
          <w:rFonts w:ascii="Times New Roman" w:eastAsia="Times New Roman" w:hAnsi="Times New Roman" w:cs="Times New Roman"/>
          <w:sz w:val="24"/>
          <w:szCs w:val="24"/>
          <w:lang w:eastAsia="en-IN" w:bidi="hi-IN"/>
        </w:rPr>
        <w:t>) in the cases of Tost and Noyon have signs consistent with those parts of the survey region that are classified as not rugged (stdBC=0) being not as “conductive” (i.e. facilitating movement less) than parts that are classified as rugged (stdBC=1)</w:t>
      </w:r>
      <w:r>
        <w:rPr>
          <w:rStyle w:val="CommentReference"/>
        </w:rPr>
        <w:commentReference w:id="23"/>
      </w:r>
      <w:r>
        <w:rPr>
          <w:rFonts w:ascii="Times New Roman" w:eastAsia="Times New Roman" w:hAnsi="Times New Roman" w:cs="Times New Roman"/>
          <w:sz w:val="24"/>
          <w:szCs w:val="24"/>
          <w:lang w:eastAsia="en-IN" w:bidi="hi-IN"/>
        </w:rPr>
        <w:t xml:space="preserve">. This coincides with the </w:t>
      </w:r>
      <w:r w:rsidRPr="00AD0C08">
        <w:rPr>
          <w:rFonts w:ascii="Times New Roman" w:eastAsia="Times New Roman" w:hAnsi="Times New Roman" w:cs="Times New Roman"/>
          <w:i/>
          <w:sz w:val="24"/>
          <w:szCs w:val="24"/>
          <w:lang w:eastAsia="en-IN" w:bidi="hi-IN"/>
        </w:rPr>
        <w:t>a pr</w:t>
      </w:r>
      <w:r>
        <w:rPr>
          <w:rFonts w:ascii="Times New Roman" w:eastAsia="Times New Roman" w:hAnsi="Times New Roman" w:cs="Times New Roman"/>
          <w:i/>
          <w:sz w:val="24"/>
          <w:szCs w:val="24"/>
          <w:lang w:eastAsia="en-IN" w:bidi="hi-IN"/>
        </w:rPr>
        <w:t>i</w:t>
      </w:r>
      <w:r w:rsidRPr="00AD0C08">
        <w:rPr>
          <w:rFonts w:ascii="Times New Roman" w:eastAsia="Times New Roman" w:hAnsi="Times New Roman" w:cs="Times New Roman"/>
          <w:i/>
          <w:sz w:val="24"/>
          <w:szCs w:val="24"/>
          <w:lang w:eastAsia="en-IN" w:bidi="hi-IN"/>
        </w:rPr>
        <w:t>ori</w:t>
      </w:r>
      <w:r>
        <w:rPr>
          <w:rFonts w:ascii="Times New Roman" w:eastAsia="Times New Roman" w:hAnsi="Times New Roman" w:cs="Times New Roman"/>
          <w:sz w:val="24"/>
          <w:szCs w:val="24"/>
          <w:lang w:eastAsia="en-IN" w:bidi="hi-IN"/>
        </w:rPr>
        <w:t xml:space="preserve"> expectation that snow loepards prefer to move in rugged regions. By contrast, the sign of the estimated cost function parameter in Nemegt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indicates that those parts of the survey region with low ruggedness (low stdGC) have higher “conductance” (facilitate movement more) than parts with high ruggedness. This is believed to reflect the different nature of the Nemegt survey region compared to Tost and Noyon. Unlike the latter two, Nemegt is comprised of small islands of rugged terrain separated by large “seas” of flat terrain. The islands are too small to contain leopards’ entire home ranges, so that leopards move long distances through flat terrain to access other bits of rugged terrain. This longer movement through flat terrain is reflected in higher “conductance” of this terrain.</w:t>
      </w:r>
    </w:p>
    <w:p w14:paraId="2EEC93F4" w14:textId="77777777" w:rsidR="00877777" w:rsidRDefault="00877777" w:rsidP="00D4256D">
      <w:pPr>
        <w:spacing w:after="0" w:line="240" w:lineRule="auto"/>
        <w:rPr>
          <w:rFonts w:ascii="Times New Roman" w:eastAsia="Times New Roman" w:hAnsi="Times New Roman" w:cs="Times New Roman"/>
          <w:sz w:val="24"/>
          <w:szCs w:val="24"/>
          <w:lang w:eastAsia="en-IN" w:bidi="hi-IN"/>
        </w:rPr>
      </w:pPr>
    </w:p>
    <w:p w14:paraId="1BEDA71E" w14:textId="77777777" w:rsidR="006C7861" w:rsidRDefault="006C7861" w:rsidP="00D4256D">
      <w:pPr>
        <w:spacing w:after="0" w:line="240" w:lineRule="auto"/>
        <w:rPr>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Tost and Noyon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such as in case of Nemegt,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especially during the summers in in Nemegt,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w:t>
      </w:r>
      <w:r>
        <w:rPr>
          <w:rFonts w:ascii="Times New Roman" w:eastAsia="Times New Roman" w:hAnsi="Times New Roman" w:cs="Times New Roman"/>
          <w:sz w:val="24"/>
          <w:szCs w:val="24"/>
          <w:lang w:eastAsia="en-IN" w:bidi="hi-IN"/>
        </w:rPr>
        <w:lastRenderedPageBreak/>
        <w:t xml:space="preserve">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 results differed between 13xx%-30xx% between study areas. Failing to use covariates and non-Euclidean movement parameters in modelling snow leopard density seemingly biased </w:t>
      </w:r>
      <w:r>
        <w:rPr>
          <w:rFonts w:ascii="Times New Roman" w:eastAsia="Times New Roman" w:hAnsi="Times New Roman" w:cs="Times New Roman"/>
          <w:sz w:val="24"/>
          <w:szCs w:val="24"/>
          <w:lang w:eastAsia="en-IN" w:bidi="hi-IN"/>
        </w:rPr>
        <w:lastRenderedPageBreak/>
        <w:t>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5D0F0E4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Top models based on minimum AICc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secr: “~1” means the RHS of Equations (1) to (3) contains only an intercept term; fitted; “~x” means that it contains an intercept and covariate “x”; “~x+y” means that it contains an intercept and covariates “x” and “y”. The number of parameters in the model is denoted “npar” and the log likelihood “logLik”. The difference between the AICc and the minimum </w:t>
      </w:r>
      <w:r w:rsidR="0075383F">
        <w:rPr>
          <w:rFonts w:ascii="Times New Roman" w:eastAsia="Times New Roman" w:hAnsi="Times New Roman" w:cs="Times New Roman"/>
          <w:sz w:val="24"/>
          <w:szCs w:val="24"/>
          <w:lang w:eastAsia="en-IN" w:bidi="hi-IN"/>
        </w:rPr>
        <w:t xml:space="preserve">AICc </w:t>
      </w:r>
      <w:r w:rsidR="007E5F06">
        <w:rPr>
          <w:rFonts w:ascii="Times New Roman" w:eastAsia="Times New Roman" w:hAnsi="Times New Roman" w:cs="Times New Roman"/>
          <w:sz w:val="24"/>
          <w:szCs w:val="24"/>
          <w:lang w:eastAsia="en-IN" w:bidi="hi-IN"/>
        </w:rPr>
        <w:t>for the given Site is d</w:t>
      </w:r>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 xml:space="preserve">, while the associated weight is </w:t>
      </w:r>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r w:rsidR="006E5125">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Explanatory variables are as follows: “stdBC” is a standardised binary variable for habitat suitability</w:t>
      </w:r>
      <w:r w:rsidR="00381E6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“stdGC” is a standardised continuous variable quantifying terrain ruggedness; “Topo”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“Water is a binary variable indicating whether or not a camera was within 50m of a water source; “sfac” is a factor variable indexing site; “noneuc” is described in Equations (4) to (6).</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12E37AE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“stdGC” is a standardised continuous variable quantifying terrain ruggedness; “stdBC” is a standardised binary variable for habitat suitability; “Water is a binary variable indicating whether or not a camera was within 50m of a water source.</w:t>
      </w:r>
      <w:r w:rsidR="006606F9">
        <w:rPr>
          <w:rFonts w:ascii="Times New Roman" w:eastAsia="Times New Roman" w:hAnsi="Times New Roman" w:cs="Times New Roman"/>
          <w:sz w:val="24"/>
          <w:szCs w:val="24"/>
          <w:lang w:eastAsia="en-IN" w:bidi="hi-IN"/>
        </w:rPr>
        <w:t xml:space="preserve"> The submodel that the parameter relates to is indicated in brackets in the “Parameter” column.</w:t>
      </w:r>
    </w:p>
    <w:tbl>
      <w:tblPr>
        <w:tblStyle w:val="TableGrid"/>
        <w:tblW w:w="9175" w:type="dxa"/>
        <w:tblLook w:val="04A0" w:firstRow="1" w:lastRow="0" w:firstColumn="1" w:lastColumn="0" w:noHBand="0" w:noVBand="1"/>
      </w:tblPr>
      <w:tblGrid>
        <w:gridCol w:w="998"/>
        <w:gridCol w:w="2361"/>
        <w:gridCol w:w="1296"/>
        <w:gridCol w:w="993"/>
        <w:gridCol w:w="751"/>
        <w:gridCol w:w="1375"/>
        <w:gridCol w:w="1401"/>
      </w:tblGrid>
      <w:tr w:rsidR="00DE1B3B" w14:paraId="11DE0464" w14:textId="77777777" w:rsidTr="00AC1364">
        <w:tc>
          <w:tcPr>
            <w:tcW w:w="998" w:type="dxa"/>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AC1364">
        <w:tc>
          <w:tcPr>
            <w:tcW w:w="998" w:type="dxa"/>
            <w:vMerge w:val="restart"/>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2361" w:type="dxa"/>
          </w:tcPr>
          <w:p w14:paraId="7CE3C2B8" w14:textId="7229BE93"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AC1364">
        <w:tc>
          <w:tcPr>
            <w:tcW w:w="998" w:type="dxa"/>
            <w:vMer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0B37B6C5" w14:textId="35CD5999" w:rsidR="00DE1B3B" w:rsidRPr="003A3A67" w:rsidRDefault="00AD0C08" w:rsidP="00CE4576">
            <w:pPr>
              <w:spacing w:before="100" w:beforeAutospacing="1" w:after="100" w:afterAutospacing="1"/>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36B6A9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AC1364">
        <w:tc>
          <w:tcPr>
            <w:tcW w:w="998" w:type="dxa"/>
            <w:vMer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01D1D84" w14:textId="044047CF" w:rsidR="00DE1B3B" w:rsidRPr="00CE4576" w:rsidRDefault="00AD0C08"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AC1364">
        <w:tc>
          <w:tcPr>
            <w:tcW w:w="998" w:type="dxa"/>
            <w:vMer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79A5F0F1" w14:textId="3D23FF89" w:rsidR="00DE1B3B" w:rsidRPr="00CE4576"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AC1364">
        <w:tc>
          <w:tcPr>
            <w:tcW w:w="998" w:type="dxa"/>
            <w:vMer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89A13FE" w14:textId="290EFA1F" w:rsidR="00DE1B3B" w:rsidRDefault="00AD0C08"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AC1364">
        <w:tc>
          <w:tcPr>
            <w:tcW w:w="998" w:type="dxa"/>
            <w:vMer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D3990D0" w14:textId="3E9E3873" w:rsidR="00DE1B3B"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sz w:val="24"/>
                <w:szCs w:val="24"/>
                <w:lang w:eastAsia="en-IN" w:bidi="hi-IN"/>
              </w:rPr>
              <w:t>noneuc</w:t>
            </w:r>
            <w:r w:rsidR="00DE1B3B">
              <w:rPr>
                <w:rFonts w:ascii="Times New Roman" w:eastAsia="Times New Roman" w:hAnsi="Times New Roman" w:cs="Times New Roman"/>
                <w:sz w:val="24"/>
                <w:szCs w:val="24"/>
                <w:lang w:eastAsia="en-IN" w:bidi="hi-IN"/>
              </w:rPr>
              <w:t>)</w:t>
            </w:r>
          </w:p>
        </w:tc>
        <w:tc>
          <w:tcPr>
            <w:tcW w:w="1296" w:type="dxa"/>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AC1364">
        <w:tc>
          <w:tcPr>
            <w:tcW w:w="998" w:type="dxa"/>
            <w:vMerge w:val="restart"/>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2361" w:type="dxa"/>
          </w:tcPr>
          <w:p w14:paraId="72F17424" w14:textId="56E86EAA" w:rsidR="00DE1B3B"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AC1364">
        <w:tc>
          <w:tcPr>
            <w:tcW w:w="998" w:type="dxa"/>
            <w:vMer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5C80DC9" w14:textId="2DEA5643"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AC1364">
        <w:tc>
          <w:tcPr>
            <w:tcW w:w="998" w:type="dxa"/>
            <w:vMer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4AE095A" w14:textId="0DC13287" w:rsidR="00DE1B3B" w:rsidRDefault="00AD0C08"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AC1364">
        <w:tc>
          <w:tcPr>
            <w:tcW w:w="998" w:type="dxa"/>
            <w:vMer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F73BB4E" w14:textId="47BC25DB" w:rsidR="00DE1B3B" w:rsidRDefault="00AD0C08"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AC1364">
        <w:tc>
          <w:tcPr>
            <w:tcW w:w="998" w:type="dxa"/>
            <w:vMer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5738B88" w14:textId="180520F9"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sz w:val="24"/>
                <w:szCs w:val="24"/>
                <w:lang w:eastAsia="en-IN" w:bidi="hi-IN"/>
              </w:rPr>
              <w:t>noneuc</w:t>
            </w:r>
            <w:r w:rsidR="00DE1B3B">
              <w:rPr>
                <w:rFonts w:ascii="Times New Roman" w:eastAsia="Times New Roman" w:hAnsi="Times New Roman" w:cs="Times New Roman"/>
                <w:sz w:val="24"/>
                <w:szCs w:val="24"/>
                <w:lang w:eastAsia="en-IN" w:bidi="hi-IN"/>
              </w:rPr>
              <w:t>)</w:t>
            </w:r>
          </w:p>
        </w:tc>
        <w:tc>
          <w:tcPr>
            <w:tcW w:w="1296" w:type="dxa"/>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AC1364">
        <w:tc>
          <w:tcPr>
            <w:tcW w:w="998" w:type="dxa"/>
            <w:vMerge w:val="restart"/>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2361" w:type="dxa"/>
          </w:tcPr>
          <w:p w14:paraId="37BBC471" w14:textId="17CE9ED7"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AC1364">
        <w:tc>
          <w:tcPr>
            <w:tcW w:w="998" w:type="dxa"/>
            <w:vMer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5820585" w14:textId="6CB0624A"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AC1364">
        <w:tc>
          <w:tcPr>
            <w:tcW w:w="998" w:type="dxa"/>
            <w:vMer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2EC8EE1" w14:textId="2F00D98E"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AC1364">
        <w:tc>
          <w:tcPr>
            <w:tcW w:w="998" w:type="dxa"/>
            <w:vMer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B3DA0C2" w14:textId="4EA6F899" w:rsidR="00DE1B3B" w:rsidRDefault="00AD0C08"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AC1364">
        <w:tc>
          <w:tcPr>
            <w:tcW w:w="998" w:type="dxa"/>
            <w:vMer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AF83672" w14:textId="769BE184"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r w:rsidR="00DE1B3B" w:rsidRPr="00AC1364">
              <w:rPr>
                <w:rFonts w:ascii="Times New Roman" w:eastAsia="Times New Roman" w:hAnsi="Times New Roman" w:cs="Times New Roman"/>
                <w:sz w:val="24"/>
                <w:szCs w:val="24"/>
                <w:lang w:eastAsia="en-IN" w:bidi="hi-IN"/>
              </w:rPr>
              <w:t>noneuc</w:t>
            </w:r>
            <w:r w:rsidR="00DE1B3B">
              <w:rPr>
                <w:rFonts w:ascii="Times New Roman" w:eastAsia="Times New Roman" w:hAnsi="Times New Roman" w:cs="Times New Roman"/>
                <w:sz w:val="24"/>
                <w:szCs w:val="24"/>
                <w:lang w:eastAsia="en-IN" w:bidi="hi-IN"/>
              </w:rPr>
              <w:t>)</w:t>
            </w:r>
          </w:p>
        </w:tc>
        <w:tc>
          <w:tcPr>
            <w:tcW w:w="1296" w:type="dxa"/>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24"/>
      <w:r>
        <w:rPr>
          <w:rFonts w:ascii="Times New Roman" w:eastAsia="Times New Roman" w:hAnsi="Times New Roman" w:cs="Times New Roman"/>
          <w:sz w:val="24"/>
          <w:szCs w:val="24"/>
          <w:lang w:eastAsia="en-IN" w:bidi="hi-IN"/>
        </w:rPr>
        <w:t>Study Area and Snow Leopard Distribution (inset)</w:t>
      </w:r>
      <w:commentRangeEnd w:id="24"/>
      <w:r w:rsidR="00C7377A">
        <w:rPr>
          <w:rStyle w:val="CommentReference"/>
        </w:rPr>
        <w:commentReference w:id="24"/>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0DC6021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r w:rsidR="00BE1E53">
        <w:rPr>
          <w:rFonts w:ascii="Times New Roman" w:eastAsia="Times New Roman" w:hAnsi="Times New Roman" w:cs="Times New Roman"/>
          <w:sz w:val="24"/>
          <w:szCs w:val="24"/>
          <w:lang w:eastAsia="en-IN" w:bidi="hi-IN"/>
        </w:rPr>
        <w:t xml:space="preserve">estimated </w:t>
      </w:r>
      <w:r>
        <w:rPr>
          <w:rFonts w:ascii="Times New Roman" w:eastAsia="Times New Roman" w:hAnsi="Times New Roman" w:cs="Times New Roman"/>
          <w:sz w:val="24"/>
          <w:szCs w:val="24"/>
          <w:lang w:eastAsia="en-IN" w:bidi="hi-IN"/>
        </w:rPr>
        <w:t>least</w:t>
      </w:r>
      <w:r w:rsidR="00BE1E5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cost paths between random points in the Tost study area (from green to red dots)</w:t>
      </w:r>
      <w:r w:rsidR="00BE1E53">
        <w:rPr>
          <w:rFonts w:ascii="Times New Roman" w:eastAsia="Times New Roman" w:hAnsi="Times New Roman" w:cs="Times New Roman"/>
          <w:sz w:val="24"/>
          <w:szCs w:val="24"/>
          <w:lang w:eastAsia="en-IN" w:bidi="hi-IN"/>
        </w:rPr>
        <w:t>. Shading indicates terrain ruggedness.</w:t>
      </w:r>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5"/>
      <w:r>
        <w:rPr>
          <w:rFonts w:ascii="Times New Roman" w:eastAsia="Times New Roman" w:hAnsi="Times New Roman" w:cs="Times New Roman"/>
          <w:noProof/>
          <w:sz w:val="24"/>
          <w:szCs w:val="24"/>
          <w:lang w:val="en-US" w:bidi="hi-IN"/>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25"/>
      <w:r w:rsidR="00C7377A">
        <w:rPr>
          <w:rStyle w:val="CommentReference"/>
        </w:rPr>
        <w:commentReference w:id="25"/>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203CA8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00231014">
        <w:rPr>
          <w:rFonts w:ascii="Times New Roman" w:eastAsia="Times New Roman" w:hAnsi="Times New Roman" w:cs="Times New Roman"/>
          <w:sz w:val="24"/>
          <w:szCs w:val="24"/>
          <w:highlight w:val="yellow"/>
          <w:lang w:eastAsia="en-IN" w:bidi="hi-IN"/>
        </w:rPr>
        <w:t>arbitrarily selected</w:t>
      </w:r>
      <w:r w:rsidRPr="0011629B">
        <w:rPr>
          <w:rFonts w:ascii="Times New Roman" w:eastAsia="Times New Roman" w:hAnsi="Times New Roman" w:cs="Times New Roman"/>
          <w:sz w:val="24"/>
          <w:szCs w:val="24"/>
          <w:highlight w:val="yellow"/>
          <w:lang w:eastAsia="en-IN" w:bidi="hi-IN"/>
        </w:rPr>
        <w:t xml:space="preserve"> location</w:t>
      </w:r>
      <w:r w:rsidR="00231014">
        <w:rPr>
          <w:rFonts w:ascii="Times New Roman" w:eastAsia="Times New Roman" w:hAnsi="Times New Roman" w:cs="Times New Roman"/>
          <w:sz w:val="24"/>
          <w:szCs w:val="24"/>
          <w:lang w:eastAsia="en-IN" w:bidi="hi-IN"/>
        </w:rPr>
        <w:t>s (black dots in white circles)</w:t>
      </w:r>
      <w:r>
        <w:rPr>
          <w:rFonts w:ascii="Times New Roman" w:eastAsia="Times New Roman" w:hAnsi="Times New Roman" w:cs="Times New Roman"/>
          <w:sz w:val="24"/>
          <w:szCs w:val="24"/>
          <w:lang w:eastAsia="en-IN" w:bidi="hi-IN"/>
        </w:rPr>
        <w:t xml:space="preserve"> from anywhere using </w:t>
      </w:r>
      <w:r w:rsidR="00231014">
        <w:rPr>
          <w:rFonts w:ascii="Times New Roman" w:eastAsia="Times New Roman" w:hAnsi="Times New Roman" w:cs="Times New Roman"/>
          <w:sz w:val="24"/>
          <w:szCs w:val="24"/>
          <w:lang w:eastAsia="en-IN" w:bidi="hi-IN"/>
        </w:rPr>
        <w:t xml:space="preserve">the estimated least-cost path </w:t>
      </w:r>
      <w:r>
        <w:rPr>
          <w:rFonts w:ascii="Times New Roman" w:eastAsia="Times New Roman" w:hAnsi="Times New Roman" w:cs="Times New Roman"/>
          <w:sz w:val="24"/>
          <w:szCs w:val="24"/>
          <w:lang w:eastAsia="en-IN" w:bidi="hi-IN"/>
        </w:rPr>
        <w:t>distance metric defined by terrain ruggedness in the Tost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6"/>
      <w:r>
        <w:rPr>
          <w:rFonts w:ascii="Times New Roman" w:eastAsia="Times New Roman" w:hAnsi="Times New Roman" w:cs="Times New Roman"/>
          <w:noProof/>
          <w:sz w:val="24"/>
          <w:szCs w:val="24"/>
          <w:lang w:val="en-US" w:bidi="hi-IN"/>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26"/>
      <w:r w:rsidR="00C7377A">
        <w:rPr>
          <w:rStyle w:val="CommentReference"/>
        </w:rPr>
        <w:commentReference w:id="26"/>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0B850903"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4: Snow leopard density surface generated based on the most parsimonious models</w:t>
      </w:r>
    </w:p>
    <w:p w14:paraId="298FEF07" w14:textId="29D81300" w:rsidR="00D4256D" w:rsidRDefault="00D4256D" w:rsidP="00D4256D"/>
    <w:p w14:paraId="06346879" w14:textId="5A563914" w:rsidR="000029BD" w:rsidRDefault="000029BD" w:rsidP="00D4256D">
      <w:r>
        <w:t>Figure??? (in case we want it): Estimates of log density (dark lines) together with 95% confidence intervals, for each of the survey regions.</w:t>
      </w:r>
    </w:p>
    <w:p w14:paraId="38D89633" w14:textId="76817AF8" w:rsidR="000029BD" w:rsidRDefault="00AA59B6" w:rsidP="00D4256D">
      <w:r>
        <w:rPr>
          <w:noProof/>
          <w:lang w:val="en-US" w:bidi="hi-IN"/>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11D1B650" w14:textId="77777777" w:rsidR="00D4256D" w:rsidRDefault="00D4256D" w:rsidP="00D4256D"/>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rosoft Office User" w:date="2017-05-11T14:46:00Z" w:initials="Office">
    <w:p w14:paraId="46F3F391" w14:textId="77777777" w:rsidR="00AD0C08" w:rsidRDefault="00AD0C08" w:rsidP="00D4256D">
      <w:pPr>
        <w:pStyle w:val="CommentText"/>
      </w:pPr>
      <w:r>
        <w:rPr>
          <w:rStyle w:val="CommentReference"/>
        </w:rPr>
        <w:annotationRef/>
      </w:r>
      <w:r>
        <w:t>This part comes as a surprise because the context for it is not set in the introduction. Please invoke there.</w:t>
      </w:r>
    </w:p>
  </w:comment>
  <w:comment w:id="4" w:author="Koustubh Sharma" w:date="2017-05-15T07:32:00Z" w:initials="KS">
    <w:p w14:paraId="17D3EACE" w14:textId="77777777" w:rsidR="00AD0C08" w:rsidRDefault="00AD0C08" w:rsidP="00D4256D">
      <w:pPr>
        <w:pStyle w:val="CommentText"/>
      </w:pPr>
      <w:r>
        <w:rPr>
          <w:rStyle w:val="CommentReference"/>
        </w:rPr>
        <w:annotationRef/>
      </w:r>
      <w:r>
        <w:t xml:space="preserve">Now introduced… </w:t>
      </w:r>
    </w:p>
  </w:comment>
  <w:comment w:id="5" w:author="David Borchers" w:date="2017-05-17T17:02:00Z" w:initials="DB">
    <w:p w14:paraId="37E38E3E" w14:textId="77777777" w:rsidR="00AD0C08" w:rsidRDefault="00AD0C08"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6" w:author="Microsoft Office User" w:date="2017-05-11T14:45:00Z" w:initials="Office">
    <w:p w14:paraId="2FD4BD36" w14:textId="77777777" w:rsidR="00AD0C08" w:rsidRDefault="00AD0C08" w:rsidP="00D4256D">
      <w:pPr>
        <w:pStyle w:val="CommentText"/>
      </w:pPr>
      <w:r>
        <w:rPr>
          <w:rStyle w:val="CommentReference"/>
        </w:rPr>
        <w:annotationRef/>
      </w:r>
      <w:r>
        <w:t>Can think of inviting Orjan as a co-author at a later date once the draft proceeds further.</w:t>
      </w:r>
    </w:p>
  </w:comment>
  <w:comment w:id="7" w:author="David Borchers" w:date="2017-05-23T11:09:00Z" w:initials="DB">
    <w:p w14:paraId="1969778B" w14:textId="5DDFB1CC" w:rsidR="00AD0C08" w:rsidRDefault="00AD0C08">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AD0C08" w:rsidRDefault="00AD0C08">
      <w:pPr>
        <w:pStyle w:val="CommentText"/>
      </w:pPr>
      <w:r>
        <w:t>In any event, you can only compare average densities in each area (region.N/area) since density varies in space in all areas. Maybe we should plot this? I have attached a plot for info.</w:t>
      </w:r>
    </w:p>
  </w:comment>
  <w:comment w:id="8" w:author="David Borchers" w:date="2017-05-23T12:45:00Z" w:initials="DB">
    <w:p w14:paraId="32ADF071" w14:textId="21E5BD5E" w:rsidR="00AD0C08" w:rsidRDefault="00AD0C08">
      <w:pPr>
        <w:pStyle w:val="CommentText"/>
      </w:pPr>
      <w:r>
        <w:rPr>
          <w:rStyle w:val="CommentReference"/>
        </w:rPr>
        <w:annotationRef/>
      </w:r>
      <w:r>
        <w:t>Deleted text from here because it is now covered above.</w:t>
      </w:r>
    </w:p>
  </w:comment>
  <w:comment w:id="9" w:author="Microsoft Office User" w:date="2017-05-11T14:55:00Z" w:initials="Office">
    <w:p w14:paraId="12031EE1" w14:textId="77777777" w:rsidR="00AD0C08" w:rsidRDefault="00AD0C08"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1" w:author="David Borchers" w:date="2017-03-26T11:13:00Z" w:initials="DB">
    <w:p w14:paraId="1CC44753" w14:textId="77777777" w:rsidR="00AD0C08" w:rsidRDefault="00AD0C08" w:rsidP="00D4256D">
      <w:pPr>
        <w:pStyle w:val="CommentText"/>
      </w:pPr>
      <w:r>
        <w:rPr>
          <w:rStyle w:val="CommentReference"/>
        </w:rPr>
        <w:annotationRef/>
      </w:r>
      <w:r>
        <w:t>We need to put the encounter rate function in somewhere.</w:t>
      </w:r>
    </w:p>
  </w:comment>
  <w:comment w:id="10" w:author="David Borchers" w:date="2017-05-23T16:19:00Z" w:initials="DB">
    <w:p w14:paraId="200C8A74" w14:textId="1D2AEBD1" w:rsidR="00AD0C08" w:rsidRDefault="00AD0C08">
      <w:pPr>
        <w:pStyle w:val="CommentText"/>
      </w:pPr>
      <w:r>
        <w:rPr>
          <w:rStyle w:val="CommentReference"/>
        </w:rPr>
        <w:annotationRef/>
      </w:r>
      <w:r>
        <w:t xml:space="preserve">According to Table 2, this statement is incorrect. </w:t>
      </w:r>
    </w:p>
    <w:p w14:paraId="516B51B8" w14:textId="69A3B3AE" w:rsidR="00AD0C08" w:rsidRDefault="00AD0C08">
      <w:pPr>
        <w:pStyle w:val="CommentText"/>
      </w:pPr>
      <w:r>
        <w:t>Also, we need to be explicit about which area has what protection. According to text in Methodology, Noyon is UNprotected, Nemegt is STRICTLY protected and Tost is PARTLY protected (but it also says that Tost has recently been designated a “Protected Area”, which suggests it is now strictly protected?)</w:t>
      </w:r>
    </w:p>
  </w:comment>
  <w:comment w:id="12" w:author="David Borchers" w:date="2017-05-23T16:21:00Z" w:initials="DB">
    <w:p w14:paraId="4830FBC4" w14:textId="3012C88E" w:rsidR="00AD0C08" w:rsidRDefault="00AD0C08">
      <w:pPr>
        <w:pStyle w:val="CommentText"/>
      </w:pPr>
      <w:r>
        <w:rPr>
          <w:rStyle w:val="CommentReference"/>
        </w:rPr>
        <w:annotationRef/>
      </w:r>
      <w:r>
        <w:t>What does this mean? Better just to say it was not supported by AICc?</w:t>
      </w:r>
    </w:p>
  </w:comment>
  <w:comment w:id="13" w:author="David Borchers" w:date="2017-05-23T16:22:00Z" w:initials="DB">
    <w:p w14:paraId="5BA4ADC6" w14:textId="369F2E94" w:rsidR="00AD0C08" w:rsidRDefault="00AD0C08">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4" w:author="Koustubh Sharma" w:date="2017-05-31T08:39:00Z" w:initials="KS">
    <w:p w14:paraId="58583530" w14:textId="40D2A1B1" w:rsidR="00AD0C08" w:rsidRDefault="00AD0C08">
      <w:pPr>
        <w:pStyle w:val="CommentText"/>
      </w:pPr>
      <w:r>
        <w:rPr>
          <w:rStyle w:val="CommentReference"/>
        </w:rPr>
        <w:annotationRef/>
      </w:r>
      <w:r>
        <w:t>Agree!</w:t>
      </w:r>
    </w:p>
  </w:comment>
  <w:comment w:id="15" w:author="David Borchers" w:date="2017-05-23T16:23:00Z" w:initials="DB">
    <w:p w14:paraId="13CAAB7A" w14:textId="4D13C108" w:rsidR="00AD0C08" w:rsidRDefault="00AD0C08">
      <w:pPr>
        <w:pStyle w:val="CommentText"/>
      </w:pPr>
      <w:r>
        <w:rPr>
          <w:rStyle w:val="CommentReference"/>
        </w:rPr>
        <w:annotationRef/>
      </w:r>
      <w:r>
        <w:t>You mean the models with most AICc weight (all greater than 95% of AICc weight). The most parsimonious model IS the null model.</w:t>
      </w:r>
    </w:p>
  </w:comment>
  <w:comment w:id="16" w:author="Microsoft Office User" w:date="2017-05-11T14:58:00Z" w:initials="Office">
    <w:p w14:paraId="30F10DB9" w14:textId="77777777" w:rsidR="00AD0C08" w:rsidRDefault="00AD0C08" w:rsidP="00D4256D">
      <w:pPr>
        <w:pStyle w:val="CommentText"/>
      </w:pPr>
      <w:r>
        <w:rPr>
          <w:rStyle w:val="CommentReference"/>
        </w:rPr>
        <w:annotationRef/>
      </w:r>
      <w:r>
        <w:t>Is it possible to talk about the effects of these three conditions on density separately from each other?</w:t>
      </w:r>
    </w:p>
  </w:comment>
  <w:comment w:id="17" w:author="David Borchers" w:date="2017-05-23T16:28:00Z" w:initials="DB">
    <w:p w14:paraId="6AFAC9FA" w14:textId="11EEC634" w:rsidR="00AD0C08" w:rsidRDefault="00AD0C08">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AICc differences even larger than this.</w:t>
      </w:r>
    </w:p>
  </w:comment>
  <w:comment w:id="18" w:author="Microsoft Office User" w:date="2017-05-11T15:01:00Z" w:initials="Office">
    <w:p w14:paraId="16716EE9" w14:textId="77777777" w:rsidR="00AD0C08" w:rsidRDefault="00AD0C08" w:rsidP="00D4256D">
      <w:pPr>
        <w:pStyle w:val="CommentText"/>
      </w:pPr>
      <w:r>
        <w:rPr>
          <w:rStyle w:val="CommentReference"/>
        </w:rPr>
        <w:annotationRef/>
      </w:r>
      <w:r>
        <w:t>I did not understand this interpretation</w:t>
      </w:r>
    </w:p>
  </w:comment>
  <w:comment w:id="19" w:author="David Borchers" w:date="2017-05-27T12:22:00Z" w:initials="DB">
    <w:p w14:paraId="5286B22E" w14:textId="69F4DB3D" w:rsidR="00AD0C08" w:rsidRDefault="00AD0C08">
      <w:pPr>
        <w:pStyle w:val="CommentText"/>
      </w:pPr>
      <w:r>
        <w:rPr>
          <w:rStyle w:val="CommentReference"/>
        </w:rPr>
        <w:annotationRef/>
      </w:r>
      <w:r>
        <w:t>Do you mean “no effect on snow leopard density”?</w:t>
      </w:r>
    </w:p>
  </w:comment>
  <w:comment w:id="21" w:author="David Borchers" w:date="2017-05-27T12:11:00Z" w:initials="DB">
    <w:p w14:paraId="61A9A6E2" w14:textId="77777777" w:rsidR="00877777" w:rsidRDefault="00877777" w:rsidP="00877777">
      <w:pPr>
        <w:pStyle w:val="CommentText"/>
      </w:pPr>
      <w:r>
        <w:rPr>
          <w:rStyle w:val="CommentReference"/>
        </w:rPr>
        <w:annotationRef/>
      </w:r>
      <w:r>
        <w:t>I this also true of Nemegt?</w:t>
      </w:r>
    </w:p>
  </w:comment>
  <w:comment w:id="22" w:author="Koustubh Sharma" w:date="2017-05-31T08:35:00Z" w:initials="KS">
    <w:p w14:paraId="447425DC" w14:textId="77777777" w:rsidR="00877777" w:rsidRDefault="00877777" w:rsidP="00877777">
      <w:pPr>
        <w:pStyle w:val="CommentText"/>
      </w:pPr>
      <w:r>
        <w:rPr>
          <w:rStyle w:val="CommentReference"/>
        </w:rPr>
        <w:annotationRef/>
      </w:r>
      <w:r>
        <w:t>There’s only one snow leopard that moved from Tost to Nemegt and lived there for a few months, so our data from Nemegt is pretty limited. The cat used the large contiguous patch that you can see towards the west of the Nemegt block.</w:t>
      </w:r>
    </w:p>
  </w:comment>
  <w:comment w:id="23" w:author="Microsoft Office User" w:date="2017-05-11T14:55:00Z" w:initials="Office">
    <w:p w14:paraId="36DD4921" w14:textId="77777777" w:rsidR="00877777" w:rsidRDefault="00877777" w:rsidP="00877777">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24" w:author="David Borchers" w:date="2017-05-23T16:48:00Z" w:initials="DB">
    <w:p w14:paraId="0B4F63D5" w14:textId="4E9DD220" w:rsidR="00AD0C08" w:rsidRDefault="00AD0C08">
      <w:pPr>
        <w:pStyle w:val="CommentText"/>
      </w:pPr>
      <w:r>
        <w:rPr>
          <w:rStyle w:val="CommentReference"/>
        </w:rPr>
        <w:annotationRef/>
      </w:r>
      <w:r>
        <w:t>Is this something you are going to create? I am not sure exactly what you envisage here.</w:t>
      </w:r>
    </w:p>
  </w:comment>
  <w:comment w:id="25" w:author="David Borchers" w:date="2017-05-23T16:49:00Z" w:initials="DB">
    <w:p w14:paraId="1792FA8E" w14:textId="107BA421" w:rsidR="00AD0C08" w:rsidRDefault="00AD0C08">
      <w:pPr>
        <w:pStyle w:val="CommentText"/>
      </w:pPr>
      <w:r>
        <w:rPr>
          <w:rStyle w:val="CommentReference"/>
        </w:rPr>
        <w:annotationRef/>
      </w:r>
      <w:r>
        <w:t>Is this image not OK? Do you want a different one?</w:t>
      </w:r>
    </w:p>
  </w:comment>
  <w:comment w:id="26" w:author="David Borchers" w:date="2017-05-23T16:49:00Z" w:initials="DB">
    <w:p w14:paraId="5B862237" w14:textId="57145B28" w:rsidR="00AD0C08" w:rsidRDefault="00AD0C08">
      <w:pPr>
        <w:pStyle w:val="CommentText"/>
      </w:pPr>
      <w:r>
        <w:rPr>
          <w:rStyle w:val="CommentReference"/>
        </w:rPr>
        <w:annotationRef/>
      </w:r>
      <w:r>
        <w:t>Is this image not OK? Do you want a different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F3F391" w15:done="0"/>
  <w15:commentEx w15:paraId="17D3EACE" w15:paraIdParent="46F3F391" w15:done="0"/>
  <w15:commentEx w15:paraId="37E38E3E" w15:done="0"/>
  <w15:commentEx w15:paraId="2FD4BD36" w15:done="0"/>
  <w15:commentEx w15:paraId="4A6D4AE9" w15:done="0"/>
  <w15:commentEx w15:paraId="32ADF071" w15:done="0"/>
  <w15:commentEx w15:paraId="12031EE1" w15:done="0"/>
  <w15:commentEx w15:paraId="1CC44753" w15:done="0"/>
  <w15:commentEx w15:paraId="516B51B8" w15:done="0"/>
  <w15:commentEx w15:paraId="4830FBC4" w15:done="0"/>
  <w15:commentEx w15:paraId="5BA4ADC6" w15:done="0"/>
  <w15:commentEx w15:paraId="58583530" w15:paraIdParent="5BA4ADC6" w15:done="0"/>
  <w15:commentEx w15:paraId="13CAAB7A" w15:done="0"/>
  <w15:commentEx w15:paraId="30F10DB9" w15:done="0"/>
  <w15:commentEx w15:paraId="6AFAC9FA" w15:done="0"/>
  <w15:commentEx w15:paraId="16716EE9" w15:done="0"/>
  <w15:commentEx w15:paraId="5286B22E" w15:done="0"/>
  <w15:commentEx w15:paraId="61A9A6E2" w15:done="0"/>
  <w15:commentEx w15:paraId="447425DC" w15:paraIdParent="61A9A6E2" w15:done="0"/>
  <w15:commentEx w15:paraId="36DD4921" w15:done="0"/>
  <w15:commentEx w15:paraId="0B4F63D5" w15:done="0"/>
  <w15:commentEx w15:paraId="1792FA8E" w15:done="0"/>
  <w15:commentEx w15:paraId="5B8622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1073E6"/>
    <w:rsid w:val="00191F3E"/>
    <w:rsid w:val="00192B55"/>
    <w:rsid w:val="00194CB6"/>
    <w:rsid w:val="001D3D46"/>
    <w:rsid w:val="00231014"/>
    <w:rsid w:val="00233E6C"/>
    <w:rsid w:val="002757AA"/>
    <w:rsid w:val="00280E16"/>
    <w:rsid w:val="00297927"/>
    <w:rsid w:val="002A1DB2"/>
    <w:rsid w:val="00337E12"/>
    <w:rsid w:val="00381E6C"/>
    <w:rsid w:val="003B5626"/>
    <w:rsid w:val="003C0633"/>
    <w:rsid w:val="003E31E5"/>
    <w:rsid w:val="004235E3"/>
    <w:rsid w:val="00431A2E"/>
    <w:rsid w:val="00466EA0"/>
    <w:rsid w:val="004B1D1C"/>
    <w:rsid w:val="004F7CB3"/>
    <w:rsid w:val="00500199"/>
    <w:rsid w:val="005173EF"/>
    <w:rsid w:val="00567E8C"/>
    <w:rsid w:val="005A4BF6"/>
    <w:rsid w:val="006606F9"/>
    <w:rsid w:val="0066507E"/>
    <w:rsid w:val="006B6681"/>
    <w:rsid w:val="006C7861"/>
    <w:rsid w:val="006E5125"/>
    <w:rsid w:val="00740317"/>
    <w:rsid w:val="0075383F"/>
    <w:rsid w:val="00755705"/>
    <w:rsid w:val="00766B25"/>
    <w:rsid w:val="007E5F06"/>
    <w:rsid w:val="007F390B"/>
    <w:rsid w:val="007F6391"/>
    <w:rsid w:val="008775DE"/>
    <w:rsid w:val="00877777"/>
    <w:rsid w:val="008A233B"/>
    <w:rsid w:val="008A2E7F"/>
    <w:rsid w:val="00900EA9"/>
    <w:rsid w:val="00907BEE"/>
    <w:rsid w:val="00930CD8"/>
    <w:rsid w:val="009676C5"/>
    <w:rsid w:val="00985F05"/>
    <w:rsid w:val="009A46A0"/>
    <w:rsid w:val="009E6727"/>
    <w:rsid w:val="00A074F3"/>
    <w:rsid w:val="00A24BE5"/>
    <w:rsid w:val="00A328E8"/>
    <w:rsid w:val="00A81DD8"/>
    <w:rsid w:val="00AA59B6"/>
    <w:rsid w:val="00AB49EA"/>
    <w:rsid w:val="00AC1364"/>
    <w:rsid w:val="00AD0C08"/>
    <w:rsid w:val="00AE2EF2"/>
    <w:rsid w:val="00AE3F45"/>
    <w:rsid w:val="00AE6A4B"/>
    <w:rsid w:val="00B743D6"/>
    <w:rsid w:val="00BD28EE"/>
    <w:rsid w:val="00BE1E53"/>
    <w:rsid w:val="00BE7CB6"/>
    <w:rsid w:val="00C23A66"/>
    <w:rsid w:val="00C46256"/>
    <w:rsid w:val="00C7377A"/>
    <w:rsid w:val="00CE049F"/>
    <w:rsid w:val="00CE4576"/>
    <w:rsid w:val="00D33459"/>
    <w:rsid w:val="00D4256D"/>
    <w:rsid w:val="00D52E87"/>
    <w:rsid w:val="00D62B13"/>
    <w:rsid w:val="00D85359"/>
    <w:rsid w:val="00DA38CE"/>
    <w:rsid w:val="00DC2272"/>
    <w:rsid w:val="00DE181D"/>
    <w:rsid w:val="00DE1B3B"/>
    <w:rsid w:val="00E328B5"/>
    <w:rsid w:val="00E61661"/>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B8AA29A6-034D-40ED-A824-5751AF90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13523</Words>
  <Characters>77085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1</cp:revision>
  <dcterms:created xsi:type="dcterms:W3CDTF">2017-06-07T18:09:00Z</dcterms:created>
  <dcterms:modified xsi:type="dcterms:W3CDTF">2017-09-06T11:28:00Z</dcterms:modified>
</cp:coreProperties>
</file>