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5A8D8E90" w:rsidR="004D0251" w:rsidRDefault="002411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Authors: K. Sharma, D. Borchers et al.</w:t>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647A3D47"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 xml:space="preserve">lead to inaccurate density estimates.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0F96F880" w:rsidR="009664D8"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C92135" w:rsidRPr="00994A6F">
        <w:rPr>
          <w:rFonts w:ascii="Times New Roman" w:eastAsia="Times New Roman" w:hAnsi="Times New Roman" w:cs="Times New Roman"/>
          <w:sz w:val="24"/>
          <w:szCs w:val="24"/>
          <w:highlight w:val="yellow"/>
          <w:lang w:eastAsia="en-IN" w:bidi="hi-IN"/>
        </w:rPr>
        <w:t xml:space="preserve">Royle et al. </w:t>
      </w:r>
      <w:r w:rsidR="004756FB" w:rsidRPr="00994A6F">
        <w:rPr>
          <w:rFonts w:ascii="Times New Roman" w:eastAsia="Times New Roman" w:hAnsi="Times New Roman" w:cs="Times New Roman"/>
          <w:sz w:val="24"/>
          <w:szCs w:val="24"/>
          <w:highlight w:val="yellow"/>
          <w:lang w:eastAsia="en-IN" w:bidi="hi-IN"/>
        </w:rPr>
        <w:t>(</w:t>
      </w:r>
      <w:r w:rsidR="00C92135" w:rsidRPr="00994A6F">
        <w:rPr>
          <w:rFonts w:ascii="Times New Roman" w:eastAsia="Times New Roman" w:hAnsi="Times New Roman" w:cs="Times New Roman"/>
          <w:sz w:val="24"/>
          <w:szCs w:val="24"/>
          <w:highlight w:val="yellow"/>
          <w:lang w:eastAsia="en-IN" w:bidi="hi-IN"/>
        </w:rPr>
        <w:t>2013</w:t>
      </w:r>
      <w:r w:rsidR="004756FB" w:rsidRPr="00994A6F">
        <w:rPr>
          <w:rFonts w:ascii="Times New Roman" w:eastAsia="Times New Roman" w:hAnsi="Times New Roman" w:cs="Times New Roman"/>
          <w:sz w:val="24"/>
          <w:szCs w:val="24"/>
          <w:highlight w:val="yellow"/>
          <w:lang w:eastAsia="en-IN" w:bidi="hi-IN"/>
        </w:rPr>
        <w:t>)</w:t>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4756FB" w:rsidRPr="00994A6F">
        <w:rPr>
          <w:rFonts w:ascii="Times New Roman" w:eastAsia="Times New Roman" w:hAnsi="Times New Roman" w:cs="Times New Roman"/>
          <w:sz w:val="24"/>
          <w:szCs w:val="24"/>
          <w:highlight w:val="yellow"/>
          <w:lang w:eastAsia="en-IN" w:bidi="hi-IN"/>
        </w:rPr>
        <w:t>Borchers and Fewster (2016</w:t>
      </w:r>
      <w:r w:rsidR="00C92135" w:rsidRPr="00994A6F">
        <w:rPr>
          <w:rFonts w:ascii="Times New Roman" w:eastAsia="Times New Roman" w:hAnsi="Times New Roman" w:cs="Times New Roman"/>
          <w:sz w:val="24"/>
          <w:szCs w:val="24"/>
          <w:highlight w:val="yellow"/>
          <w:lang w:eastAsia="en-IN" w:bidi="hi-IN"/>
        </w:rPr>
        <w:t>)</w:t>
      </w:r>
      <w:r w:rsidR="004756FB">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ins w:id="0" w:author="David Borchers" w:date="2017-02-14T09:05:00Z">
        <w:r w:rsidR="003F1971">
          <w:rPr>
            <w:rFonts w:ascii="Times New Roman" w:eastAsia="Times New Roman" w:hAnsi="Times New Roman" w:cs="Times New Roman"/>
            <w:sz w:val="24"/>
            <w:szCs w:val="24"/>
            <w:lang w:eastAsia="en-IN" w:bidi="hi-IN"/>
          </w:rPr>
          <w:t xml:space="preserve">SCR </w:t>
        </w:r>
      </w:ins>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are (1) methods for modelling non-uniform activity centre density (</w:t>
      </w:r>
      <w:r w:rsidR="00CD6176" w:rsidRPr="00994A6F">
        <w:rPr>
          <w:rFonts w:ascii="Times New Roman" w:eastAsia="Times New Roman" w:hAnsi="Times New Roman" w:cs="Times New Roman"/>
          <w:sz w:val="24"/>
          <w:szCs w:val="24"/>
          <w:highlight w:val="yellow"/>
          <w:lang w:eastAsia="en-IN" w:bidi="hi-IN"/>
        </w:rPr>
        <w:t>Borchers and Efford, 2008; Borchers et al., 20XX</w:t>
      </w:r>
      <w:r w:rsidR="00CD6176">
        <w:rPr>
          <w:rFonts w:ascii="Times New Roman" w:eastAsia="Times New Roman" w:hAnsi="Times New Roman" w:cs="Times New Roman"/>
          <w:sz w:val="24"/>
          <w:szCs w:val="24"/>
          <w:lang w:eastAsia="en-IN" w:bidi="hi-IN"/>
        </w:rPr>
        <w:t>)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non-Euclidian distance metrics (</w:t>
      </w:r>
      <w:r w:rsidR="00DA2774" w:rsidRPr="00994A6F">
        <w:rPr>
          <w:rFonts w:ascii="Times New Roman" w:eastAsia="Times New Roman" w:hAnsi="Times New Roman" w:cs="Times New Roman"/>
          <w:sz w:val="24"/>
          <w:szCs w:val="24"/>
          <w:highlight w:val="yellow"/>
          <w:lang w:eastAsia="en-IN" w:bidi="hi-IN"/>
        </w:rPr>
        <w:t>Royle et al.</w:t>
      </w:r>
      <w:r w:rsidR="005232FD" w:rsidRPr="00994A6F">
        <w:rPr>
          <w:rFonts w:ascii="Times New Roman" w:eastAsia="Times New Roman" w:hAnsi="Times New Roman" w:cs="Times New Roman"/>
          <w:sz w:val="24"/>
          <w:szCs w:val="24"/>
          <w:highlight w:val="yellow"/>
          <w:lang w:eastAsia="en-IN" w:bidi="hi-IN"/>
        </w:rPr>
        <w:t>, 2013</w:t>
      </w:r>
      <w:r w:rsidR="00052D92" w:rsidRPr="00994A6F">
        <w:rPr>
          <w:rFonts w:ascii="Times New Roman" w:eastAsia="Times New Roman" w:hAnsi="Times New Roman" w:cs="Times New Roman"/>
          <w:sz w:val="24"/>
          <w:szCs w:val="24"/>
          <w:highlight w:val="yellow"/>
          <w:lang w:eastAsia="en-IN" w:bidi="hi-IN"/>
        </w:rPr>
        <w:t>, Sutherland et al., 2015</w:t>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8D16D6">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8D16D6">
        <w:rPr>
          <w:rFonts w:ascii="Times New Roman" w:eastAsia="Times New Roman" w:hAnsi="Times New Roman" w:cs="Times New Roman"/>
          <w:sz w:val="24"/>
          <w:szCs w:val="24"/>
          <w:lang w:eastAsia="en-IN" w:bidi="hi-IN"/>
        </w:rPr>
        <w:fldChar w:fldCharType="end"/>
      </w:r>
      <w:r w:rsidR="00994A6F">
        <w:rPr>
          <w:rFonts w:ascii="Times New Roman" w:eastAsia="Times New Roman" w:hAnsi="Times New Roman" w:cs="Times New Roman"/>
          <w:sz w:val="24"/>
          <w:szCs w:val="24"/>
          <w:lang w:eastAsia="en-IN" w:bidi="hi-IN"/>
        </w:rPr>
        <w:t>xxKumarxx</w:t>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AAE3BBB"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recent publications 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D15CF7">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4DF17F28" w:rsidR="00C92135" w:rsidRDefault="00C92135"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have large home ranges of the order of 250-700 sq km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commentRangeStart w:id="1"/>
      <w:r w:rsidR="004966CA">
        <w:rPr>
          <w:rFonts w:ascii="Times New Roman" w:eastAsia="Times New Roman" w:hAnsi="Times New Roman" w:cs="Times New Roman"/>
          <w:sz w:val="24"/>
          <w:szCs w:val="24"/>
          <w:lang w:eastAsia="en-IN" w:bidi="hi-IN"/>
        </w:rPr>
        <w:t xml:space="preserve">three </w:t>
      </w:r>
      <w:commentRangeEnd w:id="1"/>
      <w:r w:rsidR="005503BE">
        <w:rPr>
          <w:rStyle w:val="CommentReference"/>
        </w:rPr>
        <w:commentReference w:id="1"/>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is often strongly correlated with the habitat quality and availability of prey. Analyses that assume constant density across large study areas can lead to spurious </w:t>
      </w:r>
      <w:ins w:id="2" w:author="David Borchers" w:date="2017-02-14T09:08:00Z">
        <w:r w:rsidR="005503BE">
          <w:rPr>
            <w:rFonts w:ascii="Times New Roman" w:eastAsia="Times New Roman" w:hAnsi="Times New Roman" w:cs="Times New Roman"/>
            <w:sz w:val="24"/>
            <w:szCs w:val="24"/>
            <w:lang w:eastAsia="en-IN" w:bidi="hi-IN"/>
          </w:rPr>
          <w:t xml:space="preserve">and </w:t>
        </w:r>
      </w:ins>
      <w:del w:id="3" w:author="David Borchers" w:date="2017-02-14T09:08:00Z">
        <w:r w:rsidDel="005503BE">
          <w:rPr>
            <w:rFonts w:ascii="Times New Roman" w:eastAsia="Times New Roman" w:hAnsi="Times New Roman" w:cs="Times New Roman"/>
            <w:sz w:val="24"/>
            <w:szCs w:val="24"/>
            <w:lang w:eastAsia="en-IN" w:bidi="hi-IN"/>
          </w:rPr>
          <w:delText xml:space="preserve">inferences and </w:delText>
        </w:r>
        <w:r w:rsidR="00143BBC" w:rsidDel="005503BE">
          <w:rPr>
            <w:rFonts w:ascii="Times New Roman" w:eastAsia="Times New Roman" w:hAnsi="Times New Roman" w:cs="Times New Roman"/>
            <w:sz w:val="24"/>
            <w:szCs w:val="24"/>
            <w:lang w:eastAsia="en-IN" w:bidi="hi-IN"/>
          </w:rPr>
          <w:delText xml:space="preserve">result in </w:delText>
        </w:r>
      </w:del>
      <w:r w:rsidR="00143BBC">
        <w:rPr>
          <w:rFonts w:ascii="Times New Roman" w:eastAsia="Times New Roman" w:hAnsi="Times New Roman" w:cs="Times New Roman"/>
          <w:sz w:val="24"/>
          <w:szCs w:val="24"/>
          <w:lang w:eastAsia="en-IN" w:bidi="hi-IN"/>
        </w:rPr>
        <w:t>biased inferences</w:t>
      </w:r>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w:t>
      </w:r>
      <w:r w:rsidR="004966CA">
        <w:rPr>
          <w:rFonts w:ascii="Times New Roman" w:eastAsia="Times New Roman" w:hAnsi="Times New Roman" w:cs="Times New Roman"/>
          <w:sz w:val="24"/>
          <w:szCs w:val="24"/>
          <w:lang w:eastAsia="en-IN" w:bidi="hi-IN"/>
        </w:rPr>
        <w:lastRenderedPageBreak/>
        <w:t>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 spurious inferences. </w:t>
      </w:r>
    </w:p>
    <w:p w14:paraId="6F40640A"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144ABA70" w14:textId="01547729" w:rsidR="000D2DBC" w:rsidRPr="00CF18F4" w:rsidRDefault="000D2DBC"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habitat covariates on detection </w:t>
      </w:r>
      <w:del w:id="4" w:author="David Borchers" w:date="2017-02-14T09:09:00Z">
        <w:r w:rsidDel="00EB688F">
          <w:rPr>
            <w:rFonts w:ascii="Times New Roman" w:eastAsia="Times New Roman" w:hAnsi="Times New Roman" w:cs="Times New Roman"/>
            <w:sz w:val="24"/>
            <w:szCs w:val="24"/>
            <w:lang w:eastAsia="en-IN" w:bidi="hi-IN"/>
          </w:rPr>
          <w:delText>function</w:delText>
        </w:r>
      </w:del>
      <w:ins w:id="5" w:author="David Borchers" w:date="2017-02-14T09:09:00Z">
        <w:r w:rsidR="00EB688F">
          <w:rPr>
            <w:rFonts w:ascii="Times New Roman" w:eastAsia="Times New Roman" w:hAnsi="Times New Roman" w:cs="Times New Roman"/>
            <w:sz w:val="24"/>
            <w:szCs w:val="24"/>
            <w:lang w:eastAsia="en-IN" w:bidi="hi-IN"/>
          </w:rPr>
          <w:t>probability</w:t>
        </w:r>
      </w:ins>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6" w:name="OLE_LINK1"/>
      <w:bookmarkStart w:id="7"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6"/>
      <w:bookmarkEnd w:id="7"/>
      <w:r>
        <w:rPr>
          <w:rFonts w:ascii="Times New Roman" w:eastAsia="Times New Roman" w:hAnsi="Times New Roman" w:cs="Times New Roman"/>
          <w:sz w:val="24"/>
          <w:szCs w:val="24"/>
          <w:lang w:eastAsia="en-IN" w:bidi="hi-IN"/>
        </w:rPr>
        <w:t xml:space="preserve"> </w:t>
      </w:r>
      <w:r w:rsidR="00E67277">
        <w:rPr>
          <w:rFonts w:ascii="Times New Roman" w:eastAsia="Times New Roman" w:hAnsi="Times New Roman" w:cs="Times New Roman"/>
          <w:sz w:val="24"/>
          <w:szCs w:val="24"/>
          <w:lang w:eastAsia="en-IN" w:bidi="hi-IN"/>
        </w:rPr>
        <w:t xml:space="preserve">The results provide </w:t>
      </w:r>
      <w:r>
        <w:rPr>
          <w:rFonts w:ascii="Times New Roman" w:eastAsia="Times New Roman" w:hAnsi="Times New Roman" w:cs="Times New Roman"/>
          <w:sz w:val="24"/>
          <w:szCs w:val="24"/>
          <w:lang w:eastAsia="en-IN" w:bidi="hi-IN"/>
        </w:rPr>
        <w:t xml:space="preserve">a </w:t>
      </w:r>
      <w:r w:rsidR="00E67277">
        <w:rPr>
          <w:rFonts w:ascii="Times New Roman" w:eastAsia="Times New Roman" w:hAnsi="Times New Roman" w:cs="Times New Roman"/>
          <w:sz w:val="24"/>
          <w:szCs w:val="24"/>
          <w:lang w:eastAsia="en-IN" w:bidi="hi-IN"/>
        </w:rPr>
        <w:t xml:space="preserve">set of </w:t>
      </w:r>
      <w:r>
        <w:rPr>
          <w:rFonts w:ascii="Times New Roman" w:eastAsia="Times New Roman" w:hAnsi="Times New Roman" w:cs="Times New Roman"/>
          <w:sz w:val="24"/>
          <w:szCs w:val="24"/>
          <w:lang w:eastAsia="en-IN" w:bidi="hi-IN"/>
        </w:rPr>
        <w:t>general guideline</w:t>
      </w:r>
      <w:r w:rsidR="00E67277">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for</w:t>
      </w:r>
      <w:r w:rsidR="00143BBC">
        <w:rPr>
          <w:rFonts w:ascii="Times New Roman" w:eastAsia="Times New Roman" w:hAnsi="Times New Roman" w:cs="Times New Roman"/>
          <w:sz w:val="24"/>
          <w:szCs w:val="24"/>
          <w:lang w:eastAsia="en-IN" w:bidi="hi-IN"/>
        </w:rPr>
        <w:t xml:space="preserve"> </w:t>
      </w:r>
      <w:r w:rsidR="00E67277">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 xml:space="preserve">analysis of snow leopard populations in mountain habitats. </w:t>
      </w:r>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65C0E8CC"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1XX,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is characterized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sq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sq km. In 2008, the first ever long-term snow leopard research was initiated in the Tost-Tosonbumba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was expanded to two neighbouring areas, viz. Nemegt Mountain complex, and Noyon Mountain range. While Noyon Mountains are largely unprotected and have at least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Nemegt Mountains represent the strictly Protected  Area of Gurvan Saikhan National Park. The three Mountain ranges are separated by several kilometres of steppe. Although camera trapping over several years has revealed emigration and immigration of individuals between them, within a trapping season characterized by 2-3 months, we found no evidence of any interaction between these three populations.  </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5F353BD"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(Reconyx</w:t>
      </w:r>
      <w:r>
        <w:rPr>
          <w:rFonts w:ascii="Times New Roman" w:eastAsia="Times New Roman" w:hAnsi="Times New Roman" w:cs="Times New Roman"/>
          <w:sz w:val="24"/>
          <w:szCs w:val="24"/>
          <w:vertAlign w:val="superscript"/>
          <w:lang w:eastAsia="en-IN" w:bidi="hi-IN"/>
        </w:rPr>
        <w:t>TM</w:t>
      </w:r>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popualtions.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r w:rsidR="000D6EE1">
        <w:rPr>
          <w:rFonts w:ascii="Times New Roman" w:eastAsia="Times New Roman" w:hAnsi="Times New Roman" w:cs="Times New Roman"/>
          <w:sz w:val="24"/>
          <w:szCs w:val="24"/>
          <w:lang w:eastAsia="en-IN" w:bidi="hi-IN"/>
        </w:rPr>
        <w:t xml:space="preserve">sq km. We used networking approach to place cameras in the field every 1-3 km from another nearby camera. Precise camera trap locations were identified by surveying 2-5 km on foot in the mountains, searching for sites where possibility of capturing snow leopards was high. This was achieved by looking for sites with fresh snow leopard signs identifiable as scrapes or fresh urine markings. Most camera trap locations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 there were few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It took between 7-</w:t>
      </w:r>
      <w:r w:rsidR="0032638D">
        <w:rPr>
          <w:rFonts w:ascii="Times New Roman" w:eastAsia="Times New Roman" w:hAnsi="Times New Roman" w:cs="Times New Roman"/>
          <w:sz w:val="24"/>
          <w:szCs w:val="24"/>
          <w:lang w:eastAsia="en-IN" w:bidi="hi-IN"/>
        </w:rPr>
        <w:lastRenderedPageBreak/>
        <w:t>20 days to set up camera traps in the field, and nearly half the time to collect them. Each camera’s set up and removal date was recorded 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49B38C6A"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use rugged mountains and tend to avoid flat terrain (Johansson et al. 2015). </w:t>
      </w:r>
      <w:ins w:id="8" w:author="David Borchers" w:date="2017-02-14T09:20:00Z">
        <w:r w:rsidR="006639C5">
          <w:rPr>
            <w:rFonts w:ascii="Times New Roman" w:eastAsia="Times New Roman" w:hAnsi="Times New Roman" w:cs="Times New Roman"/>
            <w:sz w:val="24"/>
            <w:szCs w:val="24"/>
            <w:lang w:eastAsia="en-IN" w:bidi="hi-IN"/>
          </w:rPr>
          <w:t>To characterise habitats, w</w:t>
        </w:r>
      </w:ins>
      <w:del w:id="9" w:author="David Borchers" w:date="2017-02-14T09:20:00Z">
        <w:r w:rsidDel="006639C5">
          <w:rPr>
            <w:rFonts w:ascii="Times New Roman" w:eastAsia="Times New Roman" w:hAnsi="Times New Roman" w:cs="Times New Roman"/>
            <w:sz w:val="24"/>
            <w:szCs w:val="24"/>
            <w:lang w:eastAsia="en-IN" w:bidi="hi-IN"/>
          </w:rPr>
          <w:delText>W</w:delText>
        </w:r>
      </w:del>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del w:id="10" w:author="David Borchers" w:date="2017-02-14T09:21:00Z">
        <w:r w:rsidDel="006639C5">
          <w:rPr>
            <w:rFonts w:ascii="Times New Roman" w:eastAsia="Times New Roman" w:hAnsi="Times New Roman" w:cs="Times New Roman"/>
            <w:sz w:val="24"/>
            <w:szCs w:val="24"/>
            <w:lang w:eastAsia="en-IN" w:bidi="hi-IN"/>
          </w:rPr>
          <w:delText>we developed</w:delText>
        </w:r>
      </w:del>
      <w:ins w:id="11" w:author="David Borchers" w:date="2017-02-14T09:21:00Z">
        <w:r w:rsidR="006639C5">
          <w:rPr>
            <w:rFonts w:ascii="Times New Roman" w:eastAsia="Times New Roman" w:hAnsi="Times New Roman" w:cs="Times New Roman"/>
            <w:sz w:val="24"/>
            <w:szCs w:val="24"/>
            <w:lang w:eastAsia="en-IN" w:bidi="hi-IN"/>
          </w:rPr>
          <w:t>creating</w:t>
        </w:r>
      </w:ins>
      <w:r>
        <w:rPr>
          <w:rFonts w:ascii="Times New Roman" w:eastAsia="Times New Roman" w:hAnsi="Times New Roman" w:cs="Times New Roman"/>
          <w:sz w:val="24"/>
          <w:szCs w:val="24"/>
          <w:lang w:eastAsia="en-IN" w:bidi="hi-IN"/>
        </w:rPr>
        <w:t xml:space="preserve"> a binary snow leopard habitat variable with 1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w:t>
      </w:r>
      <w:r w:rsidR="002411DB">
        <w:rPr>
          <w:rFonts w:ascii="Times New Roman" w:eastAsia="Times New Roman" w:hAnsi="Times New Roman" w:cs="Times New Roman"/>
          <w:sz w:val="24"/>
          <w:szCs w:val="24"/>
          <w:lang w:eastAsia="en-IN" w:bidi="hi-IN"/>
        </w:rPr>
        <w:t>xx</w:t>
      </w:r>
      <w:r>
        <w:rPr>
          <w:rFonts w:ascii="Times New Roman" w:eastAsia="Times New Roman" w:hAnsi="Times New Roman" w:cs="Times New Roman"/>
          <w:sz w:val="24"/>
          <w:szCs w:val="24"/>
          <w:lang w:eastAsia="en-IN" w:bidi="hi-IN"/>
        </w:rPr>
        <w:t xml:space="preserve"> km. This was done on the basis of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del w:id="12" w:author="David Borchers" w:date="2017-02-14T09:21:00Z">
        <w:r w:rsidDel="00EA2EE2">
          <w:rPr>
            <w:rFonts w:ascii="Times New Roman" w:eastAsia="Times New Roman" w:hAnsi="Times New Roman" w:cs="Times New Roman"/>
            <w:sz w:val="24"/>
            <w:szCs w:val="24"/>
            <w:lang w:eastAsia="en-IN" w:bidi="hi-IN"/>
          </w:rPr>
          <w:delText>for more than</w:delText>
        </w:r>
      </w:del>
      <w:ins w:id="13" w:author="David Borchers" w:date="2017-02-14T09:21:00Z">
        <w:r w:rsidR="00EA2EE2">
          <w:rPr>
            <w:rFonts w:ascii="Times New Roman" w:eastAsia="Times New Roman" w:hAnsi="Times New Roman" w:cs="Times New Roman"/>
            <w:sz w:val="24"/>
            <w:szCs w:val="24"/>
            <w:lang w:eastAsia="en-IN" w:bidi="hi-IN"/>
          </w:rPr>
          <w:t>within</w:t>
        </w:r>
      </w:ins>
      <w:r>
        <w:rPr>
          <w:rFonts w:ascii="Times New Roman" w:eastAsia="Times New Roman" w:hAnsi="Times New Roman" w:cs="Times New Roman"/>
          <w:sz w:val="24"/>
          <w:szCs w:val="24"/>
          <w:lang w:eastAsia="en-IN" w:bidi="hi-IN"/>
        </w:rPr>
        <w:t xml:space="preserve"> 15 km, a hard boundary was demarcated at the edge of the mountain base. This was done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ere snow leopards are known to not venture out in habitats that cannot be covered within a day’s time. Terrain Ruggedness Index was generalized by recreating the raster of terrain ruggedness using point statistic tool (ArcGIS) for a circular neighbourhood of 500 meters</w:t>
      </w:r>
      <w:ins w:id="14" w:author="David Borchers" w:date="2017-02-14T09:22:00Z">
        <w:r w:rsidR="00EA2EE2">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7592939D"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r w:rsidR="00F046AE">
        <w:rPr>
          <w:rFonts w:ascii="Times New Roman" w:eastAsia="Times New Roman" w:hAnsi="Times New Roman" w:cs="Times New Roman"/>
          <w:sz w:val="24"/>
          <w:szCs w:val="24"/>
          <w:lang w:eastAsia="en-IN" w:bidi="hi-IN"/>
        </w:rPr>
        <w:t>108</w:t>
      </w:r>
      <w:r>
        <w:rPr>
          <w:rFonts w:ascii="Times New Roman" w:eastAsia="Times New Roman" w:hAnsi="Times New Roman" w:cs="Times New Roman"/>
          <w:sz w:val="24"/>
          <w:szCs w:val="24"/>
          <w:lang w:eastAsia="en-IN" w:bidi="hi-IN"/>
        </w:rPr>
        <w:t xml:space="preserve">, </w:t>
      </w:r>
      <w:r w:rsidR="00F046AE">
        <w:rPr>
          <w:rFonts w:ascii="Times New Roman" w:eastAsia="Times New Roman" w:hAnsi="Times New Roman" w:cs="Times New Roman"/>
          <w:sz w:val="24"/>
          <w:szCs w:val="24"/>
          <w:lang w:eastAsia="en-IN" w:bidi="hi-IN"/>
        </w:rPr>
        <w:t>54</w:t>
      </w:r>
      <w:r>
        <w:rPr>
          <w:rFonts w:ascii="Times New Roman" w:eastAsia="Times New Roman" w:hAnsi="Times New Roman" w:cs="Times New Roman"/>
          <w:sz w:val="24"/>
          <w:szCs w:val="24"/>
          <w:lang w:eastAsia="en-IN" w:bidi="hi-IN"/>
        </w:rPr>
        <w:t xml:space="preserve"> and </w:t>
      </w:r>
      <w:r w:rsidR="00F046AE">
        <w:rPr>
          <w:rFonts w:ascii="Times New Roman" w:eastAsia="Times New Roman" w:hAnsi="Times New Roman" w:cs="Times New Roman"/>
          <w:sz w:val="24"/>
          <w:szCs w:val="24"/>
          <w:lang w:eastAsia="en-IN" w:bidi="hi-IN"/>
        </w:rPr>
        <w:t>93</w:t>
      </w:r>
      <w:r>
        <w:rPr>
          <w:rFonts w:ascii="Times New Roman" w:eastAsia="Times New Roman" w:hAnsi="Times New Roman" w:cs="Times New Roman"/>
          <w:sz w:val="24"/>
          <w:szCs w:val="24"/>
          <w:lang w:eastAsia="en-IN" w:bidi="hi-IN"/>
        </w:rPr>
        <w:t xml:space="preserve"> snow leopard encounters respectively on </w:t>
      </w:r>
      <w:commentRangeStart w:id="15"/>
      <w:r>
        <w:rPr>
          <w:rFonts w:ascii="Times New Roman" w:eastAsia="Times New Roman" w:hAnsi="Times New Roman" w:cs="Times New Roman"/>
          <w:sz w:val="24"/>
          <w:szCs w:val="24"/>
          <w:lang w:eastAsia="en-IN" w:bidi="hi-IN"/>
        </w:rPr>
        <w:t xml:space="preserve">camera traps </w:t>
      </w:r>
      <w:commentRangeEnd w:id="15"/>
      <w:r w:rsidR="00EA2EE2">
        <w:rPr>
          <w:rStyle w:val="CommentReference"/>
        </w:rPr>
        <w:commentReference w:id="15"/>
      </w:r>
      <w:r>
        <w:rPr>
          <w:rFonts w:ascii="Times New Roman" w:eastAsia="Times New Roman" w:hAnsi="Times New Roman" w:cs="Times New Roman"/>
          <w:sz w:val="24"/>
          <w:szCs w:val="24"/>
          <w:lang w:eastAsia="en-IN" w:bidi="hi-IN"/>
        </w:rPr>
        <w:t xml:space="preserve">from partially protected, strictly protected and unprotected sampling areas. </w:t>
      </w:r>
      <w:ins w:id="16" w:author="David Borchers" w:date="2017-02-14T09:23:00Z">
        <w:r w:rsidR="003A1ADC">
          <w:rPr>
            <w:rFonts w:ascii="Times New Roman" w:eastAsia="Times New Roman" w:hAnsi="Times New Roman" w:cs="Times New Roman"/>
            <w:sz w:val="24"/>
            <w:szCs w:val="24"/>
            <w:lang w:eastAsia="en-IN" w:bidi="hi-IN"/>
          </w:rPr>
          <w:t>Individuals were identified from e</w:t>
        </w:r>
      </w:ins>
      <w:del w:id="17" w:author="David Borchers" w:date="2017-02-14T09:23:00Z">
        <w:r w:rsidDel="003A1ADC">
          <w:rPr>
            <w:rFonts w:ascii="Times New Roman" w:eastAsia="Times New Roman" w:hAnsi="Times New Roman" w:cs="Times New Roman"/>
            <w:sz w:val="24"/>
            <w:szCs w:val="24"/>
            <w:lang w:eastAsia="en-IN" w:bidi="hi-IN"/>
          </w:rPr>
          <w:delText>E</w:delText>
        </w:r>
      </w:del>
      <w:r>
        <w:rPr>
          <w:rFonts w:ascii="Times New Roman" w:eastAsia="Times New Roman" w:hAnsi="Times New Roman" w:cs="Times New Roman"/>
          <w:sz w:val="24"/>
          <w:szCs w:val="24"/>
          <w:lang w:eastAsia="en-IN" w:bidi="hi-IN"/>
        </w:rPr>
        <w:t>ach encounter</w:t>
      </w:r>
      <w:del w:id="18" w:author="David Borchers" w:date="2017-02-14T09:23:00Z">
        <w:r w:rsidDel="003A1ADC">
          <w:rPr>
            <w:rFonts w:ascii="Times New Roman" w:eastAsia="Times New Roman" w:hAnsi="Times New Roman" w:cs="Times New Roman"/>
            <w:sz w:val="24"/>
            <w:szCs w:val="24"/>
            <w:lang w:eastAsia="en-IN" w:bidi="hi-IN"/>
          </w:rPr>
          <w:delText xml:space="preserve"> was identified into individuals </w:delText>
        </w:r>
      </w:del>
      <w:ins w:id="19" w:author="David Borchers" w:date="2017-02-14T09:23:00Z">
        <w:r w:rsidR="003A1ADC">
          <w:rPr>
            <w:rFonts w:ascii="Times New Roman" w:eastAsia="Times New Roman" w:hAnsi="Times New Roman" w:cs="Times New Roman"/>
            <w:sz w:val="24"/>
            <w:szCs w:val="24"/>
            <w:lang w:eastAsia="en-IN" w:bidi="hi-IN"/>
          </w:rPr>
          <w:t xml:space="preserve">, </w:t>
        </w:r>
      </w:ins>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w:t>
      </w:r>
      <w:commentRangeStart w:id="20"/>
      <w:r>
        <w:rPr>
          <w:rFonts w:ascii="Times New Roman" w:eastAsia="Times New Roman" w:hAnsi="Times New Roman" w:cs="Times New Roman"/>
          <w:sz w:val="24"/>
          <w:szCs w:val="24"/>
          <w:lang w:eastAsia="en-IN" w:bidi="hi-IN"/>
        </w:rPr>
        <w:t xml:space="preserve">leopards could not be identified </w:t>
      </w:r>
      <w:r w:rsidR="00FD4303">
        <w:rPr>
          <w:rFonts w:ascii="Times New Roman" w:eastAsia="Times New Roman" w:hAnsi="Times New Roman" w:cs="Times New Roman"/>
          <w:sz w:val="24"/>
          <w:szCs w:val="24"/>
          <w:lang w:eastAsia="en-IN" w:bidi="hi-IN"/>
        </w:rPr>
        <w:t>from up to three similarities or differences in patterns</w:t>
      </w:r>
      <w:commentRangeEnd w:id="20"/>
      <w:r w:rsidR="003A1ADC">
        <w:rPr>
          <w:rStyle w:val="CommentReference"/>
        </w:rPr>
        <w:commentReference w:id="20"/>
      </w:r>
      <w:r w:rsidR="00FD4303">
        <w:rPr>
          <w:rFonts w:ascii="Times New Roman" w:eastAsia="Times New Roman" w:hAnsi="Times New Roman" w:cs="Times New Roman"/>
          <w:sz w:val="24"/>
          <w:szCs w:val="24"/>
          <w:lang w:eastAsia="en-IN" w:bidi="hi-IN"/>
        </w:rPr>
        <w:t xml:space="preserve"> were discarded from analysis. Each trap was characterized by topography and ruggedness at its specific location, </w:t>
      </w:r>
      <w:ins w:id="21" w:author="David Borchers" w:date="2017-02-14T09:25:00Z">
        <w:r w:rsidR="00F97054">
          <w:rPr>
            <w:rFonts w:ascii="Times New Roman" w:eastAsia="Times New Roman" w:hAnsi="Times New Roman" w:cs="Times New Roman"/>
            <w:sz w:val="24"/>
            <w:szCs w:val="24"/>
            <w:lang w:eastAsia="en-IN" w:bidi="hi-IN"/>
          </w:rPr>
          <w:t>to within</w:t>
        </w:r>
      </w:ins>
      <w:del w:id="22" w:author="David Borchers" w:date="2017-02-14T09:25:00Z">
        <w:r w:rsidR="00FD4303" w:rsidDel="00F97054">
          <w:rPr>
            <w:rFonts w:ascii="Times New Roman" w:eastAsia="Times New Roman" w:hAnsi="Times New Roman" w:cs="Times New Roman"/>
            <w:sz w:val="24"/>
            <w:szCs w:val="24"/>
            <w:lang w:eastAsia="en-IN" w:bidi="hi-IN"/>
          </w:rPr>
          <w:delText>accurately up to</w:delText>
        </w:r>
      </w:del>
      <w:r w:rsidR="00FD4303">
        <w:rPr>
          <w:rFonts w:ascii="Times New Roman" w:eastAsia="Times New Roman" w:hAnsi="Times New Roman" w:cs="Times New Roman"/>
          <w:sz w:val="24"/>
          <w:szCs w:val="24"/>
          <w:lang w:eastAsia="en-IN" w:bidi="hi-IN"/>
        </w:rPr>
        <w:t xml:space="preserve"> 90m. We assumed </w:t>
      </w:r>
      <w:commentRangeStart w:id="23"/>
      <w:r w:rsidR="00FD4303">
        <w:rPr>
          <w:rFonts w:ascii="Times New Roman" w:eastAsia="Times New Roman" w:hAnsi="Times New Roman" w:cs="Times New Roman"/>
          <w:sz w:val="24"/>
          <w:szCs w:val="24"/>
          <w:lang w:eastAsia="en-IN" w:bidi="hi-IN"/>
        </w:rPr>
        <w:t>no temporal effect on detection probability</w:t>
      </w:r>
      <w:commentRangeEnd w:id="23"/>
      <w:r w:rsidR="00F97054">
        <w:rPr>
          <w:rStyle w:val="CommentReference"/>
        </w:rPr>
        <w:commentReference w:id="23"/>
      </w:r>
      <w:r w:rsidR="00FD4303">
        <w:rPr>
          <w:rFonts w:ascii="Times New Roman" w:eastAsia="Times New Roman" w:hAnsi="Times New Roman" w:cs="Times New Roman"/>
          <w:sz w:val="24"/>
          <w:szCs w:val="24"/>
          <w:lang w:eastAsia="en-IN" w:bidi="hi-IN"/>
        </w:rPr>
        <w:t xml:space="preserve"> of snow leopards during the sampling period, and hence were able to consider the entire sampling as a single occasion and session. This allowed speedy 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 for the three study areas.</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6FA46BD6" w14:textId="1E0E7BF3" w:rsidR="00CF18F4" w:rsidRPr="00CF18F4" w:rsidRDefault="00FD4303"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used the R</w:t>
      </w:r>
      <w:r w:rsidR="000621BA">
        <w:rPr>
          <w:rFonts w:ascii="Times New Roman" w:eastAsia="Times New Roman" w:hAnsi="Times New Roman" w:cs="Times New Roman"/>
          <w:sz w:val="24"/>
          <w:szCs w:val="24"/>
          <w:lang w:eastAsia="en-IN" w:bidi="hi-IN"/>
        </w:rPr>
        <w:t xml:space="preserve"> package </w:t>
      </w:r>
      <w:r w:rsidR="000621BA" w:rsidRPr="00C9259B">
        <w:rPr>
          <w:rFonts w:ascii="Times New Roman" w:eastAsia="Times New Roman" w:hAnsi="Times New Roman" w:cs="Times New Roman"/>
          <w:sz w:val="24"/>
          <w:szCs w:val="24"/>
          <w:lang w:eastAsia="en-IN" w:bidi="hi-IN"/>
        </w:rPr>
        <w:t>secr</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 Candidate model sets were developed for each sampled area </w:t>
      </w:r>
      <w:ins w:id="24" w:author="David Borchers" w:date="2017-02-14T09:26:00Z">
        <w:r w:rsidR="009410A5">
          <w:rPr>
            <w:rFonts w:ascii="Times New Roman" w:eastAsia="Times New Roman" w:hAnsi="Times New Roman" w:cs="Times New Roman"/>
            <w:sz w:val="24"/>
            <w:szCs w:val="24"/>
            <w:lang w:eastAsia="en-IN" w:bidi="hi-IN"/>
          </w:rPr>
          <w:t xml:space="preserve">separately </w:t>
        </w:r>
      </w:ins>
      <w:r>
        <w:rPr>
          <w:rFonts w:ascii="Times New Roman" w:eastAsia="Times New Roman" w:hAnsi="Times New Roman" w:cs="Times New Roman"/>
          <w:sz w:val="24"/>
          <w:szCs w:val="24"/>
          <w:lang w:eastAsia="en-IN" w:bidi="hi-IN"/>
        </w:rPr>
        <w:t xml:space="preserve">to </w:t>
      </w:r>
      <w:ins w:id="25" w:author="David Borchers" w:date="2017-02-14T09:26:00Z">
        <w:r w:rsidR="009410A5">
          <w:rPr>
            <w:rFonts w:ascii="Times New Roman" w:eastAsia="Times New Roman" w:hAnsi="Times New Roman" w:cs="Times New Roman"/>
            <w:sz w:val="24"/>
            <w:szCs w:val="24"/>
            <w:lang w:eastAsia="en-IN" w:bidi="hi-IN"/>
          </w:rPr>
          <w:t xml:space="preserve">investigate </w:t>
        </w:r>
      </w:ins>
      <w:ins w:id="26" w:author="David Borchers" w:date="2017-02-14T09:27:00Z">
        <w:r w:rsidR="009410A5">
          <w:rPr>
            <w:rFonts w:ascii="Times New Roman" w:eastAsia="Times New Roman" w:hAnsi="Times New Roman" w:cs="Times New Roman"/>
            <w:sz w:val="24"/>
            <w:szCs w:val="24"/>
            <w:lang w:eastAsia="en-IN" w:bidi="hi-IN"/>
          </w:rPr>
          <w:t xml:space="preserve">for each area </w:t>
        </w:r>
      </w:ins>
      <w:ins w:id="27" w:author="David Borchers" w:date="2017-02-14T09:26:00Z">
        <w:r w:rsidR="009410A5">
          <w:rPr>
            <w:rFonts w:ascii="Times New Roman" w:eastAsia="Times New Roman" w:hAnsi="Times New Roman" w:cs="Times New Roman"/>
            <w:sz w:val="24"/>
            <w:szCs w:val="24"/>
            <w:lang w:eastAsia="en-IN" w:bidi="hi-IN"/>
          </w:rPr>
          <w:t xml:space="preserve">the effect of </w:t>
        </w:r>
      </w:ins>
      <w:del w:id="28" w:author="David Borchers" w:date="2017-02-14T09:26:00Z">
        <w:r w:rsidDel="009410A5">
          <w:rPr>
            <w:rFonts w:ascii="Times New Roman" w:eastAsia="Times New Roman" w:hAnsi="Times New Roman" w:cs="Times New Roman"/>
            <w:sz w:val="24"/>
            <w:szCs w:val="24"/>
            <w:lang w:eastAsia="en-IN" w:bidi="hi-IN"/>
          </w:rPr>
          <w:delText xml:space="preserve">test if detection function was affected by </w:delText>
        </w:r>
      </w:del>
      <w:r>
        <w:rPr>
          <w:rFonts w:ascii="Times New Roman" w:eastAsia="Times New Roman" w:hAnsi="Times New Roman" w:cs="Times New Roman"/>
          <w:sz w:val="24"/>
          <w:szCs w:val="24"/>
          <w:lang w:eastAsia="en-IN" w:bidi="hi-IN"/>
        </w:rPr>
        <w:t xml:space="preserve">terrain ruggedness </w:t>
      </w:r>
      <w:ins w:id="29" w:author="David Borchers" w:date="2017-02-14T09:27:00Z">
        <w:r w:rsidR="009410A5">
          <w:rPr>
            <w:rFonts w:ascii="Times New Roman" w:eastAsia="Times New Roman" w:hAnsi="Times New Roman" w:cs="Times New Roman"/>
            <w:sz w:val="24"/>
            <w:szCs w:val="24"/>
            <w:lang w:eastAsia="en-IN" w:bidi="hi-IN"/>
          </w:rPr>
          <w:t>and</w:t>
        </w:r>
      </w:ins>
      <w:del w:id="30" w:author="David Borchers" w:date="2017-02-14T09:27:00Z">
        <w:r w:rsidDel="009410A5">
          <w:rPr>
            <w:rFonts w:ascii="Times New Roman" w:eastAsia="Times New Roman" w:hAnsi="Times New Roman" w:cs="Times New Roman"/>
            <w:sz w:val="24"/>
            <w:szCs w:val="24"/>
            <w:lang w:eastAsia="en-IN" w:bidi="hi-IN"/>
          </w:rPr>
          <w:delText>or</w:delText>
        </w:r>
      </w:del>
      <w:r>
        <w:rPr>
          <w:rFonts w:ascii="Times New Roman" w:eastAsia="Times New Roman" w:hAnsi="Times New Roman" w:cs="Times New Roman"/>
          <w:sz w:val="24"/>
          <w:szCs w:val="24"/>
          <w:lang w:eastAsia="en-IN" w:bidi="hi-IN"/>
        </w:rPr>
        <w:t xml:space="preserve"> topography</w:t>
      </w:r>
      <w:ins w:id="31" w:author="David Borchers" w:date="2017-02-14T09:27:00Z">
        <w:r w:rsidR="009410A5">
          <w:rPr>
            <w:rFonts w:ascii="Times New Roman" w:eastAsia="Times New Roman" w:hAnsi="Times New Roman" w:cs="Times New Roman"/>
            <w:sz w:val="24"/>
            <w:szCs w:val="24"/>
            <w:lang w:eastAsia="en-IN" w:bidi="hi-IN"/>
          </w:rPr>
          <w:t xml:space="preserve"> on detection probability</w:t>
        </w:r>
      </w:ins>
      <w:r>
        <w:rPr>
          <w:rFonts w:ascii="Times New Roman" w:eastAsia="Times New Roman" w:hAnsi="Times New Roman" w:cs="Times New Roman"/>
          <w:sz w:val="24"/>
          <w:szCs w:val="24"/>
          <w:lang w:eastAsia="en-IN" w:bidi="hi-IN"/>
        </w:rPr>
        <w:t xml:space="preserve">, </w:t>
      </w:r>
      <w:ins w:id="32" w:author="David Borchers" w:date="2017-02-14T09:27:00Z">
        <w:r w:rsidR="009410A5">
          <w:rPr>
            <w:rFonts w:ascii="Times New Roman" w:eastAsia="Times New Roman" w:hAnsi="Times New Roman" w:cs="Times New Roman"/>
            <w:sz w:val="24"/>
            <w:szCs w:val="24"/>
            <w:lang w:eastAsia="en-IN" w:bidi="hi-IN"/>
          </w:rPr>
          <w:t xml:space="preserve">whether </w:t>
        </w:r>
      </w:ins>
      <w:r>
        <w:rPr>
          <w:rFonts w:ascii="Times New Roman" w:eastAsia="Times New Roman" w:hAnsi="Times New Roman" w:cs="Times New Roman"/>
          <w:sz w:val="24"/>
          <w:szCs w:val="24"/>
          <w:lang w:eastAsia="en-IN" w:bidi="hi-IN"/>
        </w:rPr>
        <w:t xml:space="preserve">ranging patterns of the snow leopards </w:t>
      </w:r>
      <w:ins w:id="33" w:author="David Borchers" w:date="2017-02-14T09:27:00Z">
        <w:r w:rsidR="009410A5">
          <w:rPr>
            <w:rFonts w:ascii="Times New Roman" w:eastAsia="Times New Roman" w:hAnsi="Times New Roman" w:cs="Times New Roman"/>
            <w:sz w:val="24"/>
            <w:szCs w:val="24"/>
            <w:lang w:eastAsia="en-IN" w:bidi="hi-IN"/>
          </w:rPr>
          <w:t>depended on habitat variation within their range</w:t>
        </w:r>
      </w:ins>
      <w:ins w:id="34" w:author="David Borchers" w:date="2017-02-14T09:28:00Z">
        <w:r w:rsidR="009410A5">
          <w:rPr>
            <w:rFonts w:ascii="Times New Roman" w:eastAsia="Times New Roman" w:hAnsi="Times New Roman" w:cs="Times New Roman"/>
            <w:sz w:val="24"/>
            <w:szCs w:val="24"/>
            <w:lang w:eastAsia="en-IN" w:bidi="hi-IN"/>
          </w:rPr>
          <w:t xml:space="preserve">, and whether </w:t>
        </w:r>
      </w:ins>
      <w:del w:id="35" w:author="David Borchers" w:date="2017-02-14T09:28:00Z">
        <w:r w:rsidDel="009410A5">
          <w:rPr>
            <w:rFonts w:ascii="Times New Roman" w:eastAsia="Times New Roman" w:hAnsi="Times New Roman" w:cs="Times New Roman"/>
            <w:sz w:val="24"/>
            <w:szCs w:val="24"/>
            <w:lang w:eastAsia="en-IN" w:bidi="hi-IN"/>
          </w:rPr>
          <w:delText>were non-Euclidean around the activity centres, and that</w:delText>
        </w:r>
      </w:del>
      <w:r>
        <w:rPr>
          <w:rFonts w:ascii="Times New Roman" w:eastAsia="Times New Roman" w:hAnsi="Times New Roman" w:cs="Times New Roman"/>
          <w:sz w:val="24"/>
          <w:szCs w:val="24"/>
          <w:lang w:eastAsia="en-IN" w:bidi="hi-IN"/>
        </w:rPr>
        <w:t xml:space="preserve"> snow leopard densities </w:t>
      </w:r>
      <w:del w:id="36" w:author="David Borchers" w:date="2017-02-14T09:28:00Z">
        <w:r w:rsidDel="009410A5">
          <w:rPr>
            <w:rFonts w:ascii="Times New Roman" w:eastAsia="Times New Roman" w:hAnsi="Times New Roman" w:cs="Times New Roman"/>
            <w:sz w:val="24"/>
            <w:szCs w:val="24"/>
            <w:lang w:eastAsia="en-IN" w:bidi="hi-IN"/>
          </w:rPr>
          <w:delText xml:space="preserve">were a function of </w:delText>
        </w:r>
      </w:del>
      <w:ins w:id="37" w:author="David Borchers" w:date="2017-02-14T09:28:00Z">
        <w:r w:rsidR="009410A5">
          <w:rPr>
            <w:rFonts w:ascii="Times New Roman" w:eastAsia="Times New Roman" w:hAnsi="Times New Roman" w:cs="Times New Roman"/>
            <w:sz w:val="24"/>
            <w:szCs w:val="24"/>
            <w:lang w:eastAsia="en-IN" w:bidi="hi-IN"/>
          </w:rPr>
          <w:t xml:space="preserve">depend on </w:t>
        </w:r>
      </w:ins>
      <w:r>
        <w:rPr>
          <w:rFonts w:ascii="Times New Roman" w:eastAsia="Times New Roman" w:hAnsi="Times New Roman" w:cs="Times New Roman"/>
          <w:sz w:val="24"/>
          <w:szCs w:val="24"/>
          <w:lang w:eastAsia="en-IN" w:bidi="hi-IN"/>
        </w:rPr>
        <w:t xml:space="preserve">terrain ruggedness index. </w:t>
      </w:r>
      <w:ins w:id="38" w:author="David Borchers" w:date="2017-02-14T09:28:00Z">
        <w:r w:rsidR="009410A5">
          <w:rPr>
            <w:rFonts w:ascii="Times New Roman" w:eastAsia="Times New Roman" w:hAnsi="Times New Roman" w:cs="Times New Roman"/>
            <w:sz w:val="24"/>
            <w:szCs w:val="24"/>
            <w:lang w:eastAsia="en-IN" w:bidi="hi-IN"/>
          </w:rPr>
          <w:t>We also fitted models to all three areas simultaneously, and used AIC to select between models</w:t>
        </w:r>
      </w:ins>
      <w:ins w:id="39" w:author="David Borchers" w:date="2017-02-14T09:29:00Z">
        <w:r w:rsidR="009410A5">
          <w:rPr>
            <w:rFonts w:ascii="Times New Roman" w:eastAsia="Times New Roman" w:hAnsi="Times New Roman" w:cs="Times New Roman"/>
            <w:sz w:val="24"/>
            <w:szCs w:val="24"/>
            <w:lang w:eastAsia="en-IN" w:bidi="hi-IN"/>
          </w:rPr>
          <w:t xml:space="preserve"> and investigate whether effects were area-specific or shared across areas</w:t>
        </w:r>
      </w:ins>
      <w:del w:id="40" w:author="David Borchers" w:date="2017-02-14T09:29:00Z">
        <w:r w:rsidR="00C9259B" w:rsidDel="009410A5">
          <w:rPr>
            <w:rFonts w:ascii="Times New Roman" w:eastAsia="Times New Roman" w:hAnsi="Times New Roman" w:cs="Times New Roman"/>
            <w:sz w:val="24"/>
            <w:szCs w:val="24"/>
            <w:lang w:eastAsia="en-IN" w:bidi="hi-IN"/>
          </w:rPr>
          <w:delText xml:space="preserve">Using the information theoretic approach, we were also able to test whether </w:delText>
        </w:r>
        <w:r w:rsidDel="009410A5">
          <w:rPr>
            <w:rFonts w:ascii="Times New Roman" w:eastAsia="Times New Roman" w:hAnsi="Times New Roman" w:cs="Times New Roman"/>
            <w:sz w:val="24"/>
            <w:szCs w:val="24"/>
            <w:lang w:eastAsia="en-IN" w:bidi="hi-IN"/>
          </w:rPr>
          <w:delText xml:space="preserve">densities in the three areas were </w:delText>
        </w:r>
        <w:r w:rsidR="00C9259B" w:rsidDel="009410A5">
          <w:rPr>
            <w:rFonts w:ascii="Times New Roman" w:eastAsia="Times New Roman" w:hAnsi="Times New Roman" w:cs="Times New Roman"/>
            <w:sz w:val="24"/>
            <w:szCs w:val="24"/>
            <w:lang w:eastAsia="en-IN" w:bidi="hi-IN"/>
          </w:rPr>
          <w:delText xml:space="preserve">similar or </w:delText>
        </w:r>
        <w:r w:rsidDel="009410A5">
          <w:rPr>
            <w:rFonts w:ascii="Times New Roman" w:eastAsia="Times New Roman" w:hAnsi="Times New Roman" w:cs="Times New Roman"/>
            <w:sz w:val="24"/>
            <w:szCs w:val="24"/>
            <w:lang w:eastAsia="en-IN" w:bidi="hi-IN"/>
          </w:rPr>
          <w:delText>different</w:delText>
        </w:r>
      </w:del>
      <w:r>
        <w:rPr>
          <w:rFonts w:ascii="Times New Roman" w:eastAsia="Times New Roman" w:hAnsi="Times New Roman" w:cs="Times New Roman"/>
          <w:sz w:val="24"/>
          <w:szCs w:val="24"/>
          <w:lang w:eastAsia="en-IN" w:bidi="hi-IN"/>
        </w:rPr>
        <w:t>.</w:t>
      </w:r>
      <w:ins w:id="41" w:author="David Borchers" w:date="2017-02-14T09:29:00Z">
        <w:r w:rsidR="009410A5">
          <w:rPr>
            <w:rFonts w:ascii="Times New Roman" w:eastAsia="Times New Roman" w:hAnsi="Times New Roman" w:cs="Times New Roman"/>
            <w:sz w:val="24"/>
            <w:szCs w:val="24"/>
            <w:lang w:eastAsia="en-IN" w:bidi="hi-IN"/>
          </w:rPr>
          <w:t xml:space="preserve"> &lt;We need to give details of the models fitted.&gt;</w:t>
        </w:r>
      </w:ins>
      <w:r>
        <w:rPr>
          <w:rFonts w:ascii="Times New Roman" w:eastAsia="Times New Roman" w:hAnsi="Times New Roman" w:cs="Times New Roman"/>
          <w:sz w:val="24"/>
          <w:szCs w:val="24"/>
          <w:lang w:eastAsia="en-IN" w:bidi="hi-IN"/>
        </w:rPr>
        <w:t xml:space="preserve">  </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E013E77" w14:textId="6A0CF3EE" w:rsidR="009B0772" w:rsidRDefault="00DC3CAF" w:rsidP="00FD4303">
      <w:pPr>
        <w:spacing w:before="100" w:beforeAutospacing="1" w:after="100" w:afterAutospacing="1" w:line="240" w:lineRule="auto"/>
        <w:rPr>
          <w:rFonts w:ascii="Times New Roman" w:eastAsia="Times New Roman" w:hAnsi="Times New Roman" w:cs="Times New Roman"/>
          <w:sz w:val="24"/>
          <w:szCs w:val="24"/>
          <w:lang w:eastAsia="en-IN" w:bidi="hi-IN"/>
        </w:rPr>
      </w:pPr>
      <w:ins w:id="42" w:author="David Borchers" w:date="2017-02-14T09:30:00Z">
        <w:r>
          <w:rPr>
            <w:rFonts w:ascii="Times New Roman" w:eastAsia="Times New Roman" w:hAnsi="Times New Roman" w:cs="Times New Roman"/>
            <w:sz w:val="24"/>
            <w:szCs w:val="24"/>
            <w:lang w:eastAsia="en-IN" w:bidi="hi-IN"/>
          </w:rPr>
          <w:t>The best model by AIC was found to</w:t>
        </w:r>
      </w:ins>
      <w:del w:id="43" w:author="David Borchers" w:date="2017-02-14T09:30:00Z">
        <w:r w:rsidR="00435D3C" w:rsidDel="00DC3CAF">
          <w:rPr>
            <w:rFonts w:ascii="Times New Roman" w:eastAsia="Times New Roman" w:hAnsi="Times New Roman" w:cs="Times New Roman"/>
            <w:sz w:val="24"/>
            <w:szCs w:val="24"/>
            <w:lang w:eastAsia="en-IN" w:bidi="hi-IN"/>
          </w:rPr>
          <w:delText>Model inference with the most parsimonious model</w:delText>
        </w:r>
        <w:r w:rsidR="009B0772" w:rsidDel="00DC3CAF">
          <w:rPr>
            <w:rFonts w:ascii="Times New Roman" w:eastAsia="Times New Roman" w:hAnsi="Times New Roman" w:cs="Times New Roman"/>
            <w:sz w:val="24"/>
            <w:szCs w:val="24"/>
            <w:lang w:eastAsia="en-IN" w:bidi="hi-IN"/>
          </w:rPr>
          <w:delText>s</w:delText>
        </w:r>
      </w:del>
      <w:r w:rsidR="009B0772">
        <w:rPr>
          <w:rFonts w:ascii="Times New Roman" w:eastAsia="Times New Roman" w:hAnsi="Times New Roman" w:cs="Times New Roman"/>
          <w:sz w:val="24"/>
          <w:szCs w:val="24"/>
          <w:lang w:eastAsia="en-IN" w:bidi="hi-IN"/>
        </w:rPr>
        <w:t xml:space="preserve"> </w:t>
      </w:r>
      <w:del w:id="44" w:author="David Borchers" w:date="2017-02-14T09:37:00Z">
        <w:r w:rsidR="009B0772" w:rsidDel="00923435">
          <w:rPr>
            <w:rFonts w:ascii="Times New Roman" w:eastAsia="Times New Roman" w:hAnsi="Times New Roman" w:cs="Times New Roman"/>
            <w:sz w:val="24"/>
            <w:szCs w:val="24"/>
            <w:lang w:eastAsia="en-IN" w:bidi="hi-IN"/>
          </w:rPr>
          <w:delText xml:space="preserve">vary across </w:delText>
        </w:r>
      </w:del>
      <w:ins w:id="45" w:author="David Borchers" w:date="2017-02-14T09:37:00Z">
        <w:r w:rsidR="00923435">
          <w:rPr>
            <w:rFonts w:ascii="Times New Roman" w:eastAsia="Times New Roman" w:hAnsi="Times New Roman" w:cs="Times New Roman"/>
            <w:sz w:val="24"/>
            <w:szCs w:val="24"/>
            <w:lang w:eastAsia="en-IN" w:bidi="hi-IN"/>
          </w:rPr>
          <w:t xml:space="preserve">differ between </w:t>
        </w:r>
      </w:ins>
      <w:r w:rsidR="009B0772">
        <w:rPr>
          <w:rFonts w:ascii="Times New Roman" w:eastAsia="Times New Roman" w:hAnsi="Times New Roman" w:cs="Times New Roman"/>
          <w:sz w:val="24"/>
          <w:szCs w:val="24"/>
          <w:lang w:eastAsia="en-IN" w:bidi="hi-IN"/>
        </w:rPr>
        <w:t xml:space="preserve">the three study areas. While </w:t>
      </w:r>
      <w:ins w:id="46" w:author="David Borchers" w:date="2017-02-14T09:37:00Z">
        <w:r w:rsidR="00923435">
          <w:rPr>
            <w:rFonts w:ascii="Times New Roman" w:eastAsia="Times New Roman" w:hAnsi="Times New Roman" w:cs="Times New Roman"/>
            <w:sz w:val="24"/>
            <w:szCs w:val="24"/>
            <w:lang w:eastAsia="en-IN" w:bidi="hi-IN"/>
          </w:rPr>
          <w:t xml:space="preserve">habitat-dependent </w:t>
        </w:r>
      </w:ins>
      <w:del w:id="47" w:author="David Borchers" w:date="2017-02-14T09:38:00Z">
        <w:r w:rsidR="00435D3C" w:rsidDel="00923435">
          <w:rPr>
            <w:rFonts w:ascii="Times New Roman" w:eastAsia="Times New Roman" w:hAnsi="Times New Roman" w:cs="Times New Roman"/>
            <w:sz w:val="24"/>
            <w:szCs w:val="24"/>
            <w:lang w:eastAsia="en-IN" w:bidi="hi-IN"/>
          </w:rPr>
          <w:delText xml:space="preserve">non-Euclidean </w:delText>
        </w:r>
      </w:del>
      <w:r w:rsidR="00435D3C">
        <w:rPr>
          <w:rFonts w:ascii="Times New Roman" w:eastAsia="Times New Roman" w:hAnsi="Times New Roman" w:cs="Times New Roman"/>
          <w:sz w:val="24"/>
          <w:szCs w:val="24"/>
          <w:lang w:eastAsia="en-IN" w:bidi="hi-IN"/>
        </w:rPr>
        <w:t>space use with density dependent on habitat quality</w:t>
      </w:r>
      <w:del w:id="48" w:author="David Borchers" w:date="2017-02-14T09:38:00Z">
        <w:r w:rsidR="00435D3C" w:rsidDel="00923435">
          <w:rPr>
            <w:rFonts w:ascii="Times New Roman" w:eastAsia="Times New Roman" w:hAnsi="Times New Roman" w:cs="Times New Roman"/>
            <w:sz w:val="24"/>
            <w:szCs w:val="24"/>
            <w:lang w:eastAsia="en-IN" w:bidi="hi-IN"/>
          </w:rPr>
          <w:delText>,</w:delText>
        </w:r>
      </w:del>
      <w:r w:rsidR="00435D3C">
        <w:rPr>
          <w:rFonts w:ascii="Times New Roman" w:eastAsia="Times New Roman" w:hAnsi="Times New Roman" w:cs="Times New Roman"/>
          <w:sz w:val="24"/>
          <w:szCs w:val="24"/>
          <w:lang w:eastAsia="en-IN" w:bidi="hi-IN"/>
        </w:rPr>
        <w:t xml:space="preserve"> </w:t>
      </w:r>
      <w:ins w:id="49" w:author="David Borchers" w:date="2017-02-14T09:38:00Z">
        <w:r w:rsidR="00923435">
          <w:rPr>
            <w:rFonts w:ascii="Times New Roman" w:eastAsia="Times New Roman" w:hAnsi="Times New Roman" w:cs="Times New Roman"/>
            <w:sz w:val="24"/>
            <w:szCs w:val="24"/>
            <w:lang w:eastAsia="en-IN" w:bidi="hi-IN"/>
          </w:rPr>
          <w:t>(</w:t>
        </w:r>
      </w:ins>
      <w:r w:rsidR="00435D3C">
        <w:rPr>
          <w:rFonts w:ascii="Times New Roman" w:eastAsia="Times New Roman" w:hAnsi="Times New Roman" w:cs="Times New Roman"/>
          <w:sz w:val="24"/>
          <w:szCs w:val="24"/>
          <w:lang w:eastAsia="en-IN" w:bidi="hi-IN"/>
        </w:rPr>
        <w:t xml:space="preserve">here defined by terrain </w:t>
      </w:r>
      <w:r w:rsidR="00435D3C">
        <w:rPr>
          <w:rFonts w:ascii="Times New Roman" w:eastAsia="Times New Roman" w:hAnsi="Times New Roman" w:cs="Times New Roman"/>
          <w:sz w:val="24"/>
          <w:szCs w:val="24"/>
          <w:lang w:eastAsia="en-IN" w:bidi="hi-IN"/>
        </w:rPr>
        <w:lastRenderedPageBreak/>
        <w:t>ruggedness index</w:t>
      </w:r>
      <w:ins w:id="50" w:author="David Borchers" w:date="2017-02-14T09:38:00Z">
        <w:r w:rsidR="00923435">
          <w:rPr>
            <w:rFonts w:ascii="Times New Roman" w:eastAsia="Times New Roman" w:hAnsi="Times New Roman" w:cs="Times New Roman"/>
            <w:sz w:val="24"/>
            <w:szCs w:val="24"/>
            <w:lang w:eastAsia="en-IN" w:bidi="hi-IN"/>
          </w:rPr>
          <w:t>)</w:t>
        </w:r>
      </w:ins>
      <w:r w:rsidR="009B0772">
        <w:rPr>
          <w:rFonts w:ascii="Times New Roman" w:eastAsia="Times New Roman" w:hAnsi="Times New Roman" w:cs="Times New Roman"/>
          <w:sz w:val="24"/>
          <w:szCs w:val="24"/>
          <w:lang w:eastAsia="en-IN" w:bidi="hi-IN"/>
        </w:rPr>
        <w:t xml:space="preserve"> was the </w:t>
      </w:r>
      <w:del w:id="51" w:author="David Borchers" w:date="2017-02-14T09:38:00Z">
        <w:r w:rsidR="009B0772" w:rsidDel="00923435">
          <w:rPr>
            <w:rFonts w:ascii="Times New Roman" w:eastAsia="Times New Roman" w:hAnsi="Times New Roman" w:cs="Times New Roman"/>
            <w:sz w:val="24"/>
            <w:szCs w:val="24"/>
            <w:lang w:eastAsia="en-IN" w:bidi="hi-IN"/>
          </w:rPr>
          <w:delText xml:space="preserve">top </w:delText>
        </w:r>
      </w:del>
      <w:ins w:id="52" w:author="David Borchers" w:date="2017-02-14T09:38:00Z">
        <w:r w:rsidR="00923435">
          <w:rPr>
            <w:rFonts w:ascii="Times New Roman" w:eastAsia="Times New Roman" w:hAnsi="Times New Roman" w:cs="Times New Roman"/>
            <w:sz w:val="24"/>
            <w:szCs w:val="24"/>
            <w:lang w:eastAsia="en-IN" w:bidi="hi-IN"/>
          </w:rPr>
          <w:t>best</w:t>
        </w:r>
        <w:r w:rsidR="00923435">
          <w:rPr>
            <w:rFonts w:ascii="Times New Roman" w:eastAsia="Times New Roman" w:hAnsi="Times New Roman" w:cs="Times New Roman"/>
            <w:sz w:val="24"/>
            <w:szCs w:val="24"/>
            <w:lang w:eastAsia="en-IN" w:bidi="hi-IN"/>
          </w:rPr>
          <w:t xml:space="preserve"> </w:t>
        </w:r>
      </w:ins>
      <w:r w:rsidR="009B0772">
        <w:rPr>
          <w:rFonts w:ascii="Times New Roman" w:eastAsia="Times New Roman" w:hAnsi="Times New Roman" w:cs="Times New Roman"/>
          <w:sz w:val="24"/>
          <w:szCs w:val="24"/>
          <w:lang w:eastAsia="en-IN" w:bidi="hi-IN"/>
        </w:rPr>
        <w:t xml:space="preserve">model in case of XX, the model with XX scored highest in case of XX area. Density estimates varied with habitat in two out of the three habitats for which we analysed the data. </w:t>
      </w:r>
      <w:commentRangeStart w:id="53"/>
      <w:r w:rsidR="009B0772">
        <w:rPr>
          <w:rFonts w:ascii="Times New Roman" w:eastAsia="Times New Roman" w:hAnsi="Times New Roman" w:cs="Times New Roman"/>
          <w:sz w:val="24"/>
          <w:szCs w:val="24"/>
          <w:lang w:eastAsia="en-IN" w:bidi="hi-IN"/>
        </w:rPr>
        <w:t>We also created the  summed probability density functions of home-range centre probability functions and present the differences between the two &lt;&lt;may need to highlight the difference and fallacy of using the latter&gt;&gt;</w:t>
      </w:r>
      <w:commentRangeEnd w:id="53"/>
      <w:r w:rsidR="00923435">
        <w:rPr>
          <w:rStyle w:val="CommentReference"/>
        </w:rPr>
        <w:commentReference w:id="53"/>
      </w:r>
    </w:p>
    <w:p w14:paraId="60C61FF0" w14:textId="6C8304EE" w:rsidR="00435D3C" w:rsidRDefault="00923435" w:rsidP="00FD4303">
      <w:pPr>
        <w:spacing w:before="100" w:beforeAutospacing="1" w:after="100" w:afterAutospacing="1" w:line="240" w:lineRule="auto"/>
        <w:rPr>
          <w:rFonts w:ascii="Times New Roman" w:eastAsia="Times New Roman" w:hAnsi="Times New Roman" w:cs="Times New Roman"/>
          <w:sz w:val="24"/>
          <w:szCs w:val="24"/>
          <w:lang w:eastAsia="en-IN" w:bidi="hi-IN"/>
        </w:rPr>
      </w:pPr>
      <w:ins w:id="54" w:author="David Borchers" w:date="2017-02-14T09:39:00Z">
        <w:r>
          <w:rPr>
            <w:rFonts w:ascii="Times New Roman" w:eastAsia="Times New Roman" w:hAnsi="Times New Roman" w:cs="Times New Roman"/>
            <w:sz w:val="24"/>
            <w:szCs w:val="24"/>
            <w:lang w:eastAsia="en-IN" w:bidi="hi-IN"/>
          </w:rPr>
          <w:t xml:space="preserve">The habitat-dependent space use models are based on </w:t>
        </w:r>
      </w:ins>
      <w:ins w:id="55" w:author="David Borchers" w:date="2017-02-14T09:40:00Z">
        <w:r>
          <w:rPr>
            <w:rFonts w:ascii="Times New Roman" w:eastAsia="Times New Roman" w:hAnsi="Times New Roman" w:cs="Times New Roman"/>
            <w:sz w:val="24"/>
            <w:szCs w:val="24"/>
            <w:lang w:eastAsia="en-IN" w:bidi="hi-IN"/>
          </w:rPr>
          <w:t xml:space="preserve">non-Euclidian </w:t>
        </w:r>
      </w:ins>
      <w:ins w:id="56" w:author="David Borchers" w:date="2017-02-14T09:39:00Z">
        <w:r>
          <w:rPr>
            <w:rFonts w:ascii="Times New Roman" w:eastAsia="Times New Roman" w:hAnsi="Times New Roman" w:cs="Times New Roman"/>
            <w:sz w:val="24"/>
            <w:szCs w:val="24"/>
            <w:lang w:eastAsia="en-IN" w:bidi="hi-IN"/>
          </w:rPr>
          <w:t>l</w:t>
        </w:r>
      </w:ins>
      <w:del w:id="57" w:author="David Borchers" w:date="2017-02-14T09:39:00Z">
        <w:r w:rsidR="009B0772" w:rsidDel="00923435">
          <w:rPr>
            <w:rFonts w:ascii="Times New Roman" w:eastAsia="Times New Roman" w:hAnsi="Times New Roman" w:cs="Times New Roman"/>
            <w:sz w:val="24"/>
            <w:szCs w:val="24"/>
            <w:lang w:eastAsia="en-IN" w:bidi="hi-IN"/>
          </w:rPr>
          <w:delText>L</w:delText>
        </w:r>
      </w:del>
      <w:r w:rsidR="009B0772">
        <w:rPr>
          <w:rFonts w:ascii="Times New Roman" w:eastAsia="Times New Roman" w:hAnsi="Times New Roman" w:cs="Times New Roman"/>
          <w:sz w:val="24"/>
          <w:szCs w:val="24"/>
          <w:lang w:eastAsia="en-IN" w:bidi="hi-IN"/>
        </w:rPr>
        <w:t>east cost path</w:t>
      </w:r>
      <w:ins w:id="58" w:author="David Borchers" w:date="2017-02-14T09:40:00Z">
        <w:r>
          <w:rPr>
            <w:rFonts w:ascii="Times New Roman" w:eastAsia="Times New Roman" w:hAnsi="Times New Roman" w:cs="Times New Roman"/>
            <w:sz w:val="24"/>
            <w:szCs w:val="24"/>
            <w:lang w:eastAsia="en-IN" w:bidi="hi-IN"/>
          </w:rPr>
          <w:t xml:space="preserve"> distances (Royle</w:t>
        </w:r>
      </w:ins>
      <w:ins w:id="59" w:author="David Borchers" w:date="2017-02-14T09:41:00Z">
        <w:r>
          <w:rPr>
            <w:rFonts w:ascii="Times New Roman" w:eastAsia="Times New Roman" w:hAnsi="Times New Roman" w:cs="Times New Roman"/>
            <w:sz w:val="24"/>
            <w:szCs w:val="24"/>
            <w:lang w:eastAsia="en-IN" w:bidi="hi-IN"/>
          </w:rPr>
          <w:t xml:space="preserve"> et al.</w:t>
        </w:r>
      </w:ins>
      <w:ins w:id="60" w:author="David Borchers" w:date="2017-02-14T09:40:00Z">
        <w:r>
          <w:rPr>
            <w:rFonts w:ascii="Times New Roman" w:eastAsia="Times New Roman" w:hAnsi="Times New Roman" w:cs="Times New Roman"/>
            <w:sz w:val="24"/>
            <w:szCs w:val="24"/>
            <w:lang w:eastAsia="en-IN" w:bidi="hi-IN"/>
          </w:rPr>
          <w:t xml:space="preserve">, </w:t>
        </w:r>
      </w:ins>
      <w:ins w:id="61" w:author="David Borchers" w:date="2017-02-14T09:41:00Z">
        <w:r>
          <w:rPr>
            <w:rFonts w:ascii="Times New Roman" w:eastAsia="Times New Roman" w:hAnsi="Times New Roman" w:cs="Times New Roman"/>
            <w:sz w:val="24"/>
            <w:szCs w:val="24"/>
            <w:lang w:eastAsia="en-IN" w:bidi="hi-IN"/>
          </w:rPr>
          <w:t>2013</w:t>
        </w:r>
      </w:ins>
      <w:ins w:id="62" w:author="David Borchers" w:date="2017-02-14T09:40:00Z">
        <w:r>
          <w:rPr>
            <w:rFonts w:ascii="Times New Roman" w:eastAsia="Times New Roman" w:hAnsi="Times New Roman" w:cs="Times New Roman"/>
            <w:sz w:val="24"/>
            <w:szCs w:val="24"/>
            <w:lang w:eastAsia="en-IN" w:bidi="hi-IN"/>
          </w:rPr>
          <w:t>; Sutherland et al., 2015)</w:t>
        </w:r>
      </w:ins>
      <w:ins w:id="63" w:author="David Borchers" w:date="2017-02-14T09:41:00Z">
        <w:r w:rsidR="00784108">
          <w:rPr>
            <w:rFonts w:ascii="Times New Roman" w:eastAsia="Times New Roman" w:hAnsi="Times New Roman" w:cs="Times New Roman"/>
            <w:sz w:val="24"/>
            <w:szCs w:val="24"/>
            <w:lang w:eastAsia="en-IN" w:bidi="hi-IN"/>
          </w:rPr>
          <w:t xml:space="preserve">. Having fitted such a model it is possible to find the estimated least-cost path between any points in </w:t>
        </w:r>
      </w:ins>
      <w:ins w:id="64" w:author="David Borchers" w:date="2017-02-14T09:42:00Z">
        <w:r w:rsidR="00784108">
          <w:rPr>
            <w:rFonts w:ascii="Times New Roman" w:eastAsia="Times New Roman" w:hAnsi="Times New Roman" w:cs="Times New Roman"/>
            <w:sz w:val="24"/>
            <w:szCs w:val="24"/>
            <w:lang w:eastAsia="en-IN" w:bidi="hi-IN"/>
          </w:rPr>
          <w:t>the</w:t>
        </w:r>
      </w:ins>
      <w:ins w:id="65" w:author="David Borchers" w:date="2017-02-14T09:41:00Z">
        <w:r w:rsidR="00784108">
          <w:rPr>
            <w:rFonts w:ascii="Times New Roman" w:eastAsia="Times New Roman" w:hAnsi="Times New Roman" w:cs="Times New Roman"/>
            <w:sz w:val="24"/>
            <w:szCs w:val="24"/>
            <w:lang w:eastAsia="en-IN" w:bidi="hi-IN"/>
          </w:rPr>
          <w:t xml:space="preserve"> </w:t>
        </w:r>
      </w:ins>
      <w:ins w:id="66" w:author="David Borchers" w:date="2017-02-14T09:42:00Z">
        <w:r w:rsidR="00784108">
          <w:rPr>
            <w:rFonts w:ascii="Times New Roman" w:eastAsia="Times New Roman" w:hAnsi="Times New Roman" w:cs="Times New Roman"/>
            <w:sz w:val="24"/>
            <w:szCs w:val="24"/>
            <w:lang w:eastAsia="en-IN" w:bidi="hi-IN"/>
          </w:rPr>
          <w:t xml:space="preserve">survey region. Additional support for these models was provided by the fact that the least-cost paths between </w:t>
        </w:r>
      </w:ins>
      <w:ins w:id="67" w:author="David Borchers" w:date="2017-02-14T09:43:00Z">
        <w:r w:rsidR="00784108">
          <w:rPr>
            <w:rFonts w:ascii="Times New Roman" w:eastAsia="Times New Roman" w:hAnsi="Times New Roman" w:cs="Times New Roman"/>
            <w:sz w:val="24"/>
            <w:szCs w:val="24"/>
            <w:lang w:eastAsia="en-IN" w:bidi="hi-IN"/>
          </w:rPr>
          <w:t>separate</w:t>
        </w:r>
      </w:ins>
      <w:ins w:id="68" w:author="David Borchers" w:date="2017-02-14T09:42:00Z">
        <w:r w:rsidR="00784108">
          <w:rPr>
            <w:rFonts w:ascii="Times New Roman" w:eastAsia="Times New Roman" w:hAnsi="Times New Roman" w:cs="Times New Roman"/>
            <w:sz w:val="24"/>
            <w:szCs w:val="24"/>
            <w:lang w:eastAsia="en-IN" w:bidi="hi-IN"/>
          </w:rPr>
          <w:t xml:space="preserve"> </w:t>
        </w:r>
      </w:ins>
      <w:ins w:id="69" w:author="David Borchers" w:date="2017-02-14T09:43:00Z">
        <w:r w:rsidR="00784108">
          <w:rPr>
            <w:rFonts w:ascii="Times New Roman" w:eastAsia="Times New Roman" w:hAnsi="Times New Roman" w:cs="Times New Roman"/>
            <w:sz w:val="24"/>
            <w:szCs w:val="24"/>
            <w:lang w:eastAsia="en-IN" w:bidi="hi-IN"/>
          </w:rPr>
          <w:t xml:space="preserve">high usage </w:t>
        </w:r>
      </w:ins>
      <w:ins w:id="70" w:author="David Borchers" w:date="2017-02-14T09:42:00Z">
        <w:r w:rsidR="00784108">
          <w:rPr>
            <w:rFonts w:ascii="Times New Roman" w:eastAsia="Times New Roman" w:hAnsi="Times New Roman" w:cs="Times New Roman"/>
            <w:sz w:val="24"/>
            <w:szCs w:val="24"/>
            <w:lang w:eastAsia="en-IN" w:bidi="hi-IN"/>
          </w:rPr>
          <w:t xml:space="preserve">regions </w:t>
        </w:r>
      </w:ins>
      <w:ins w:id="71" w:author="David Borchers" w:date="2017-02-14T09:43:00Z">
        <w:r w:rsidR="00784108">
          <w:rPr>
            <w:rFonts w:ascii="Times New Roman" w:eastAsia="Times New Roman" w:hAnsi="Times New Roman" w:cs="Times New Roman"/>
            <w:sz w:val="24"/>
            <w:szCs w:val="24"/>
            <w:lang w:eastAsia="en-IN" w:bidi="hi-IN"/>
          </w:rPr>
          <w:t xml:space="preserve">traversed exactly the </w:t>
        </w:r>
      </w:ins>
      <w:ins w:id="72" w:author="David Borchers" w:date="2017-02-14T09:44:00Z">
        <w:r w:rsidR="00784108">
          <w:rPr>
            <w:rFonts w:ascii="Times New Roman" w:eastAsia="Times New Roman" w:hAnsi="Times New Roman" w:cs="Times New Roman"/>
            <w:sz w:val="24"/>
            <w:szCs w:val="24"/>
            <w:lang w:eastAsia="en-IN" w:bidi="hi-IN"/>
          </w:rPr>
          <w:t>routes</w:t>
        </w:r>
      </w:ins>
      <w:ins w:id="73" w:author="David Borchers" w:date="2017-02-14T09:43:00Z">
        <w:r w:rsidR="00784108">
          <w:rPr>
            <w:rFonts w:ascii="Times New Roman" w:eastAsia="Times New Roman" w:hAnsi="Times New Roman" w:cs="Times New Roman"/>
            <w:sz w:val="24"/>
            <w:szCs w:val="24"/>
            <w:lang w:eastAsia="en-IN" w:bidi="hi-IN"/>
          </w:rPr>
          <w:t xml:space="preserve"> between them </w:t>
        </w:r>
      </w:ins>
      <w:del w:id="74" w:author="David Borchers" w:date="2017-02-14T09:44:00Z">
        <w:r w:rsidR="009B0772" w:rsidDel="00784108">
          <w:rPr>
            <w:rFonts w:ascii="Times New Roman" w:eastAsia="Times New Roman" w:hAnsi="Times New Roman" w:cs="Times New Roman"/>
            <w:sz w:val="24"/>
            <w:szCs w:val="24"/>
            <w:lang w:eastAsia="en-IN" w:bidi="hi-IN"/>
          </w:rPr>
          <w:delText xml:space="preserve"> </w:delText>
        </w:r>
      </w:del>
      <w:ins w:id="75" w:author="David Borchers" w:date="2017-02-14T09:44:00Z">
        <w:r w:rsidR="00784108">
          <w:rPr>
            <w:rFonts w:ascii="Times New Roman" w:eastAsia="Times New Roman" w:hAnsi="Times New Roman" w:cs="Times New Roman"/>
            <w:sz w:val="24"/>
            <w:szCs w:val="24"/>
            <w:lang w:eastAsia="en-IN" w:bidi="hi-IN"/>
          </w:rPr>
          <w:t>that had been identified prior to analysis as ``bridges’’ between the high-usage habitats</w:t>
        </w:r>
      </w:ins>
      <w:ins w:id="76" w:author="David Borchers" w:date="2017-02-14T09:45:00Z">
        <w:r w:rsidR="00784108">
          <w:rPr>
            <w:rFonts w:ascii="Times New Roman" w:eastAsia="Times New Roman" w:hAnsi="Times New Roman" w:cs="Times New Roman"/>
            <w:sz w:val="24"/>
            <w:szCs w:val="24"/>
            <w:lang w:eastAsia="en-IN" w:bidi="hi-IN"/>
          </w:rPr>
          <w:t xml:space="preserve"> – because of intervening ``islands’’ of good habitat</w:t>
        </w:r>
      </w:ins>
      <w:ins w:id="77" w:author="David Borchers" w:date="2017-02-14T09:44:00Z">
        <w:r w:rsidR="00784108">
          <w:rPr>
            <w:rFonts w:ascii="Times New Roman" w:eastAsia="Times New Roman" w:hAnsi="Times New Roman" w:cs="Times New Roman"/>
            <w:sz w:val="24"/>
            <w:szCs w:val="24"/>
            <w:lang w:eastAsia="en-IN" w:bidi="hi-IN"/>
          </w:rPr>
          <w:t xml:space="preserve"> </w:t>
        </w:r>
      </w:ins>
      <w:del w:id="78" w:author="David Borchers" w:date="2017-02-14T09:45:00Z">
        <w:r w:rsidR="009B0772" w:rsidDel="00784108">
          <w:rPr>
            <w:rFonts w:ascii="Times New Roman" w:eastAsia="Times New Roman" w:hAnsi="Times New Roman" w:cs="Times New Roman"/>
            <w:sz w:val="24"/>
            <w:szCs w:val="24"/>
            <w:lang w:eastAsia="en-IN" w:bidi="hi-IN"/>
          </w:rPr>
          <w:delText>analysis between different points identified patterns of connectivity between habitat patches, and also identified bridges that the animals may have used while avoiding less suitable habitats. This helped justify the non-Euclidean ranging pattern of the snow leopards around activity centres</w:delText>
        </w:r>
        <w:r w:rsidR="002108F6" w:rsidDel="00784108">
          <w:rPr>
            <w:rFonts w:ascii="Times New Roman" w:eastAsia="Times New Roman" w:hAnsi="Times New Roman" w:cs="Times New Roman"/>
            <w:sz w:val="24"/>
            <w:szCs w:val="24"/>
            <w:lang w:eastAsia="en-IN" w:bidi="hi-IN"/>
          </w:rPr>
          <w:delText xml:space="preserve"> </w:delText>
        </w:r>
      </w:del>
      <w:r w:rsidR="002108F6">
        <w:rPr>
          <w:rFonts w:ascii="Times New Roman" w:eastAsia="Times New Roman" w:hAnsi="Times New Roman" w:cs="Times New Roman"/>
          <w:sz w:val="24"/>
          <w:szCs w:val="24"/>
          <w:lang w:eastAsia="en-IN" w:bidi="hi-IN"/>
        </w:rPr>
        <w:t>(</w:t>
      </w:r>
      <w:ins w:id="79" w:author="David Borchers" w:date="2017-02-14T09:45:00Z">
        <w:r w:rsidR="00784108">
          <w:rPr>
            <w:rFonts w:ascii="Times New Roman" w:eastAsia="Times New Roman" w:hAnsi="Times New Roman" w:cs="Times New Roman"/>
            <w:sz w:val="24"/>
            <w:szCs w:val="24"/>
            <w:lang w:eastAsia="en-IN" w:bidi="hi-IN"/>
          </w:rPr>
          <w:t xml:space="preserve">see </w:t>
        </w:r>
      </w:ins>
      <w:r w:rsidR="002108F6">
        <w:rPr>
          <w:rFonts w:ascii="Times New Roman" w:eastAsia="Times New Roman" w:hAnsi="Times New Roman" w:cs="Times New Roman"/>
          <w:sz w:val="24"/>
          <w:szCs w:val="24"/>
          <w:lang w:eastAsia="en-IN" w:bidi="hi-IN"/>
        </w:rPr>
        <w:t>Figure XX</w:t>
      </w:r>
      <w:ins w:id="80" w:author="David Borchers" w:date="2017-02-14T09:45:00Z">
        <w:r w:rsidR="00784108">
          <w:rPr>
            <w:rFonts w:ascii="Times New Roman" w:eastAsia="Times New Roman" w:hAnsi="Times New Roman" w:cs="Times New Roman"/>
            <w:sz w:val="24"/>
            <w:szCs w:val="24"/>
            <w:lang w:eastAsia="en-IN" w:bidi="hi-IN"/>
          </w:rPr>
          <w:t>, for example</w:t>
        </w:r>
      </w:ins>
      <w:r w:rsidR="002108F6">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t>
      </w:r>
      <w:ins w:id="81" w:author="David Borchers" w:date="2017-02-14T09:46:00Z">
        <w:r w:rsidR="00784108">
          <w:rPr>
            <w:rFonts w:ascii="Times New Roman" w:eastAsia="Times New Roman" w:hAnsi="Times New Roman" w:cs="Times New Roman"/>
            <w:sz w:val="24"/>
            <w:szCs w:val="24"/>
            <w:lang w:eastAsia="en-IN" w:bidi="hi-IN"/>
          </w:rPr>
          <w:t>On the basis of habitat covariates, the fitted models reproduced the connectivity patterns that had been expected prior to analysis</w:t>
        </w:r>
      </w:ins>
      <w:ins w:id="82" w:author="David Borchers" w:date="2017-02-14T09:47:00Z">
        <w:r w:rsidR="00784108">
          <w:rPr>
            <w:rFonts w:ascii="Times New Roman" w:eastAsia="Times New Roman" w:hAnsi="Times New Roman" w:cs="Times New Roman"/>
            <w:sz w:val="24"/>
            <w:szCs w:val="24"/>
            <w:lang w:eastAsia="en-IN" w:bidi="hi-IN"/>
          </w:rPr>
          <w:t>, even though no information on connectivity itself was provided to the model</w:t>
        </w:r>
      </w:ins>
      <w:ins w:id="83" w:author="David Borchers" w:date="2017-02-14T09:46:00Z">
        <w:r w:rsidR="00784108">
          <w:rPr>
            <w:rFonts w:ascii="Times New Roman" w:eastAsia="Times New Roman" w:hAnsi="Times New Roman" w:cs="Times New Roman"/>
            <w:sz w:val="24"/>
            <w:szCs w:val="24"/>
            <w:lang w:eastAsia="en-IN" w:bidi="hi-IN"/>
          </w:rPr>
          <w:t>.</w:t>
        </w:r>
      </w:ins>
    </w:p>
    <w:p w14:paraId="2BC429AF" w14:textId="2C087219" w:rsidR="009B0772"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Population estimates for the most parsimonious models were between 5-15% lower when compared with the </w:t>
      </w:r>
      <w:commentRangeStart w:id="84"/>
      <w:r>
        <w:rPr>
          <w:rFonts w:ascii="Times New Roman" w:eastAsia="Times New Roman" w:hAnsi="Times New Roman" w:cs="Times New Roman"/>
          <w:sz w:val="24"/>
          <w:szCs w:val="24"/>
          <w:lang w:eastAsia="en-IN" w:bidi="hi-IN"/>
        </w:rPr>
        <w:t>null models</w:t>
      </w:r>
      <w:commentRangeEnd w:id="84"/>
      <w:r w:rsidR="00055102">
        <w:rPr>
          <w:rStyle w:val="CommentReference"/>
        </w:rPr>
        <w:commentReference w:id="84"/>
      </w:r>
      <w:r>
        <w:rPr>
          <w:rFonts w:ascii="Times New Roman" w:eastAsia="Times New Roman" w:hAnsi="Times New Roman" w:cs="Times New Roman"/>
          <w:sz w:val="24"/>
          <w:szCs w:val="24"/>
          <w:lang w:eastAsia="en-IN" w:bidi="hi-IN"/>
        </w:rPr>
        <w:t xml:space="preserve">. </w:t>
      </w:r>
      <w:r w:rsidRPr="0068612D">
        <w:rPr>
          <w:rFonts w:ascii="Times New Roman" w:eastAsia="Times New Roman" w:hAnsi="Times New Roman" w:cs="Times New Roman"/>
          <w:sz w:val="24"/>
          <w:szCs w:val="24"/>
          <w:highlight w:val="yellow"/>
          <w:lang w:eastAsia="en-IN" w:bidi="hi-IN"/>
        </w:rPr>
        <w:t xml:space="preserve">&lt;&lt; </w:t>
      </w:r>
      <w:r w:rsidR="0068612D">
        <w:rPr>
          <w:rFonts w:ascii="Times New Roman" w:eastAsia="Times New Roman" w:hAnsi="Times New Roman" w:cs="Times New Roman"/>
          <w:sz w:val="24"/>
          <w:szCs w:val="24"/>
          <w:highlight w:val="yellow"/>
          <w:lang w:eastAsia="en-IN" w:bidi="hi-IN"/>
        </w:rPr>
        <w:t xml:space="preserve">describe </w:t>
      </w:r>
      <w:r w:rsidRPr="0068612D">
        <w:rPr>
          <w:rFonts w:ascii="Times New Roman" w:eastAsia="Times New Roman" w:hAnsi="Times New Roman" w:cs="Times New Roman"/>
          <w:sz w:val="24"/>
          <w:szCs w:val="24"/>
          <w:highlight w:val="yellow"/>
          <w:lang w:eastAsia="en-IN" w:bidi="hi-IN"/>
        </w:rPr>
        <w:t>typical highlights</w:t>
      </w:r>
      <w:r w:rsidR="0068612D">
        <w:rPr>
          <w:rFonts w:ascii="Times New Roman" w:eastAsia="Times New Roman" w:hAnsi="Times New Roman" w:cs="Times New Roman"/>
          <w:sz w:val="24"/>
          <w:szCs w:val="24"/>
          <w:highlight w:val="yellow"/>
          <w:lang w:eastAsia="en-IN" w:bidi="hi-IN"/>
        </w:rPr>
        <w:t xml:space="preserve"> of the results</w:t>
      </w:r>
      <w:r w:rsidRPr="0068612D">
        <w:rPr>
          <w:rFonts w:ascii="Times New Roman" w:eastAsia="Times New Roman" w:hAnsi="Times New Roman" w:cs="Times New Roman"/>
          <w:sz w:val="24"/>
          <w:szCs w:val="24"/>
          <w:highlight w:val="yellow"/>
          <w:lang w:eastAsia="en-IN" w:bidi="hi-IN"/>
        </w:rPr>
        <w:t>&gt;&gt;.</w:t>
      </w:r>
      <w:r>
        <w:rPr>
          <w:rFonts w:ascii="Times New Roman" w:eastAsia="Times New Roman" w:hAnsi="Times New Roman" w:cs="Times New Roman"/>
          <w:sz w:val="24"/>
          <w:szCs w:val="24"/>
          <w:lang w:eastAsia="en-IN" w:bidi="hi-IN"/>
        </w:rPr>
        <w:t xml:space="preserve"> </w:t>
      </w:r>
    </w:p>
    <w:p w14:paraId="1F7FDCD8" w14:textId="00DA75FB" w:rsidR="009B0772"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densities were similar/different</w:t>
      </w:r>
      <w:r w:rsidR="00FC6305" w:rsidRPr="0068612D">
        <w:rPr>
          <w:rFonts w:ascii="Times New Roman" w:eastAsia="Times New Roman" w:hAnsi="Times New Roman" w:cs="Times New Roman"/>
          <w:sz w:val="24"/>
          <w:szCs w:val="24"/>
          <w:highlight w:val="yellow"/>
          <w:lang w:eastAsia="en-IN" w:bidi="hi-IN"/>
        </w:rPr>
        <w:t xml:space="preserve">&lt;&lt;xx yet to </w:t>
      </w:r>
      <w:r w:rsidR="0068612D">
        <w:rPr>
          <w:rFonts w:ascii="Times New Roman" w:eastAsia="Times New Roman" w:hAnsi="Times New Roman" w:cs="Times New Roman"/>
          <w:sz w:val="24"/>
          <w:szCs w:val="24"/>
          <w:highlight w:val="yellow"/>
          <w:lang w:eastAsia="en-IN" w:bidi="hi-IN"/>
        </w:rPr>
        <w:t xml:space="preserve">run </w:t>
      </w:r>
      <w:r w:rsidR="0068612D" w:rsidRPr="0068612D">
        <w:rPr>
          <w:rFonts w:ascii="Times New Roman" w:eastAsia="Times New Roman" w:hAnsi="Times New Roman" w:cs="Times New Roman"/>
          <w:sz w:val="24"/>
          <w:szCs w:val="24"/>
          <w:highlight w:val="yellow"/>
          <w:lang w:eastAsia="en-IN" w:bidi="hi-IN"/>
        </w:rPr>
        <w:t xml:space="preserve">the final </w:t>
      </w:r>
      <w:r w:rsidR="0068612D">
        <w:rPr>
          <w:rFonts w:ascii="Times New Roman" w:eastAsia="Times New Roman" w:hAnsi="Times New Roman" w:cs="Times New Roman"/>
          <w:sz w:val="24"/>
          <w:szCs w:val="24"/>
          <w:highlight w:val="yellow"/>
          <w:lang w:eastAsia="en-IN" w:bidi="hi-IN"/>
        </w:rPr>
        <w:t>model with all covariates. Codes are ready</w:t>
      </w:r>
      <w:r w:rsidR="00FC6305" w:rsidRPr="0068612D">
        <w:rPr>
          <w:rFonts w:ascii="Times New Roman" w:eastAsia="Times New Roman" w:hAnsi="Times New Roman" w:cs="Times New Roman"/>
          <w:sz w:val="24"/>
          <w:szCs w:val="24"/>
          <w:highlight w:val="yellow"/>
          <w:lang w:eastAsia="en-IN" w:bidi="hi-IN"/>
        </w:rPr>
        <w:t>&gt;&gt;</w:t>
      </w:r>
      <w:r>
        <w:rPr>
          <w:rFonts w:ascii="Times New Roman" w:eastAsia="Times New Roman" w:hAnsi="Times New Roman" w:cs="Times New Roman"/>
          <w:sz w:val="24"/>
          <w:szCs w:val="24"/>
          <w:lang w:eastAsia="en-IN" w:bidi="hi-IN"/>
        </w:rPr>
        <w:t xml:space="preserve"> when we compared them across the three sampled areas. </w:t>
      </w:r>
    </w:p>
    <w:p w14:paraId="0747FBC6" w14:textId="3DD3F4EE" w:rsidR="009B0772"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Table XX: Candidate model sets from the three study areas</w:t>
      </w:r>
      <w:r w:rsidR="002108F6">
        <w:rPr>
          <w:rFonts w:ascii="Times New Roman" w:eastAsia="Times New Roman" w:hAnsi="Times New Roman" w:cs="Times New Roman"/>
          <w:sz w:val="24"/>
          <w:szCs w:val="24"/>
          <w:lang w:eastAsia="en-IN" w:bidi="hi-IN"/>
        </w:rPr>
        <w:t xml:space="preserve">, corresponding </w:t>
      </w:r>
      <w:r w:rsidR="009E022C">
        <w:rPr>
          <w:rFonts w:ascii="Times New Roman" w:eastAsia="Times New Roman" w:hAnsi="Times New Roman" w:cs="Times New Roman"/>
          <w:sz w:val="24"/>
          <w:szCs w:val="24"/>
          <w:lang w:eastAsia="en-IN" w:bidi="hi-IN"/>
        </w:rPr>
        <w:t xml:space="preserve">AICc and AIC weights, and </w:t>
      </w:r>
      <w:r w:rsidR="002108F6">
        <w:rPr>
          <w:rFonts w:ascii="Times New Roman" w:eastAsia="Times New Roman" w:hAnsi="Times New Roman" w:cs="Times New Roman"/>
          <w:sz w:val="24"/>
          <w:szCs w:val="24"/>
          <w:lang w:eastAsia="en-IN" w:bidi="hi-IN"/>
        </w:rPr>
        <w:t>estimates of snow leopard density and abundance.</w:t>
      </w:r>
    </w:p>
    <w:p w14:paraId="32AFBA70" w14:textId="77777777" w:rsidR="00DC389E"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XX: Visual depiction of least cost paths between random points, </w:t>
      </w:r>
    </w:p>
    <w:p w14:paraId="757272D6" w14:textId="43F7FCA1" w:rsidR="00DC389E"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Figure XXb: Visual depiction of non-Euclidean ranging patterns around randomly chosen sampling location</w:t>
      </w:r>
    </w:p>
    <w:p w14:paraId="251DB1DC" w14:textId="20FE6C24" w:rsidR="00DC389E"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Figure XXa: Snow leopard density surface generated based on the most parsimonious model</w:t>
      </w:r>
    </w:p>
    <w:p w14:paraId="7CBAEF72" w14:textId="6D4E0C63" w:rsidR="00DC389E"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Figure XXb: Snow leopard surface generated using posterior estimates of individuals’ locations</w:t>
      </w:r>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7FCB2B71"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All snow leopard data shows non-Euclidean distribution of sigma (habitat use is essentially non-Euclidean)</w:t>
      </w:r>
    </w:p>
    <w:p w14:paraId="304E9992"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Model based inferences without consideration of non-euclidean estimation of sigma and effect of covariates on density, detectability and activity patterns tend to overestimate density, sometimes up by 15%.</w:t>
      </w:r>
    </w:p>
    <w:p w14:paraId="526631E8" w14:textId="00D25636"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Density be</w:t>
      </w:r>
      <w:r w:rsidR="00651478">
        <w:rPr>
          <w:rFonts w:ascii="Times New Roman" w:eastAsia="Times New Roman" w:hAnsi="Times New Roman" w:cs="Times New Roman"/>
          <w:sz w:val="24"/>
          <w:szCs w:val="24"/>
          <w:lang w:eastAsia="en-IN" w:bidi="hi-IN"/>
        </w:rPr>
        <w:t>tween the three sampling areas wa</w:t>
      </w:r>
      <w:r w:rsidRPr="00CF18F4">
        <w:rPr>
          <w:rFonts w:ascii="Times New Roman" w:eastAsia="Times New Roman" w:hAnsi="Times New Roman" w:cs="Times New Roman"/>
          <w:sz w:val="24"/>
          <w:szCs w:val="24"/>
          <w:lang w:eastAsia="en-IN" w:bidi="hi-IN"/>
        </w:rPr>
        <w:t>s</w:t>
      </w:r>
      <w:r w:rsidR="00651478">
        <w:rPr>
          <w:rFonts w:ascii="Times New Roman" w:eastAsia="Times New Roman" w:hAnsi="Times New Roman" w:cs="Times New Roman"/>
          <w:sz w:val="24"/>
          <w:szCs w:val="24"/>
          <w:lang w:eastAsia="en-IN" w:bidi="hi-IN"/>
        </w:rPr>
        <w:t>/was</w:t>
      </w:r>
      <w:r w:rsidRPr="00CF18F4">
        <w:rPr>
          <w:rFonts w:ascii="Times New Roman" w:eastAsia="Times New Roman" w:hAnsi="Times New Roman" w:cs="Times New Roman"/>
          <w:sz w:val="24"/>
          <w:szCs w:val="24"/>
          <w:lang w:eastAsia="en-IN" w:bidi="hi-IN"/>
        </w:rPr>
        <w:t xml:space="preserve"> not significantly different, XX. Expl</w:t>
      </w:r>
      <w:r w:rsidR="00651478">
        <w:rPr>
          <w:rFonts w:ascii="Times New Roman" w:eastAsia="Times New Roman" w:hAnsi="Times New Roman" w:cs="Times New Roman"/>
          <w:sz w:val="24"/>
          <w:szCs w:val="24"/>
          <w:lang w:eastAsia="en-IN" w:bidi="hi-IN"/>
        </w:rPr>
        <w:t>ain the patterns</w:t>
      </w:r>
    </w:p>
    <w:p w14:paraId="35957024"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Snow leopard are a habitat specialist and mountain ranges such as the ones in South Gobi provide a structured habitat to the species, that  prevents uniform usage as expected by Euclidean analysis of home ranges.</w:t>
      </w:r>
    </w:p>
    <w:p w14:paraId="40FBED45"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Results present a strong case that analyses of snow leopard populations using Spatial Capture Recapture should explore possible effects of covariates on density, detection function, and non-Euclidean distribution of activity patterns at the minimum.</w:t>
      </w:r>
    </w:p>
    <w:p w14:paraId="1BCA41E4"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lastRenderedPageBreak/>
        <w:t>Absence of such analyses may result in spurious outcomes that can have strong positive as well as negative biases XX. </w:t>
      </w:r>
    </w:p>
    <w:p w14:paraId="394E88CB"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p>
    <w:p w14:paraId="14E299BB"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FFCF89F" w14:textId="77777777" w:rsidR="00CF18F4" w:rsidRPr="00052D92" w:rsidRDefault="005232FD" w:rsidP="00A9537E">
      <w:pPr>
        <w:spacing w:after="0" w:line="240" w:lineRule="auto"/>
        <w:ind w:left="720" w:hanging="720"/>
        <w:rPr>
          <w:b/>
        </w:rPr>
      </w:pPr>
      <w:r w:rsidRPr="00052D92">
        <w:rPr>
          <w:b/>
        </w:rPr>
        <w:t>References</w:t>
      </w:r>
    </w:p>
    <w:p w14:paraId="06DAC9CD" w14:textId="77777777" w:rsidR="005232FD" w:rsidRDefault="005232FD" w:rsidP="00A9537E">
      <w:pPr>
        <w:spacing w:after="0" w:line="240" w:lineRule="auto"/>
        <w:ind w:left="720" w:hanging="720"/>
      </w:pPr>
    </w:p>
    <w:p w14:paraId="127C6F61" w14:textId="77777777" w:rsidR="00726C1E" w:rsidRDefault="008E16E2" w:rsidP="00A9537E">
      <w:pPr>
        <w:spacing w:after="0" w:line="240" w:lineRule="auto"/>
        <w:ind w:left="720" w:hanging="720"/>
      </w:pPr>
      <w:r>
        <w:t>Borchers, D.L. and Fewster, R.M. (2016)</w:t>
      </w:r>
      <w:r w:rsidR="00C839C3">
        <w:t xml:space="preserve"> Spatial capture-recapture.</w:t>
      </w:r>
      <w:r>
        <w:t xml:space="preserve"> </w:t>
      </w:r>
      <w:r w:rsidRPr="008E16E2">
        <w:rPr>
          <w:i/>
        </w:rPr>
        <w:t>Statistical Science</w:t>
      </w:r>
      <w:r>
        <w:t xml:space="preserve"> </w:t>
      </w:r>
      <w:r w:rsidRPr="008E16E2">
        <w:rPr>
          <w:b/>
        </w:rPr>
        <w:t>31</w:t>
      </w:r>
      <w:r>
        <w:t>: 219-232</w:t>
      </w:r>
      <w:r w:rsidR="00DE3462">
        <w:t>.</w:t>
      </w:r>
    </w:p>
    <w:p w14:paraId="4AC98EAA" w14:textId="77777777" w:rsidR="00DE3462" w:rsidRDefault="00DE3462" w:rsidP="00A9537E">
      <w:pPr>
        <w:spacing w:after="0" w:line="240" w:lineRule="auto"/>
        <w:ind w:left="720" w:hanging="720"/>
      </w:pPr>
    </w:p>
    <w:p w14:paraId="1F00F2BB" w14:textId="239BB836" w:rsidR="000621BA" w:rsidRDefault="00D402F1" w:rsidP="00D402F1">
      <w:pPr>
        <w:ind w:left="720" w:hanging="720"/>
        <w:rPr>
          <w:lang w:val="en-US"/>
        </w:rPr>
      </w:pPr>
      <w:r>
        <w:rPr>
          <w:lang w:val="en-US"/>
        </w:rPr>
        <w:t xml:space="preserve">Efford, M.G. (2016) secr: Spatially explicit capture-recapture models, version 2.10.4. </w:t>
      </w:r>
      <w:r w:rsidRPr="00D402F1">
        <w:rPr>
          <w:lang w:val="en-US"/>
        </w:rPr>
        <w:t>https://CRAN.R-project.org/package=secr</w:t>
      </w:r>
      <w:r>
        <w:rPr>
          <w:lang w:val="en-US"/>
        </w:rPr>
        <w:t xml:space="preserve"> </w:t>
      </w:r>
    </w:p>
    <w:p w14:paraId="1F3868A0" w14:textId="77777777" w:rsidR="000621BA" w:rsidRDefault="000621BA" w:rsidP="00A9537E">
      <w:pPr>
        <w:spacing w:after="0" w:line="240" w:lineRule="auto"/>
        <w:ind w:left="720" w:hanging="720"/>
        <w:rPr>
          <w:lang w:val="en-US"/>
        </w:rPr>
      </w:pPr>
    </w:p>
    <w:p w14:paraId="3172F2F7" w14:textId="026CB3BF" w:rsidR="005232FD" w:rsidRDefault="005232FD" w:rsidP="00A9537E">
      <w:pPr>
        <w:spacing w:after="0" w:line="240" w:lineRule="auto"/>
        <w:ind w:left="720" w:hanging="720"/>
        <w:rPr>
          <w:lang w:val="en-US"/>
        </w:rPr>
      </w:pPr>
      <w:r w:rsidRPr="005232FD">
        <w:rPr>
          <w:lang w:val="en-US"/>
        </w:rPr>
        <w:t>Royle, J. A., Chandler, R. B., Gazenski,</w:t>
      </w:r>
      <w:r w:rsidR="00052D92">
        <w:rPr>
          <w:lang w:val="en-US"/>
        </w:rPr>
        <w:t xml:space="preserve"> K. D., and Graves, T. A. (2013</w:t>
      </w:r>
      <w:r w:rsidRPr="005232FD">
        <w:rPr>
          <w:lang w:val="en-US"/>
        </w:rPr>
        <w:t>). Spatial capturerecapture</w:t>
      </w:r>
      <w:r w:rsidR="00A9537E">
        <w:rPr>
          <w:lang w:val="en-US"/>
        </w:rPr>
        <w:t xml:space="preserve"> </w:t>
      </w:r>
      <w:r w:rsidRPr="005232FD">
        <w:rPr>
          <w:lang w:val="en-US"/>
        </w:rPr>
        <w:t>models for jointly estimating population density and landscape connectivity.</w:t>
      </w:r>
      <w:r w:rsidR="00A9537E">
        <w:rPr>
          <w:lang w:val="en-US"/>
        </w:rPr>
        <w:t xml:space="preserve"> </w:t>
      </w:r>
      <w:r w:rsidRPr="00A9537E">
        <w:rPr>
          <w:i/>
          <w:lang w:val="en-US"/>
        </w:rPr>
        <w:t>Ecology</w:t>
      </w:r>
      <w:r w:rsidRPr="005232FD">
        <w:rPr>
          <w:lang w:val="en-US"/>
        </w:rPr>
        <w:t xml:space="preserve">, </w:t>
      </w:r>
      <w:r w:rsidRPr="00A9537E">
        <w:rPr>
          <w:b/>
          <w:lang w:val="en-US"/>
        </w:rPr>
        <w:t>94</w:t>
      </w:r>
      <w:r w:rsidR="00A9537E">
        <w:rPr>
          <w:lang w:val="en-US"/>
        </w:rPr>
        <w:t>, 287-</w:t>
      </w:r>
      <w:r w:rsidRPr="005232FD">
        <w:rPr>
          <w:lang w:val="en-US"/>
        </w:rPr>
        <w:t>294.</w:t>
      </w:r>
    </w:p>
    <w:p w14:paraId="21DFB417" w14:textId="77777777" w:rsidR="00A9537E" w:rsidRDefault="00A9537E" w:rsidP="00A9537E">
      <w:pPr>
        <w:spacing w:after="0" w:line="240" w:lineRule="auto"/>
        <w:ind w:left="720" w:hanging="720"/>
        <w:rPr>
          <w:lang w:val="en-US"/>
        </w:rPr>
      </w:pPr>
    </w:p>
    <w:p w14:paraId="1E0C9F57" w14:textId="77777777" w:rsidR="00726C1E" w:rsidRPr="00726C1E" w:rsidRDefault="00A9537E" w:rsidP="00726C1E">
      <w:pPr>
        <w:spacing w:after="0" w:line="240" w:lineRule="auto"/>
        <w:ind w:left="720" w:hanging="720"/>
        <w:rPr>
          <w:lang w:val="en-US"/>
        </w:rPr>
      </w:pPr>
      <w:r w:rsidRPr="00A9537E">
        <w:rPr>
          <w:lang w:val="en-US"/>
        </w:rPr>
        <w:t>Sutherland, C., Fulle</w:t>
      </w:r>
      <w:r w:rsidR="00726C1E">
        <w:rPr>
          <w:lang w:val="en-US"/>
        </w:rPr>
        <w:t>r, A. K., and Royle, J. A. (2015</w:t>
      </w:r>
      <w:r w:rsidRPr="00A9537E">
        <w:rPr>
          <w:lang w:val="en-US"/>
        </w:rPr>
        <w:t>). Modelling non-Euclidean movement</w:t>
      </w:r>
      <w:r>
        <w:rPr>
          <w:lang w:val="en-US"/>
        </w:rPr>
        <w:t xml:space="preserve"> </w:t>
      </w:r>
      <w:r w:rsidRPr="00A9537E">
        <w:rPr>
          <w:lang w:val="en-US"/>
        </w:rPr>
        <w:t xml:space="preserve">and landscape connectivity in highly structured ecological networks. </w:t>
      </w:r>
      <w:r w:rsidRPr="00726C1E">
        <w:rPr>
          <w:i/>
          <w:lang w:val="en-US"/>
        </w:rPr>
        <w:t>Methods in Ecology and Evolution</w:t>
      </w:r>
      <w:r>
        <w:rPr>
          <w:lang w:val="en-US"/>
        </w:rPr>
        <w:t xml:space="preserve"> </w:t>
      </w:r>
      <w:r w:rsidR="00726C1E" w:rsidRPr="00726C1E">
        <w:rPr>
          <w:b/>
          <w:lang w:val="en-US"/>
        </w:rPr>
        <w:t>6</w:t>
      </w:r>
      <w:r w:rsidR="00726C1E">
        <w:rPr>
          <w:lang w:val="en-US"/>
        </w:rPr>
        <w:t xml:space="preserve">: </w:t>
      </w:r>
      <w:r w:rsidR="00726C1E" w:rsidRPr="00726C1E">
        <w:rPr>
          <w:lang w:val="en-US"/>
        </w:rPr>
        <w:t>169–177</w:t>
      </w:r>
    </w:p>
    <w:p w14:paraId="65497CEF" w14:textId="77777777" w:rsidR="00A9537E" w:rsidRPr="00A9537E" w:rsidRDefault="00A9537E" w:rsidP="00A9537E">
      <w:pPr>
        <w:spacing w:after="0" w:line="240" w:lineRule="auto"/>
        <w:ind w:left="720" w:hanging="720"/>
        <w:rPr>
          <w:lang w:val="en-US"/>
        </w:rPr>
      </w:pPr>
      <w:r w:rsidRPr="00A9537E">
        <w:rPr>
          <w:lang w:val="en-US"/>
        </w:rPr>
        <w:t>.</w:t>
      </w:r>
    </w:p>
    <w:p w14:paraId="4F4ABCBB" w14:textId="77777777" w:rsidR="00A9537E" w:rsidRPr="005232FD" w:rsidRDefault="00A9537E" w:rsidP="00A9537E">
      <w:pPr>
        <w:spacing w:after="0" w:line="240" w:lineRule="auto"/>
        <w:ind w:left="720" w:hanging="720"/>
        <w:rPr>
          <w:lang w:val="en-US"/>
        </w:rPr>
      </w:pPr>
    </w:p>
    <w:p w14:paraId="01373EF5" w14:textId="77777777" w:rsidR="005232FD" w:rsidRDefault="005232FD"/>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id Borchers" w:date="2017-02-14T09:07:00Z" w:initials="DB">
    <w:p w14:paraId="51874B64" w14:textId="6EC99898" w:rsidR="005503BE" w:rsidRDefault="005503BE">
      <w:pPr>
        <w:pStyle w:val="CommentText"/>
      </w:pPr>
      <w:r>
        <w:rPr>
          <w:rStyle w:val="CommentReference"/>
        </w:rPr>
        <w:annotationRef/>
      </w:r>
      <w:r>
        <w:t>? but there are only three categories</w:t>
      </w:r>
    </w:p>
  </w:comment>
  <w:comment w:id="15" w:author="David Borchers" w:date="2017-02-14T09:22:00Z" w:initials="DB">
    <w:p w14:paraId="081E9787" w14:textId="76B452F4" w:rsidR="00EA2EE2" w:rsidRDefault="00EA2EE2">
      <w:pPr>
        <w:pStyle w:val="CommentText"/>
      </w:pPr>
      <w:r>
        <w:rPr>
          <w:rStyle w:val="CommentReference"/>
        </w:rPr>
        <w:annotationRef/>
      </w:r>
      <w:r>
        <w:t>Refer to a figure showing camera locations?</w:t>
      </w:r>
    </w:p>
  </w:comment>
  <w:comment w:id="20" w:author="David Borchers" w:date="2017-02-14T09:24:00Z" w:initials="DB">
    <w:p w14:paraId="343111CD" w14:textId="542C220C" w:rsidR="003A1ADC" w:rsidRDefault="003A1ADC">
      <w:pPr>
        <w:pStyle w:val="CommentText"/>
      </w:pPr>
      <w:r>
        <w:rPr>
          <w:rStyle w:val="CommentReference"/>
        </w:rPr>
        <w:annotationRef/>
      </w:r>
      <w:r>
        <w:t>There is a potential bias here – if some individuals tend to have more identifiable markings than others. If that is not believed to be the case, we might want to say so here?</w:t>
      </w:r>
    </w:p>
  </w:comment>
  <w:comment w:id="23" w:author="David Borchers" w:date="2017-02-14T09:25:00Z" w:initials="DB">
    <w:p w14:paraId="1335F343" w14:textId="09061A30" w:rsidR="00F97054" w:rsidRDefault="00F97054">
      <w:pPr>
        <w:pStyle w:val="CommentText"/>
      </w:pPr>
      <w:r>
        <w:rPr>
          <w:rStyle w:val="CommentReference"/>
        </w:rPr>
        <w:annotationRef/>
      </w:r>
      <w:r>
        <w:t>Might want to explain why this is reasonable?</w:t>
      </w:r>
    </w:p>
  </w:comment>
  <w:comment w:id="53" w:author="David Borchers" w:date="2017-02-14T09:39:00Z" w:initials="DB">
    <w:p w14:paraId="0DF6E813" w14:textId="5CDD135D" w:rsidR="00923435" w:rsidRDefault="00923435">
      <w:pPr>
        <w:pStyle w:val="CommentText"/>
      </w:pPr>
      <w:r>
        <w:rPr>
          <w:rStyle w:val="CommentReference"/>
        </w:rPr>
        <w:annotationRef/>
      </w:r>
      <w:r>
        <w:t>A bit unclear – polish up when results are finalised.</w:t>
      </w:r>
    </w:p>
  </w:comment>
  <w:comment w:id="84" w:author="David Borchers" w:date="2017-02-14T09:48:00Z" w:initials="DB">
    <w:p w14:paraId="6E6E6159" w14:textId="248DA52C" w:rsidR="00055102" w:rsidRDefault="00055102">
      <w:pPr>
        <w:pStyle w:val="CommentText"/>
      </w:pPr>
      <w:r>
        <w:rPr>
          <w:rStyle w:val="CommentReference"/>
        </w:rPr>
        <w:annotationRef/>
      </w:r>
      <w:r>
        <w:t>Need to be more specific about what these are.</w:t>
      </w:r>
      <w:bookmarkStart w:id="85" w:name="_GoBack"/>
      <w:bookmarkEnd w:id="85"/>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874B64" w15:done="0"/>
  <w15:commentEx w15:paraId="081E9787" w15:done="0"/>
  <w15:commentEx w15:paraId="343111CD" w15:done="0"/>
  <w15:commentEx w15:paraId="1335F343" w15:done="0"/>
  <w15:commentEx w15:paraId="0DF6E813" w15:done="0"/>
  <w15:commentEx w15:paraId="6E6E61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doNotDisplayPageBoundarie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46410"/>
    <w:rsid w:val="00052D92"/>
    <w:rsid w:val="00055102"/>
    <w:rsid w:val="0005733B"/>
    <w:rsid w:val="000621BA"/>
    <w:rsid w:val="000918C2"/>
    <w:rsid w:val="000D2DBC"/>
    <w:rsid w:val="000D6EE1"/>
    <w:rsid w:val="0013329A"/>
    <w:rsid w:val="00143BBC"/>
    <w:rsid w:val="0015197E"/>
    <w:rsid w:val="002108F6"/>
    <w:rsid w:val="002411DB"/>
    <w:rsid w:val="0028515E"/>
    <w:rsid w:val="00287DD2"/>
    <w:rsid w:val="0032638D"/>
    <w:rsid w:val="003A1ADC"/>
    <w:rsid w:val="003F1971"/>
    <w:rsid w:val="00411371"/>
    <w:rsid w:val="00433D3A"/>
    <w:rsid w:val="00435D3C"/>
    <w:rsid w:val="0044121E"/>
    <w:rsid w:val="004756FB"/>
    <w:rsid w:val="004966CA"/>
    <w:rsid w:val="004D0251"/>
    <w:rsid w:val="005232FD"/>
    <w:rsid w:val="005503BE"/>
    <w:rsid w:val="00580147"/>
    <w:rsid w:val="005B7D52"/>
    <w:rsid w:val="006276BD"/>
    <w:rsid w:val="00651478"/>
    <w:rsid w:val="006639C5"/>
    <w:rsid w:val="0068612D"/>
    <w:rsid w:val="006B265F"/>
    <w:rsid w:val="00726C1E"/>
    <w:rsid w:val="00753BCC"/>
    <w:rsid w:val="00784108"/>
    <w:rsid w:val="00834BD9"/>
    <w:rsid w:val="008D16D6"/>
    <w:rsid w:val="008E16E2"/>
    <w:rsid w:val="00915F7C"/>
    <w:rsid w:val="00923435"/>
    <w:rsid w:val="00930B4B"/>
    <w:rsid w:val="009410A5"/>
    <w:rsid w:val="009457F8"/>
    <w:rsid w:val="009664D8"/>
    <w:rsid w:val="00994A6F"/>
    <w:rsid w:val="009B0772"/>
    <w:rsid w:val="009E022C"/>
    <w:rsid w:val="00A1409C"/>
    <w:rsid w:val="00A9537E"/>
    <w:rsid w:val="00AB1B92"/>
    <w:rsid w:val="00B70F6B"/>
    <w:rsid w:val="00BC62BD"/>
    <w:rsid w:val="00BE0A73"/>
    <w:rsid w:val="00C839C3"/>
    <w:rsid w:val="00C92135"/>
    <w:rsid w:val="00C9259B"/>
    <w:rsid w:val="00CD6176"/>
    <w:rsid w:val="00CF18F4"/>
    <w:rsid w:val="00D15CF7"/>
    <w:rsid w:val="00D402F1"/>
    <w:rsid w:val="00D629BA"/>
    <w:rsid w:val="00DA2774"/>
    <w:rsid w:val="00DC389E"/>
    <w:rsid w:val="00DC3CAF"/>
    <w:rsid w:val="00DE3462"/>
    <w:rsid w:val="00E67277"/>
    <w:rsid w:val="00EA2EE2"/>
    <w:rsid w:val="00EA6717"/>
    <w:rsid w:val="00EB688F"/>
    <w:rsid w:val="00EE7575"/>
    <w:rsid w:val="00F046AE"/>
    <w:rsid w:val="00F97054"/>
    <w:rsid w:val="00FC6305"/>
    <w:rsid w:val="00FD4303"/>
  </w:rsids>
  <m:mathPr>
    <m:mathFont m:val="Cambria Math"/>
    <m:brkBin m:val="before"/>
    <m:brkBinSub m:val="--"/>
    <m:smallFrac m:val="0"/>
    <m:dispDef/>
    <m:lMargin m:val="0"/>
    <m:rMargin m:val="0"/>
    <m:defJc m:val="centerGroup"/>
    <m:wrapIndent m:val="1440"/>
    <m:intLim m:val="subSup"/>
    <m:naryLim m:val="undOvr"/>
  </m:mathPr>
  <w:themeFontLang w:val="en-IN"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BE181-641F-0845-9FA7-7026FC35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5</Pages>
  <Words>7662</Words>
  <Characters>43678</Characters>
  <Application>Microsoft Macintosh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David Borchers</cp:lastModifiedBy>
  <cp:revision>24</cp:revision>
  <dcterms:created xsi:type="dcterms:W3CDTF">2017-01-04T19:32:00Z</dcterms:created>
  <dcterms:modified xsi:type="dcterms:W3CDTF">2017-02-14T09:48:00Z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