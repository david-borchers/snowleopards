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F20C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b/>
          <w:bCs/>
          <w:sz w:val="24"/>
          <w:szCs w:val="24"/>
          <w:lang w:eastAsia="en-IN" w:bidi="hi-IN"/>
        </w:rPr>
        <w:t>Improving ecological inferences about snow leopard populations from Spatial Capture Recapture Analysis</w:t>
      </w:r>
    </w:p>
    <w:p w14:paraId="20689C5A" w14:textId="77777777" w:rsidR="00D4256D" w:rsidRDefault="00D4256D" w:rsidP="00D4256D"/>
    <w:p w14:paraId="6842F56B" w14:textId="77777777" w:rsidR="00D4256D" w:rsidRPr="003F295A" w:rsidRDefault="00D4256D" w:rsidP="00D4256D">
      <w:pPr>
        <w:spacing w:after="0" w:line="240" w:lineRule="auto"/>
        <w:rPr>
          <w:rFonts w:ascii="Times New Roman" w:eastAsia="Times New Roman" w:hAnsi="Times New Roman" w:cs="Times New Roman"/>
          <w:sz w:val="24"/>
          <w:szCs w:val="24"/>
          <w:vertAlign w:val="superscript"/>
          <w:lang w:eastAsia="en-IN" w:bidi="hi-IN"/>
        </w:rPr>
      </w:pPr>
      <w:proofErr w:type="spellStart"/>
      <w:r w:rsidRPr="003F295A">
        <w:rPr>
          <w:rFonts w:ascii="Times New Roman" w:eastAsia="Times New Roman" w:hAnsi="Times New Roman" w:cs="Times New Roman"/>
          <w:sz w:val="24"/>
          <w:szCs w:val="24"/>
          <w:lang w:eastAsia="en-IN" w:bidi="hi-IN"/>
        </w:rPr>
        <w:t>Koustubh</w:t>
      </w:r>
      <w:proofErr w:type="spellEnd"/>
      <w:r w:rsidRPr="003F295A">
        <w:rPr>
          <w:rFonts w:ascii="Times New Roman" w:eastAsia="Times New Roman" w:hAnsi="Times New Roman" w:cs="Times New Roman"/>
          <w:sz w:val="24"/>
          <w:szCs w:val="24"/>
          <w:lang w:eastAsia="en-IN" w:bidi="hi-IN"/>
        </w:rPr>
        <w:t xml:space="preserve"> Sharma</w:t>
      </w:r>
      <w:r>
        <w:rPr>
          <w:rFonts w:ascii="Times New Roman" w:eastAsia="Times New Roman" w:hAnsi="Times New Roman" w:cs="Times New Roman"/>
          <w:sz w:val="24"/>
          <w:szCs w:val="24"/>
          <w:vertAlign w:val="superscript"/>
          <w:lang w:eastAsia="en-IN" w:bidi="hi-IN"/>
        </w:rPr>
        <w:t>1,2</w:t>
      </w:r>
      <w:r w:rsidRPr="003F295A">
        <w:rPr>
          <w:rFonts w:ascii="Times New Roman" w:eastAsia="Times New Roman" w:hAnsi="Times New Roman" w:cs="Times New Roman"/>
          <w:sz w:val="24"/>
          <w:szCs w:val="24"/>
          <w:lang w:eastAsia="en-IN" w:bidi="hi-IN"/>
        </w:rPr>
        <w:t>, David Borchers</w:t>
      </w:r>
      <w:r>
        <w:rPr>
          <w:rFonts w:ascii="Times New Roman" w:eastAsia="Times New Roman" w:hAnsi="Times New Roman" w:cs="Times New Roman"/>
          <w:sz w:val="24"/>
          <w:szCs w:val="24"/>
          <w:vertAlign w:val="superscript"/>
          <w:lang w:eastAsia="en-IN" w:bidi="hi-IN"/>
        </w:rPr>
        <w:t>3</w:t>
      </w:r>
      <w:r w:rsidRPr="003F295A">
        <w:rPr>
          <w:rFonts w:ascii="Times New Roman" w:eastAsia="Times New Roman" w:hAnsi="Times New Roman" w:cs="Times New Roman"/>
          <w:sz w:val="24"/>
          <w:szCs w:val="24"/>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Lkhagvasumberel</w:t>
      </w:r>
      <w:proofErr w:type="spellEnd"/>
      <w:r w:rsidRPr="00FB7120">
        <w:rPr>
          <w:rFonts w:ascii="Times New Roman" w:eastAsia="Times New Roman" w:hAnsi="Times New Roman" w:cs="Times New Roman"/>
          <w:sz w:val="24"/>
          <w:szCs w:val="24"/>
          <w:highlight w:val="yellow"/>
          <w:lang w:eastAsia="en-IN" w:bidi="hi-IN"/>
        </w:rPr>
        <w:t xml:space="preserve"> Tumursukh</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w:t>
      </w:r>
      <w:proofErr w:type="spellStart"/>
      <w:r w:rsidRPr="00FB7120">
        <w:rPr>
          <w:rFonts w:ascii="Times New Roman" w:eastAsia="Times New Roman" w:hAnsi="Times New Roman" w:cs="Times New Roman"/>
          <w:sz w:val="24"/>
          <w:szCs w:val="24"/>
          <w:highlight w:val="yellow"/>
          <w:lang w:eastAsia="en-IN" w:bidi="hi-IN"/>
        </w:rPr>
        <w:t>Lkhagvajav</w:t>
      </w:r>
      <w:proofErr w:type="spellEnd"/>
      <w:r w:rsidRPr="00FB7120">
        <w:rPr>
          <w:rFonts w:ascii="Times New Roman" w:eastAsia="Times New Roman" w:hAnsi="Times New Roman" w:cs="Times New Roman"/>
          <w:sz w:val="24"/>
          <w:szCs w:val="24"/>
          <w:highlight w:val="yellow"/>
          <w:lang w:eastAsia="en-IN" w:bidi="hi-IN"/>
        </w:rPr>
        <w:t xml:space="preserve"> Purevjav</w:t>
      </w:r>
      <w:r w:rsidRPr="00FB7120">
        <w:rPr>
          <w:rFonts w:ascii="Times New Roman" w:eastAsia="Times New Roman" w:hAnsi="Times New Roman" w:cs="Times New Roman"/>
          <w:sz w:val="24"/>
          <w:szCs w:val="24"/>
          <w:highlight w:val="yellow"/>
          <w:vertAlign w:val="superscript"/>
          <w:lang w:eastAsia="en-IN" w:bidi="hi-IN"/>
        </w:rPr>
        <w:t>1,4</w:t>
      </w:r>
      <w:r w:rsidRPr="00FB7120">
        <w:rPr>
          <w:rFonts w:ascii="Times New Roman" w:eastAsia="Times New Roman" w:hAnsi="Times New Roman" w:cs="Times New Roman"/>
          <w:sz w:val="24"/>
          <w:szCs w:val="24"/>
          <w:highlight w:val="yellow"/>
          <w:lang w:eastAsia="en-IN" w:bidi="hi-IN"/>
        </w:rPr>
        <w:t xml:space="preserve"> and Charudutt Mishra</w:t>
      </w:r>
      <w:r w:rsidRPr="00FB7120">
        <w:rPr>
          <w:rFonts w:ascii="Times New Roman" w:eastAsia="Times New Roman" w:hAnsi="Times New Roman" w:cs="Times New Roman"/>
          <w:sz w:val="24"/>
          <w:szCs w:val="24"/>
          <w:highlight w:val="yellow"/>
          <w:vertAlign w:val="superscript"/>
          <w:lang w:eastAsia="en-IN" w:bidi="hi-IN"/>
        </w:rPr>
        <w:t>1,2</w:t>
      </w:r>
    </w:p>
    <w:p w14:paraId="6BCE0A12"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5A654C93" w14:textId="77777777" w:rsidR="00D4256D" w:rsidRPr="003F295A"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sidRPr="003F295A">
        <w:rPr>
          <w:rFonts w:ascii="Times New Roman" w:eastAsia="Times New Roman" w:hAnsi="Times New Roman" w:cs="Times New Roman"/>
          <w:sz w:val="24"/>
          <w:szCs w:val="24"/>
          <w:lang w:eastAsia="en-IN" w:bidi="hi-IN"/>
        </w:rPr>
        <w:t>Snow Leopard Trust</w:t>
      </w:r>
      <w:r>
        <w:rPr>
          <w:rFonts w:ascii="Times New Roman" w:eastAsia="Times New Roman" w:hAnsi="Times New Roman" w:cs="Times New Roman"/>
          <w:sz w:val="24"/>
          <w:szCs w:val="24"/>
          <w:lang w:eastAsia="en-IN" w:bidi="hi-IN"/>
        </w:rPr>
        <w:t>, USA</w:t>
      </w:r>
    </w:p>
    <w:p w14:paraId="7B377CF0"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Nature Conservation Foundation, India</w:t>
      </w:r>
    </w:p>
    <w:p w14:paraId="1AC105B7"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Centre for Research into Ecological and Environmental Monitoring, University of St. Andrews, Scotland</w:t>
      </w:r>
    </w:p>
    <w:p w14:paraId="7A050123" w14:textId="77777777" w:rsidR="00D4256D" w:rsidRDefault="00D4256D" w:rsidP="00D4256D">
      <w:pPr>
        <w:pStyle w:val="ListParagraph"/>
        <w:numPr>
          <w:ilvl w:val="0"/>
          <w:numId w:val="7"/>
        </w:num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 Conservation Foundation, Mongolia </w:t>
      </w:r>
    </w:p>
    <w:p w14:paraId="2D099CBE"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4CEF6C5"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Pr>
          <w:rFonts w:ascii="Times New Roman" w:eastAsia="Times New Roman" w:hAnsi="Times New Roman" w:cs="Times New Roman"/>
          <w:b/>
          <w:bCs/>
          <w:sz w:val="24"/>
          <w:szCs w:val="24"/>
          <w:lang w:eastAsia="en-IN" w:bidi="hi-IN"/>
        </w:rPr>
        <w:t>Abstract</w:t>
      </w:r>
    </w:p>
    <w:p w14:paraId="72DDC3EC"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40B22534" w14:textId="77777777" w:rsidR="00D4256D" w:rsidRPr="00F33574" w:rsidRDefault="00D4256D" w:rsidP="00D4256D">
      <w:pPr>
        <w:spacing w:after="0" w:line="240" w:lineRule="auto"/>
        <w:rPr>
          <w:rFonts w:ascii="Times New Roman" w:eastAsia="Times New Roman" w:hAnsi="Times New Roman" w:cs="Times New Roman"/>
          <w:bCs/>
          <w:sz w:val="24"/>
          <w:szCs w:val="24"/>
          <w:lang w:eastAsia="en-IN" w:bidi="hi-IN"/>
        </w:rPr>
      </w:pPr>
      <w:r w:rsidRPr="00F33574">
        <w:rPr>
          <w:rFonts w:ascii="Times New Roman" w:eastAsia="Times New Roman" w:hAnsi="Times New Roman" w:cs="Times New Roman"/>
          <w:bCs/>
          <w:sz w:val="24"/>
          <w:szCs w:val="24"/>
          <w:lang w:eastAsia="en-IN" w:bidi="hi-IN"/>
        </w:rPr>
        <w:t>(to come…</w:t>
      </w:r>
      <w:r>
        <w:rPr>
          <w:rFonts w:ascii="Times New Roman" w:eastAsia="Times New Roman" w:hAnsi="Times New Roman" w:cs="Times New Roman"/>
          <w:bCs/>
          <w:sz w:val="24"/>
          <w:szCs w:val="24"/>
          <w:lang w:eastAsia="en-IN" w:bidi="hi-IN"/>
        </w:rPr>
        <w:t>xx</w:t>
      </w:r>
      <w:r w:rsidRPr="00F33574">
        <w:rPr>
          <w:rFonts w:ascii="Times New Roman" w:eastAsia="Times New Roman" w:hAnsi="Times New Roman" w:cs="Times New Roman"/>
          <w:bCs/>
          <w:sz w:val="24"/>
          <w:szCs w:val="24"/>
          <w:lang w:eastAsia="en-IN" w:bidi="hi-IN"/>
        </w:rPr>
        <w:t>)</w:t>
      </w:r>
    </w:p>
    <w:p w14:paraId="0D4A0819" w14:textId="77777777" w:rsidR="00D4256D" w:rsidRDefault="00D4256D" w:rsidP="00D4256D">
      <w:pPr>
        <w:spacing w:after="0" w:line="240" w:lineRule="auto"/>
        <w:rPr>
          <w:rFonts w:ascii="Times New Roman" w:eastAsia="Times New Roman" w:hAnsi="Times New Roman" w:cs="Times New Roman"/>
          <w:b/>
          <w:bCs/>
          <w:sz w:val="24"/>
          <w:szCs w:val="24"/>
          <w:lang w:eastAsia="en-IN" w:bidi="hi-IN"/>
        </w:rPr>
      </w:pPr>
    </w:p>
    <w:p w14:paraId="6C255024" w14:textId="77777777" w:rsidR="00D4256D" w:rsidRPr="002108F6"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2108F6">
        <w:rPr>
          <w:rFonts w:ascii="Times New Roman" w:eastAsia="Times New Roman" w:hAnsi="Times New Roman" w:cs="Times New Roman"/>
          <w:b/>
          <w:bCs/>
          <w:sz w:val="24"/>
          <w:szCs w:val="24"/>
          <w:lang w:eastAsia="en-IN" w:bidi="hi-IN"/>
        </w:rPr>
        <w:t>Introduction</w:t>
      </w:r>
    </w:p>
    <w:p w14:paraId="6E80639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For effective management and conservation of biodiversity, it is critical that we understand </w:t>
      </w:r>
      <w:r w:rsidRPr="00BC2F69">
        <w:rPr>
          <w:rFonts w:ascii="Times New Roman" w:eastAsia="Times New Roman" w:hAnsi="Times New Roman" w:cs="Times New Roman"/>
          <w:sz w:val="24"/>
          <w:szCs w:val="24"/>
          <w:lang w:eastAsia="en-IN" w:bidi="hi-IN"/>
        </w:rPr>
        <w:t>the spatial population ecology of animals and plants (Lawton 1993). Accurate estimates of ecological state variables such as population density provide key metrics for monitoring population changes over time in response to changes in environmental conditions or as a result of conservation actions</w:t>
      </w:r>
      <w:r>
        <w:rPr>
          <w:rFonts w:ascii="Times New Roman" w:eastAsia="Times New Roman" w:hAnsi="Times New Roman" w:cs="Times New Roman"/>
          <w:sz w:val="24"/>
          <w:szCs w:val="24"/>
          <w:lang w:eastAsia="en-IN" w:bidi="hi-IN"/>
        </w:rPr>
        <w:t xml:space="preserve">. These estimates also </w:t>
      </w:r>
      <w:r w:rsidRPr="00BC2F69">
        <w:rPr>
          <w:rFonts w:ascii="Times New Roman" w:eastAsia="Times New Roman" w:hAnsi="Times New Roman" w:cs="Times New Roman"/>
          <w:sz w:val="24"/>
          <w:szCs w:val="24"/>
          <w:lang w:eastAsia="en-IN" w:bidi="hi-IN"/>
        </w:rPr>
        <w:t>help determine long-term viability of populations and conservation strategies. However, for elusive, low density, and wide-ranging species like the snow leopard, difficult terrain, harsh environments and large spatial scales makes estimating population density notoriously challenging</w:t>
      </w:r>
      <w:r>
        <w:rPr>
          <w:rFonts w:ascii="Times New Roman" w:eastAsia="Times New Roman" w:hAnsi="Times New Roman" w:cs="Times New Roman"/>
          <w:sz w:val="24"/>
          <w:szCs w:val="24"/>
          <w:lang w:eastAsia="en-IN" w:bidi="hi-IN"/>
        </w:rPr>
        <w:t xml:space="preserve"> (Jackson et al. xx)</w:t>
      </w:r>
      <w:r w:rsidRPr="00BC2F69">
        <w:rPr>
          <w:rFonts w:ascii="Times New Roman" w:eastAsia="Times New Roman" w:hAnsi="Times New Roman" w:cs="Times New Roman"/>
          <w:sz w:val="24"/>
          <w:szCs w:val="24"/>
          <w:lang w:eastAsia="en-IN" w:bidi="hi-IN"/>
        </w:rPr>
        <w:t xml:space="preserve">. </w:t>
      </w:r>
    </w:p>
    <w:p w14:paraId="4E79BB6C"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Most of </w:t>
      </w:r>
      <w:r w:rsidRPr="00BC2F69">
        <w:rPr>
          <w:rFonts w:ascii="Times New Roman" w:eastAsia="Times New Roman" w:hAnsi="Times New Roman" w:cs="Times New Roman"/>
          <w:sz w:val="24"/>
          <w:szCs w:val="24"/>
          <w:lang w:eastAsia="en-IN" w:bidi="hi-IN"/>
        </w:rPr>
        <w:t xml:space="preserve">these challenges have been </w:t>
      </w:r>
      <w:r>
        <w:rPr>
          <w:rFonts w:ascii="Times New Roman" w:eastAsia="Times New Roman" w:hAnsi="Times New Roman" w:cs="Times New Roman"/>
          <w:sz w:val="24"/>
          <w:szCs w:val="24"/>
          <w:lang w:eastAsia="en-IN" w:bidi="hi-IN"/>
        </w:rPr>
        <w:t xml:space="preserve">largely </w:t>
      </w:r>
      <w:r w:rsidRPr="00BC2F69">
        <w:rPr>
          <w:rFonts w:ascii="Times New Roman" w:eastAsia="Times New Roman" w:hAnsi="Times New Roman" w:cs="Times New Roman"/>
          <w:sz w:val="24"/>
          <w:szCs w:val="24"/>
          <w:lang w:eastAsia="en-IN" w:bidi="hi-IN"/>
        </w:rPr>
        <w:t>alleviated through revolutionary technological advances such as remote cameras (</w:t>
      </w:r>
      <w:proofErr w:type="spellStart"/>
      <w:r>
        <w:rPr>
          <w:rFonts w:ascii="Times New Roman" w:eastAsia="Times New Roman" w:hAnsi="Times New Roman" w:cs="Times New Roman"/>
          <w:sz w:val="24"/>
          <w:szCs w:val="24"/>
          <w:lang w:eastAsia="en-IN" w:bidi="hi-IN"/>
        </w:rPr>
        <w:t>Karanth</w:t>
      </w:r>
      <w:proofErr w:type="spellEnd"/>
      <w:r>
        <w:rPr>
          <w:rFonts w:ascii="Times New Roman" w:eastAsia="Times New Roman" w:hAnsi="Times New Roman" w:cs="Times New Roman"/>
          <w:sz w:val="24"/>
          <w:szCs w:val="24"/>
          <w:lang w:eastAsia="en-IN" w:bidi="hi-IN"/>
        </w:rPr>
        <w:t xml:space="preserve"> et al. XX; Sharma et al. XX; </w:t>
      </w:r>
      <w:r w:rsidRPr="00BC2F69">
        <w:rPr>
          <w:rFonts w:ascii="Times New Roman" w:eastAsia="Times New Roman" w:hAnsi="Times New Roman" w:cs="Times New Roman"/>
          <w:sz w:val="24"/>
          <w:szCs w:val="24"/>
          <w:lang w:eastAsia="en-IN" w:bidi="hi-IN"/>
        </w:rPr>
        <w:t xml:space="preserve">O’Connell et al., 2011, </w:t>
      </w:r>
      <w:proofErr w:type="spellStart"/>
      <w:r w:rsidRPr="00BC2F69">
        <w:rPr>
          <w:rFonts w:ascii="Times New Roman" w:eastAsia="Times New Roman" w:hAnsi="Times New Roman" w:cs="Times New Roman"/>
          <w:sz w:val="24"/>
          <w:szCs w:val="24"/>
          <w:lang w:eastAsia="en-IN" w:bidi="hi-IN"/>
        </w:rPr>
        <w:t>Bischof</w:t>
      </w:r>
      <w:proofErr w:type="spellEnd"/>
      <w:r w:rsidRPr="00BC2F69">
        <w:rPr>
          <w:rFonts w:ascii="Times New Roman" w:eastAsia="Times New Roman" w:hAnsi="Times New Roman" w:cs="Times New Roman"/>
          <w:sz w:val="24"/>
          <w:szCs w:val="24"/>
          <w:lang w:eastAsia="en-IN" w:bidi="hi-IN"/>
        </w:rPr>
        <w:t xml:space="preserve"> et al., 2014)</w:t>
      </w:r>
      <w:r>
        <w:rPr>
          <w:rFonts w:ascii="Times New Roman" w:eastAsia="Times New Roman" w:hAnsi="Times New Roman" w:cs="Times New Roman"/>
          <w:sz w:val="24"/>
          <w:szCs w:val="24"/>
          <w:lang w:eastAsia="en-IN" w:bidi="hi-IN"/>
        </w:rPr>
        <w:t xml:space="preserve"> and</w:t>
      </w:r>
      <w:r w:rsidRPr="00BC2F69">
        <w:rPr>
          <w:rFonts w:ascii="Times New Roman" w:eastAsia="Times New Roman" w:hAnsi="Times New Roman" w:cs="Times New Roman"/>
          <w:sz w:val="24"/>
          <w:szCs w:val="24"/>
          <w:lang w:eastAsia="en-IN" w:bidi="hi-IN"/>
        </w:rPr>
        <w:t xml:space="preserve"> non-invasive genetics (Beja</w:t>
      </w:r>
      <w:r w:rsidRPr="00BC2F69">
        <w:rPr>
          <w:rFonts w:ascii="Calibri" w:eastAsia="Calibri" w:hAnsi="Calibri" w:cs="Calibri"/>
          <w:sz w:val="24"/>
          <w:szCs w:val="24"/>
          <w:lang w:eastAsia="en-IN" w:bidi="hi-IN"/>
        </w:rPr>
        <w:t>‐</w:t>
      </w:r>
      <w:proofErr w:type="spellStart"/>
      <w:r w:rsidRPr="00BC2F69">
        <w:rPr>
          <w:rFonts w:ascii="Times New Roman" w:eastAsia="Times New Roman" w:hAnsi="Times New Roman" w:cs="Times New Roman"/>
          <w:sz w:val="24"/>
          <w:szCs w:val="24"/>
          <w:lang w:eastAsia="en-IN" w:bidi="hi-IN"/>
        </w:rPr>
        <w:t>Periera</w:t>
      </w:r>
      <w:proofErr w:type="spellEnd"/>
      <w:r w:rsidRPr="00BC2F69">
        <w:rPr>
          <w:rFonts w:ascii="Times New Roman" w:eastAsia="Times New Roman" w:hAnsi="Times New Roman" w:cs="Times New Roman"/>
          <w:sz w:val="24"/>
          <w:szCs w:val="24"/>
          <w:lang w:eastAsia="en-IN" w:bidi="hi-IN"/>
        </w:rPr>
        <w:t xml:space="preserve"> et al., 2009, </w:t>
      </w:r>
      <w:proofErr w:type="spellStart"/>
      <w:r w:rsidRPr="00BC2F69">
        <w:rPr>
          <w:rFonts w:ascii="Times New Roman" w:eastAsia="Times New Roman" w:hAnsi="Times New Roman" w:cs="Times New Roman"/>
          <w:sz w:val="24"/>
          <w:szCs w:val="24"/>
          <w:lang w:eastAsia="en-IN" w:bidi="hi-IN"/>
        </w:rPr>
        <w:t>Janecka</w:t>
      </w:r>
      <w:proofErr w:type="spellEnd"/>
      <w:r w:rsidRPr="00BC2F69">
        <w:rPr>
          <w:rFonts w:ascii="Times New Roman" w:eastAsia="Times New Roman" w:hAnsi="Times New Roman" w:cs="Times New Roman"/>
          <w:sz w:val="24"/>
          <w:szCs w:val="24"/>
          <w:lang w:eastAsia="en-IN" w:bidi="hi-IN"/>
        </w:rPr>
        <w:t xml:space="preserve"> et al., 2011)</w:t>
      </w:r>
      <w:r>
        <w:rPr>
          <w:rFonts w:ascii="Times New Roman" w:eastAsia="Times New Roman" w:hAnsi="Times New Roman" w:cs="Times New Roman"/>
          <w:sz w:val="24"/>
          <w:szCs w:val="24"/>
          <w:lang w:eastAsia="en-IN" w:bidi="hi-IN"/>
        </w:rPr>
        <w:t xml:space="preserve"> that allow sampling populations using a statistical framework that takes into consideration imperfect detection by estimating detection probability. </w:t>
      </w:r>
    </w:p>
    <w:p w14:paraId="1DFE0FEB" w14:textId="77777777" w:rsidR="00567E8C" w:rsidRDefault="00567E8C" w:rsidP="00D4256D">
      <w:pPr>
        <w:spacing w:after="0" w:line="240" w:lineRule="auto"/>
        <w:rPr>
          <w:ins w:id="0" w:author="Koustubh Sharma" w:date="2017-05-19T01:30:00Z"/>
          <w:rFonts w:ascii="Times New Roman" w:eastAsia="Times New Roman" w:hAnsi="Times New Roman" w:cs="Times New Roman"/>
          <w:sz w:val="24"/>
          <w:szCs w:val="24"/>
          <w:lang w:eastAsia="en-IN" w:bidi="hi-IN"/>
        </w:rPr>
      </w:pPr>
    </w:p>
    <w:p w14:paraId="2F180C28" w14:textId="15C86E41" w:rsidR="00D4256D" w:rsidRDefault="00D4256D" w:rsidP="00D4256D">
      <w:pPr>
        <w:spacing w:after="0" w:line="240" w:lineRule="auto"/>
        <w:rPr>
          <w:rFonts w:ascii="Times New Roman" w:eastAsia="Times New Roman" w:hAnsi="Times New Roman" w:cs="Times New Roman"/>
          <w:sz w:val="24"/>
          <w:szCs w:val="24"/>
          <w:lang w:eastAsia="en-IN" w:bidi="hi-IN"/>
        </w:rPr>
      </w:pPr>
      <w:del w:id="1" w:author="Koustubh Sharma" w:date="2017-05-19T01:30:00Z">
        <w:r w:rsidDel="00567E8C">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 xml:space="preserve">Less than 2% of the global snow leopard range has ever been sampled using systematic camera trapping or genetic sampling for population estimation (SLSS 2014). A large part of this can be blamed on difficult terrain and the sparse densities of snow leopards in areas they inhabit (e.g.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"Jackson", "given" : "Rodney M", "non-dropping-particle" : "", "parse-names" : false, "suffix" : "" }, { "dropping-particle" : "", "family" : "Jerry", "given" : "Roe D", "non-dropping-particle" : "", "parse-names" : false, "suffix" : "" }, { "dropping-particle" : "", "family" : "Rinchen", "given" : "Wangchuk", "non-dropping-particle" : "", "parse-names" : false, "suffix" : "" }, { "dropping-particle" : "", "family" : "O.", "given" : "Hunter Don", "non-dropping-particle" : "", "parse-names" : false, "suffix" : "" } ], "container-title" : "Wildlife Society Bulletin", "id" : "ITEM-1", "issue" : "3", "issued" : { "date-parts" : [ [ "1995" ] ] }, "page" : "772-781", "title" : "Estimating Snow Leopard Population Abundance Using Photography and Capture \u2013 Recapture Techniques", "type" : "article-journal", "volume" : "34" }, "uris" : [ "http://www.mendeley.com/documents/?uuid=267ef35d-a351-4e5c-9854-1f2618f27165" ] } ], "mendeley" : { "formattedCitation" : "(Jackson et al., 1995)", "manualFormatting" : "Jackson et al., 1995)", "plainTextFormattedCitation" : "(Jackson et al., 1995)", "previouslyFormattedCitation" : "(Jackson et al., 1995)"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Jackson et al., 1995)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It is only recently that technological advancements have made it possible to sample snow leopards using camera traps </w:t>
      </w:r>
      <w:del w:id="2" w:author="Koustubh Sharma" w:date="2017-05-19T01:31:00Z">
        <w:r w:rsidDel="00567E8C">
          <w:rPr>
            <w:rFonts w:ascii="Times New Roman" w:eastAsia="Times New Roman" w:hAnsi="Times New Roman" w:cs="Times New Roman"/>
            <w:sz w:val="24"/>
            <w:szCs w:val="24"/>
            <w:lang w:eastAsia="en-IN" w:bidi="hi-IN"/>
          </w:rPr>
          <w:delText xml:space="preserve">across </w:delText>
        </w:r>
      </w:del>
      <w:ins w:id="3" w:author="Koustubh Sharma" w:date="2017-05-19T01:31:00Z">
        <w:r w:rsidR="00567E8C">
          <w:rPr>
            <w:rFonts w:ascii="Times New Roman" w:eastAsia="Times New Roman" w:hAnsi="Times New Roman" w:cs="Times New Roman"/>
            <w:sz w:val="24"/>
            <w:szCs w:val="24"/>
            <w:lang w:eastAsia="en-IN" w:bidi="hi-IN"/>
          </w:rPr>
          <w:t xml:space="preserve">in </w:t>
        </w:r>
      </w:ins>
      <w:r>
        <w:rPr>
          <w:rFonts w:ascii="Times New Roman" w:eastAsia="Times New Roman" w:hAnsi="Times New Roman" w:cs="Times New Roman"/>
          <w:sz w:val="24"/>
          <w:szCs w:val="24"/>
          <w:lang w:eastAsia="en-IN" w:bidi="hi-IN"/>
        </w:rPr>
        <w:t xml:space="preserve">study areas that are large enough for the purpose of robustly estimating and monitoring populations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EE7575">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Yet, few studies have been conducted at scales that are large enough (e.g. several times animals’ home range sizes</w:t>
      </w:r>
      <w:del w:id="4" w:author="Koustubh Sharma" w:date="2017-05-19T01:32:00Z">
        <w:r w:rsidDel="00567E8C">
          <w:rPr>
            <w:rFonts w:ascii="Times New Roman" w:eastAsia="Times New Roman" w:hAnsi="Times New Roman" w:cs="Times New Roman"/>
            <w:sz w:val="24"/>
            <w:szCs w:val="24"/>
            <w:lang w:eastAsia="en-IN" w:bidi="hi-IN"/>
          </w:rPr>
          <w:delText xml:space="preserve"> (Williams et al. XX)</w:delText>
        </w:r>
      </w:del>
      <w:ins w:id="5" w:author="Koustubh Sharma" w:date="2017-05-19T01:32:00Z">
        <w:r w:rsidR="00567E8C">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to </w:t>
      </w:r>
      <w:del w:id="6" w:author="Koustubh Sharma" w:date="2017-05-19T01:33:00Z">
        <w:r w:rsidDel="00567E8C">
          <w:rPr>
            <w:rFonts w:ascii="Times New Roman" w:eastAsia="Times New Roman" w:hAnsi="Times New Roman" w:cs="Times New Roman"/>
            <w:sz w:val="24"/>
            <w:szCs w:val="24"/>
            <w:lang w:eastAsia="en-IN" w:bidi="hi-IN"/>
          </w:rPr>
          <w:delText xml:space="preserve">be used to </w:delText>
        </w:r>
      </w:del>
      <w:r>
        <w:rPr>
          <w:rFonts w:ascii="Times New Roman" w:eastAsia="Times New Roman" w:hAnsi="Times New Roman" w:cs="Times New Roman"/>
          <w:sz w:val="24"/>
          <w:szCs w:val="24"/>
          <w:lang w:eastAsia="en-IN" w:bidi="hi-IN"/>
        </w:rPr>
        <w:t xml:space="preserve">infer snow leopard population sizes or population dynamics without risking misinterpretations caused by small sampling areas </w:t>
      </w:r>
      <w:ins w:id="7" w:author="Koustubh Sharma" w:date="2017-05-19T01:33:00Z">
        <w:r w:rsidR="00567E8C">
          <w:rPr>
            <w:rFonts w:ascii="Times New Roman" w:eastAsia="Times New Roman" w:hAnsi="Times New Roman" w:cs="Times New Roman"/>
            <w:sz w:val="24"/>
            <w:szCs w:val="24"/>
            <w:lang w:eastAsia="en-IN" w:bidi="hi-IN"/>
          </w:rPr>
          <w:t xml:space="preserve">(e.g. </w:t>
        </w:r>
      </w:ins>
      <w:ins w:id="8" w:author="Koustubh Sharma" w:date="2017-05-19T01:32:00Z">
        <w:r w:rsidR="00567E8C">
          <w:rPr>
            <w:rFonts w:ascii="Times New Roman" w:eastAsia="Times New Roman" w:hAnsi="Times New Roman" w:cs="Times New Roman"/>
            <w:sz w:val="24"/>
            <w:szCs w:val="24"/>
            <w:lang w:eastAsia="en-IN" w:bidi="hi-IN"/>
          </w:rPr>
          <w:t>Williams et al. XX)</w:t>
        </w:r>
      </w:ins>
      <w:del w:id="9" w:author="Koustubh Sharma" w:date="2017-05-19T01:32:00Z">
        <w:r w:rsidDel="00567E8C">
          <w:rPr>
            <w:rFonts w:ascii="Times New Roman" w:eastAsia="Times New Roman" w:hAnsi="Times New Roman" w:cs="Times New Roman"/>
            <w:sz w:val="24"/>
            <w:szCs w:val="24"/>
            <w:lang w:eastAsia="en-IN" w:bidi="hi-IN"/>
          </w:rPr>
          <w:fldChar w:fldCharType="begin" w:fldLock="1"/>
        </w:r>
        <w:r w:rsidDel="00567E8C">
          <w:rPr>
            <w:rFonts w:ascii="Times New Roman" w:eastAsia="Times New Roman" w:hAnsi="Times New Roman" w:cs="Times New Roman"/>
            <w:sz w:val="24"/>
            <w:szCs w:val="24"/>
            <w:lang w:eastAsia="en-IN" w:bidi="hi-IN"/>
          </w:rPr>
          <w:del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delInstrText>
        </w:r>
        <w:r w:rsidDel="00567E8C">
          <w:rPr>
            <w:rFonts w:ascii="Times New Roman" w:eastAsia="Times New Roman" w:hAnsi="Times New Roman" w:cs="Times New Roman"/>
            <w:sz w:val="24"/>
            <w:szCs w:val="24"/>
            <w:lang w:eastAsia="en-IN" w:bidi="hi-IN"/>
          </w:rPr>
          <w:fldChar w:fldCharType="separate"/>
        </w:r>
        <w:r w:rsidRPr="00EE7575" w:rsidDel="00567E8C">
          <w:rPr>
            <w:rFonts w:ascii="Times New Roman" w:eastAsia="Times New Roman" w:hAnsi="Times New Roman" w:cs="Times New Roman"/>
            <w:noProof/>
            <w:sz w:val="24"/>
            <w:szCs w:val="24"/>
            <w:lang w:eastAsia="en-IN" w:bidi="hi-IN"/>
          </w:rPr>
          <w:delText>(Sharma et al., 2014)</w:delText>
        </w:r>
        <w:r w:rsidDel="00567E8C">
          <w:rPr>
            <w:rFonts w:ascii="Times New Roman" w:eastAsia="Times New Roman" w:hAnsi="Times New Roman" w:cs="Times New Roman"/>
            <w:sz w:val="24"/>
            <w:szCs w:val="24"/>
            <w:lang w:eastAsia="en-IN" w:bidi="hi-IN"/>
          </w:rPr>
          <w:fldChar w:fldCharType="end"/>
        </w:r>
      </w:del>
      <w:r>
        <w:rPr>
          <w:rFonts w:ascii="Times New Roman" w:eastAsia="Times New Roman" w:hAnsi="Times New Roman" w:cs="Times New Roman"/>
          <w:sz w:val="24"/>
          <w:szCs w:val="24"/>
          <w:lang w:eastAsia="en-IN" w:bidi="hi-IN"/>
        </w:rPr>
        <w:t>. Even then, most studies have used conventional capture recapture analyses that require ad hoc estimation of effective sampling area, and hence detection probability, and which may lead to inaccurate density estimates (ref. XX). It is only in the last one decade that Spatial Capture Recapture (SCR) methods have been developed to estimate wildlife population densities by modelling</w:t>
      </w:r>
      <w:r w:rsidRPr="00BC2F69">
        <w:rPr>
          <w:rFonts w:ascii="Times New Roman" w:eastAsia="Times New Roman" w:hAnsi="Times New Roman" w:cs="Times New Roman"/>
          <w:sz w:val="24"/>
          <w:szCs w:val="24"/>
          <w:lang w:eastAsia="en-IN" w:bidi="hi-IN"/>
        </w:rPr>
        <w:t xml:space="preserve"> the inherent spatial nature of the sampling process and the populations being sampled</w:t>
      </w:r>
      <w:r>
        <w:rPr>
          <w:rFonts w:ascii="Times New Roman" w:eastAsia="Times New Roman" w:hAnsi="Times New Roman" w:cs="Times New Roman"/>
          <w:sz w:val="24"/>
          <w:szCs w:val="24"/>
          <w:lang w:eastAsia="en-IN" w:bidi="hi-IN"/>
        </w:rPr>
        <w:t xml:space="preserve"> (Borchers and </w:t>
      </w:r>
      <w:proofErr w:type="spellStart"/>
      <w:r>
        <w:rPr>
          <w:rFonts w:ascii="Times New Roman" w:eastAsia="Times New Roman" w:hAnsi="Times New Roman" w:cs="Times New Roman"/>
          <w:sz w:val="24"/>
          <w:szCs w:val="24"/>
          <w:lang w:eastAsia="en-IN" w:bidi="hi-IN"/>
        </w:rPr>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w:t>
      </w:r>
    </w:p>
    <w:p w14:paraId="48971FEA"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8B0357D"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Spatial Capture Recapture (SCR) methods to estimate wildlife population density and size in were first introduced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"container-title" : "Oikos", "id" : "ITEM-1", "issue" : "January", "issued" : { "date-parts" : [ [ "2004" ] ] }, "title" : "Density estimation in live-trapping studies", "type" : "article-journal", "volume" : "3" }, "uris" : [ "http://www.mendeley.com/documents/?uuid=42584965-c9a5-4ed5-a5dd-75ecabbf100c" ] } ], "mendeley" : { "formattedCitation" : "(Efford, 2004)", "manualFormatting" : "Efford (2004)", "plainTextFormattedCitation" : "(Efford, 2004)", "previouslyFormattedCitation" : "(Efford, 2004)"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94A6F">
        <w:rPr>
          <w:rFonts w:ascii="Times New Roman" w:eastAsia="Times New Roman" w:hAnsi="Times New Roman" w:cs="Times New Roman"/>
          <w:noProof/>
          <w:sz w:val="24"/>
          <w:szCs w:val="24"/>
          <w:lang w:eastAsia="en-IN" w:bidi="hi-IN"/>
        </w:rPr>
        <w:t>Efford</w:t>
      </w:r>
      <w:r>
        <w:rPr>
          <w:rFonts w:ascii="Times New Roman" w:eastAsia="Times New Roman" w:hAnsi="Times New Roman" w:cs="Times New Roman"/>
          <w:noProof/>
          <w:sz w:val="24"/>
          <w:szCs w:val="24"/>
          <w:lang w:eastAsia="en-IN" w:bidi="hi-IN"/>
        </w:rPr>
        <w:t xml:space="preserve"> (</w:t>
      </w:r>
      <w:r w:rsidRPr="00994A6F">
        <w:rPr>
          <w:rFonts w:ascii="Times New Roman" w:eastAsia="Times New Roman" w:hAnsi="Times New Roman" w:cs="Times New Roman"/>
          <w:noProof/>
          <w:sz w:val="24"/>
          <w:szCs w:val="24"/>
          <w:lang w:eastAsia="en-IN" w:bidi="hi-IN"/>
        </w:rPr>
        <w:t>2004)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have developed rapidly since (Borchers and </w:t>
      </w:r>
      <w:proofErr w:type="spellStart"/>
      <w:r>
        <w:rPr>
          <w:rFonts w:ascii="Times New Roman" w:eastAsia="Times New Roman" w:hAnsi="Times New Roman" w:cs="Times New Roman"/>
          <w:sz w:val="24"/>
          <w:szCs w:val="24"/>
          <w:lang w:eastAsia="en-IN" w:bidi="hi-IN"/>
        </w:rPr>
        <w:lastRenderedPageBreak/>
        <w:t>Efford</w:t>
      </w:r>
      <w:proofErr w:type="spellEnd"/>
      <w:r>
        <w:rPr>
          <w:rFonts w:ascii="Times New Roman" w:eastAsia="Times New Roman" w:hAnsi="Times New Roman" w:cs="Times New Roman"/>
          <w:sz w:val="24"/>
          <w:szCs w:val="24"/>
          <w:lang w:eastAsia="en-IN" w:bidi="hi-IN"/>
        </w:rPr>
        <w:t xml:space="preserve"> 2008;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and Young 2008; Sutherland and XX 2014).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"manualFormatting" :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w:t>
      </w:r>
      <w:r w:rsidRPr="00A21885">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A21885">
        <w:rPr>
          <w:rFonts w:ascii="Times New Roman" w:eastAsia="Times New Roman" w:hAnsi="Times New Roman" w:cs="Times New Roman"/>
          <w:noProof/>
          <w:sz w:val="24"/>
          <w:szCs w:val="24"/>
          <w:lang w:eastAsia="en-IN" w:bidi="hi-IN"/>
        </w:rPr>
        <w:t>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 detailed review and introduction to SCR methods, while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"Borchers", "given" : "David", "non-dropping-particle" : "", "parse-names" : false, "suffix" : "" }, { "dropping-particle" : "", "family" : "Fewster", "given" : "Rachel", "non-dropping-particle" : "", "parse-names" : false, "suffix" : "" } ], "container-title" : "Statistical Science", "id" : "ITEM-1", "issued" : { "date-parts" : [ [ "2016" ] ] }, "page" : "1-20", "title" : "Spatial Capture-Recapture", "type" : "article-journal" }, "uris" : [ "http://www.mendeley.com/documents/?uuid=de0675c3-b25f-44a2-b8bd-60215aba9268" ] } ], "mendeley" : { "formattedCitation" : "(Borchers and Fewster, 2016)", "manualFormatting" : "Borchers and Fewster, (2016)", "plainTextFormattedCitation" : "(Borchers and Fewster, 2016)", "previouslyFormattedCitation" : "(Borchers and Fewster,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B0440F">
        <w:rPr>
          <w:rFonts w:ascii="Times New Roman" w:eastAsia="Times New Roman" w:hAnsi="Times New Roman" w:cs="Times New Roman"/>
          <w:noProof/>
          <w:sz w:val="24"/>
          <w:szCs w:val="24"/>
          <w:lang w:eastAsia="en-IN" w:bidi="hi-IN"/>
        </w:rPr>
        <w:t xml:space="preserve">Borchers and Fewster, </w:t>
      </w:r>
      <w:r>
        <w:rPr>
          <w:rFonts w:ascii="Times New Roman" w:eastAsia="Times New Roman" w:hAnsi="Times New Roman" w:cs="Times New Roman"/>
          <w:noProof/>
          <w:sz w:val="24"/>
          <w:szCs w:val="24"/>
          <w:lang w:eastAsia="en-IN" w:bidi="hi-IN"/>
        </w:rPr>
        <w:t>(</w:t>
      </w:r>
      <w:r w:rsidRPr="00B0440F">
        <w:rPr>
          <w:rFonts w:ascii="Times New Roman" w:eastAsia="Times New Roman" w:hAnsi="Times New Roman" w:cs="Times New Roman"/>
          <w:noProof/>
          <w:sz w:val="24"/>
          <w:szCs w:val="24"/>
          <w:lang w:eastAsia="en-IN" w:bidi="hi-IN"/>
        </w:rPr>
        <w:t>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provided an updated review and speculated on future developments.</w:t>
      </w:r>
      <w:r w:rsidRPr="00BC2F69">
        <w:rPr>
          <w:rFonts w:ascii="Times New Roman" w:eastAsia="Times New Roman" w:hAnsi="Times New Roman" w:cs="Times New Roman"/>
          <w:sz w:val="24"/>
          <w:szCs w:val="24"/>
          <w:lang w:eastAsia="en-IN" w:bidi="hi-IN"/>
        </w:rPr>
        <w:t xml:space="preserve"> These developments have made it possible to </w:t>
      </w:r>
      <w:r>
        <w:rPr>
          <w:rFonts w:ascii="Times New Roman" w:eastAsia="Times New Roman" w:hAnsi="Times New Roman" w:cs="Times New Roman"/>
          <w:sz w:val="24"/>
          <w:szCs w:val="24"/>
          <w:lang w:eastAsia="en-IN" w:bidi="hi-IN"/>
        </w:rPr>
        <w:t xml:space="preserve">estimate and </w:t>
      </w:r>
      <w:r w:rsidRPr="00BC2F69">
        <w:rPr>
          <w:rFonts w:ascii="Times New Roman" w:eastAsia="Times New Roman" w:hAnsi="Times New Roman" w:cs="Times New Roman"/>
          <w:sz w:val="24"/>
          <w:szCs w:val="24"/>
          <w:lang w:eastAsia="en-IN" w:bidi="hi-IN"/>
        </w:rPr>
        <w:t>monitor snow leopard populations, yet to-date, few studies have been conducted at scales large enough to provide reliable estimates of population</w:t>
      </w:r>
      <w:r>
        <w:rPr>
          <w:rFonts w:ascii="Times New Roman" w:eastAsia="Times New Roman" w:hAnsi="Times New Roman" w:cs="Times New Roman"/>
          <w:sz w:val="24"/>
          <w:szCs w:val="24"/>
          <w:lang w:eastAsia="en-IN" w:bidi="hi-IN"/>
        </w:rPr>
        <w:t xml:space="preserve">s and their </w:t>
      </w:r>
      <w:r w:rsidRPr="00BC2F69">
        <w:rPr>
          <w:rFonts w:ascii="Times New Roman" w:eastAsia="Times New Roman" w:hAnsi="Times New Roman" w:cs="Times New Roman"/>
          <w:sz w:val="24"/>
          <w:szCs w:val="24"/>
          <w:lang w:eastAsia="en-IN" w:bidi="hi-IN"/>
        </w:rPr>
        <w:t>trends, let alone provide information about the spatial patterns of distribution of populations within or across landscapes.</w:t>
      </w:r>
    </w:p>
    <w:p w14:paraId="4B00E250" w14:textId="77777777" w:rsidR="00D4256D" w:rsidRDefault="00D4256D" w:rsidP="00D4256D">
      <w:pPr>
        <w:widowControl w:val="0"/>
        <w:autoSpaceDE w:val="0"/>
        <w:autoSpaceDN w:val="0"/>
        <w:adjustRightInd w:val="0"/>
        <w:spacing w:after="0" w:line="240" w:lineRule="auto"/>
        <w:rPr>
          <w:rFonts w:ascii="Times New Roman" w:eastAsia="Times New Roman" w:hAnsi="Times New Roman" w:cs="Times New Roman"/>
          <w:sz w:val="24"/>
          <w:szCs w:val="24"/>
          <w:lang w:eastAsia="en-IN" w:bidi="hi-IN"/>
        </w:rPr>
      </w:pPr>
    </w:p>
    <w:p w14:paraId="7BF6F2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are known to have large home ranges of the order of 250-700 km</w:t>
      </w:r>
      <w:r w:rsidRPr="00B34469">
        <w:rPr>
          <w:rFonts w:ascii="Times New Roman" w:eastAsia="Times New Roman" w:hAnsi="Times New Roman" w:cs="Times New Roman"/>
          <w:sz w:val="24"/>
          <w:szCs w:val="24"/>
          <w:vertAlign w:val="superscript"/>
          <w:lang w:eastAsia="en-IN" w:bidi="hi-IN"/>
        </w:rPr>
        <w:t>2</w:t>
      </w:r>
      <w:r>
        <w:rPr>
          <w:rFonts w:ascii="Times New Roman" w:eastAsia="Times New Roman" w:hAnsi="Times New Roman" w:cs="Times New Roman"/>
          <w:sz w:val="24"/>
          <w:szCs w:val="24"/>
          <w:lang w:eastAsia="en-IN" w:bidi="hi-IN"/>
        </w:rPr>
        <w:t xml:space="preserve"> in size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Studies indicate that they have strong spatial preferences to certain habitats where individual contiguous habitat patches can often be smaller than the known individual home range sizes. Inferences assuming ranging patterns around activity centres that do not take into account habitat types could lead to biases. Similarly, not accounting for variability in trap rates as a function of certain habitat characteristics may also result in biases. Ranges might be exclusive for territorial individuals, but populations of large felids generally are constituted of territorial, transient and floater individuals from both sexes, with the latter two categories leading to large scale overlaps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"10.1016/j.biocon.2016.03.004", "ISSN" : "00063207", "abstract" : "India harbours the largest wild tiger population in the world and Tropical Dry Forest areas constitute the largest habitat for them. Recent extinctions, however, from two high profile tiger reserves, highlight the vulnerability of tiger in this habitat. Our examination of historic range areas for tigers shows that populations are disappearing at a faster rate in Tropical Dry Forest (64% sites suffering local extinction in 100 years) than in any other suitable habitat in India. Focusing on data from the Tropical Dry Forest of Panna Tiger Reserve in central India, we examine the spatial ecology of the tiger population prior to its local extinction. We analyse home range sizes, overlaps and shifts, as well as the range expansion and contraction of radio-collared tigers between 1996 and 2005. In this reserve, the average annual home range sizes for both males (n = 2) and females (n = 4) were three to four times larger than those reported so far from other tropical habitats in India - male: mean 179.3 \u00b1 11.8 km2 (95% Fixed kernel; n = 7); female: mean 46.6 \u00b1 3.7 km2; (95% Fixed kernel; n = 16). Adult female home ranges were exclusive and overlapped little with neighbouring female ranges (3 \u00b1 1.46%, n = 6). Male home ranges were not exclusive: resident floater males shared space with territorial males and mated with resident females. Home ranges of all breeding radio-collared tigers extended beyond the protected area boundary and were exposed to edge effects that exist at the periphery and outside. With such spatial use patterns, security and management measures provided within the boundary are unlikely to be very successful in protecting the population. Protected Areas in Tropical Dry Forest across India are relatively small (366.92 \u00b1 422.12 km2 SD) and historical trends point towards a scale-mismatch that exists between the size of Protected Areas and the space use requirements of tigers. This scale mismatch adds to the vulnerability of existing small populations and perhaps explains why tiger populations in Tropical Dry Forest have disappeared at a faster rate than in any other tiger habitat of the sub-continent.", "author" : [ { "dropping-particle" : "", "family" : "Chundawat", "given" : "Raghunandan Singh", "non-dropping-particle" : "", "parse-names" : false, "suffix" : "" }, { "dropping-particle" : "", "family" : "Sharma", "given" : "Koustubh", "non-dropping-particle" : "", "parse-names" : false, "suffix" : "" }, { "dropping-particle" : "", "family" : "Gogate", "given" : "Neel", "non-dropping-particle" : "", "parse-names" : false, "suffix" : "" }, { "dropping-particle" : "", "family" : "Malik", "given" : "Pradeep K.", "non-dropping-particle" : "", "parse-names" : false, "suffix" : "" }, { "dropping-particle" : "", "family" : "Vanak", "given" : "Abi Tamim", "non-dropping-particle" : "", "parse-names" : false, "suffix" : "" } ], "container-title" : "Biological Conservation", "id" : "ITEM-1", "issued" : { "date-parts" : [ [ "2016" ] ] }, "page" : "146-153", "publisher" : "Elsevier Ltd", "title" : "Size matters: Scale mismatch between space use patterns of tigers and protected area size in a Tropical Dry Forest", "type" : "article-journal", "volume" : "197" }, "uris" : [ "http://www.mendeley.com/documents/?uuid=2abf69b2-f08d-49d8-a768-47c59111064c" ] }, { "id" : "ITEM-2",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"ITEM-2", "issued" : { "date-parts" : [ [ "2016" ] ] }, "page" : "1-7", "publisher" : "Elsevier Ltd", "title" : "Land sharing is essential for snow leopard conservation", "type" : "article-journal", "volume" : "203" }, "uris" : [ "http://www.mendeley.com/documents/?uuid=7ec6aa85-0fac-449b-8252-0ee96b7ad60b" ] } ], "mendeley" : { "formattedCitation" : "(Chundawat et al., 2016; Johansson et al., 2016)", "plainTextFormattedCitation" : "(Chundawat et al., 2016; Johansson et al., 2016)", "previouslyFormattedCitation" : "(Chundawat et al., 2016;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(Chundawat et al., 2016; 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Density of a species on the other hand is often strongly correlated with the habitat quality and availability of prey. Analyses that assume constant density across large study areas can lead to spurious inferences in case density is inherently varying spatially. </w:t>
      </w:r>
    </w:p>
    <w:p w14:paraId="4BB29D8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E51DBA6" w14:textId="77777777" w:rsidR="00D4256D" w:rsidRPr="0080192A"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Because snow leopard habitat is typically highly structured, two SCR developments of particular importance for analysis of snow leopard data are (1) methods for modelling </w:t>
      </w:r>
      <w:commentRangeStart w:id="10"/>
      <w:r>
        <w:rPr>
          <w:rFonts w:ascii="Times New Roman" w:eastAsia="Times New Roman" w:hAnsi="Times New Roman" w:cs="Times New Roman"/>
          <w:sz w:val="24"/>
          <w:szCs w:val="24"/>
          <w:lang w:eastAsia="en-IN" w:bidi="hi-IN"/>
        </w:rPr>
        <w:t xml:space="preserve">non-uniform activity centre density </w:t>
      </w:r>
      <w:commentRangeEnd w:id="10"/>
      <w:r>
        <w:rPr>
          <w:rStyle w:val="CommentReference"/>
        </w:rPr>
        <w:commentReference w:id="10"/>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"10.1111/j.1541-0420.2007.00927.x", "ISBN" : "1541-0420", "ISSN" : "0006341X", "PMID" : "17970815", "abstract" : "Live-trapping capture-recapture studies of animal populations with fixed trap locations inevitably have a spatial component: animals close to traps are more likely to be caught than those far away. This is not addressed in conventional closed-population estimates of abundance and without the spatial component, rigorous estimates of density cannot be obtained. We propose new, flexible capture-recapture models that use the capture locations to estimate animal locations and spatially referenced capture probability. The models are likelihood-based and hence allow use of Akaike's information criterion or other likelihood-based methods of model selection. Density is an explicit parameter, and the evaluation of its dependence on spatial or temporal covariates is therefore straightforward. Additional (nonspatial) variation in capture probability may be modeled as in conventional capture-recapture. The method is tested by simulation, using a model in which capture probability depends only on location relative to traps. Point estimators are found to be unbiased and standard error estimators almost unbiased. The method is used to estimate the density of Red-eyed Vireos (Vireo olivaceus) from mist-netting data from the Patuxent Research Refuge, Maryland, U.S.A. Estimates agree well with those from an existing spatially explicit method based on inverse prediction. A variety of additional spatially explicit models are fitted; these include models with temporal stratification, behavioral response, and heterogeneous animal home ranges.", "author" : [ { "dropping-particle" : "", "family" : "Borchers", "given" : "D. L.", "non-dropping-particle" : "", "parse-names" : false, "suffix" : "" }, { "dropping-particle" : "", "family" : "Efford", "given" : "M. G.", "non-dropping-particle" : "", "parse-names" : false, "suffix" : "" } ], "container-title" : "Biometrics", "id" : "ITEM-1", "issue" : "2", "issued" : { "date-parts" : [ [ "2008" ] ] }, "page" : "377-385", "title" : "Spatially explicit maximum likelihood methods for capture-recapture studies", "type" : "article-journal", "volume" : "64" }, "uris" : [ "http://www.mendeley.com/documents/?uuid=4a68bc1b-5f68-44ae-bed6-ff030ef62b0a" ] } ], "mendeley" : { "formattedCitation" : "(Borchers and Efford, 2008)", "plainTextFormattedCitation" : "(Borchers and Efford, 2008)", "previouslyFormattedCitation" : "(Borchers and Efford, 2008)"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A21885">
        <w:rPr>
          <w:rFonts w:ascii="Times New Roman" w:eastAsia="Times New Roman" w:hAnsi="Times New Roman" w:cs="Times New Roman"/>
          <w:noProof/>
          <w:sz w:val="24"/>
          <w:szCs w:val="24"/>
          <w:lang w:eastAsia="en-IN" w:bidi="hi-IN"/>
        </w:rPr>
        <w:t>(Borchers and Efford, 2008)</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and (2) methods for modelling non-uniform space usage, by means of least-cost path distances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"id" : "ITEM-2", "itemData" : { "DOI" : "10.1890/12-0413.1", "ISBN" : "0012-9658", "ISSN" : "0012-9658", "PMID" : "23691647", "author" : [ { "dropping-particle" : "", "family" : "Royle", "given" : "J. Andrew", "non-dropping-particle" : "", "parse-names" : false, "suffix" : "" }, { "dropping-particle" : "", "family" : "Chandler", "given" : "Richard B.", "non-dropping-particle" : "", "parse-names" : false, "suffix" : "" }, { "dropping-particle" : "", "family" : "Gazenksi", "given" : "Kimberly D.", "non-dropping-particle" : "", "parse-names" : false, "suffix" : "" }, { "dropping-particle" : "", "family" : "Graves", "given" : "Tabitha A.", "non-dropping-particle" : "", "parse-names" : false, "suffix" : "" } ], "container-title" : "Ecology", "id" : "ITEM-2", "issue" : "2", "issued" : { "date-parts" : [ [ "2013" ] ] }, "page" : "287-294", "title" : "population density and landscape connectivity R eports R eports", "type" : "article-journal", "volume" : "94" }, "uris" : [ "http://www.mendeley.com/documents/?uuid=36d644d2-1407-47be-bfba-8f730db0bcdd" ] } ], "mendeley" : { "formattedCitation" : "(J. Andrew Royle et al., 2013; Sutherland et al., 2015)", "plainTextFormattedCitation" : "(J. Andrew Royle et al., 2013; Sutherland et al., 2015)", "previouslyFormattedCitation" : "(J. Andrew Royle et al., 2013;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04B6C">
        <w:rPr>
          <w:rFonts w:ascii="Times New Roman" w:eastAsia="Times New Roman" w:hAnsi="Times New Roman" w:cs="Times New Roman"/>
          <w:noProof/>
          <w:sz w:val="24"/>
          <w:szCs w:val="24"/>
          <w:lang w:eastAsia="en-IN" w:bidi="hi-IN"/>
        </w:rPr>
        <w:t>( Royle et al., 2013; Sutherland et al., 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Most SCR models assume that expected encounter rate depends on the </w:t>
      </w:r>
      <w:r w:rsidRPr="0080192A">
        <w:rPr>
          <w:rFonts w:ascii="Times New Roman" w:eastAsia="Times New Roman" w:hAnsi="Times New Roman" w:cs="Times New Roman"/>
          <w:sz w:val="24"/>
          <w:szCs w:val="24"/>
          <w:lang w:eastAsia="en-IN" w:bidi="hi-IN"/>
        </w:rPr>
        <w:t>Euclidean distance</w:t>
      </w:r>
      <w:r>
        <w:rPr>
          <w:rFonts w:ascii="Times New Roman" w:eastAsia="Times New Roman" w:hAnsi="Times New Roman" w:cs="Times New Roman"/>
          <w:sz w:val="24"/>
          <w:szCs w:val="24"/>
          <w:lang w:eastAsia="en-IN" w:bidi="hi-IN"/>
        </w:rPr>
        <w:t xml:space="preserve"> between detector and activity centre, but in a highly structured environment this may not be appropriate. For example, leopards may have more encounters with a distant trap than a closer trap if the habitat between distant trap and activity centre is more conducive to movement than that between the closer trap and the activity centre. To accommodate this phenomenon, </w:t>
      </w:r>
      <w:proofErr w:type="spellStart"/>
      <w:r>
        <w:rPr>
          <w:rFonts w:ascii="Times New Roman" w:eastAsia="Times New Roman" w:hAnsi="Times New Roman" w:cs="Times New Roman"/>
          <w:sz w:val="24"/>
          <w:szCs w:val="24"/>
          <w:lang w:eastAsia="en-IN" w:bidi="hi-IN"/>
        </w:rPr>
        <w:t>Royle</w:t>
      </w:r>
      <w:proofErr w:type="spellEnd"/>
      <w:r>
        <w:rPr>
          <w:rFonts w:ascii="Times New Roman" w:eastAsia="Times New Roman" w:hAnsi="Times New Roman" w:cs="Times New Roman"/>
          <w:sz w:val="24"/>
          <w:szCs w:val="24"/>
          <w:lang w:eastAsia="en-IN" w:bidi="hi-IN"/>
        </w:rPr>
        <w:t xml:space="preserve"> et al.</w:t>
      </w:r>
      <w:r w:rsidRPr="0080192A">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2013</w:t>
      </w:r>
      <w:r>
        <w:rPr>
          <w:rFonts w:ascii="Times New Roman" w:eastAsia="Times New Roman" w:hAnsi="Times New Roman" w:cs="Times New Roman"/>
          <w:sz w:val="24"/>
          <w:szCs w:val="24"/>
          <w:lang w:eastAsia="en-IN" w:bidi="hi-IN"/>
        </w:rPr>
        <w:t>) and</w:t>
      </w:r>
      <w:r w:rsidRPr="0080192A">
        <w:rPr>
          <w:rFonts w:ascii="Times New Roman" w:eastAsia="Times New Roman" w:hAnsi="Times New Roman" w:cs="Times New Roman"/>
          <w:sz w:val="24"/>
          <w:szCs w:val="24"/>
          <w:lang w:eastAsia="en-IN" w:bidi="hi-IN"/>
        </w:rPr>
        <w:t xml:space="preserve"> Sutherland et al. </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2015</w:t>
      </w:r>
      <w:r>
        <w:rPr>
          <w:rFonts w:ascii="Times New Roman" w:eastAsia="Times New Roman" w:hAnsi="Times New Roman" w:cs="Times New Roman"/>
          <w:sz w:val="24"/>
          <w:szCs w:val="24"/>
          <w:lang w:eastAsia="en-IN" w:bidi="hi-IN"/>
        </w:rPr>
        <w:t xml:space="preserve">) proposed replacing Euclidian distance with a least-cost path distance in which movement cost depends on the kind of habitat the movement is through. The method involves estimation of movement cost parameter(s) simultaneously with other SCR parameters. </w:t>
      </w:r>
      <w:r w:rsidRPr="0080192A">
        <w:rPr>
          <w:rFonts w:ascii="Times New Roman" w:eastAsia="Times New Roman" w:hAnsi="Times New Roman" w:cs="Times New Roman"/>
          <w:sz w:val="24"/>
          <w:szCs w:val="24"/>
          <w:lang w:eastAsia="en-IN" w:bidi="hi-IN"/>
        </w:rPr>
        <w:t>Sutherland et al</w:t>
      </w:r>
      <w:r>
        <w:rPr>
          <w:rFonts w:ascii="Times New Roman" w:eastAsia="Times New Roman" w:hAnsi="Times New Roman" w:cs="Times New Roman"/>
          <w:sz w:val="24"/>
          <w:szCs w:val="24"/>
          <w:lang w:eastAsia="en-IN" w:bidi="hi-IN"/>
        </w:rPr>
        <w:t>.</w:t>
      </w:r>
      <w:r w:rsidRPr="0080192A">
        <w:rPr>
          <w:rFonts w:ascii="Times New Roman" w:eastAsia="Times New Roman" w:hAnsi="Times New Roman" w:cs="Times New Roman"/>
          <w:sz w:val="24"/>
          <w:szCs w:val="24"/>
          <w:lang w:eastAsia="en-IN" w:bidi="hi-IN"/>
        </w:rPr>
        <w:t xml:space="preserve"> (2015) demonstrated that violations of the Euclidean assumption can bias estimates of density and </w:t>
      </w:r>
      <w:r>
        <w:rPr>
          <w:rFonts w:ascii="Times New Roman" w:eastAsia="Times New Roman" w:hAnsi="Times New Roman" w:cs="Times New Roman"/>
          <w:sz w:val="24"/>
          <w:szCs w:val="24"/>
          <w:lang w:eastAsia="en-IN" w:bidi="hi-IN"/>
        </w:rPr>
        <w:t xml:space="preserve">they </w:t>
      </w:r>
      <w:r w:rsidRPr="0080192A">
        <w:rPr>
          <w:rFonts w:ascii="Times New Roman" w:eastAsia="Times New Roman" w:hAnsi="Times New Roman" w:cs="Times New Roman"/>
          <w:sz w:val="24"/>
          <w:szCs w:val="24"/>
          <w:lang w:eastAsia="en-IN" w:bidi="hi-IN"/>
        </w:rPr>
        <w:t xml:space="preserve">suggest that </w:t>
      </w:r>
      <w:r>
        <w:rPr>
          <w:rFonts w:ascii="Times New Roman" w:eastAsia="Times New Roman" w:hAnsi="Times New Roman" w:cs="Times New Roman"/>
          <w:sz w:val="24"/>
          <w:szCs w:val="24"/>
          <w:lang w:eastAsia="en-IN" w:bidi="hi-IN"/>
        </w:rPr>
        <w:t xml:space="preserve">least-cost </w:t>
      </w:r>
      <w:r w:rsidRPr="0080192A">
        <w:rPr>
          <w:rFonts w:ascii="Times New Roman" w:eastAsia="Times New Roman" w:hAnsi="Times New Roman" w:cs="Times New Roman"/>
          <w:sz w:val="24"/>
          <w:szCs w:val="24"/>
          <w:lang w:eastAsia="en-IN" w:bidi="hi-IN"/>
        </w:rPr>
        <w:t xml:space="preserve">distance is preferable in </w:t>
      </w:r>
      <w:r>
        <w:rPr>
          <w:rFonts w:ascii="Times New Roman" w:eastAsia="Times New Roman" w:hAnsi="Times New Roman" w:cs="Times New Roman"/>
          <w:sz w:val="24"/>
          <w:szCs w:val="24"/>
          <w:lang w:eastAsia="en-IN" w:bidi="hi-IN"/>
        </w:rPr>
        <w:t xml:space="preserve">highly </w:t>
      </w:r>
      <w:r w:rsidRPr="0080192A">
        <w:rPr>
          <w:rFonts w:ascii="Times New Roman" w:eastAsia="Times New Roman" w:hAnsi="Times New Roman" w:cs="Times New Roman"/>
          <w:sz w:val="24"/>
          <w:szCs w:val="24"/>
          <w:lang w:eastAsia="en-IN" w:bidi="hi-IN"/>
        </w:rPr>
        <w:t xml:space="preserve">structured landscapes. </w:t>
      </w:r>
    </w:p>
    <w:p w14:paraId="45642B1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2ED635F9" w14:textId="7586093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Snow leopards tend to have large home ranges</w:t>
      </w:r>
      <w:ins w:id="11" w:author="Koustubh Sharma" w:date="2017-05-19T01:38:00Z">
        <w:r w:rsidR="00567E8C">
          <w:rPr>
            <w:rFonts w:ascii="Times New Roman" w:eastAsia="Times New Roman" w:hAnsi="Times New Roman" w:cs="Times New Roman"/>
            <w:sz w:val="24"/>
            <w:szCs w:val="24"/>
            <w:lang w:eastAsia="en-IN" w:bidi="hi-IN"/>
          </w:rPr>
          <w:t xml:space="preserve">. </w:t>
        </w:r>
      </w:ins>
      <w:del w:id="12" w:author="Koustubh Sharma" w:date="2017-05-19T01:38:00Z">
        <w:r w:rsidDel="00567E8C">
          <w:rPr>
            <w:rFonts w:ascii="Times New Roman" w:eastAsia="Times New Roman" w:hAnsi="Times New Roman" w:cs="Times New Roman"/>
            <w:sz w:val="24"/>
            <w:szCs w:val="24"/>
            <w:lang w:eastAsia="en-IN" w:bidi="hi-IN"/>
          </w:rPr>
          <w:delText xml:space="preserve">, so </w:delText>
        </w:r>
      </w:del>
      <w:del w:id="13" w:author="Koustubh Sharma" w:date="2017-05-19T01:37:00Z">
        <w:r w:rsidDel="00567E8C">
          <w:rPr>
            <w:rFonts w:ascii="Times New Roman" w:eastAsia="Times New Roman" w:hAnsi="Times New Roman" w:cs="Times New Roman"/>
            <w:sz w:val="24"/>
            <w:szCs w:val="24"/>
            <w:lang w:eastAsia="en-IN" w:bidi="hi-IN"/>
          </w:rPr>
          <w:delText xml:space="preserve">that </w:delText>
        </w:r>
      </w:del>
      <w:del w:id="14" w:author="Koustubh Sharma" w:date="2017-05-19T01:38:00Z">
        <w:r w:rsidDel="00567E8C">
          <w:rPr>
            <w:rFonts w:ascii="Times New Roman" w:eastAsia="Times New Roman" w:hAnsi="Times New Roman" w:cs="Times New Roman"/>
            <w:sz w:val="24"/>
            <w:szCs w:val="24"/>
            <w:lang w:eastAsia="en-IN" w:bidi="hi-IN"/>
          </w:rPr>
          <w:delText>p</w:delText>
        </w:r>
      </w:del>
      <w:ins w:id="15" w:author="Koustubh Sharma" w:date="2017-05-19T01:38:00Z">
        <w:r w:rsidR="00567E8C">
          <w:rPr>
            <w:rFonts w:ascii="Times New Roman" w:eastAsia="Times New Roman" w:hAnsi="Times New Roman" w:cs="Times New Roman"/>
            <w:sz w:val="24"/>
            <w:szCs w:val="24"/>
            <w:lang w:eastAsia="en-IN" w:bidi="hi-IN"/>
          </w:rPr>
          <w:t>P</w:t>
        </w:r>
      </w:ins>
      <w:r>
        <w:rPr>
          <w:rFonts w:ascii="Times New Roman" w:eastAsia="Times New Roman" w:hAnsi="Times New Roman" w:cs="Times New Roman"/>
          <w:sz w:val="24"/>
          <w:szCs w:val="24"/>
          <w:lang w:eastAsia="en-IN" w:bidi="hi-IN"/>
        </w:rPr>
        <w:t xml:space="preserve">rotected </w:t>
      </w:r>
      <w:del w:id="16" w:author="Koustubh Sharma" w:date="2017-05-19T01:38:00Z">
        <w:r w:rsidDel="00567E8C">
          <w:rPr>
            <w:rFonts w:ascii="Times New Roman" w:eastAsia="Times New Roman" w:hAnsi="Times New Roman" w:cs="Times New Roman"/>
            <w:sz w:val="24"/>
            <w:szCs w:val="24"/>
            <w:lang w:eastAsia="en-IN" w:bidi="hi-IN"/>
          </w:rPr>
          <w:delText xml:space="preserve">areas </w:delText>
        </w:r>
      </w:del>
      <w:ins w:id="17" w:author="Koustubh Sharma" w:date="2017-05-19T01:38:00Z">
        <w:r w:rsidR="00567E8C">
          <w:rPr>
            <w:rFonts w:ascii="Times New Roman" w:eastAsia="Times New Roman" w:hAnsi="Times New Roman" w:cs="Times New Roman"/>
            <w:sz w:val="24"/>
            <w:szCs w:val="24"/>
            <w:lang w:eastAsia="en-IN" w:bidi="hi-IN"/>
          </w:rPr>
          <w:t xml:space="preserve">Areas </w:t>
        </w:r>
      </w:ins>
      <w:del w:id="18" w:author="Koustubh Sharma" w:date="2017-05-19T01:38:00Z">
        <w:r w:rsidDel="00567E8C">
          <w:rPr>
            <w:rFonts w:ascii="Times New Roman" w:eastAsia="Times New Roman" w:hAnsi="Times New Roman" w:cs="Times New Roman"/>
            <w:sz w:val="24"/>
            <w:szCs w:val="24"/>
            <w:lang w:eastAsia="en-IN" w:bidi="hi-IN"/>
          </w:rPr>
          <w:delText xml:space="preserve">which </w:delText>
        </w:r>
      </w:del>
      <w:ins w:id="19" w:author="Koustubh Sharma" w:date="2017-05-19T01:38:00Z">
        <w:r w:rsidR="00567E8C">
          <w:rPr>
            <w:rFonts w:ascii="Times New Roman" w:eastAsia="Times New Roman" w:hAnsi="Times New Roman" w:cs="Times New Roman"/>
            <w:sz w:val="24"/>
            <w:szCs w:val="24"/>
            <w:lang w:eastAsia="en-IN" w:bidi="hi-IN"/>
          </w:rPr>
          <w:t xml:space="preserve">that </w:t>
        </w:r>
      </w:ins>
      <w:r>
        <w:rPr>
          <w:rFonts w:ascii="Times New Roman" w:eastAsia="Times New Roman" w:hAnsi="Times New Roman" w:cs="Times New Roman"/>
          <w:sz w:val="24"/>
          <w:szCs w:val="24"/>
          <w:lang w:eastAsia="en-IN" w:bidi="hi-IN"/>
        </w:rPr>
        <w:t>can encompass viable populations need to be large</w:t>
      </w:r>
      <w:ins w:id="20" w:author="Koustubh Sharma" w:date="2017-05-19T01:37:00Z">
        <w:r w:rsidR="00567E8C">
          <w:rPr>
            <w:rFonts w:ascii="Times New Roman" w:eastAsia="Times New Roman" w:hAnsi="Times New Roman" w:cs="Times New Roman"/>
            <w:sz w:val="24"/>
            <w:szCs w:val="24"/>
            <w:lang w:eastAsia="en-IN" w:bidi="hi-IN"/>
          </w:rPr>
          <w:t>, but</w:t>
        </w:r>
      </w:ins>
      <w:ins w:id="21" w:author="Koustubh Sharma" w:date="2017-05-19T01:38:00Z">
        <w:r w:rsidR="00567E8C">
          <w:rPr>
            <w:rFonts w:ascii="Times New Roman" w:eastAsia="Times New Roman" w:hAnsi="Times New Roman" w:cs="Times New Roman"/>
            <w:sz w:val="24"/>
            <w:szCs w:val="24"/>
            <w:lang w:eastAsia="en-IN" w:bidi="hi-IN"/>
          </w:rPr>
          <w:t xml:space="preserve"> </w:t>
        </w:r>
      </w:ins>
      <w:del w:id="22" w:author="Koustubh Sharma" w:date="2017-05-19T01:37:00Z">
        <w:r w:rsidDel="00567E8C">
          <w:rPr>
            <w:rFonts w:ascii="Times New Roman" w:eastAsia="Times New Roman" w:hAnsi="Times New Roman" w:cs="Times New Roman"/>
            <w:sz w:val="24"/>
            <w:szCs w:val="24"/>
            <w:lang w:eastAsia="en-IN" w:bidi="hi-IN"/>
          </w:rPr>
          <w:delText xml:space="preserve"> and</w:delText>
        </w:r>
      </w:del>
      <w:del w:id="23" w:author="Koustubh Sharma" w:date="2017-05-19T01:38:00Z">
        <w:r w:rsidDel="00567E8C">
          <w:rPr>
            <w:rFonts w:ascii="Times New Roman" w:eastAsia="Times New Roman" w:hAnsi="Times New Roman" w:cs="Times New Roman"/>
            <w:sz w:val="24"/>
            <w:szCs w:val="24"/>
            <w:lang w:eastAsia="en-IN" w:bidi="hi-IN"/>
          </w:rPr>
          <w:delText xml:space="preserve"> there are a limited </w:delText>
        </w:r>
      </w:del>
      <w:ins w:id="24" w:author="Koustubh Sharma" w:date="2017-05-19T01:38:00Z">
        <w:r w:rsidR="00567E8C">
          <w:rPr>
            <w:rFonts w:ascii="Times New Roman" w:eastAsia="Times New Roman" w:hAnsi="Times New Roman" w:cs="Times New Roman"/>
            <w:sz w:val="24"/>
            <w:szCs w:val="24"/>
            <w:lang w:eastAsia="en-IN" w:bidi="hi-IN"/>
          </w:rPr>
          <w:t xml:space="preserve">the </w:t>
        </w:r>
      </w:ins>
      <w:r>
        <w:rPr>
          <w:rFonts w:ascii="Times New Roman" w:eastAsia="Times New Roman" w:hAnsi="Times New Roman" w:cs="Times New Roman"/>
          <w:sz w:val="24"/>
          <w:szCs w:val="24"/>
          <w:lang w:eastAsia="en-IN" w:bidi="hi-IN"/>
        </w:rPr>
        <w:t>number of such areas</w:t>
      </w:r>
      <w:ins w:id="25" w:author="Koustubh Sharma" w:date="2017-05-19T01:38:00Z">
        <w:r w:rsidR="00567E8C">
          <w:rPr>
            <w:rFonts w:ascii="Times New Roman" w:eastAsia="Times New Roman" w:hAnsi="Times New Roman" w:cs="Times New Roman"/>
            <w:sz w:val="24"/>
            <w:szCs w:val="24"/>
            <w:lang w:eastAsia="en-IN" w:bidi="hi-IN"/>
          </w:rPr>
          <w:t xml:space="preserve"> is limited</w:t>
        </w:r>
      </w:ins>
      <w:r>
        <w:rPr>
          <w:rFonts w:ascii="Times New Roman" w:eastAsia="Times New Roman" w:hAnsi="Times New Roman" w:cs="Times New Roman"/>
          <w:sz w:val="24"/>
          <w:szCs w:val="24"/>
          <w:lang w:eastAsia="en-IN" w:bidi="hi-IN"/>
        </w:rPr>
        <w:t>. The Global Snow Leopard and Ecosystem Protection Program has identified 23 snow leopard landscapes to be protected by 2020. Some State owned Protected Areas focus on strict protection by limiting human use, others implement participatory community based conservation programs (GSLEP XX, Mishra XX). A large proportion of snow leopard habitat however may not have any on-going specific conservation models. The protection strategies may vary across or even within each landscape, depending on the local situation analysis. Ultimately, all snow leopard conservation models aim at either improving or maintaining the snow leopard densities, where density is often a function of availability of quality of habitat to a species. Few studies provide a comparison between the impacts of different conservation strategies on snow leopard conservation, let alone address the effect of spatial variables on density, detection and ranging patterns.</w:t>
      </w:r>
    </w:p>
    <w:p w14:paraId="6AE16DC4"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53CF003" w14:textId="2C99C564"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Our study areas represent three different protection regimes: strictly protected, partially protected and unprotected areas. Our analyses explore the effects of habitat covariates on detection probability, ranging patterns and ultimately snow leopard density and abundance. </w:t>
      </w:r>
      <w:bookmarkStart w:id="26" w:name="OLE_LINK1"/>
      <w:bookmarkStart w:id="27" w:name="OLE_LINK2"/>
      <w:r>
        <w:rPr>
          <w:rFonts w:ascii="Times New Roman" w:eastAsia="Times New Roman" w:hAnsi="Times New Roman" w:cs="Times New Roman"/>
          <w:sz w:val="24"/>
          <w:szCs w:val="24"/>
          <w:lang w:eastAsia="en-IN" w:bidi="hi-IN"/>
        </w:rPr>
        <w:t>We consider a range of candidate models and present abundance estimates from the best model, along with spatially variable density surfaces based on ecologically relevant covariates such as ruggedness, topography and presence of waterholes.</w:t>
      </w:r>
      <w:bookmarkEnd w:id="26"/>
      <w:bookmarkEnd w:id="27"/>
      <w:r>
        <w:rPr>
          <w:rFonts w:ascii="Times New Roman" w:eastAsia="Times New Roman" w:hAnsi="Times New Roman" w:cs="Times New Roman"/>
          <w:sz w:val="24"/>
          <w:szCs w:val="24"/>
          <w:lang w:eastAsia="en-IN" w:bidi="hi-IN"/>
        </w:rPr>
        <w:t xml:space="preserve"> We also </w:t>
      </w:r>
      <w:del w:id="28" w:author="Koustubh Sharma" w:date="2017-05-19T01:39:00Z">
        <w:r w:rsidDel="00D85359">
          <w:rPr>
            <w:rFonts w:ascii="Times New Roman" w:eastAsia="Times New Roman" w:hAnsi="Times New Roman" w:cs="Times New Roman"/>
            <w:sz w:val="24"/>
            <w:szCs w:val="24"/>
            <w:lang w:eastAsia="en-IN" w:bidi="hi-IN"/>
          </w:rPr>
          <w:delText xml:space="preserve">compare </w:delText>
        </w:r>
      </w:del>
      <w:ins w:id="29" w:author="Koustubh Sharma" w:date="2017-05-19T01:39:00Z">
        <w:r w:rsidR="00D85359">
          <w:rPr>
            <w:rFonts w:ascii="Times New Roman" w:eastAsia="Times New Roman" w:hAnsi="Times New Roman" w:cs="Times New Roman"/>
            <w:sz w:val="24"/>
            <w:szCs w:val="24"/>
            <w:lang w:eastAsia="en-IN" w:bidi="hi-IN"/>
          </w:rPr>
          <w:t xml:space="preserve">report </w:t>
        </w:r>
      </w:ins>
      <w:r>
        <w:rPr>
          <w:rFonts w:ascii="Times New Roman" w:eastAsia="Times New Roman" w:hAnsi="Times New Roman" w:cs="Times New Roman"/>
          <w:sz w:val="24"/>
          <w:szCs w:val="24"/>
          <w:lang w:eastAsia="en-IN" w:bidi="hi-IN"/>
        </w:rPr>
        <w:t xml:space="preserve">the densities between the three study areas </w:t>
      </w:r>
      <w:del w:id="30" w:author="Koustubh Sharma" w:date="2017-05-19T01:39:00Z">
        <w:r w:rsidDel="00D85359">
          <w:rPr>
            <w:rFonts w:ascii="Times New Roman" w:eastAsia="Times New Roman" w:hAnsi="Times New Roman" w:cs="Times New Roman"/>
            <w:sz w:val="24"/>
            <w:szCs w:val="24"/>
            <w:lang w:eastAsia="en-IN" w:bidi="hi-IN"/>
          </w:rPr>
          <w:delText>that represent different levels of conservation approaches</w:delText>
        </w:r>
        <w:r w:rsidRPr="00CF7D7D" w:rsidDel="00D85359">
          <w:rPr>
            <w:rFonts w:ascii="Times New Roman" w:eastAsia="Times New Roman" w:hAnsi="Times New Roman" w:cs="Times New Roman"/>
            <w:sz w:val="24"/>
            <w:szCs w:val="24"/>
            <w:lang w:eastAsia="en-IN" w:bidi="hi-IN"/>
          </w:rPr>
          <w:delText xml:space="preserve"> </w:delText>
        </w:r>
      </w:del>
      <w:ins w:id="31" w:author="Koustubh Sharma" w:date="2017-05-19T01:39:00Z">
        <w:r w:rsidR="00D85359">
          <w:rPr>
            <w:rFonts w:ascii="Times New Roman" w:eastAsia="Times New Roman" w:hAnsi="Times New Roman" w:cs="Times New Roman"/>
            <w:sz w:val="24"/>
            <w:szCs w:val="24"/>
            <w:lang w:eastAsia="en-IN" w:bidi="hi-IN"/>
          </w:rPr>
          <w:t xml:space="preserve">and compare them </w:t>
        </w:r>
      </w:ins>
      <w:r>
        <w:rPr>
          <w:rFonts w:ascii="Times New Roman" w:eastAsia="Times New Roman" w:hAnsi="Times New Roman" w:cs="Times New Roman"/>
          <w:sz w:val="24"/>
          <w:szCs w:val="24"/>
          <w:lang w:eastAsia="en-IN" w:bidi="hi-IN"/>
        </w:rPr>
        <w:t xml:space="preserve">using information theoretic approach. </w:t>
      </w:r>
    </w:p>
    <w:p w14:paraId="6DD08E0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4E4EAA5" w14:textId="38B86EC0"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We investigate the effect of not modelling the effects of covariates and of not modelling least-cost distance in analysis of camera trapping data using SCR methods. In addition to improving our ecological understanding of snow leopard behaviour and density, our results provide a set of generic guidelines for the analysis of snow leopard populations in mountain habitats</w:t>
      </w:r>
      <w:ins w:id="32" w:author="Koustubh Sharma" w:date="2017-05-19T01:42:00Z">
        <w:r w:rsidR="00D85359">
          <w:rPr>
            <w:rFonts w:ascii="Times New Roman" w:eastAsia="Times New Roman" w:hAnsi="Times New Roman" w:cs="Times New Roman"/>
            <w:sz w:val="24"/>
            <w:szCs w:val="24"/>
            <w:lang w:eastAsia="en-IN" w:bidi="hi-IN"/>
          </w:rPr>
          <w:t xml:space="preserve"> and a framework to compare snow leopard densities across space (or time)</w:t>
        </w:r>
      </w:ins>
      <w:r>
        <w:rPr>
          <w:rFonts w:ascii="Times New Roman" w:eastAsia="Times New Roman" w:hAnsi="Times New Roman" w:cs="Times New Roman"/>
          <w:sz w:val="24"/>
          <w:szCs w:val="24"/>
          <w:lang w:eastAsia="en-IN" w:bidi="hi-IN"/>
        </w:rPr>
        <w:t>.</w:t>
      </w:r>
    </w:p>
    <w:p w14:paraId="0D0AA8F7"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D00CA4B" w14:textId="77777777" w:rsidR="00D4256D" w:rsidRPr="00915F7C"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915F7C">
        <w:rPr>
          <w:rFonts w:ascii="Times New Roman" w:eastAsia="Times New Roman" w:hAnsi="Times New Roman" w:cs="Times New Roman"/>
          <w:b/>
          <w:bCs/>
          <w:sz w:val="24"/>
          <w:szCs w:val="24"/>
          <w:lang w:eastAsia="en-IN" w:bidi="hi-IN"/>
        </w:rPr>
        <w:t>Methodology</w:t>
      </w:r>
    </w:p>
    <w:p w14:paraId="525D92C9" w14:textId="77777777" w:rsidR="00D4256D" w:rsidRPr="00915F7C" w:rsidRDefault="00D4256D" w:rsidP="003C0633">
      <w:pPr>
        <w:spacing w:after="0"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Study Area</w:t>
      </w:r>
    </w:p>
    <w:p w14:paraId="6AD50674" w14:textId="187F5CFB"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South Gobi province in Mongolia comprises of important snow leopard habitat</w:t>
      </w:r>
      <w:ins w:id="33" w:author="Koustubh Sharma" w:date="2017-05-19T01:43:00Z">
        <w:r w:rsidR="00B743D6">
          <w:rPr>
            <w:rFonts w:ascii="Times New Roman" w:eastAsia="Times New Roman" w:hAnsi="Times New Roman" w:cs="Times New Roman"/>
            <w:sz w:val="24"/>
            <w:szCs w:val="24"/>
            <w:lang w:eastAsia="en-IN" w:bidi="hi-IN"/>
          </w:rPr>
          <w:t>s</w:t>
        </w:r>
      </w:ins>
      <w:r>
        <w:rPr>
          <w:rFonts w:ascii="Times New Roman" w:eastAsia="Times New Roman" w:hAnsi="Times New Roman" w:cs="Times New Roman"/>
          <w:sz w:val="24"/>
          <w:szCs w:val="24"/>
          <w:lang w:eastAsia="en-IN" w:bidi="hi-IN"/>
        </w:rPr>
        <w:t xml:space="preserve"> (</w:t>
      </w:r>
      <w:r w:rsidRPr="0013329A">
        <w:rPr>
          <w:rFonts w:ascii="Times New Roman" w:eastAsia="Times New Roman" w:hAnsi="Times New Roman" w:cs="Times New Roman"/>
          <w:sz w:val="24"/>
          <w:szCs w:val="24"/>
          <w:highlight w:val="yellow"/>
          <w:lang w:eastAsia="en-IN" w:bidi="hi-IN"/>
        </w:rPr>
        <w:t>fig 1, map of snow leopard distribution</w:t>
      </w:r>
      <w:r>
        <w:rPr>
          <w:rFonts w:ascii="Times New Roman" w:eastAsia="Times New Roman" w:hAnsi="Times New Roman" w:cs="Times New Roman"/>
          <w:sz w:val="24"/>
          <w:szCs w:val="24"/>
          <w:lang w:eastAsia="en-IN" w:bidi="hi-IN"/>
        </w:rPr>
        <w:t xml:space="preserve">). The area is characterized by rugged mountain ranges interspersed with vast stretches of steppe. The area has low human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people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and relatively high livestock density of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heads per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Since 2008, the Snow Leopard Trust and Snow Leopard Conservation Foundation have been conducting a long-term snow leopard study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Mountains of South Gobi. These mountains are partially protected through community based conservation programs such as Snow Leopard Enterprises and Livestock Insurance programs operational since </w:t>
      </w:r>
      <w:r w:rsidRPr="0013329A">
        <w:rPr>
          <w:rFonts w:ascii="Times New Roman" w:eastAsia="Times New Roman" w:hAnsi="Times New Roman" w:cs="Times New Roman"/>
          <w:sz w:val="24"/>
          <w:szCs w:val="24"/>
          <w:highlight w:val="yellow"/>
          <w:lang w:eastAsia="en-IN" w:bidi="hi-IN"/>
        </w:rPr>
        <w:t>19XX</w:t>
      </w:r>
      <w:r>
        <w:rPr>
          <w:rFonts w:ascii="Times New Roman" w:eastAsia="Times New Roman" w:hAnsi="Times New Roman" w:cs="Times New Roman"/>
          <w:sz w:val="24"/>
          <w:szCs w:val="24"/>
          <w:lang w:eastAsia="en-IN" w:bidi="hi-IN"/>
        </w:rPr>
        <w:t xml:space="preserve"> and 2009 respectively (ref.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Recently, the mountain range has been designated a Protected Area by the Government of Mongolia. The snow leopard population of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has been monitored through camera trapping since 2009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B1A90">
        <w:rPr>
          <w:rFonts w:ascii="Times New Roman" w:eastAsia="Times New Roman" w:hAnsi="Times New Roman" w:cs="Times New Roman"/>
          <w:noProof/>
          <w:sz w:val="24"/>
          <w:szCs w:val="24"/>
          <w:lang w:eastAsia="en-IN" w:bidi="hi-IN"/>
        </w:rPr>
        <w:t>(Sharma et al., 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In the year 2013, the camera trapping work was expanded to two neighbouring areas, viz.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 complex, and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 range. While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Mountains are largely unprotected and have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operational mines extracting coal and </w:t>
      </w:r>
      <w:r w:rsidRPr="0013329A">
        <w:rPr>
          <w:rFonts w:ascii="Times New Roman" w:eastAsia="Times New Roman" w:hAnsi="Times New Roman" w:cs="Times New Roman"/>
          <w:sz w:val="24"/>
          <w:szCs w:val="24"/>
          <w:highlight w:val="yellow"/>
          <w:lang w:eastAsia="en-IN" w:bidi="hi-IN"/>
        </w:rPr>
        <w:t>XX</w:t>
      </w:r>
      <w:r>
        <w:rPr>
          <w:rFonts w:ascii="Times New Roman" w:eastAsia="Times New Roman" w:hAnsi="Times New Roman" w:cs="Times New Roman"/>
          <w:sz w:val="24"/>
          <w:szCs w:val="24"/>
          <w:lang w:eastAsia="en-IN" w:bidi="hi-IN"/>
        </w:rPr>
        <w:t xml:space="preserve">, they have had a community based conservation program operational until </w:t>
      </w:r>
      <w:proofErr w:type="spellStart"/>
      <w:r>
        <w:rPr>
          <w:rFonts w:ascii="Times New Roman" w:eastAsia="Times New Roman" w:hAnsi="Times New Roman" w:cs="Times New Roman"/>
          <w:sz w:val="24"/>
          <w:szCs w:val="24"/>
          <w:lang w:eastAsia="en-IN" w:bidi="hi-IN"/>
        </w:rPr>
        <w:t>yearXX</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xml:space="preserve"> Mountains on the other hand represent the strictly Protected  Area of </w:t>
      </w:r>
      <w:proofErr w:type="spellStart"/>
      <w:r>
        <w:rPr>
          <w:rFonts w:ascii="Times New Roman" w:eastAsia="Times New Roman" w:hAnsi="Times New Roman" w:cs="Times New Roman"/>
          <w:sz w:val="24"/>
          <w:szCs w:val="24"/>
          <w:lang w:eastAsia="en-IN" w:bidi="hi-IN"/>
        </w:rPr>
        <w:t>Gurvan</w:t>
      </w:r>
      <w:proofErr w:type="spellEnd"/>
      <w:r>
        <w:rPr>
          <w:rFonts w:ascii="Times New Roman" w:eastAsia="Times New Roman" w:hAnsi="Times New Roman" w:cs="Times New Roman"/>
          <w:sz w:val="24"/>
          <w:szCs w:val="24"/>
          <w:lang w:eastAsia="en-IN" w:bidi="hi-IN"/>
        </w:rPr>
        <w:t xml:space="preserve"> </w:t>
      </w:r>
      <w:proofErr w:type="spellStart"/>
      <w:r>
        <w:rPr>
          <w:rFonts w:ascii="Times New Roman" w:eastAsia="Times New Roman" w:hAnsi="Times New Roman" w:cs="Times New Roman"/>
          <w:sz w:val="24"/>
          <w:szCs w:val="24"/>
          <w:lang w:eastAsia="en-IN" w:bidi="hi-IN"/>
        </w:rPr>
        <w:t>Saikhan</w:t>
      </w:r>
      <w:proofErr w:type="spellEnd"/>
      <w:r>
        <w:rPr>
          <w:rFonts w:ascii="Times New Roman" w:eastAsia="Times New Roman" w:hAnsi="Times New Roman" w:cs="Times New Roman"/>
          <w:sz w:val="24"/>
          <w:szCs w:val="24"/>
          <w:lang w:eastAsia="en-IN" w:bidi="hi-IN"/>
        </w:rPr>
        <w:t xml:space="preserve"> National Park. The three Mountain ranges are separated by several kilometres of steppe (fig 1). Although camera trapping over several years has revealed emigration and immigration of individuals between them, within a trapping season characterized by 2-3 months, we found no evidence of any interaction between these three populations.</w:t>
      </w:r>
    </w:p>
    <w:p w14:paraId="09657D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915F7C">
        <w:rPr>
          <w:rFonts w:ascii="Times New Roman" w:eastAsia="Times New Roman" w:hAnsi="Times New Roman" w:cs="Times New Roman"/>
          <w:b/>
          <w:bCs/>
          <w:i/>
          <w:iCs/>
          <w:sz w:val="24"/>
          <w:szCs w:val="24"/>
          <w:lang w:eastAsia="en-IN" w:bidi="hi-IN"/>
        </w:rPr>
        <w:t>Sampling for data collection</w:t>
      </w:r>
    </w:p>
    <w:p w14:paraId="15881283" w14:textId="6213739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Digital camera traps (</w:t>
      </w:r>
      <w:proofErr w:type="spellStart"/>
      <w:r>
        <w:rPr>
          <w:rFonts w:ascii="Times New Roman" w:eastAsia="Times New Roman" w:hAnsi="Times New Roman" w:cs="Times New Roman"/>
          <w:sz w:val="24"/>
          <w:szCs w:val="24"/>
          <w:lang w:eastAsia="en-IN" w:bidi="hi-IN"/>
        </w:rPr>
        <w:t>Reconyx</w:t>
      </w:r>
      <w:r>
        <w:rPr>
          <w:rFonts w:ascii="Times New Roman" w:eastAsia="Times New Roman" w:hAnsi="Times New Roman" w:cs="Times New Roman"/>
          <w:sz w:val="24"/>
          <w:szCs w:val="24"/>
          <w:vertAlign w:val="superscript"/>
          <w:lang w:eastAsia="en-IN" w:bidi="hi-IN"/>
        </w:rPr>
        <w:t>TM</w:t>
      </w:r>
      <w:proofErr w:type="spellEnd"/>
      <w:r>
        <w:rPr>
          <w:rFonts w:ascii="Times New Roman" w:eastAsia="Times New Roman" w:hAnsi="Times New Roman" w:cs="Times New Roman"/>
          <w:sz w:val="24"/>
          <w:szCs w:val="24"/>
          <w:lang w:eastAsia="en-IN" w:bidi="hi-IN"/>
        </w:rPr>
        <w:t>) with a combination of infrared and motion sensors to detect animal movement, and low-glow monochrome illumination were used to sample snow leopard populations. The number of cameras varied between 30 and 40, depending on the availability of suitable snow leopard habitat</w:t>
      </w:r>
      <w:ins w:id="34" w:author="Koustubh Sharma" w:date="2017-05-19T01:43:00Z">
        <w:r w:rsidR="00B743D6">
          <w:rPr>
            <w:rFonts w:ascii="Times New Roman" w:eastAsia="Times New Roman" w:hAnsi="Times New Roman" w:cs="Times New Roman"/>
            <w:sz w:val="24"/>
            <w:szCs w:val="24"/>
            <w:lang w:eastAsia="en-IN" w:bidi="hi-IN"/>
          </w:rPr>
          <w:t xml:space="preserve"> </w:t>
        </w:r>
      </w:ins>
      <w:r>
        <w:rPr>
          <w:rFonts w:ascii="Times New Roman" w:eastAsia="Times New Roman" w:hAnsi="Times New Roman" w:cs="Times New Roman"/>
          <w:sz w:val="24"/>
          <w:szCs w:val="24"/>
          <w:lang w:eastAsia="en-IN" w:bidi="hi-IN"/>
        </w:rPr>
        <w:t xml:space="preserve">that ranged from 920 to 1200 </w:t>
      </w:r>
      <w:proofErr w:type="spellStart"/>
      <w:r>
        <w:rPr>
          <w:rFonts w:ascii="Times New Roman" w:eastAsia="Times New Roman" w:hAnsi="Times New Roman" w:cs="Times New Roman"/>
          <w:sz w:val="24"/>
          <w:szCs w:val="24"/>
          <w:lang w:eastAsia="en-IN" w:bidi="hi-IN"/>
        </w:rPr>
        <w:t>sq</w:t>
      </w:r>
      <w:proofErr w:type="spellEnd"/>
      <w:r>
        <w:rPr>
          <w:rFonts w:ascii="Times New Roman" w:eastAsia="Times New Roman" w:hAnsi="Times New Roman" w:cs="Times New Roman"/>
          <w:sz w:val="24"/>
          <w:szCs w:val="24"/>
          <w:lang w:eastAsia="en-IN" w:bidi="hi-IN"/>
        </w:rPr>
        <w:t xml:space="preserve"> km. We used networking approach to place cameras in the field every 1-3 km from another nearby camera. Precise camera trap locations were identified by surveying 2-5 km on foot in the mountains</w:t>
      </w:r>
      <w:ins w:id="35" w:author="Koustubh Sharma" w:date="2017-05-19T01:44:00Z">
        <w:r w:rsidR="00B743D6">
          <w:rPr>
            <w:rFonts w:ascii="Times New Roman" w:eastAsia="Times New Roman" w:hAnsi="Times New Roman" w:cs="Times New Roman"/>
            <w:sz w:val="24"/>
            <w:szCs w:val="24"/>
            <w:lang w:eastAsia="en-IN" w:bidi="hi-IN"/>
          </w:rPr>
          <w:t xml:space="preserve"> around each potential </w:t>
        </w:r>
      </w:ins>
      <w:ins w:id="36" w:author="Koustubh Sharma" w:date="2017-05-19T01:45:00Z">
        <w:r w:rsidR="00B743D6">
          <w:rPr>
            <w:rFonts w:ascii="Times New Roman" w:eastAsia="Times New Roman" w:hAnsi="Times New Roman" w:cs="Times New Roman"/>
            <w:sz w:val="24"/>
            <w:szCs w:val="24"/>
            <w:lang w:eastAsia="en-IN" w:bidi="hi-IN"/>
          </w:rPr>
          <w:t>location</w:t>
        </w:r>
      </w:ins>
      <w:r>
        <w:rPr>
          <w:rFonts w:ascii="Times New Roman" w:eastAsia="Times New Roman" w:hAnsi="Times New Roman" w:cs="Times New Roman"/>
          <w:sz w:val="24"/>
          <w:szCs w:val="24"/>
          <w:lang w:eastAsia="en-IN" w:bidi="hi-IN"/>
        </w:rPr>
        <w:t xml:space="preserve">, searching for sites where possibility of capturing snow leopards was high. This was achieved by looking for sites with fresh snow leopard signs identifiable as scrapes or fresh urine markings. Most camera trap locations were characterized </w:t>
      </w:r>
      <w:r>
        <w:rPr>
          <w:rFonts w:ascii="Times New Roman" w:eastAsia="Times New Roman" w:hAnsi="Times New Roman" w:cs="Times New Roman"/>
          <w:sz w:val="24"/>
          <w:szCs w:val="24"/>
          <w:lang w:eastAsia="en-IN" w:bidi="hi-IN"/>
        </w:rPr>
        <w:lastRenderedPageBreak/>
        <w:t>as saddles on ridgelines, overhanging rocks or steep canyon walls where snow leopards tend to mark and scrape. While we found ample fresh signs to identify the best sites for installing camera traps in the partially and fully protected sites; there were fewer snow leopard signs in the unprotected area, and we identified the best sites for installing camera traps based on intuition and knowledge of snow leopard natural history from other sampling areas in the region. All cameras were left in the field for an average of 105.45 (SE=11.81), 50.47 (SE=4.44) and 89.89 (SE=2.44) days in the partially protected, strictly protected and unprotected habitats respectively. It took between 7-20 days to set up camera traps in the field, and nearly half the time to collect them. Each camera’s set up date and operational history were used to determine effort to enable analysis based on times.</w:t>
      </w:r>
    </w:p>
    <w:p w14:paraId="203AF360" w14:textId="77777777" w:rsidR="00D4256D" w:rsidRPr="00FD4303"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Data preparation</w:t>
      </w:r>
    </w:p>
    <w:p w14:paraId="10975DCE" w14:textId="24BC6BB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We obtained 54, 99 and 86 adult snow leopards encounters respectively on camera traps (fig 1, camera trap layout) from strictly protected partially protected and unprotected sampling areas. Data on cubs following mothers were discarded for this analysis. Individuals were identified from each encounter following methods described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"10.1371/journal.pone.0101319", "ISSN" : "1932-6203", "PMID" : "25006879", "abstract" : "Population monitoring programmes and estimation of vital rates are key to understanding the mechanisms of population growth, decline or stability, and are important for effective conservation action. We report, for the first time, the population trends and vital rates of the endangered snow leopard based on camera trapping over four years in the Tost Mountains, South Gobi, Mongolia. We used robust design multi-season mark-recapture analysis to estimate the trends in abundance, sex ratio, survival probability and the probability of temporary emigration and immigration for adult and young snow leopards. The snow leopard population remained constant over most of the study period, with no apparent growth (\u03bb\u200a=\u200a1.08+-0.25). Comparison of model results with the \"known population\" of radio-collared snow leopards suggested high accuracy in our estimates. Although seemingly stable, vigorous underlying dynamics were evident in this population, with the adult sex ratio shifting from being male-biased to female-biased (1.67 to 0.38 males per female) during the study. Adult survival probability was 0.82 (SE+-0.08) and that of young was 0.83 (SE+-0.15) and 0.77 (SE +-0.2) respectively, before and after the age of 2 years. Young snow leopards showed a high probability of temporary emigration and immigration (0.6, SE +-0.19 and 0.68, SE +-0.32 before and after the age of 2 years) though not the adults (0.02 SE+-0.07). While the current female-bias in the population and the number of cubs born each year seemingly render the study population safe, the vigorous dynamics suggests that the situation can change quickly. The reduction in the proportion of male snow leopards may be indicative of continuing anthropogenic pressures. Our work reiterates the importance of monitoring both the abundance and population dynamics of species for effective conservation.", "author" : [ { "dropping-particle" : "", "family" : "Sharma", "given" : "Koustubh", "non-dropping-particle" : "", "parse-names" : false, "suffix" : "" }, { "dropping-particle" : "", "family" : "Bayrakcismith", "given" : "Rana", "non-dropping-particle" : "", "parse-names" : false, "suffix" : "" }, { "dropping-particle" : "", "family" : "Tumursukh", "given" : "Lkhagvasumberel", "non-dropping-particle" : "", "parse-names" : false, "suffix" : "" }, { "dropping-particle" : "", "family" : "Johansson", "given" : "Orjan", "non-dropping-particle" : "", "parse-names" : false, "suffix" : "" }, { "dropping-particle" : "", "family" : "Sevger", "given" : "Purevsuren", "non-dropping-particle" : "", "parse-names" : false, "suffix" : "" }, { "dropping-particle" : "", "family" : "McCarthy", "given" : "Tom", "non-dropping-particle" : "", "parse-names" : false, "suffix" : "" }, { "dropping-particle" : "", "family" : "Mishra", "given" : "Charudutt", "non-dropping-particle" : "", "parse-names" : false, "suffix" : "" } ], "container-title" : "PloS one", "id" : "ITEM-1", "issue" : "7", "issued" : { "date-parts" : [ [ "2014", "1" ] ] }, "page" : "e101319", "title" : "Vigorous Dynamics Underlie a Stable Population of the Endangered Snow Leopard Panthera uncia in Tost Mountains, South Gobi, Mongolia.", "type" : "article-journal", "volume" : "9" }, "uris" : [ "http://www.mendeley.com/documents/?uuid=24f632ec-b81b-4af6-a13e-f1e1fd0e4044" ] } ], "mendeley" : { "formattedCitation" : "(Sharma et al., 2014)", "manualFormatting" : "Sharma et al. (2014)", "plainTextFormattedCitation" : "(Sharma et al., 2014)", "previouslyFormattedCitation" : "(Sharma et al., 2014)"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 xml:space="preserve">Sharma et al. </w:t>
      </w:r>
      <w:r>
        <w:rPr>
          <w:rFonts w:ascii="Times New Roman" w:eastAsia="Times New Roman" w:hAnsi="Times New Roman" w:cs="Times New Roman"/>
          <w:noProof/>
          <w:sz w:val="24"/>
          <w:szCs w:val="24"/>
          <w:lang w:eastAsia="en-IN" w:bidi="hi-IN"/>
        </w:rPr>
        <w:t>(</w:t>
      </w:r>
      <w:r w:rsidRPr="0032638D">
        <w:rPr>
          <w:rFonts w:ascii="Times New Roman" w:eastAsia="Times New Roman" w:hAnsi="Times New Roman" w:cs="Times New Roman"/>
          <w:noProof/>
          <w:sz w:val="24"/>
          <w:szCs w:val="24"/>
          <w:lang w:eastAsia="en-IN" w:bidi="hi-IN"/>
        </w:rPr>
        <w:t>2014)</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Encounters where snow leopards could not be identified from up to three similarities or differences in patterns were discarded from analysis. Each trap was characterized by the value of terrain ruggedness at its specific location, to within 90m. Additionally, we recorded topography of the trap location as saddle or canyon, and marked presence/absence of a waterhole within 50m of the camera traps. All but binary covariates</w:t>
      </w:r>
      <w:ins w:id="37" w:author="Koustubh Sharma" w:date="2017-05-19T01:46:00Z">
        <w:r w:rsidR="00B743D6">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data were centred and scaled to have standard deviation 1 to make the model fits more stable. </w:t>
      </w:r>
    </w:p>
    <w:p w14:paraId="19F65698"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commentRangeStart w:id="38"/>
      <w:commentRangeStart w:id="39"/>
      <w:r w:rsidRPr="00834BD9">
        <w:rPr>
          <w:rFonts w:ascii="Times New Roman" w:eastAsia="Times New Roman" w:hAnsi="Times New Roman" w:cs="Times New Roman"/>
          <w:b/>
          <w:bCs/>
          <w:sz w:val="24"/>
          <w:szCs w:val="24"/>
          <w:lang w:eastAsia="en-IN" w:bidi="hi-IN"/>
        </w:rPr>
        <w:t xml:space="preserve">Demarcation </w:t>
      </w:r>
      <w:commentRangeEnd w:id="38"/>
      <w:r>
        <w:rPr>
          <w:rStyle w:val="CommentReference"/>
        </w:rPr>
        <w:commentReference w:id="38"/>
      </w:r>
      <w:commentRangeEnd w:id="39"/>
      <w:r>
        <w:rPr>
          <w:rStyle w:val="CommentReference"/>
        </w:rPr>
        <w:commentReference w:id="39"/>
      </w:r>
      <w:r w:rsidRPr="00834BD9">
        <w:rPr>
          <w:rFonts w:ascii="Times New Roman" w:eastAsia="Times New Roman" w:hAnsi="Times New Roman" w:cs="Times New Roman"/>
          <w:b/>
          <w:bCs/>
          <w:sz w:val="24"/>
          <w:szCs w:val="24"/>
          <w:lang w:eastAsia="en-IN" w:bidi="hi-IN"/>
        </w:rPr>
        <w:t>of sampling mask and identifying habitat covariates</w:t>
      </w:r>
    </w:p>
    <w:p w14:paraId="1A64C5E2" w14:textId="6F5E8392"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Snow leopards are known to use rugged mountains and tend to avoid flat terrain (Johansson et al. 2015). We estimated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F527FC">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using digital elevation model of the study area at a resolution of 90m. We generalized terrain ruggedness index by recreating the raster of terrain ruggedness using point statistic tool (ArcGIS) for a circular neighbourhood of 500 meters to be used as a covariate that may have influenced snow leopard density. </w:t>
      </w:r>
      <w:ins w:id="40" w:author="David Borchers" w:date="2017-05-19T16:28:00Z">
        <w:r w:rsidR="00194CB6">
          <w:rPr>
            <w:rFonts w:ascii="Times New Roman" w:eastAsia="Times New Roman" w:hAnsi="Times New Roman" w:cs="Times New Roman"/>
            <w:sz w:val="24"/>
            <w:szCs w:val="24"/>
            <w:lang w:eastAsia="en-IN" w:bidi="hi-IN"/>
          </w:rPr>
          <w:t>This variable is called “</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 xml:space="preserve"> below”.) </w:t>
        </w:r>
      </w:ins>
      <w:r>
        <w:rPr>
          <w:rFonts w:ascii="Times New Roman" w:eastAsia="Times New Roman" w:hAnsi="Times New Roman" w:cs="Times New Roman"/>
          <w:sz w:val="24"/>
          <w:szCs w:val="24"/>
          <w:lang w:eastAsia="en-IN" w:bidi="hi-IN"/>
        </w:rPr>
        <w:t xml:space="preserve">To characterize habitats, we used </w:t>
      </w:r>
      <w:commentRangeStart w:id="41"/>
      <w:r>
        <w:rPr>
          <w:rFonts w:ascii="Times New Roman" w:eastAsia="Times New Roman" w:hAnsi="Times New Roman" w:cs="Times New Roman"/>
          <w:sz w:val="24"/>
          <w:szCs w:val="24"/>
          <w:lang w:eastAsia="en-IN" w:bidi="hi-IN"/>
        </w:rPr>
        <w:t xml:space="preserve">logistic regression </w:t>
      </w:r>
      <w:commentRangeEnd w:id="41"/>
      <w:r>
        <w:rPr>
          <w:rStyle w:val="CommentReference"/>
        </w:rPr>
        <w:commentReference w:id="41"/>
      </w:r>
      <w:r>
        <w:rPr>
          <w:rFonts w:ascii="Times New Roman" w:eastAsia="Times New Roman" w:hAnsi="Times New Roman" w:cs="Times New Roman"/>
          <w:sz w:val="24"/>
          <w:szCs w:val="24"/>
          <w:lang w:eastAsia="en-IN" w:bidi="hi-IN"/>
        </w:rPr>
        <w:t xml:space="preserve">on </w:t>
      </w:r>
      <w:commentRangeStart w:id="42"/>
      <w:r>
        <w:rPr>
          <w:rFonts w:ascii="Times New Roman" w:eastAsia="Times New Roman" w:hAnsi="Times New Roman" w:cs="Times New Roman"/>
          <w:sz w:val="24"/>
          <w:szCs w:val="24"/>
          <w:lang w:eastAsia="en-IN" w:bidi="hi-IN"/>
        </w:rPr>
        <w:t xml:space="preserve">35,000 telemetry </w:t>
      </w:r>
      <w:commentRangeEnd w:id="42"/>
      <w:r>
        <w:rPr>
          <w:rStyle w:val="CommentReference"/>
        </w:rPr>
        <w:commentReference w:id="42"/>
      </w:r>
      <w:r>
        <w:rPr>
          <w:rFonts w:ascii="Times New Roman" w:eastAsia="Times New Roman" w:hAnsi="Times New Roman" w:cs="Times New Roman"/>
          <w:sz w:val="24"/>
          <w:szCs w:val="24"/>
          <w:lang w:eastAsia="en-IN" w:bidi="hi-IN"/>
        </w:rPr>
        <w:t xml:space="preserve">locations representing 20 adult snow leopards, using terrain ruggedness index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"Riley", "given" : "S. J.", "non-dropping-particle" : "", "parse-names" : false, "suffix" : "" }, { "dropping-particle" : "", "family" : "DeGloria", "given" : "S. D.", "non-dropping-particle" : "", "parse-names" : false, "suffix" : "" }, { "dropping-particle" : "", "family" : "Elliot", "given" : "R.", "non-dropping-particle" : "", "parse-names" : false, "suffix" : "" } ], "container-title" : "Intermountain Journal of Sciences", "id" : "ITEM-1", "issue" : "1-4", "issued" : { "date-parts" : [ [ "1999" ] ] }, "page" : "23-27", "title" : "A terrain ruggedness index that quantifies topographic heterogeneity", "type" : "article-journal", "volume" : "5" }, "uris" : [ "http://www.mendeley.com/documents/?uuid=ace952c9-c20b-44a9-bba8-ecdbe6c1895c" ] } ], "mendeley" : { "formattedCitation" : "(Riley et al., 1999)", "plainTextFormattedCitation" : "(Riley et al., 1999)", "previouslyFormattedCitation" : "(Riley et al., 1999)"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32638D">
        <w:rPr>
          <w:rFonts w:ascii="Times New Roman" w:eastAsia="Times New Roman" w:hAnsi="Times New Roman" w:cs="Times New Roman"/>
          <w:noProof/>
          <w:sz w:val="24"/>
          <w:szCs w:val="24"/>
          <w:lang w:eastAsia="en-IN" w:bidi="hi-IN"/>
        </w:rPr>
        <w:t>(Riley et al., 1999)</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as dependent variable. We then chose regions with estimated probabilities greater than 0.5 as the habitat likely to be used by snow leopards, creating a binary snow leopard habitat variable</w:t>
      </w:r>
      <w:ins w:id="43" w:author="David Borchers" w:date="2017-05-19T16:27:00Z">
        <w:r w:rsidR="00AE2EF2">
          <w:rPr>
            <w:rFonts w:ascii="Times New Roman" w:eastAsia="Times New Roman" w:hAnsi="Times New Roman" w:cs="Times New Roman"/>
            <w:sz w:val="24"/>
            <w:szCs w:val="24"/>
            <w:lang w:eastAsia="en-IN" w:bidi="hi-IN"/>
          </w:rPr>
          <w:t xml:space="preserve"> (called </w:t>
        </w:r>
      </w:ins>
      <w:ins w:id="44" w:author="David Borchers" w:date="2017-05-19T16:28:00Z">
        <w:r w:rsidR="00194CB6">
          <w:rPr>
            <w:rFonts w:ascii="Times New Roman" w:eastAsia="Times New Roman" w:hAnsi="Times New Roman" w:cs="Times New Roman"/>
            <w:sz w:val="24"/>
            <w:szCs w:val="24"/>
            <w:lang w:eastAsia="en-IN" w:bidi="hi-IN"/>
          </w:rPr>
          <w:t>“</w:t>
        </w:r>
      </w:ins>
      <w:proofErr w:type="spellStart"/>
      <w:ins w:id="45" w:author="David Borchers" w:date="2017-05-19T16:27:00Z">
        <w:r w:rsidR="00AE2EF2">
          <w:rPr>
            <w:rFonts w:ascii="Times New Roman" w:eastAsia="Times New Roman" w:hAnsi="Times New Roman" w:cs="Times New Roman"/>
            <w:sz w:val="24"/>
            <w:szCs w:val="24"/>
            <w:lang w:eastAsia="en-IN" w:bidi="hi-IN"/>
          </w:rPr>
          <w:t>stdBC</w:t>
        </w:r>
      </w:ins>
      <w:proofErr w:type="spellEnd"/>
      <w:ins w:id="46" w:author="David Borchers" w:date="2017-05-19T16:28:00Z">
        <w:r w:rsidR="00194CB6">
          <w:rPr>
            <w:rFonts w:ascii="Times New Roman" w:eastAsia="Times New Roman" w:hAnsi="Times New Roman" w:cs="Times New Roman"/>
            <w:sz w:val="24"/>
            <w:szCs w:val="24"/>
            <w:lang w:eastAsia="en-IN" w:bidi="hi-IN"/>
          </w:rPr>
          <w:t>”</w:t>
        </w:r>
      </w:ins>
      <w:ins w:id="47" w:author="David Borchers" w:date="2017-05-19T16:27:00Z">
        <w:r w:rsidR="00AE2EF2">
          <w:rPr>
            <w:rFonts w:ascii="Times New Roman" w:eastAsia="Times New Roman" w:hAnsi="Times New Roman" w:cs="Times New Roman"/>
            <w:sz w:val="24"/>
            <w:szCs w:val="24"/>
            <w:lang w:eastAsia="en-IN" w:bidi="hi-IN"/>
          </w:rPr>
          <w:t xml:space="preserve"> below)</w:t>
        </w:r>
      </w:ins>
      <w:r>
        <w:rPr>
          <w:rFonts w:ascii="Times New Roman" w:eastAsia="Times New Roman" w:hAnsi="Times New Roman" w:cs="Times New Roman"/>
          <w:sz w:val="24"/>
          <w:szCs w:val="24"/>
          <w:lang w:eastAsia="en-IN" w:bidi="hi-IN"/>
        </w:rPr>
        <w:t xml:space="preserve"> with 1 representing snow leopard habitat and 0 denoting non-habitat. We identified contiguous habitats defined as snow leopard habitat and created polygons for contiguous patches of rugged mountains. We included all rugged patches in the sampling polygon as long as the distance between two rugged patches was less than 15 km. This was done on the basis of telemetry data defining median maximum linear distance moved by snow leopards in a day’s time. For patches that had no neighbouring rugged patches within 15 km, a hard boundary was demarcated at the edge of the mountain base. This was done following knowledge generated from telemetry data where snow leopards are known to generally not venture out in habitats that cannot be covered within a day’s time. </w:t>
      </w:r>
    </w:p>
    <w:p w14:paraId="27083F94" w14:textId="77777777" w:rsidR="00D4256D" w:rsidRDefault="00D4256D" w:rsidP="00D4256D">
      <w:pPr>
        <w:spacing w:before="100" w:beforeAutospacing="1" w:after="100" w:afterAutospacing="1" w:line="240" w:lineRule="auto"/>
        <w:rPr>
          <w:rFonts w:ascii="Times New Roman" w:eastAsia="Times New Roman" w:hAnsi="Times New Roman" w:cs="Times New Roman"/>
          <w:b/>
          <w:bCs/>
          <w:i/>
          <w:iCs/>
          <w:sz w:val="24"/>
          <w:szCs w:val="24"/>
          <w:lang w:eastAsia="en-IN" w:bidi="hi-IN"/>
        </w:rPr>
      </w:pPr>
    </w:p>
    <w:p w14:paraId="027BC76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i/>
          <w:iCs/>
          <w:sz w:val="24"/>
          <w:szCs w:val="24"/>
          <w:lang w:eastAsia="en-IN" w:bidi="hi-IN"/>
        </w:rPr>
      </w:pPr>
      <w:r w:rsidRPr="00FD4303">
        <w:rPr>
          <w:rFonts w:ascii="Times New Roman" w:eastAsia="Times New Roman" w:hAnsi="Times New Roman" w:cs="Times New Roman"/>
          <w:b/>
          <w:bCs/>
          <w:i/>
          <w:iCs/>
          <w:sz w:val="24"/>
          <w:szCs w:val="24"/>
          <w:lang w:eastAsia="en-IN" w:bidi="hi-IN"/>
        </w:rPr>
        <w:t xml:space="preserve">Data analysis </w:t>
      </w:r>
    </w:p>
    <w:p w14:paraId="619D0AC3" w14:textId="4A905B61"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We used the R package </w:t>
      </w:r>
      <w:proofErr w:type="spellStart"/>
      <w:r w:rsidRPr="00C9259B">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"author" : [ { "dropping-particle" : "", "family" : "Efford", "given" : "Murray", "non-dropping-particle" : "", "parse-names" : false, "suffix" : "" } ], "id" : "ITEM-1", "issued" : { "date-parts" : [ [ "2016" ] ] }, "number" : "2.10.4", "page" : "285", "publisher" : "R package", "title" : "Spatially explicit capture-recapture models", "type" : "article" }, "uris" : [ "http://www.mendeley.com/documents/?uuid=8e723752-5c6a-4424-9785-d671b9ec8505" ] } ], "mendeley" : { "formattedCitation" : "(Efford, 2016)", "plainTextFormattedCitation" : "(Efford, 2016)", "previouslyFormattedCitation" : "(Efford,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457F8">
        <w:rPr>
          <w:rFonts w:ascii="Times New Roman" w:eastAsia="Times New Roman" w:hAnsi="Times New Roman" w:cs="Times New Roman"/>
          <w:noProof/>
          <w:sz w:val="24"/>
          <w:szCs w:val="24"/>
          <w:lang w:eastAsia="en-IN" w:bidi="hi-IN"/>
        </w:rPr>
        <w:t>(Efford,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to fit density surface models to the three sampled areas by maximum likelihood. SCR models have two component models: a model for encounter rate and a model for activity centre density. The encounter rate model has two sub-models: a range model (determining how far form their activity centres animals are encountered) and an intercept model (determining the encounter rate at the activity centre). Each of these models may be made to depend on spatial or non-spatial covariates. When least-cost path distance is used, this allows the range parameter of the encounter rate function to vary depending on the habitat that the animal moves through. </w:t>
      </w:r>
      <w:r w:rsidR="005173EF">
        <w:rPr>
          <w:rFonts w:ascii="Times New Roman" w:eastAsia="Times New Roman" w:hAnsi="Times New Roman" w:cs="Times New Roman"/>
          <w:sz w:val="24"/>
          <w:szCs w:val="24"/>
          <w:lang w:eastAsia="en-IN" w:bidi="hi-IN"/>
        </w:rPr>
        <w:t xml:space="preserve">We assumed </w:t>
      </w:r>
      <w:r w:rsidR="005173EF" w:rsidRPr="00FB7120">
        <w:rPr>
          <w:rFonts w:ascii="Times New Roman" w:eastAsia="Times New Roman" w:hAnsi="Times New Roman" w:cs="Times New Roman"/>
          <w:sz w:val="24"/>
          <w:szCs w:val="24"/>
          <w:lang w:eastAsia="en-IN" w:bidi="hi-IN"/>
        </w:rPr>
        <w:t>no temporal effect on detection probability of snow leopards</w:t>
      </w:r>
      <w:r w:rsidR="005173EF">
        <w:rPr>
          <w:rFonts w:ascii="Times New Roman" w:eastAsia="Times New Roman" w:hAnsi="Times New Roman" w:cs="Times New Roman"/>
          <w:sz w:val="24"/>
          <w:szCs w:val="24"/>
          <w:lang w:eastAsia="en-IN" w:bidi="hi-IN"/>
        </w:rPr>
        <w:t xml:space="preserve"> during the sampling period primarily because the study periods were restricted to a single season during each sampling session. Our earlier analyses using conventional capture recapture methods did not indicate any temporal effects on capture probability too. Therefore, we considered the entire sampling as a single occasion and session (ref. XX). </w:t>
      </w:r>
    </w:p>
    <w:p w14:paraId="60B2C6F6" w14:textId="37F5CE3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Candidate model sets were developed for each sampled area separately to investigate for each area the effects of various covariates that may influence snow leopard behaviour, ecology and natural history. We investigated models with various combinations of covariates for the </w:t>
      </w:r>
      <w:del w:id="48" w:author="David Borchers" w:date="2017-05-19T08:42:00Z">
        <w:r w:rsidDel="007F6391">
          <w:rPr>
            <w:rFonts w:ascii="Times New Roman" w:eastAsia="Times New Roman" w:hAnsi="Times New Roman" w:cs="Times New Roman"/>
            <w:sz w:val="24"/>
            <w:szCs w:val="24"/>
            <w:lang w:eastAsia="en-IN" w:bidi="hi-IN"/>
          </w:rPr>
          <w:delText xml:space="preserve">range </w:delText>
        </w:r>
      </w:del>
      <w:ins w:id="49" w:author="David Borchers" w:date="2017-05-19T08:42:00Z">
        <w:r w:rsidR="007F6391">
          <w:rPr>
            <w:rFonts w:ascii="Times New Roman" w:eastAsia="Times New Roman" w:hAnsi="Times New Roman" w:cs="Times New Roman"/>
            <w:sz w:val="24"/>
            <w:szCs w:val="24"/>
            <w:lang w:eastAsia="en-IN" w:bidi="hi-IN"/>
          </w:rPr>
          <w:t xml:space="preserve">density </w:t>
        </w:r>
      </w:ins>
      <w:r>
        <w:rPr>
          <w:rFonts w:ascii="Times New Roman" w:eastAsia="Times New Roman" w:hAnsi="Times New Roman" w:cs="Times New Roman"/>
          <w:sz w:val="24"/>
          <w:szCs w:val="24"/>
          <w:lang w:eastAsia="en-IN" w:bidi="hi-IN"/>
        </w:rPr>
        <w:t xml:space="preserve">model, the intercept model, and the </w:t>
      </w:r>
      <w:del w:id="50" w:author="David Borchers" w:date="2017-05-19T08:42:00Z">
        <w:r w:rsidDel="007F6391">
          <w:rPr>
            <w:rFonts w:ascii="Times New Roman" w:eastAsia="Times New Roman" w:hAnsi="Times New Roman" w:cs="Times New Roman"/>
            <w:sz w:val="24"/>
            <w:szCs w:val="24"/>
            <w:lang w:eastAsia="en-IN" w:bidi="hi-IN"/>
          </w:rPr>
          <w:delText xml:space="preserve">density </w:delText>
        </w:r>
      </w:del>
      <w:ins w:id="51" w:author="David Borchers" w:date="2017-05-19T08:42:00Z">
        <w:r w:rsidR="007F6391">
          <w:rPr>
            <w:rFonts w:ascii="Times New Roman" w:eastAsia="Times New Roman" w:hAnsi="Times New Roman" w:cs="Times New Roman"/>
            <w:sz w:val="24"/>
            <w:szCs w:val="24"/>
            <w:lang w:eastAsia="en-IN" w:bidi="hi-IN"/>
          </w:rPr>
          <w:t xml:space="preserve">range </w:t>
        </w:r>
      </w:ins>
      <w:r>
        <w:rPr>
          <w:rFonts w:ascii="Times New Roman" w:eastAsia="Times New Roman" w:hAnsi="Times New Roman" w:cs="Times New Roman"/>
          <w:sz w:val="24"/>
          <w:szCs w:val="24"/>
          <w:lang w:eastAsia="en-IN" w:bidi="hi-IN"/>
        </w:rPr>
        <w:t>model. The general forms of the density model, intercept model and range model, respectively</w:t>
      </w:r>
      <w:ins w:id="52" w:author="David Borchers" w:date="2017-05-19T08:42:00Z">
        <w:r w:rsidR="007F6391">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are as follows:</w:t>
      </w:r>
    </w:p>
    <w:p w14:paraId="4587C055" w14:textId="388BA001" w:rsidR="00D4256D" w:rsidRPr="00307127" w:rsidRDefault="00D4256D">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53" w:author="David Borchers" w:date="2017-05-19T16:17: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{D</m:t>
        </m:r>
        <m:d>
          <m:dPr>
            <m:ctrlPr>
              <w:rPr>
                <w:rFonts w:ascii="Cambria Math" w:eastAsia="Times New Roman" w:hAnsi="Cambria Math" w:cs="Times New Roman"/>
                <w:i/>
                <w:sz w:val="24"/>
                <w:szCs w:val="24"/>
                <w:lang w:eastAsia="en-IN" w:bidi="hi-IN"/>
              </w:rPr>
            </m:ctrlPr>
          </m:dPr>
          <m:e>
            <m:r>
              <m:rPr>
                <m:sty m:val="bi"/>
              </m:rPr>
              <w:rPr>
                <w:rFonts w:ascii="Cambria Math" w:eastAsia="Times New Roman" w:hAnsi="Cambria Math" w:cs="Times New Roman"/>
                <w:sz w:val="24"/>
                <w:szCs w:val="24"/>
                <w:lang w:eastAsia="en-IN" w:bidi="hi-IN"/>
              </w:rPr>
              <m:t>s</m:t>
            </m:r>
          </m:e>
        </m:d>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d</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e>
        </m:nary>
      </m:oMath>
      <w:ins w:id="54" w:author="David Borchers" w:date="2017-05-19T16:17: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ins>
      <w:ins w:id="55"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ins>
      <w:ins w:id="56" w:author="David Borchers" w:date="2017-05-19T16:17:00Z">
        <w:r w:rsidR="007E5F06">
          <w:rPr>
            <w:rFonts w:ascii="Times New Roman" w:eastAsia="Times New Roman" w:hAnsi="Times New Roman" w:cs="Times New Roman"/>
            <w:sz w:val="24"/>
            <w:szCs w:val="24"/>
            <w:lang w:eastAsia="en-IN" w:bidi="hi-IN"/>
          </w:rPr>
          <w:t>(1)</w:t>
        </w:r>
      </w:ins>
    </w:p>
    <w:p w14:paraId="03EA451D" w14:textId="3CB8BDDE" w:rsidR="00D4256D" w:rsidRPr="00307127" w:rsidRDefault="000029BD">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57" w:author="David Borchers" w:date="2017-05-19T16:18:00Z">
          <w:pPr>
            <w:spacing w:before="100" w:beforeAutospacing="1" w:after="100" w:afterAutospacing="1" w:line="240" w:lineRule="auto"/>
          </w:pPr>
        </w:pPrChange>
      </w:pPr>
      <m:oMath>
        <m:func>
          <m:funcPr>
            <m:ctrlPr>
              <w:rPr>
                <w:rFonts w:ascii="Cambria Math" w:eastAsia="Times New Roman" w:hAnsi="Cambria Math" w:cs="Times New Roman"/>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e>
        </m:func>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l</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e>
        </m:nary>
      </m:oMath>
      <w:ins w:id="58"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(2)</w:t>
        </w:r>
      </w:ins>
    </w:p>
    <w:p w14:paraId="4D6A20E8" w14:textId="66825CBC" w:rsidR="00D4256D" w:rsidRDefault="00D4256D">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59" w:author="David Borchers" w:date="2017-05-19T16:18: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m:r>
          <w:rPr>
            <w:rFonts w:ascii="Cambria Math" w:eastAsia="Times New Roman" w:hAnsi="Cambria Math" w:cs="Times New Roman"/>
            <w:sz w:val="24"/>
            <w:szCs w:val="24"/>
            <w:lang w:eastAsia="en-IN" w:bidi="hi-IN"/>
          </w:rPr>
          <m:t>σ</m:t>
        </m:r>
        <m:r>
          <m:rPr>
            <m:sty m:val="p"/>
          </m:rPr>
          <w:rPr>
            <w:rFonts w:ascii="Cambria Math" w:eastAsia="Times New Roman" w:hAnsi="Cambria Math" w:cs="Times New Roman"/>
            <w:sz w:val="24"/>
            <w:szCs w:val="24"/>
            <w:lang w:eastAsia="en-IN" w:bidi="hi-IN"/>
          </w:rPr>
          <m:t>}</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i</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e>
        </m:nary>
      </m:oMath>
      <w:ins w:id="60" w:author="David Borchers" w:date="2017-05-19T16:18:00Z">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r>
        <w:r w:rsidR="007E5F06">
          <w:rPr>
            <w:rFonts w:ascii="Times New Roman" w:eastAsia="Times New Roman" w:hAnsi="Times New Roman" w:cs="Times New Roman"/>
            <w:sz w:val="24"/>
            <w:szCs w:val="24"/>
            <w:lang w:eastAsia="en-IN" w:bidi="hi-IN"/>
          </w:rPr>
          <w:tab/>
          <w:t>(3)</w:t>
        </w:r>
      </w:ins>
    </w:p>
    <w:p w14:paraId="7B7D4709"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w:p>
    <w:p w14:paraId="101B0D8C" w14:textId="4340EAD8" w:rsidR="00D4256D" w:rsidRDefault="000029B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d</m:t>
            </m:r>
          </m:sub>
        </m:sSub>
        <m:r>
          <w:rPr>
            <w:rFonts w:ascii="Cambria Math" w:eastAsia="Times New Roman" w:hAnsi="Cambria Math" w:cs="Times New Roman"/>
            <w:sz w:val="24"/>
            <w:szCs w:val="24"/>
            <w:lang w:eastAsia="en-IN" w:bidi="hi-IN"/>
          </w:rPr>
          <m:t>(</m:t>
        </m:r>
        <m:r>
          <m:rPr>
            <m:sty m:val="bi"/>
          </m:rPr>
          <w:rPr>
            <w:rFonts w:ascii="Cambria Math" w:eastAsia="Times New Roman" w:hAnsi="Cambria Math" w:cs="Times New Roman"/>
            <w:sz w:val="24"/>
            <w:szCs w:val="24"/>
            <w:lang w:eastAsia="en-IN" w:bidi="hi-IN"/>
          </w:rPr>
          <m:t>s</m:t>
        </m:r>
        <m:r>
          <w:rPr>
            <w:rFonts w:ascii="Cambria Math" w:eastAsia="Times New Roman" w:hAnsi="Cambria Math" w:cs="Times New Roman"/>
            <w:sz w:val="24"/>
            <w:szCs w:val="24"/>
            <w:lang w:eastAsia="en-IN" w:bidi="hi-IN"/>
          </w:rPr>
          <m:t>)</m:t>
        </m:r>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spatially referenced covariate at location </w:t>
      </w:r>
      <w:r w:rsidR="00D4256D" w:rsidRPr="00372B2B">
        <w:rPr>
          <w:rFonts w:ascii="Times New Roman" w:eastAsia="Times New Roman" w:hAnsi="Times New Roman" w:cs="Times New Roman"/>
          <w:b/>
          <w:i/>
          <w:sz w:val="24"/>
          <w:szCs w:val="24"/>
          <w:lang w:eastAsia="en-IN" w:bidi="hi-IN"/>
        </w:rPr>
        <w:t>s</w:t>
      </w:r>
      <w:r w:rsidR="00D4256D">
        <w:rPr>
          <w:rFonts w:ascii="Times New Roman" w:eastAsia="Times New Roman" w:hAnsi="Times New Roman" w:cs="Times New Roman"/>
          <w:sz w:val="24"/>
          <w:szCs w:val="24"/>
          <w:lang w:eastAsia="en-IN" w:bidi="hi-IN"/>
        </w:rPr>
        <w:t xml:space="preserve"> that affects density (</w:t>
      </w:r>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θ</m:t>
            </m:r>
          </m:e>
          <m:sub>
            <m:r>
              <w:rPr>
                <w:rFonts w:ascii="Cambria Math" w:eastAsia="Times New Roman" w:hAnsi="Cambria Math" w:cs="Times New Roman"/>
                <w:sz w:val="24"/>
                <w:szCs w:val="24"/>
                <w:lang w:eastAsia="en-IN" w:bidi="hi-IN"/>
              </w:rPr>
              <m:t>d</m:t>
            </m:r>
          </m:sub>
        </m:sSub>
      </m:oMath>
      <w:r w:rsidR="00D4256D">
        <w:rPr>
          <w:rFonts w:ascii="Times New Roman" w:eastAsia="Times New Roman" w:hAnsi="Times New Roman" w:cs="Times New Roman"/>
          <w:sz w:val="24"/>
          <w:szCs w:val="24"/>
          <w:lang w:eastAsia="en-IN" w:bidi="hi-IN"/>
        </w:rPr>
        <w:t xml:space="preserve"> are the density intercept parameter and </w:t>
      </w:r>
      <w:proofErr w:type="spellStart"/>
      <w:r w:rsidR="00D4256D" w:rsidRPr="00372B2B">
        <w:rPr>
          <w:rFonts w:ascii="Times New Roman" w:eastAsia="Times New Roman" w:hAnsi="Times New Roman" w:cs="Times New Roman"/>
          <w:i/>
          <w:sz w:val="24"/>
          <w:szCs w:val="24"/>
          <w:lang w:eastAsia="en-IN" w:bidi="hi-IN"/>
        </w:rPr>
        <w:t>d</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78E36F46" w14:textId="025051B6" w:rsidR="00D4256D" w:rsidRDefault="000029B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l</m:t>
            </m:r>
          </m:sub>
        </m:sSub>
      </m:oMath>
      <w:r w:rsidR="00D4256D" w:rsidRPr="00372B2B">
        <w:rPr>
          <w:rFonts w:ascii="Times New Roman" w:eastAsia="Times New Roman" w:hAnsi="Times New Roman" w:cs="Times New Roman"/>
          <w:sz w:val="24"/>
          <w:szCs w:val="24"/>
          <w:lang w:eastAsia="en-IN" w:bidi="hi-IN"/>
        </w:rPr>
        <w:t xml:space="preserve"> is the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th covariate that affects expected encounter rate at distance zero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ϕ</m:t>
            </m:r>
          </m:e>
          <m:sub>
            <m:r>
              <w:rPr>
                <w:rFonts w:ascii="Cambria Math" w:eastAsia="Times New Roman" w:hAnsi="Cambria Math" w:cs="Times New Roman"/>
                <w:sz w:val="24"/>
                <w:szCs w:val="24"/>
                <w:lang w:eastAsia="en-IN" w:bidi="hi-IN"/>
              </w:rPr>
              <m:t>l</m:t>
            </m:r>
          </m:sub>
        </m:sSub>
      </m:oMath>
      <w:r w:rsidR="00D4256D">
        <w:rPr>
          <w:rFonts w:ascii="Times New Roman" w:eastAsia="Times New Roman" w:hAnsi="Times New Roman" w:cs="Times New Roman"/>
          <w:sz w:val="24"/>
          <w:szCs w:val="24"/>
          <w:lang w:eastAsia="en-IN" w:bidi="hi-IN"/>
        </w:rPr>
        <w:t xml:space="preserve"> are the intercept parameter and </w:t>
      </w:r>
      <w:r w:rsidR="00D4256D">
        <w:rPr>
          <w:rFonts w:ascii="Times New Roman" w:eastAsia="Times New Roman" w:hAnsi="Times New Roman" w:cs="Times New Roman"/>
          <w:i/>
          <w:sz w:val="24"/>
          <w:szCs w:val="24"/>
          <w:lang w:eastAsia="en-IN" w:bidi="hi-IN"/>
        </w:rPr>
        <w:t>l</w:t>
      </w:r>
      <w:r w:rsidR="00D4256D">
        <w:rPr>
          <w:rFonts w:ascii="Times New Roman" w:eastAsia="Times New Roman" w:hAnsi="Times New Roman" w:cs="Times New Roman"/>
          <w:sz w:val="24"/>
          <w:szCs w:val="24"/>
          <w:lang w:eastAsia="en-IN" w:bidi="hi-IN"/>
        </w:rPr>
        <w:t xml:space="preserve">th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 xml:space="preserve"> for expected encounter rate at distance zero;</w:t>
      </w:r>
    </w:p>
    <w:p w14:paraId="4830D235" w14:textId="7533C5D1" w:rsidR="00D4256D" w:rsidRDefault="000029B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i</m:t>
            </m:r>
          </m:sub>
        </m:sSub>
      </m:oMath>
      <w:r w:rsidR="00D4256D" w:rsidRPr="00372B2B">
        <w:rPr>
          <w:rFonts w:ascii="Times New Roman" w:eastAsia="Times New Roman" w:hAnsi="Times New Roman" w:cs="Times New Roman"/>
          <w:sz w:val="24"/>
          <w:szCs w:val="24"/>
          <w:lang w:eastAsia="en-IN" w:bidi="hi-IN"/>
        </w:rPr>
        <w:t xml:space="preserve"> is the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covariate that affects the range parameter (</w:t>
      </w:r>
      <m:oMath>
        <m:r>
          <w:rPr>
            <w:rFonts w:ascii="Cambria Math" w:eastAsia="Times New Roman" w:hAnsi="Cambria Math" w:cs="Times New Roman"/>
            <w:sz w:val="24"/>
            <w:szCs w:val="24"/>
            <w:lang w:eastAsia="en-IN" w:bidi="hi-IN"/>
          </w:rPr>
          <m:t>σ</m:t>
        </m:r>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sidR="00D4256D">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i</m:t>
            </m:r>
          </m:sub>
        </m:sSub>
      </m:oMath>
      <w:r w:rsidR="00D4256D">
        <w:rPr>
          <w:rFonts w:ascii="Times New Roman" w:eastAsia="Times New Roman" w:hAnsi="Times New Roman" w:cs="Times New Roman"/>
          <w:sz w:val="24"/>
          <w:szCs w:val="24"/>
          <w:lang w:eastAsia="en-IN" w:bidi="hi-IN"/>
        </w:rPr>
        <w:t xml:space="preserve"> are the range intercept parameter and </w:t>
      </w:r>
      <w:proofErr w:type="spellStart"/>
      <w:r w:rsidR="00D4256D">
        <w:rPr>
          <w:rFonts w:ascii="Times New Roman" w:eastAsia="Times New Roman" w:hAnsi="Times New Roman" w:cs="Times New Roman"/>
          <w:i/>
          <w:sz w:val="24"/>
          <w:szCs w:val="24"/>
          <w:lang w:eastAsia="en-IN" w:bidi="hi-IN"/>
        </w:rPr>
        <w:t>i</w:t>
      </w:r>
      <w:r w:rsidR="00D4256D">
        <w:rPr>
          <w:rFonts w:ascii="Times New Roman" w:eastAsia="Times New Roman" w:hAnsi="Times New Roman" w:cs="Times New Roman"/>
          <w:sz w:val="24"/>
          <w:szCs w:val="24"/>
          <w:lang w:eastAsia="en-IN" w:bidi="hi-IN"/>
        </w:rPr>
        <w:t>th</w:t>
      </w:r>
      <w:proofErr w:type="spellEnd"/>
      <w:r w:rsidR="00D4256D">
        <w:rPr>
          <w:rFonts w:ascii="Times New Roman" w:eastAsia="Times New Roman" w:hAnsi="Times New Roman" w:cs="Times New Roman"/>
          <w:sz w:val="24"/>
          <w:szCs w:val="24"/>
          <w:lang w:eastAsia="en-IN" w:bidi="hi-IN"/>
        </w:rPr>
        <w:t xml:space="preserve"> regression </w:t>
      </w:r>
      <w:r w:rsidR="003C0633">
        <w:rPr>
          <w:rFonts w:ascii="Times New Roman" w:eastAsia="Times New Roman" w:hAnsi="Times New Roman" w:cs="Times New Roman"/>
          <w:sz w:val="24"/>
          <w:szCs w:val="24"/>
          <w:lang w:eastAsia="en-IN" w:bidi="hi-IN"/>
        </w:rPr>
        <w:t>parameter</w:t>
      </w:r>
      <w:r w:rsidR="00D4256D">
        <w:rPr>
          <w:rFonts w:ascii="Times New Roman" w:eastAsia="Times New Roman" w:hAnsi="Times New Roman" w:cs="Times New Roman"/>
          <w:sz w:val="24"/>
          <w:szCs w:val="24"/>
          <w:lang w:eastAsia="en-IN" w:bidi="hi-IN"/>
        </w:rPr>
        <w:t>.</w:t>
      </w:r>
    </w:p>
    <w:p w14:paraId="13FD05D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the non-Euclidian distance between two adjacent points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k</m:t>
            </m:r>
          </m:sub>
        </m:sSub>
      </m:oMath>
      <w:r>
        <w:rPr>
          <w:rFonts w:ascii="Times New Roman" w:eastAsia="Times New Roman" w:hAnsi="Times New Roman" w:cs="Times New Roman"/>
          <w:sz w:val="24"/>
          <w:szCs w:val="24"/>
          <w:lang w:eastAsia="en-IN" w:bidi="hi-IN"/>
        </w:rPr>
        <w:t xml:space="preserve">is modelled as </w:t>
      </w:r>
    </w:p>
    <w:p w14:paraId="6CD4A5C5" w14:textId="43025DA7" w:rsidR="00D4256D" w:rsidRPr="00382B2E" w:rsidRDefault="000029BD">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1" w:author="David Borchers" w:date="2017-05-19T16:33:00Z">
          <w:pPr>
            <w:spacing w:before="100" w:beforeAutospacing="1" w:after="100" w:afterAutospacing="1" w:line="240" w:lineRule="auto"/>
          </w:pPr>
        </w:pPrChange>
      </w:pPr>
      <m:oMath>
        <m:d>
          <m:dPr>
            <m:ctrlPr>
              <w:rPr>
                <w:rFonts w:ascii="Cambria Math" w:eastAsia="Times New Roman" w:hAnsi="Cambria Math" w:cs="Times New Roman"/>
                <w:i/>
                <w:sz w:val="24"/>
                <w:szCs w:val="24"/>
                <w:lang w:eastAsia="en-IN" w:bidi="hi-IN"/>
              </w:rPr>
            </m:ctrlPr>
          </m:dPr>
          <m:e>
            <m:f>
              <m:fPr>
                <m:ctrlPr>
                  <w:rPr>
                    <w:rFonts w:ascii="Cambria Math" w:eastAsia="Times New Roman" w:hAnsi="Cambria Math" w:cs="Times New Roman"/>
                    <w:i/>
                    <w:sz w:val="24"/>
                    <w:szCs w:val="24"/>
                    <w:lang w:eastAsia="en-IN" w:bidi="hi-IN"/>
                  </w:rPr>
                </m:ctrlPr>
              </m:fPr>
              <m:num>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 xml:space="preserve">)+ </m:t>
                </m:r>
                <m:r>
                  <m:rPr>
                    <m:sty m:val="p"/>
                  </m:rPr>
                  <w:rPr>
                    <w:rFonts w:ascii="Cambria Math" w:eastAsia="Times New Roman" w:hAnsi="Cambria Math" w:cs="Times New Roman"/>
                    <w:sz w:val="24"/>
                    <w:szCs w:val="24"/>
                    <w:lang w:eastAsia="en-IN" w:bidi="hi-IN"/>
                  </w:rPr>
                  <m:t>noneuc</m:t>
                </m:r>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num>
              <m:den>
                <m:r>
                  <w:rPr>
                    <w:rFonts w:ascii="Cambria Math" w:eastAsia="Times New Roman" w:hAnsi="Cambria Math" w:cs="Times New Roman"/>
                    <w:sz w:val="24"/>
                    <w:szCs w:val="24"/>
                    <w:lang w:eastAsia="en-IN" w:bidi="hi-IN"/>
                  </w:rPr>
                  <m:t>2</m:t>
                </m:r>
              </m:den>
            </m:f>
          </m:e>
        </m:d>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ins w:id="62"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(4)</w:t>
        </w:r>
      </w:ins>
    </w:p>
    <w:p w14:paraId="34E87306"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where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d</m:t>
            </m:r>
          </m:e>
          <m:sub>
            <m:r>
              <w:rPr>
                <w:rFonts w:ascii="Cambria Math" w:eastAsia="Times New Roman" w:hAnsi="Cambria Math" w:cs="Times New Roman"/>
                <w:sz w:val="24"/>
                <w:szCs w:val="24"/>
                <w:lang w:eastAsia="en-IN" w:bidi="hi-IN"/>
              </w:rPr>
              <m:t>ij</m:t>
            </m:r>
          </m:sub>
        </m:sSub>
      </m:oMath>
      <w:r>
        <w:rPr>
          <w:rFonts w:ascii="Times New Roman" w:eastAsia="Times New Roman" w:hAnsi="Times New Roman" w:cs="Times New Roman"/>
          <w:sz w:val="24"/>
          <w:szCs w:val="24"/>
          <w:lang w:eastAsia="en-IN" w:bidi="hi-IN"/>
        </w:rPr>
        <w:t xml:space="preserve">is the Euclidian distance between the two points,   </w:t>
      </w:r>
    </w:p>
    <w:p w14:paraId="54917BC7" w14:textId="54538128" w:rsidR="00D4256D" w:rsidRPr="00382B2E" w:rsidRDefault="00F3161B">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3" w:author="David Borchers" w:date="2017-05-19T16:33: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w:ins w:id="64" w:author="David Borchers" w:date="2017-05-19T08:43:00Z">
          <m:r>
            <m:rPr>
              <m:sty m:val="p"/>
            </m:rPr>
            <w:rPr>
              <w:rFonts w:ascii="Cambria Math" w:eastAsia="Times New Roman" w:hAnsi="Cambria Math" w:cs="Times New Roman"/>
              <w:sz w:val="24"/>
              <w:szCs w:val="24"/>
              <w:lang w:eastAsia="en-IN" w:bidi="hi-IN"/>
            </w:rPr>
            <m:t>{</m:t>
          </m:r>
        </w:ins>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w:ins w:id="65" w:author="David Borchers" w:date="2017-05-19T08:43:00Z">
          <m:r>
            <w:rPr>
              <w:rFonts w:ascii="Cambria Math" w:eastAsia="Times New Roman" w:hAnsi="Cambria Math" w:cs="Times New Roman"/>
              <w:sz w:val="24"/>
              <w:szCs w:val="24"/>
              <w:lang w:eastAsia="en-IN" w:bidi="hi-IN"/>
            </w:rPr>
            <m:t>}</m:t>
          </m:r>
        </w:ins>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e>
        </m:nary>
      </m:oMath>
      <w:ins w:id="66"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(5)</w:t>
        </w:r>
      </w:ins>
    </w:p>
    <w:p w14:paraId="6C466FE2" w14:textId="5BA22336" w:rsidR="00D4256D" w:rsidRDefault="00F3161B">
      <w:pPr>
        <w:spacing w:before="100" w:beforeAutospacing="1" w:after="100" w:afterAutospacing="1" w:line="240" w:lineRule="auto"/>
        <w:jc w:val="right"/>
        <w:rPr>
          <w:rFonts w:ascii="Times New Roman" w:eastAsia="Times New Roman" w:hAnsi="Times New Roman" w:cs="Times New Roman"/>
          <w:sz w:val="24"/>
          <w:szCs w:val="24"/>
          <w:lang w:eastAsia="en-IN" w:bidi="hi-IN"/>
        </w:rPr>
        <w:pPrChange w:id="67" w:author="David Borchers" w:date="2017-05-19T16:33:00Z">
          <w:pPr>
            <w:spacing w:before="100" w:beforeAutospacing="1" w:after="100" w:afterAutospacing="1" w:line="240" w:lineRule="auto"/>
          </w:pPr>
        </w:pPrChange>
      </w:pPr>
      <m:oMath>
        <m:r>
          <m:rPr>
            <m:sty m:val="p"/>
          </m:rPr>
          <w:rPr>
            <w:rFonts w:ascii="Cambria Math" w:eastAsia="Times New Roman" w:hAnsi="Cambria Math" w:cs="Times New Roman"/>
            <w:sz w:val="24"/>
            <w:szCs w:val="24"/>
            <w:lang w:eastAsia="en-IN" w:bidi="hi-IN"/>
          </w:rPr>
          <m:t>log⁡</m:t>
        </m:r>
        <w:ins w:id="68" w:author="David Borchers" w:date="2017-05-19T08:44:00Z">
          <m:r>
            <m:rPr>
              <m:sty m:val="p"/>
            </m:rPr>
            <w:rPr>
              <w:rFonts w:ascii="Cambria Math" w:eastAsia="Times New Roman" w:hAnsi="Cambria Math" w:cs="Times New Roman"/>
              <w:sz w:val="24"/>
              <w:szCs w:val="24"/>
              <w:lang w:eastAsia="en-IN" w:bidi="hi-IN"/>
            </w:rPr>
            <m:t>{</m:t>
          </m:r>
        </w:ins>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w:ins w:id="69" w:author="David Borchers" w:date="2017-05-19T08:44:00Z">
          <m:r>
            <w:rPr>
              <w:rFonts w:ascii="Cambria Math" w:eastAsia="Times New Roman" w:hAnsi="Cambria Math" w:cs="Times New Roman"/>
              <w:sz w:val="24"/>
              <w:szCs w:val="24"/>
              <w:lang w:eastAsia="en-IN" w:bidi="hi-IN"/>
            </w:rPr>
            <m:t>}</m:t>
          </m:r>
        </w:ins>
        <m:r>
          <w:rPr>
            <w:rFonts w:ascii="Cambria Math" w:eastAsia="Times New Roman" w:hAnsi="Cambria Math" w:cs="Times New Roman"/>
            <w:sz w:val="24"/>
            <w:szCs w:val="24"/>
            <w:lang w:eastAsia="en-IN" w:bidi="hi-IN"/>
          </w:rPr>
          <m:t>=</m:t>
        </m:r>
        <m:nary>
          <m:naryPr>
            <m:chr m:val="∑"/>
            <m:limLoc m:val="subSup"/>
            <m:supHide m:val="1"/>
            <m:ctrlPr>
              <w:rPr>
                <w:rFonts w:ascii="Cambria Math" w:eastAsia="Times New Roman" w:hAnsi="Cambria Math" w:cs="Times New Roman"/>
                <w:i/>
                <w:sz w:val="24"/>
                <w:szCs w:val="24"/>
                <w:lang w:eastAsia="en-IN" w:bidi="hi-IN"/>
              </w:rPr>
            </m:ctrlPr>
          </m:naryPr>
          <m:sub>
            <m:r>
              <w:rPr>
                <w:rFonts w:ascii="Cambria Math" w:eastAsia="Times New Roman" w:hAnsi="Cambria Math" w:cs="Times New Roman"/>
                <w:sz w:val="24"/>
                <w:szCs w:val="24"/>
                <w:lang w:eastAsia="en-IN" w:bidi="hi-IN"/>
              </w:rPr>
              <m:t>m</m:t>
            </m:r>
          </m:sub>
          <m:sup/>
          <m:e>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r>
              <w:rPr>
                <w:rFonts w:ascii="Cambria Math" w:eastAsia="Times New Roman" w:hAnsi="Cambria Math" w:cs="Times New Roman"/>
                <w:sz w:val="24"/>
                <w:szCs w:val="24"/>
                <w:lang w:eastAsia="en-IN" w:bidi="hi-IN"/>
              </w:rPr>
              <m:t>)</m:t>
            </m:r>
          </m:e>
        </m:nary>
      </m:oMath>
      <w:ins w:id="70" w:author="David Borchers" w:date="2017-05-19T16:32:00Z">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r>
        <w:r w:rsidR="00194CB6">
          <w:rPr>
            <w:rFonts w:ascii="Times New Roman" w:eastAsia="Times New Roman" w:hAnsi="Times New Roman" w:cs="Times New Roman"/>
            <w:sz w:val="24"/>
            <w:szCs w:val="24"/>
            <w:lang w:eastAsia="en-IN" w:bidi="hi-IN"/>
          </w:rPr>
          <w:tab/>
          <w:t>(6)</w:t>
        </w:r>
      </w:ins>
    </w:p>
    <w:p w14:paraId="653F3533" w14:textId="074C34DF"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r>
          <w:rPr>
            <w:rFonts w:ascii="Cambria Math" w:eastAsia="Times New Roman" w:hAnsi="Cambria Math" w:cs="Times New Roman"/>
            <w:sz w:val="24"/>
            <w:szCs w:val="24"/>
            <w:lang w:eastAsia="en-IN" w:bidi="hi-IN"/>
          </w:rPr>
          <m:t>(</m:t>
        </m:r>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r>
          <w:rPr>
            <w:rFonts w:ascii="Cambria Math" w:eastAsia="Times New Roman" w:hAnsi="Cambria Math" w:cs="Times New Roman"/>
            <w:sz w:val="24"/>
            <w:szCs w:val="24"/>
            <w:lang w:eastAsia="en-IN" w:bidi="hi-IN"/>
          </w:rPr>
          <m:t>)</m:t>
        </m:r>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are</w:t>
      </w:r>
      <w:r w:rsidRPr="00372B2B">
        <w:rPr>
          <w:rFonts w:ascii="Times New Roman" w:eastAsia="Times New Roman" w:hAnsi="Times New Roman" w:cs="Times New Roman"/>
          <w:sz w:val="24"/>
          <w:szCs w:val="24"/>
          <w:lang w:eastAsia="en-IN" w:bidi="hi-IN"/>
        </w:rPr>
        <w:t xml:space="preserve"> the </w:t>
      </w:r>
      <w:proofErr w:type="spellStart"/>
      <w:r>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spatially referenced covariate at locations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i</m:t>
            </m:r>
          </m:sub>
        </m:sSub>
      </m:oMath>
      <w:r>
        <w:rPr>
          <w:rFonts w:ascii="Times New Roman" w:eastAsia="Times New Roman" w:hAnsi="Times New Roman" w:cs="Times New Roman"/>
          <w:sz w:val="24"/>
          <w:szCs w:val="24"/>
          <w:lang w:eastAsia="en-IN" w:bidi="hi-IN"/>
        </w:rPr>
        <w:t xml:space="preserve">and </w:t>
      </w:r>
      <m:oMath>
        <m:sSub>
          <m:sSubPr>
            <m:ctrlPr>
              <w:rPr>
                <w:rFonts w:ascii="Cambria Math" w:eastAsia="Times New Roman" w:hAnsi="Cambria Math" w:cs="Times New Roman"/>
                <w:b/>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m:rPr>
                <m:sty m:val="bi"/>
              </m:rPr>
              <w:rPr>
                <w:rFonts w:ascii="Cambria Math" w:eastAsia="Times New Roman" w:hAnsi="Cambria Math" w:cs="Times New Roman"/>
                <w:sz w:val="24"/>
                <w:szCs w:val="24"/>
                <w:lang w:eastAsia="en-IN" w:bidi="hi-IN"/>
              </w:rPr>
              <m:t>j</m:t>
            </m:r>
          </m:sub>
        </m:sSub>
      </m:oMath>
      <w:r w:rsidRPr="00372B2B">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that determine the cost of moving between these two points, </w:t>
      </w:r>
      <w:del w:id="71" w:author="David Borchers" w:date="2017-05-19T08:44:00Z">
        <w:r w:rsidDel="00F3161B">
          <w:rPr>
            <w:rFonts w:ascii="Times New Roman" w:eastAsia="Times New Roman" w:hAnsi="Times New Roman" w:cs="Times New Roman"/>
            <w:sz w:val="24"/>
            <w:szCs w:val="24"/>
            <w:lang w:eastAsia="en-IN" w:bidi="hi-IN"/>
          </w:rPr>
          <w:delText xml:space="preserve">and </w:delText>
        </w:r>
      </w:del>
      <w:ins w:id="72" w:author="David Borchers" w:date="2017-05-19T08:44:00Z">
        <w:r w:rsidR="00F3161B">
          <w:rPr>
            <w:rFonts w:ascii="Times New Roman" w:eastAsia="Times New Roman" w:hAnsi="Times New Roman" w:cs="Times New Roman"/>
            <w:sz w:val="24"/>
            <w:szCs w:val="24"/>
            <w:lang w:eastAsia="en-IN" w:bidi="hi-IN"/>
          </w:rPr>
          <w:t xml:space="preserve">while  </w:t>
        </w:r>
      </w:ins>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is the assocaited regression parameter. With this parameterisation, the larger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the greater the cost of moving due to the </w:t>
      </w:r>
      <w:proofErr w:type="spellStart"/>
      <w:r w:rsidRPr="00372B2B">
        <w:rPr>
          <w:rFonts w:ascii="Times New Roman" w:eastAsia="Times New Roman" w:hAnsi="Times New Roman" w:cs="Times New Roman"/>
          <w:i/>
          <w:sz w:val="24"/>
          <w:szCs w:val="24"/>
          <w:lang w:eastAsia="en-IN" w:bidi="hi-IN"/>
        </w:rPr>
        <w:t>m</w:t>
      </w:r>
      <w:r>
        <w:rPr>
          <w:rFonts w:ascii="Times New Roman" w:eastAsia="Times New Roman" w:hAnsi="Times New Roman" w:cs="Times New Roman"/>
          <w:sz w:val="24"/>
          <w:szCs w:val="24"/>
          <w:lang w:eastAsia="en-IN" w:bidi="hi-IN"/>
        </w:rPr>
        <w:t>th</w:t>
      </w:r>
      <w:proofErr w:type="spellEnd"/>
      <w:r>
        <w:rPr>
          <w:rFonts w:ascii="Times New Roman" w:eastAsia="Times New Roman" w:hAnsi="Times New Roman" w:cs="Times New Roman"/>
          <w:sz w:val="24"/>
          <w:szCs w:val="24"/>
          <w:lang w:eastAsia="en-IN" w:bidi="hi-IN"/>
        </w:rPr>
        <w:t xml:space="preserve"> covariate.</w:t>
      </w:r>
    </w:p>
    <w:p w14:paraId="44E8C85C" w14:textId="635787FA"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above non-Euclidian distance metric is different from that used by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Pr>
          <w:rFonts w:ascii="Times New Roman" w:eastAsia="Times New Roman" w:hAnsi="Times New Roman" w:cs="Times New Roman"/>
          <w:noProof/>
          <w:sz w:val="24"/>
          <w:szCs w:val="24"/>
          <w:lang w:eastAsia="en-IN" w:bidi="hi-IN"/>
        </w:rPr>
        <w:t>Royle et al. (2013) and Sutherland et al.</w:t>
      </w:r>
      <w:r w:rsidRPr="00002407">
        <w:rPr>
          <w:rFonts w:ascii="Times New Roman" w:eastAsia="Times New Roman" w:hAnsi="Times New Roman" w:cs="Times New Roman"/>
          <w:noProof/>
          <w:sz w:val="24"/>
          <w:szCs w:val="24"/>
          <w:lang w:eastAsia="en-IN" w:bidi="hi-IN"/>
        </w:rPr>
        <w:t xml:space="preserve"> </w:t>
      </w:r>
      <w:r>
        <w:rPr>
          <w:rFonts w:ascii="Times New Roman" w:eastAsia="Times New Roman" w:hAnsi="Times New Roman" w:cs="Times New Roman"/>
          <w:noProof/>
          <w:sz w:val="24"/>
          <w:szCs w:val="24"/>
          <w:lang w:eastAsia="en-IN" w:bidi="hi-IN"/>
        </w:rPr>
        <w:t>(</w:t>
      </w:r>
      <w:r w:rsidRPr="00002407">
        <w:rPr>
          <w:rFonts w:ascii="Times New Roman" w:eastAsia="Times New Roman" w:hAnsi="Times New Roman" w:cs="Times New Roman"/>
          <w:noProof/>
          <w:sz w:val="24"/>
          <w:szCs w:val="24"/>
          <w:lang w:eastAsia="en-IN" w:bidi="hi-IN"/>
        </w:rPr>
        <w:t>2015)</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They used </w:t>
      </w:r>
      <w:del w:id="73" w:author="David Borchers" w:date="2017-05-19T16:14:00Z">
        <w:r w:rsidDel="007E5F06">
          <w:rPr>
            <w:rFonts w:ascii="Times New Roman" w:eastAsia="Times New Roman" w:hAnsi="Times New Roman" w:cs="Times New Roman"/>
            <w:sz w:val="24"/>
            <w:szCs w:val="24"/>
            <w:lang w:eastAsia="en-IN" w:bidi="hi-IN"/>
          </w:rPr>
          <w:delText xml:space="preserve">the </w:delText>
        </w:r>
      </w:del>
      <w:del w:id="74" w:author="David Borchers" w:date="2017-05-19T16:11:00Z">
        <w:r w:rsidDel="00DE181D">
          <w:rPr>
            <w:rFonts w:ascii="Times New Roman" w:eastAsia="Times New Roman" w:hAnsi="Times New Roman" w:cs="Times New Roman"/>
            <w:sz w:val="24"/>
            <w:szCs w:val="24"/>
            <w:lang w:eastAsia="en-IN" w:bidi="hi-IN"/>
          </w:rPr>
          <w:delText xml:space="preserve">inverse of the </w:delText>
        </w:r>
      </w:del>
      <w:del w:id="75" w:author="David Borchers" w:date="2017-05-19T16:14:00Z">
        <w:r w:rsidDel="007E5F06">
          <w:rPr>
            <w:rFonts w:ascii="Times New Roman" w:eastAsia="Times New Roman" w:hAnsi="Times New Roman" w:cs="Times New Roman"/>
            <w:sz w:val="24"/>
            <w:szCs w:val="24"/>
            <w:lang w:eastAsia="en-IN" w:bidi="hi-IN"/>
          </w:rPr>
          <w:delText xml:space="preserve">mean of </w:delText>
        </w:r>
      </w:del>
      <m:oMath>
        <m:r>
          <m:rPr>
            <m:sty m:val="p"/>
          </m:rPr>
          <w:rPr>
            <w:rFonts w:ascii="Cambria Math" w:eastAsia="Times New Roman" w:hAnsi="Cambria Math" w:cs="Times New Roman"/>
            <w:sz w:val="24"/>
            <w:szCs w:val="24"/>
            <w:lang w:eastAsia="en-IN" w:bidi="hi-IN"/>
          </w:rPr>
          <m:t>exp⁡</m:t>
        </m:r>
        <w:ins w:id="76" w:author="David Borchers" w:date="2017-05-19T16:14:00Z">
          <m:r>
            <m:rPr>
              <m:sty m:val="p"/>
            </m:rPr>
            <w:rPr>
              <w:rFonts w:ascii="Cambria Math" w:eastAsia="Times New Roman" w:hAnsi="Cambria Math" w:cs="Times New Roman"/>
              <w:sz w:val="24"/>
              <w:szCs w:val="24"/>
              <w:lang w:eastAsia="en-IN" w:bidi="hi-IN"/>
            </w:rPr>
            <m:t>{</m:t>
          </m:r>
        </w:ins>
        <w:ins w:id="77" w:author="David Borchers" w:date="2017-05-19T16:13:00Z">
          <m:r>
            <w:rPr>
              <w:rFonts w:ascii="Cambria Math" w:eastAsia="Times New Roman" w:hAnsi="Cambria Math" w:cs="Times New Roman"/>
              <w:sz w:val="24"/>
              <w:szCs w:val="24"/>
              <w:lang w:eastAsia="en-IN" w:bidi="hi-IN"/>
            </w:rPr>
            <m:t>[</m:t>
          </m:r>
        </w:ins>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i</m:t>
                        </m:r>
                      </m:sub>
                    </m:sSub>
                  </m:e>
                </m:d>
              </m:e>
            </m:d>
          </m:e>
        </m:func>
        <w:ins w:id="78" w:author="David Borchers" w:date="2017-05-19T16:13:00Z">
          <m:r>
            <w:rPr>
              <w:rFonts w:ascii="Cambria Math" w:eastAsia="Times New Roman" w:hAnsi="Cambria Math" w:cs="Times New Roman"/>
              <w:sz w:val="24"/>
              <w:szCs w:val="24"/>
              <w:lang w:eastAsia="en-IN" w:bidi="hi-IN"/>
            </w:rPr>
            <m:t>+</m:t>
          </m:r>
        </w:ins>
        <m:func>
          <m:funcPr>
            <m:ctrlPr>
              <w:ins w:id="79" w:author="David Borchers" w:date="2017-05-19T16:13:00Z">
                <w:rPr>
                  <w:rFonts w:ascii="Cambria Math" w:eastAsia="Times New Roman" w:hAnsi="Cambria Math" w:cs="Times New Roman"/>
                  <w:i/>
                  <w:sz w:val="24"/>
                  <w:szCs w:val="24"/>
                  <w:lang w:eastAsia="en-IN" w:bidi="hi-IN"/>
                </w:rPr>
              </w:ins>
            </m:ctrlPr>
          </m:funcPr>
          <m:fName>
            <w:ins w:id="80" w:author="David Borchers" w:date="2017-05-19T16:13:00Z">
              <m:r>
                <m:rPr>
                  <m:sty m:val="p"/>
                </m:rPr>
                <w:rPr>
                  <w:rFonts w:ascii="Cambria Math" w:eastAsia="Times New Roman" w:hAnsi="Cambria Math" w:cs="Times New Roman"/>
                  <w:sz w:val="24"/>
                  <w:szCs w:val="24"/>
                  <w:lang w:eastAsia="en-IN" w:bidi="hi-IN"/>
                </w:rPr>
                <m:t>log</m:t>
              </m:r>
            </w:ins>
          </m:fName>
          <m:e>
            <m:d>
              <m:dPr>
                <m:begChr m:val="{"/>
                <m:endChr m:val="}"/>
                <m:ctrlPr>
                  <w:ins w:id="81" w:author="David Borchers" w:date="2017-05-19T16:13:00Z">
                    <w:rPr>
                      <w:rFonts w:ascii="Cambria Math" w:eastAsia="Times New Roman" w:hAnsi="Cambria Math" w:cs="Times New Roman"/>
                      <w:i/>
                      <w:sz w:val="24"/>
                      <w:szCs w:val="24"/>
                      <w:lang w:eastAsia="en-IN" w:bidi="hi-IN"/>
                    </w:rPr>
                  </w:ins>
                </m:ctrlPr>
              </m:dPr>
              <m:e>
                <w:ins w:id="82" w:author="David Borchers" w:date="2017-05-19T16:13:00Z">
                  <m:r>
                    <m:rPr>
                      <m:sty m:val="p"/>
                    </m:rPr>
                    <w:rPr>
                      <w:rFonts w:ascii="Cambria Math" w:eastAsia="Times New Roman" w:hAnsi="Cambria Math" w:cs="Times New Roman"/>
                      <w:sz w:val="24"/>
                      <w:szCs w:val="24"/>
                      <w:lang w:eastAsia="en-IN" w:bidi="hi-IN"/>
                    </w:rPr>
                    <m:t>noneuc</m:t>
                  </m:r>
                </w:ins>
                <m:d>
                  <m:dPr>
                    <m:ctrlPr>
                      <w:ins w:id="83" w:author="David Borchers" w:date="2017-05-19T16:13:00Z">
                        <w:rPr>
                          <w:rFonts w:ascii="Cambria Math" w:eastAsia="Times New Roman" w:hAnsi="Cambria Math" w:cs="Times New Roman"/>
                          <w:i/>
                          <w:sz w:val="24"/>
                          <w:szCs w:val="24"/>
                          <w:lang w:eastAsia="en-IN" w:bidi="hi-IN"/>
                        </w:rPr>
                      </w:ins>
                    </m:ctrlPr>
                  </m:dPr>
                  <m:e>
                    <m:sSub>
                      <m:sSubPr>
                        <m:ctrlPr>
                          <w:ins w:id="84" w:author="David Borchers" w:date="2017-05-19T16:13:00Z">
                            <w:rPr>
                              <w:rFonts w:ascii="Cambria Math" w:eastAsia="Times New Roman" w:hAnsi="Cambria Math" w:cs="Times New Roman"/>
                              <w:i/>
                              <w:sz w:val="24"/>
                              <w:szCs w:val="24"/>
                              <w:lang w:eastAsia="en-IN" w:bidi="hi-IN"/>
                            </w:rPr>
                          </w:ins>
                        </m:ctrlPr>
                      </m:sSubPr>
                      <m:e>
                        <w:ins w:id="85" w:author="David Borchers" w:date="2017-05-19T16:13:00Z">
                          <m:r>
                            <m:rPr>
                              <m:sty m:val="bi"/>
                            </m:rPr>
                            <w:rPr>
                              <w:rFonts w:ascii="Cambria Math" w:eastAsia="Times New Roman" w:hAnsi="Cambria Math" w:cs="Times New Roman"/>
                              <w:sz w:val="24"/>
                              <w:szCs w:val="24"/>
                              <w:lang w:eastAsia="en-IN" w:bidi="hi-IN"/>
                            </w:rPr>
                            <m:t>s</m:t>
                          </m:r>
                        </w:ins>
                      </m:e>
                      <m:sub>
                        <w:ins w:id="86" w:author="David Borchers" w:date="2017-05-19T16:13:00Z">
                          <m:r>
                            <w:rPr>
                              <w:rFonts w:ascii="Cambria Math" w:eastAsia="Times New Roman" w:hAnsi="Cambria Math" w:cs="Times New Roman"/>
                              <w:sz w:val="24"/>
                              <w:szCs w:val="24"/>
                              <w:lang w:eastAsia="en-IN" w:bidi="hi-IN"/>
                            </w:rPr>
                            <m:t>i</m:t>
                          </m:r>
                        </w:ins>
                      </m:sub>
                    </m:sSub>
                  </m:e>
                </m:d>
                <w:ins w:id="87" w:author="David Borchers" w:date="2017-05-19T16:13:00Z">
                  <m:r>
                    <w:rPr>
                      <w:rFonts w:ascii="Cambria Math" w:eastAsia="Times New Roman" w:hAnsi="Cambria Math" w:cs="Times New Roman"/>
                      <w:sz w:val="24"/>
                      <w:szCs w:val="24"/>
                      <w:lang w:eastAsia="en-IN" w:bidi="hi-IN"/>
                    </w:rPr>
                    <m:t>]/2</m:t>
                  </m:r>
                </w:ins>
              </m:e>
            </m:d>
          </m:e>
        </m:func>
      </m:oMath>
      <w:del w:id="88" w:author="David Borchers" w:date="2017-05-19T16:14:00Z">
        <w:r w:rsidR="00F14773" w:rsidDel="007E5F06">
          <w:rPr>
            <w:rFonts w:ascii="Times New Roman" w:eastAsia="Times New Roman" w:hAnsi="Times New Roman" w:cs="Times New Roman"/>
            <w:sz w:val="24"/>
            <w:szCs w:val="24"/>
            <w:lang w:eastAsia="en-IN" w:bidi="hi-IN"/>
          </w:rPr>
          <w:delText xml:space="preserve"> </w:delText>
        </w:r>
        <w:r w:rsidDel="007E5F06">
          <w:rPr>
            <w:rFonts w:ascii="Times New Roman" w:eastAsia="Times New Roman" w:hAnsi="Times New Roman" w:cs="Times New Roman"/>
            <w:sz w:val="24"/>
            <w:szCs w:val="24"/>
            <w:lang w:eastAsia="en-IN" w:bidi="hi-IN"/>
          </w:rPr>
          <w:delText xml:space="preserve">and </w:delText>
        </w:r>
        <m:oMath>
          <m:func>
            <m:funcPr>
              <m:ctrlPr>
                <w:rPr>
                  <w:rFonts w:ascii="Cambria Math" w:eastAsia="Times New Roman" w:hAnsi="Cambria Math" w:cs="Times New Roman"/>
                  <w:i/>
                  <w:sz w:val="24"/>
                  <w:szCs w:val="24"/>
                  <w:lang w:eastAsia="en-IN" w:bidi="hi-IN"/>
                </w:rPr>
              </m:ctrlPr>
            </m:funcPr>
            <m:fName>
              <m:r>
                <m:rPr>
                  <m:sty m:val="p"/>
                </m:rPr>
                <w:rPr>
                  <w:rFonts w:ascii="Cambria Math" w:eastAsia="Times New Roman" w:hAnsi="Cambria Math" w:cs="Times New Roman"/>
                  <w:sz w:val="24"/>
                  <w:szCs w:val="24"/>
                  <w:lang w:eastAsia="en-IN" w:bidi="hi-IN"/>
                </w:rPr>
                <m:t>log</m:t>
              </m:r>
            </m:fName>
            <m:e>
              <m:d>
                <m:dPr>
                  <m:begChr m:val="{"/>
                  <m:endChr m:val="}"/>
                  <m:ctrlPr>
                    <w:rPr>
                      <w:rFonts w:ascii="Cambria Math" w:eastAsia="Times New Roman" w:hAnsi="Cambria Math" w:cs="Times New Roman"/>
                      <w:i/>
                      <w:sz w:val="24"/>
                      <w:szCs w:val="24"/>
                      <w:lang w:eastAsia="en-IN" w:bidi="hi-IN"/>
                    </w:rPr>
                  </m:ctrlPr>
                </m:dPr>
                <m:e>
                  <m:r>
                    <m:rPr>
                      <m:sty m:val="p"/>
                    </m:rPr>
                    <w:rPr>
                      <w:rFonts w:ascii="Cambria Math" w:eastAsia="Times New Roman" w:hAnsi="Cambria Math" w:cs="Times New Roman"/>
                      <w:sz w:val="24"/>
                      <w:szCs w:val="24"/>
                      <w:lang w:eastAsia="en-IN" w:bidi="hi-IN"/>
                    </w:rPr>
                    <m:t>noneuc</m:t>
                  </m:r>
                  <m:d>
                    <m:dPr>
                      <m:ctrlPr>
                        <w:rPr>
                          <w:rFonts w:ascii="Cambria Math" w:eastAsia="Times New Roman" w:hAnsi="Cambria Math" w:cs="Times New Roman"/>
                          <w:i/>
                          <w:sz w:val="24"/>
                          <w:szCs w:val="24"/>
                          <w:lang w:eastAsia="en-IN" w:bidi="hi-IN"/>
                        </w:rPr>
                      </m:ctrlPr>
                    </m:dPr>
                    <m:e>
                      <m:sSub>
                        <m:sSubPr>
                          <m:ctrlPr>
                            <w:rPr>
                              <w:rFonts w:ascii="Cambria Math" w:eastAsia="Times New Roman" w:hAnsi="Cambria Math" w:cs="Times New Roman"/>
                              <w:i/>
                              <w:sz w:val="24"/>
                              <w:szCs w:val="24"/>
                              <w:lang w:eastAsia="en-IN" w:bidi="hi-IN"/>
                            </w:rPr>
                          </m:ctrlPr>
                        </m:sSubPr>
                        <m:e>
                          <m:r>
                            <m:rPr>
                              <m:sty m:val="bi"/>
                            </m:rPr>
                            <w:rPr>
                              <w:rFonts w:ascii="Cambria Math" w:eastAsia="Times New Roman" w:hAnsi="Cambria Math" w:cs="Times New Roman"/>
                              <w:sz w:val="24"/>
                              <w:szCs w:val="24"/>
                              <w:lang w:eastAsia="en-IN" w:bidi="hi-IN"/>
                            </w:rPr>
                            <m:t>s</m:t>
                          </m:r>
                        </m:e>
                        <m:sub>
                          <m:r>
                            <w:rPr>
                              <w:rFonts w:ascii="Cambria Math" w:eastAsia="Times New Roman" w:hAnsi="Cambria Math" w:cs="Times New Roman"/>
                              <w:sz w:val="24"/>
                              <w:szCs w:val="24"/>
                              <w:lang w:eastAsia="en-IN" w:bidi="hi-IN"/>
                            </w:rPr>
                            <m:t>j</m:t>
                          </m:r>
                        </m:sub>
                      </m:sSub>
                    </m:e>
                  </m:d>
                </m:e>
              </m:d>
            </m:e>
          </m:func>
        </m:oMath>
      </w:del>
      <w:r>
        <w:rPr>
          <w:rFonts w:ascii="Times New Roman" w:eastAsia="Times New Roman" w:hAnsi="Times New Roman" w:cs="Times New Roman"/>
          <w:sz w:val="24"/>
          <w:szCs w:val="24"/>
          <w:lang w:eastAsia="en-IN" w:bidi="hi-IN"/>
        </w:rPr>
        <w:t xml:space="preserve">. We found that their parameterisation resulted in high correlation between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β</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and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ins w:id="89" w:author="David Borchers" w:date="2017-05-19T16:14:00Z">
        <w:r w:rsidR="007E5F06">
          <w:rPr>
            <w:rFonts w:ascii="Times New Roman" w:eastAsia="Times New Roman" w:hAnsi="Times New Roman" w:cs="Times New Roman"/>
            <w:sz w:val="24"/>
            <w:szCs w:val="24"/>
            <w:lang w:eastAsia="en-IN" w:bidi="hi-IN"/>
          </w:rPr>
          <w:t xml:space="preserve"> with our data</w:t>
        </w:r>
      </w:ins>
      <w:r>
        <w:rPr>
          <w:rFonts w:ascii="Times New Roman" w:eastAsia="Times New Roman" w:hAnsi="Times New Roman" w:cs="Times New Roman"/>
          <w:sz w:val="24"/>
          <w:szCs w:val="24"/>
          <w:lang w:eastAsia="en-IN" w:bidi="hi-IN"/>
        </w:rPr>
        <w:t xml:space="preserve">, and poor estimation precision for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γ</m:t>
            </m:r>
          </m:e>
          <m:sub>
            <m:r>
              <w:rPr>
                <w:rFonts w:ascii="Cambria Math" w:eastAsia="Times New Roman" w:hAnsi="Cambria Math" w:cs="Times New Roman"/>
                <w:sz w:val="24"/>
                <w:szCs w:val="24"/>
                <w:lang w:eastAsia="en-IN" w:bidi="hi-IN"/>
              </w:rPr>
              <m:t>1</m:t>
            </m:r>
          </m:sub>
        </m:sSub>
      </m:oMath>
      <w:r>
        <w:rPr>
          <w:rFonts w:ascii="Times New Roman" w:eastAsia="Times New Roman" w:hAnsi="Times New Roman" w:cs="Times New Roman"/>
          <w:sz w:val="24"/>
          <w:szCs w:val="24"/>
          <w:lang w:eastAsia="en-IN" w:bidi="hi-IN"/>
        </w:rPr>
        <w:t xml:space="preserve">. Our parameterisation increases the contrast between noneuc values at different values of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x</m:t>
            </m:r>
          </m:e>
          <m:sub>
            <m:r>
              <w:rPr>
                <w:rFonts w:ascii="Cambria Math" w:eastAsia="Times New Roman" w:hAnsi="Cambria Math" w:cs="Times New Roman"/>
                <w:sz w:val="24"/>
                <w:szCs w:val="24"/>
                <w:lang w:eastAsia="en-IN" w:bidi="hi-IN"/>
              </w:rPr>
              <m:t>m</m:t>
            </m:r>
          </m:sub>
        </m:sSub>
      </m:oMath>
      <w:r>
        <w:rPr>
          <w:rFonts w:ascii="Times New Roman" w:eastAsia="Times New Roman" w:hAnsi="Times New Roman" w:cs="Times New Roman"/>
          <w:sz w:val="24"/>
          <w:szCs w:val="24"/>
          <w:lang w:eastAsia="en-IN" w:bidi="hi-IN"/>
        </w:rPr>
        <w:t xml:space="preserve">, and results in a model with </w:t>
      </w:r>
      <w:r w:rsidR="00F14773">
        <w:rPr>
          <w:rFonts w:ascii="Times New Roman" w:eastAsia="Times New Roman" w:hAnsi="Times New Roman" w:cs="Times New Roman"/>
          <w:sz w:val="24"/>
          <w:szCs w:val="24"/>
          <w:lang w:eastAsia="en-IN" w:bidi="hi-IN"/>
        </w:rPr>
        <w:t>suitably</w:t>
      </w:r>
      <w:r>
        <w:rPr>
          <w:rFonts w:ascii="Times New Roman" w:eastAsia="Times New Roman" w:hAnsi="Times New Roman" w:cs="Times New Roman"/>
          <w:sz w:val="24"/>
          <w:szCs w:val="24"/>
          <w:lang w:eastAsia="en-IN" w:bidi="hi-IN"/>
        </w:rPr>
        <w:t xml:space="preserve"> low correlations between these parameters.</w:t>
      </w:r>
    </w:p>
    <w:p w14:paraId="315B3B4D" w14:textId="08AE35C5"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Models were ranked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which balances the improved fit due to use of more parameters against the increased variance due to use of more parameters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"10.1007/s00265-010-1029-6", "ISSN" : "0340-5443", "author" : [ { "dropping-particle" : "", "family" : "Burnham", "given" : "Kenneth P.", "non-dropping-particle" : "", "parse-names" : false, "suffix" : "" }, { "dropping-particle" : "", "family" : "Anderson", "given" : "David R.", "non-dropping-particle" : "", "parse-names" : false, "suffix" : "" }, { "dropping-particle" : "", "family" : "Huyvaert", "given" : "Kathryn P.", "non-dropping-particle" : "", "parse-names" : false, "suffix" : "" } ], "container-title" : "Behavioral Ecology and Sociobiology", "id" : "ITEM-1", "issue" : "1", "issued" : { "date-parts" : [ [ "2010", "8", "18" ] ] }, "page" : "23-35", "title" : "AIC model selection and multimodel inference in behavioral ecology: some background, observations, and comparisons", "type" : "article-journal", "volume" : "65" }, "uris" : [ "http://www.mendeley.com/documents/?uuid=5d804069-9e91-41b4-923c-1f00a67a80c6" ] } ], "mendeley" : { "formattedCitation" : "(Burnham et al., 2010)", "plainTextFormattedCitation" : "(Burnham et al., 2010)"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5E7682">
        <w:rPr>
          <w:rFonts w:ascii="Times New Roman" w:eastAsia="Times New Roman" w:hAnsi="Times New Roman" w:cs="Times New Roman"/>
          <w:noProof/>
          <w:sz w:val="24"/>
          <w:szCs w:val="24"/>
          <w:lang w:eastAsia="en-IN" w:bidi="hi-IN"/>
        </w:rPr>
        <w:t>(Burnham et al., 2010)</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w:t>
      </w:r>
      <w:r w:rsidR="005173EF">
        <w:rPr>
          <w:rFonts w:ascii="Times New Roman" w:eastAsia="Times New Roman" w:hAnsi="Times New Roman" w:cs="Times New Roman"/>
          <w:sz w:val="24"/>
          <w:szCs w:val="24"/>
          <w:lang w:eastAsia="en-IN" w:bidi="hi-IN"/>
        </w:rPr>
        <w:t xml:space="preserve">We discarded models with the lowest cumulative AIC weight up to 0.05 (5%). </w:t>
      </w:r>
    </w:p>
    <w:p w14:paraId="13FED690"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frequency with which a snow leopard encounters a camera trap is likely to be affected by the ruggedness and topography of the sites at which the camera traps are installed, the ruggedness and topography in other parts of its home range, and whether or not the camera trap is close to a water hole. We investigated the effect of terrain ruggedness, topography and presence of waterholes on the </w:t>
      </w:r>
      <w:r w:rsidRPr="00F527FC">
        <w:rPr>
          <w:rFonts w:ascii="Times New Roman" w:eastAsia="Times New Roman" w:hAnsi="Times New Roman" w:cs="Times New Roman"/>
          <w:sz w:val="24"/>
          <w:szCs w:val="24"/>
          <w:lang w:eastAsia="en-IN" w:bidi="hi-IN"/>
        </w:rPr>
        <w:t xml:space="preserve">expected encounter rate </w:t>
      </w:r>
      <w:r>
        <w:rPr>
          <w:rFonts w:ascii="Times New Roman" w:eastAsia="Times New Roman" w:hAnsi="Times New Roman" w:cs="Times New Roman"/>
          <w:sz w:val="24"/>
          <w:szCs w:val="24"/>
          <w:lang w:eastAsia="en-IN" w:bidi="hi-IN"/>
        </w:rPr>
        <w:t>intercept and range parameter.</w:t>
      </w:r>
    </w:p>
    <w:p w14:paraId="327A00C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Telemetry data from 20 snow leopards, obtained separately from this study, showed that their habitat use appeared to be strongly influenced by</w:t>
      </w:r>
      <w:r w:rsidRPr="0011761F">
        <w:rPr>
          <w:rFonts w:ascii="Times New Roman" w:eastAsia="Times New Roman" w:hAnsi="Times New Roman" w:cs="Times New Roman"/>
          <w:sz w:val="24"/>
          <w:szCs w:val="24"/>
          <w:lang w:eastAsia="en-IN" w:bidi="hi-IN"/>
        </w:rPr>
        <w:t xml:space="preserve"> selection </w:t>
      </w:r>
      <w:r>
        <w:rPr>
          <w:rFonts w:ascii="Times New Roman" w:eastAsia="Times New Roman" w:hAnsi="Times New Roman" w:cs="Times New Roman"/>
          <w:sz w:val="24"/>
          <w:szCs w:val="24"/>
          <w:lang w:eastAsia="en-IN" w:bidi="hi-IN"/>
        </w:rPr>
        <w:t>for</w:t>
      </w:r>
      <w:r w:rsidRPr="0011761F">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rugged </w:t>
      </w:r>
      <w:r w:rsidRPr="0011761F">
        <w:rPr>
          <w:rFonts w:ascii="Times New Roman" w:eastAsia="Times New Roman" w:hAnsi="Times New Roman" w:cs="Times New Roman"/>
          <w:sz w:val="24"/>
          <w:szCs w:val="24"/>
          <w:lang w:eastAsia="en-IN" w:bidi="hi-IN"/>
        </w:rPr>
        <w:t>habitat</w:t>
      </w:r>
      <w:r>
        <w:rPr>
          <w:rFonts w:ascii="Times New Roman" w:eastAsia="Times New Roman" w:hAnsi="Times New Roman" w:cs="Times New Roman"/>
          <w:sz w:val="24"/>
          <w:szCs w:val="24"/>
          <w:lang w:eastAsia="en-IN" w:bidi="hi-IN"/>
        </w:rPr>
        <w:t xml:space="preserve"> types and avoidance of flat. In order to incorporate the effect of habitat-dependent ranging patterns, we considered models using least-cost path distance in addition to models with Euclidian distance (which assume that ranging pattern is unaffected by the habitat that the animal moves through).</w:t>
      </w:r>
      <w:r w:rsidRPr="0011761F">
        <w:rPr>
          <w:rFonts w:ascii="Times New Roman" w:eastAsia="Times New Roman" w:hAnsi="Times New Roman" w:cs="Times New Roman"/>
          <w:sz w:val="24"/>
          <w:szCs w:val="24"/>
          <w:lang w:eastAsia="en-IN" w:bidi="hi-IN"/>
        </w:rPr>
        <w:t xml:space="preserve"> </w:t>
      </w:r>
    </w:p>
    <w:p w14:paraId="0D7C50B9" w14:textId="2459446A"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Conventional SCR analyses assume uniform density across the study areas and do not model spatial variation in density at resolutions finer than survey regions or strata. </w:t>
      </w:r>
      <w:del w:id="90" w:author="David Borchers" w:date="2017-05-23T11:07:00Z">
        <w:r w:rsidDel="00740317">
          <w:rPr>
            <w:rFonts w:ascii="Times New Roman" w:eastAsia="Times New Roman" w:hAnsi="Times New Roman" w:cs="Times New Roman"/>
            <w:sz w:val="24"/>
            <w:szCs w:val="24"/>
            <w:lang w:eastAsia="en-IN" w:bidi="hi-IN"/>
          </w:rPr>
          <w:delText xml:space="preserve">However, the secr package implements a regression spline method proposed by Borchers and Kidney (2014) that allows flexible estimation of density as a smooth spatial function of ecologically meaningful covariates. </w:delText>
        </w:r>
      </w:del>
      <w:r w:rsidRPr="0011761F">
        <w:rPr>
          <w:rFonts w:ascii="Times New Roman" w:eastAsia="Times New Roman" w:hAnsi="Times New Roman" w:cs="Times New Roman"/>
          <w:sz w:val="24"/>
          <w:szCs w:val="24"/>
          <w:lang w:eastAsia="en-IN" w:bidi="hi-IN"/>
        </w:rPr>
        <w:t xml:space="preserve">We </w:t>
      </w:r>
      <w:r>
        <w:rPr>
          <w:rFonts w:ascii="Times New Roman" w:eastAsia="Times New Roman" w:hAnsi="Times New Roman" w:cs="Times New Roman"/>
          <w:sz w:val="24"/>
          <w:szCs w:val="24"/>
          <w:lang w:eastAsia="en-IN" w:bidi="hi-IN"/>
        </w:rPr>
        <w:t>investigated the dependence o</w:t>
      </w:r>
      <w:r w:rsidRPr="0011761F">
        <w:rPr>
          <w:rFonts w:ascii="Times New Roman" w:eastAsia="Times New Roman" w:hAnsi="Times New Roman" w:cs="Times New Roman"/>
          <w:sz w:val="24"/>
          <w:szCs w:val="24"/>
          <w:lang w:eastAsia="en-IN" w:bidi="hi-IN"/>
        </w:rPr>
        <w:t xml:space="preserve">f snow leopard densities </w:t>
      </w:r>
      <w:r>
        <w:rPr>
          <w:rFonts w:ascii="Times New Roman" w:eastAsia="Times New Roman" w:hAnsi="Times New Roman" w:cs="Times New Roman"/>
          <w:sz w:val="24"/>
          <w:szCs w:val="24"/>
          <w:lang w:eastAsia="en-IN" w:bidi="hi-IN"/>
        </w:rPr>
        <w:t xml:space="preserve">on </w:t>
      </w:r>
      <w:r w:rsidRPr="0011761F">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estimating non-uniform density surface that depends on terrain ruggedness in each study area</w:t>
      </w:r>
      <w:ins w:id="91" w:author="David Borchers" w:date="2017-05-23T11:07:00Z">
        <w:r w:rsidR="00740317">
          <w:rPr>
            <w:rFonts w:ascii="Times New Roman" w:eastAsia="Times New Roman" w:hAnsi="Times New Roman" w:cs="Times New Roman"/>
            <w:sz w:val="24"/>
            <w:szCs w:val="24"/>
            <w:lang w:eastAsia="en-IN" w:bidi="hi-IN"/>
          </w:rPr>
          <w:t>, using Equation (1) above</w:t>
        </w:r>
      </w:ins>
      <w:r>
        <w:rPr>
          <w:rFonts w:ascii="Times New Roman" w:eastAsia="Times New Roman" w:hAnsi="Times New Roman" w:cs="Times New Roman"/>
          <w:sz w:val="24"/>
          <w:szCs w:val="24"/>
          <w:lang w:eastAsia="en-IN" w:bidi="hi-IN"/>
        </w:rPr>
        <w:t xml:space="preserve">. </w:t>
      </w:r>
    </w:p>
    <w:p w14:paraId="753183CC" w14:textId="5A7A2D34"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W</w:t>
      </w:r>
      <w:r w:rsidRPr="0011761F">
        <w:rPr>
          <w:rFonts w:ascii="Times New Roman" w:eastAsia="Times New Roman" w:hAnsi="Times New Roman" w:cs="Times New Roman"/>
          <w:sz w:val="24"/>
          <w:szCs w:val="24"/>
          <w:lang w:eastAsia="en-IN" w:bidi="hi-IN"/>
        </w:rPr>
        <w:t xml:space="preserve">e </w:t>
      </w:r>
      <w:r>
        <w:rPr>
          <w:rFonts w:ascii="Times New Roman" w:eastAsia="Times New Roman" w:hAnsi="Times New Roman" w:cs="Times New Roman"/>
          <w:sz w:val="24"/>
          <w:szCs w:val="24"/>
          <w:lang w:eastAsia="en-IN" w:bidi="hi-IN"/>
        </w:rPr>
        <w:t xml:space="preserve">also fitted models to all three areas simultaneously and used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to investigate whether covariate effects were area-specific or shared across areas. </w:t>
      </w:r>
      <w:commentRangeStart w:id="92"/>
      <w:commentRangeStart w:id="93"/>
      <w:commentRangeStart w:id="94"/>
      <w:r>
        <w:rPr>
          <w:rFonts w:ascii="Times New Roman" w:eastAsia="Times New Roman" w:hAnsi="Times New Roman" w:cs="Times New Roman"/>
          <w:sz w:val="24"/>
          <w:szCs w:val="24"/>
          <w:lang w:eastAsia="en-IN" w:bidi="hi-IN"/>
        </w:rPr>
        <w:t xml:space="preserve">We used this analysis to </w:t>
      </w:r>
      <w:ins w:id="95" w:author="Koustubh Sharma" w:date="2017-05-19T01:28:00Z">
        <w:r w:rsidR="003B5626">
          <w:rPr>
            <w:rFonts w:ascii="Times New Roman" w:eastAsia="Times New Roman" w:hAnsi="Times New Roman" w:cs="Times New Roman"/>
            <w:sz w:val="24"/>
            <w:szCs w:val="24"/>
            <w:lang w:eastAsia="en-IN" w:bidi="hi-IN"/>
          </w:rPr>
          <w:t xml:space="preserve">report </w:t>
        </w:r>
      </w:ins>
      <w:del w:id="96" w:author="Koustubh Sharma" w:date="2017-05-19T01:28:00Z">
        <w:r w:rsidDel="003B5626">
          <w:rPr>
            <w:rFonts w:ascii="Times New Roman" w:eastAsia="Times New Roman" w:hAnsi="Times New Roman" w:cs="Times New Roman"/>
            <w:sz w:val="24"/>
            <w:szCs w:val="24"/>
            <w:lang w:eastAsia="en-IN" w:bidi="hi-IN"/>
          </w:rPr>
          <w:delText xml:space="preserve">compare </w:delText>
        </w:r>
      </w:del>
      <w:ins w:id="97" w:author="Koustubh Sharma" w:date="2017-05-19T01:29:00Z">
        <w:r w:rsidR="00567E8C">
          <w:rPr>
            <w:rFonts w:ascii="Times New Roman" w:eastAsia="Times New Roman" w:hAnsi="Times New Roman" w:cs="Times New Roman"/>
            <w:sz w:val="24"/>
            <w:szCs w:val="24"/>
            <w:lang w:eastAsia="en-IN" w:bidi="hi-IN"/>
          </w:rPr>
          <w:t xml:space="preserve">differences (or lack of) in </w:t>
        </w:r>
      </w:ins>
      <w:r w:rsidRPr="0011761F">
        <w:rPr>
          <w:rFonts w:ascii="Times New Roman" w:eastAsia="Times New Roman" w:hAnsi="Times New Roman" w:cs="Times New Roman"/>
          <w:sz w:val="24"/>
          <w:szCs w:val="24"/>
          <w:lang w:eastAsia="en-IN" w:bidi="hi-IN"/>
        </w:rPr>
        <w:t xml:space="preserve">densities </w:t>
      </w:r>
      <w:r>
        <w:rPr>
          <w:rFonts w:ascii="Times New Roman" w:eastAsia="Times New Roman" w:hAnsi="Times New Roman" w:cs="Times New Roman"/>
          <w:sz w:val="24"/>
          <w:szCs w:val="24"/>
          <w:lang w:eastAsia="en-IN" w:bidi="hi-IN"/>
        </w:rPr>
        <w:t xml:space="preserve">between </w:t>
      </w:r>
      <w:r w:rsidRPr="0011761F">
        <w:rPr>
          <w:rFonts w:ascii="Times New Roman" w:eastAsia="Times New Roman" w:hAnsi="Times New Roman" w:cs="Times New Roman"/>
          <w:sz w:val="24"/>
          <w:szCs w:val="24"/>
          <w:lang w:eastAsia="en-IN" w:bidi="hi-IN"/>
        </w:rPr>
        <w:t xml:space="preserve">the </w:t>
      </w:r>
      <w:ins w:id="98" w:author="Koustubh Sharma" w:date="2017-05-19T01:29:00Z">
        <w:r w:rsidR="00567E8C">
          <w:rPr>
            <w:rFonts w:ascii="Times New Roman" w:eastAsia="Times New Roman" w:hAnsi="Times New Roman" w:cs="Times New Roman"/>
            <w:sz w:val="24"/>
            <w:szCs w:val="24"/>
            <w:lang w:eastAsia="en-IN" w:bidi="hi-IN"/>
          </w:rPr>
          <w:t>three study areas</w:t>
        </w:r>
      </w:ins>
      <w:commentRangeEnd w:id="92"/>
      <w:r w:rsidR="00740317">
        <w:rPr>
          <w:rStyle w:val="CommentReference"/>
        </w:rPr>
        <w:commentReference w:id="92"/>
      </w:r>
      <w:del w:id="99" w:author="Koustubh Sharma" w:date="2017-05-19T01:29:00Z">
        <w:r w:rsidDel="00567E8C">
          <w:rPr>
            <w:rFonts w:ascii="Times New Roman" w:eastAsia="Times New Roman" w:hAnsi="Times New Roman" w:cs="Times New Roman"/>
            <w:sz w:val="24"/>
            <w:szCs w:val="24"/>
            <w:lang w:eastAsia="en-IN" w:bidi="hi-IN"/>
          </w:rPr>
          <w:delText>strictly protected, partially protected and unprotected</w:delText>
        </w:r>
        <w:r w:rsidRPr="0011761F" w:rsidDel="00567E8C">
          <w:rPr>
            <w:rFonts w:ascii="Times New Roman" w:eastAsia="Times New Roman" w:hAnsi="Times New Roman" w:cs="Times New Roman"/>
            <w:sz w:val="24"/>
            <w:szCs w:val="24"/>
            <w:lang w:eastAsia="en-IN" w:bidi="hi-IN"/>
          </w:rPr>
          <w:delText xml:space="preserve"> areas</w:delText>
        </w:r>
        <w:commentRangeEnd w:id="93"/>
        <w:r w:rsidDel="00567E8C">
          <w:rPr>
            <w:rStyle w:val="CommentReference"/>
          </w:rPr>
          <w:commentReference w:id="93"/>
        </w:r>
        <w:commentRangeEnd w:id="94"/>
        <w:r w:rsidDel="00567E8C">
          <w:rPr>
            <w:rStyle w:val="CommentReference"/>
          </w:rPr>
          <w:commentReference w:id="94"/>
        </w:r>
      </w:del>
      <w:r>
        <w:rPr>
          <w:rFonts w:ascii="Times New Roman" w:eastAsia="Times New Roman" w:hAnsi="Times New Roman" w:cs="Times New Roman"/>
          <w:sz w:val="24"/>
          <w:szCs w:val="24"/>
          <w:lang w:eastAsia="en-IN" w:bidi="hi-IN"/>
        </w:rPr>
        <w:t>.</w:t>
      </w:r>
    </w:p>
    <w:p w14:paraId="079A2AF7" w14:textId="77777777" w:rsidR="00D4256D" w:rsidRPr="0011761F"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00"/>
      <w:r>
        <w:rPr>
          <w:rFonts w:ascii="Times New Roman" w:eastAsia="Times New Roman" w:hAnsi="Times New Roman" w:cs="Times New Roman"/>
          <w:sz w:val="24"/>
          <w:szCs w:val="24"/>
          <w:lang w:eastAsia="en-IN" w:bidi="hi-IN"/>
        </w:rPr>
        <w:t xml:space="preserve">For the purposes of comparison, we provide plots of both the estimated density surface in each survey area, and the predicted density, conditional on capture histories, from a model with a flat density surface model (using the </w:t>
      </w:r>
      <w:proofErr w:type="spellStart"/>
      <w:r>
        <w:rPr>
          <w:rFonts w:ascii="Times New Roman" w:eastAsia="Times New Roman" w:hAnsi="Times New Roman" w:cs="Times New Roman"/>
          <w:sz w:val="24"/>
          <w:szCs w:val="24"/>
          <w:lang w:eastAsia="en-IN" w:bidi="hi-IN"/>
        </w:rPr>
        <w:t>secr</w:t>
      </w:r>
      <w:proofErr w:type="spellEnd"/>
      <w:r>
        <w:rPr>
          <w:rFonts w:ascii="Times New Roman" w:eastAsia="Times New Roman" w:hAnsi="Times New Roman" w:cs="Times New Roman"/>
          <w:sz w:val="24"/>
          <w:szCs w:val="24"/>
          <w:lang w:eastAsia="en-IN" w:bidi="hi-IN"/>
        </w:rPr>
        <w:t xml:space="preserve"> function ``</w:t>
      </w:r>
      <w:proofErr w:type="spellStart"/>
      <w:r>
        <w:rPr>
          <w:rFonts w:ascii="Times New Roman" w:eastAsia="Times New Roman" w:hAnsi="Times New Roman" w:cs="Times New Roman"/>
          <w:sz w:val="24"/>
          <w:szCs w:val="24"/>
          <w:lang w:eastAsia="en-IN" w:bidi="hi-IN"/>
        </w:rPr>
        <w:t>fx.total</w:t>
      </w:r>
      <w:proofErr w:type="spellEnd"/>
      <w:r>
        <w:rPr>
          <w:rFonts w:ascii="Times New Roman" w:eastAsia="Times New Roman" w:hAnsi="Times New Roman" w:cs="Times New Roman"/>
          <w:sz w:val="24"/>
          <w:szCs w:val="24"/>
          <w:lang w:eastAsia="en-IN" w:bidi="hi-IN"/>
        </w:rPr>
        <w:t>’’). The latter are often misinterpreted as density surface models; we plot them here to illustrate the difference between them and density surface models.</w:t>
      </w:r>
      <w:commentRangeEnd w:id="100"/>
      <w:r w:rsidR="00930CD8">
        <w:rPr>
          <w:rStyle w:val="CommentReference"/>
        </w:rPr>
        <w:commentReference w:id="100"/>
      </w:r>
    </w:p>
    <w:p w14:paraId="406EF0F7"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b/>
          <w:bCs/>
          <w:sz w:val="24"/>
          <w:szCs w:val="24"/>
          <w:lang w:eastAsia="en-IN" w:bidi="hi-IN"/>
        </w:rPr>
      </w:pPr>
      <w:r w:rsidRPr="00435D3C">
        <w:rPr>
          <w:rFonts w:ascii="Times New Roman" w:eastAsia="Times New Roman" w:hAnsi="Times New Roman" w:cs="Times New Roman"/>
          <w:b/>
          <w:bCs/>
          <w:sz w:val="24"/>
          <w:szCs w:val="24"/>
          <w:lang w:eastAsia="en-IN" w:bidi="hi-IN"/>
        </w:rPr>
        <w:t>Results</w:t>
      </w:r>
    </w:p>
    <w:p w14:paraId="7B1F0626" w14:textId="0A1DC226"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The best models by AIC were found to differ between the three study areas (Table 1). </w:t>
      </w:r>
      <w:del w:id="101" w:author="David Borchers" w:date="2017-05-23T12:43:00Z">
        <w:r w:rsidDel="00930CD8">
          <w:rPr>
            <w:rFonts w:ascii="Times New Roman" w:eastAsia="Times New Roman" w:hAnsi="Times New Roman" w:cs="Times New Roman"/>
            <w:sz w:val="24"/>
            <w:szCs w:val="24"/>
            <w:lang w:eastAsia="en-IN" w:bidi="hi-IN"/>
          </w:rPr>
          <w:delText>However, n</w:delText>
        </w:r>
      </w:del>
      <w:ins w:id="102" w:author="David Borchers" w:date="2017-05-23T12:43:00Z">
        <w:r w:rsidR="00930CD8">
          <w:rPr>
            <w:rFonts w:ascii="Times New Roman" w:eastAsia="Times New Roman" w:hAnsi="Times New Roman" w:cs="Times New Roman"/>
            <w:sz w:val="24"/>
            <w:szCs w:val="24"/>
            <w:lang w:eastAsia="en-IN" w:bidi="hi-IN"/>
          </w:rPr>
          <w:t>N</w:t>
        </w:r>
      </w:ins>
      <w:r>
        <w:rPr>
          <w:rFonts w:ascii="Times New Roman" w:eastAsia="Times New Roman" w:hAnsi="Times New Roman" w:cs="Times New Roman"/>
          <w:sz w:val="24"/>
          <w:szCs w:val="24"/>
          <w:lang w:eastAsia="en-IN" w:bidi="hi-IN"/>
        </w:rPr>
        <w:t>on-</w:t>
      </w:r>
      <w:ins w:id="103" w:author="David Borchers" w:date="2017-05-23T12:43:00Z">
        <w:r w:rsidR="00930CD8">
          <w:rPr>
            <w:rFonts w:ascii="Times New Roman" w:eastAsia="Times New Roman" w:hAnsi="Times New Roman" w:cs="Times New Roman"/>
            <w:sz w:val="24"/>
            <w:szCs w:val="24"/>
            <w:lang w:eastAsia="en-IN" w:bidi="hi-IN"/>
          </w:rPr>
          <w:t>uniform</w:t>
        </w:r>
      </w:ins>
      <w:del w:id="104" w:author="David Borchers" w:date="2017-05-23T12:43:00Z">
        <w:r w:rsidDel="00930CD8">
          <w:rPr>
            <w:rFonts w:ascii="Times New Roman" w:eastAsia="Times New Roman" w:hAnsi="Times New Roman" w:cs="Times New Roman"/>
            <w:sz w:val="24"/>
            <w:szCs w:val="24"/>
            <w:lang w:eastAsia="en-IN" w:bidi="hi-IN"/>
          </w:rPr>
          <w:delText>Euclidean</w:delText>
        </w:r>
      </w:del>
      <w:r>
        <w:rPr>
          <w:rFonts w:ascii="Times New Roman" w:eastAsia="Times New Roman" w:hAnsi="Times New Roman" w:cs="Times New Roman"/>
          <w:sz w:val="24"/>
          <w:szCs w:val="24"/>
          <w:lang w:eastAsia="en-IN" w:bidi="hi-IN"/>
        </w:rPr>
        <w:t xml:space="preserve"> space use </w:t>
      </w:r>
      <w:ins w:id="105" w:author="David Borchers" w:date="2017-05-23T12:43:00Z">
        <w:r w:rsidR="00930CD8">
          <w:rPr>
            <w:rFonts w:ascii="Times New Roman" w:eastAsia="Times New Roman" w:hAnsi="Times New Roman" w:cs="Times New Roman"/>
            <w:sz w:val="24"/>
            <w:szCs w:val="24"/>
            <w:lang w:eastAsia="en-IN" w:bidi="hi-IN"/>
          </w:rPr>
          <w:t xml:space="preserve">with movement cost affected by ruggedness and </w:t>
        </w:r>
      </w:ins>
      <w:r>
        <w:rPr>
          <w:rFonts w:ascii="Times New Roman" w:eastAsia="Times New Roman" w:hAnsi="Times New Roman" w:cs="Times New Roman"/>
          <w:sz w:val="24"/>
          <w:szCs w:val="24"/>
          <w:lang w:eastAsia="en-IN" w:bidi="hi-IN"/>
        </w:rPr>
        <w:t xml:space="preserve">with density dependent on habitat </w:t>
      </w:r>
      <w:del w:id="106" w:author="David Borchers" w:date="2017-05-23T12:44:00Z">
        <w:r w:rsidDel="00930CD8">
          <w:rPr>
            <w:rFonts w:ascii="Times New Roman" w:eastAsia="Times New Roman" w:hAnsi="Times New Roman" w:cs="Times New Roman"/>
            <w:sz w:val="24"/>
            <w:szCs w:val="24"/>
            <w:lang w:eastAsia="en-IN" w:bidi="hi-IN"/>
          </w:rPr>
          <w:delText xml:space="preserve">quality </w:delText>
        </w:r>
      </w:del>
      <w:r>
        <w:rPr>
          <w:rFonts w:ascii="Times New Roman" w:eastAsia="Times New Roman" w:hAnsi="Times New Roman" w:cs="Times New Roman"/>
          <w:sz w:val="24"/>
          <w:szCs w:val="24"/>
          <w:lang w:eastAsia="en-IN" w:bidi="hi-IN"/>
        </w:rPr>
        <w:t>were the top models in case of each study area. Having fitted such a model</w:t>
      </w:r>
      <w:ins w:id="107" w:author="David Borchers" w:date="2017-05-23T12:44:00Z">
        <w:r w:rsidR="00930CD8">
          <w:rPr>
            <w:rFonts w:ascii="Times New Roman" w:eastAsia="Times New Roman" w:hAnsi="Times New Roman" w:cs="Times New Roman"/>
            <w:sz w:val="24"/>
            <w:szCs w:val="24"/>
            <w:lang w:eastAsia="en-IN" w:bidi="hi-IN"/>
          </w:rPr>
          <w:t xml:space="preserve">s and </w:t>
        </w:r>
        <w:r w:rsidR="00930CD8">
          <w:rPr>
            <w:rFonts w:ascii="Times New Roman" w:eastAsia="Times New Roman" w:hAnsi="Times New Roman" w:cs="Times New Roman"/>
            <w:sz w:val="24"/>
            <w:szCs w:val="24"/>
            <w:lang w:eastAsia="en-IN" w:bidi="hi-IN"/>
          </w:rPr>
          <w:lastRenderedPageBreak/>
          <w:t>estimated the cost of movement as a function of ruggedness</w:t>
        </w:r>
      </w:ins>
      <w:r>
        <w:rPr>
          <w:rFonts w:ascii="Times New Roman" w:eastAsia="Times New Roman" w:hAnsi="Times New Roman" w:cs="Times New Roman"/>
          <w:sz w:val="24"/>
          <w:szCs w:val="24"/>
          <w:lang w:eastAsia="en-IN" w:bidi="hi-IN"/>
        </w:rPr>
        <w:t xml:space="preserve">, it is possible to find the estimated least-cost path between any points in the survey </w:t>
      </w:r>
      <w:commentRangeStart w:id="108"/>
      <w:r>
        <w:rPr>
          <w:rFonts w:ascii="Times New Roman" w:eastAsia="Times New Roman" w:hAnsi="Times New Roman" w:cs="Times New Roman"/>
          <w:sz w:val="24"/>
          <w:szCs w:val="24"/>
          <w:lang w:eastAsia="en-IN" w:bidi="hi-IN"/>
        </w:rPr>
        <w:t>region</w:t>
      </w:r>
      <w:commentRangeEnd w:id="108"/>
      <w:r w:rsidR="00930CD8">
        <w:rPr>
          <w:rStyle w:val="CommentReference"/>
        </w:rPr>
        <w:commentReference w:id="108"/>
      </w:r>
      <w:r>
        <w:rPr>
          <w:rFonts w:ascii="Times New Roman" w:eastAsia="Times New Roman" w:hAnsi="Times New Roman" w:cs="Times New Roman"/>
          <w:sz w:val="24"/>
          <w:szCs w:val="24"/>
          <w:lang w:eastAsia="en-IN" w:bidi="hi-IN"/>
        </w:rPr>
        <w:t>.</w:t>
      </w:r>
      <w:r w:rsidRPr="0084073C">
        <w:rPr>
          <w:rFonts w:ascii="Times New Roman" w:eastAsia="Times New Roman" w:hAnsi="Times New Roman" w:cs="Times New Roman"/>
          <w:sz w:val="24"/>
          <w:szCs w:val="24"/>
          <w:lang w:eastAsia="en-IN" w:bidi="hi-IN"/>
        </w:rPr>
        <w:t xml:space="preserve"> </w:t>
      </w:r>
      <w:del w:id="109" w:author="David Borchers" w:date="2017-05-23T12:44:00Z">
        <w:r w:rsidDel="00930CD8">
          <w:rPr>
            <w:rFonts w:ascii="Times New Roman" w:eastAsia="Times New Roman" w:hAnsi="Times New Roman" w:cs="Times New Roman"/>
            <w:sz w:val="24"/>
            <w:szCs w:val="24"/>
            <w:lang w:eastAsia="en-IN" w:bidi="hi-IN"/>
          </w:rPr>
          <w:delText xml:space="preserve">Non-Euclidean distance metrics were estimated using a function (Appendix I) based on literature (ref. XX). The function, a variation of the one proposed by Royle et al. xx was used given high correlation between parameters in case of the latter. </w:delText>
        </w:r>
      </w:del>
    </w:p>
    <w:p w14:paraId="47D0E3D5" w14:textId="088C68F8" w:rsidR="00337E12" w:rsidRDefault="00D4256D" w:rsidP="00337E12">
      <w:pPr>
        <w:spacing w:before="100" w:beforeAutospacing="1" w:after="100" w:afterAutospacing="1" w:line="240" w:lineRule="auto"/>
        <w:rPr>
          <w:ins w:id="110" w:author="David Borchers" w:date="2017-05-27T12:12:00Z"/>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Additional support for these models was provided by the fact that the least-cost paths between separate high usage regions </w:t>
      </w:r>
      <w:commentRangeStart w:id="111"/>
      <w:r>
        <w:rPr>
          <w:rFonts w:ascii="Times New Roman" w:eastAsia="Times New Roman" w:hAnsi="Times New Roman" w:cs="Times New Roman"/>
          <w:sz w:val="24"/>
          <w:szCs w:val="24"/>
          <w:lang w:eastAsia="en-IN" w:bidi="hi-IN"/>
        </w:rPr>
        <w:t xml:space="preserve">traversed exactly the routes between them that had been identified </w:t>
      </w:r>
      <w:ins w:id="112" w:author="Koustubh Sharma" w:date="2017-05-19T01:56:00Z">
        <w:r w:rsidR="00056E4A">
          <w:rPr>
            <w:rFonts w:ascii="Times New Roman" w:eastAsia="Times New Roman" w:hAnsi="Times New Roman" w:cs="Times New Roman"/>
            <w:sz w:val="24"/>
            <w:szCs w:val="24"/>
            <w:lang w:eastAsia="en-IN" w:bidi="hi-IN"/>
          </w:rPr>
          <w:t xml:space="preserve">from the </w:t>
        </w:r>
      </w:ins>
      <w:ins w:id="113" w:author="Koustubh Sharma" w:date="2017-05-19T01:55:00Z">
        <w:r w:rsidR="00056E4A">
          <w:rPr>
            <w:rFonts w:ascii="Times New Roman" w:eastAsia="Times New Roman" w:hAnsi="Times New Roman" w:cs="Times New Roman"/>
            <w:sz w:val="24"/>
            <w:szCs w:val="24"/>
            <w:lang w:eastAsia="en-IN" w:bidi="hi-IN"/>
          </w:rPr>
          <w:t>telemetry data</w:t>
        </w:r>
      </w:ins>
      <w:commentRangeEnd w:id="111"/>
      <w:r w:rsidR="00DC2272">
        <w:rPr>
          <w:rStyle w:val="CommentReference"/>
        </w:rPr>
        <w:commentReference w:id="111"/>
      </w:r>
      <w:del w:id="114" w:author="Koustubh Sharma" w:date="2017-05-19T01:55:00Z">
        <w:r w:rsidDel="00056E4A">
          <w:rPr>
            <w:rFonts w:ascii="Times New Roman" w:eastAsia="Times New Roman" w:hAnsi="Times New Roman" w:cs="Times New Roman"/>
            <w:sz w:val="24"/>
            <w:szCs w:val="24"/>
            <w:lang w:eastAsia="en-IN" w:bidi="hi-IN"/>
          </w:rPr>
          <w:delText>prior to analysis as “bridges’’ between the high-usage habitats – because of intervening “islands’’ of good habitat</w:delText>
        </w:r>
      </w:del>
      <w:r>
        <w:rPr>
          <w:rFonts w:ascii="Times New Roman" w:eastAsia="Times New Roman" w:hAnsi="Times New Roman" w:cs="Times New Roman"/>
          <w:sz w:val="24"/>
          <w:szCs w:val="24"/>
          <w:lang w:eastAsia="en-IN" w:bidi="hi-IN"/>
        </w:rPr>
        <w:t xml:space="preserve"> (see Fig. 2a, for example). On the basis of </w:t>
      </w:r>
      <w:ins w:id="115" w:author="David Borchers" w:date="2017-05-23T12:45:00Z">
        <w:r w:rsidR="00930CD8">
          <w:rPr>
            <w:rFonts w:ascii="Times New Roman" w:eastAsia="Times New Roman" w:hAnsi="Times New Roman" w:cs="Times New Roman"/>
            <w:sz w:val="24"/>
            <w:szCs w:val="24"/>
            <w:lang w:eastAsia="en-IN" w:bidi="hi-IN"/>
          </w:rPr>
          <w:t xml:space="preserve">a </w:t>
        </w:r>
      </w:ins>
      <w:r>
        <w:rPr>
          <w:rFonts w:ascii="Times New Roman" w:eastAsia="Times New Roman" w:hAnsi="Times New Roman" w:cs="Times New Roman"/>
          <w:sz w:val="24"/>
          <w:szCs w:val="24"/>
          <w:lang w:eastAsia="en-IN" w:bidi="hi-IN"/>
        </w:rPr>
        <w:t xml:space="preserve">habitat </w:t>
      </w:r>
      <w:ins w:id="116" w:author="David Borchers" w:date="2017-05-23T12:45:00Z">
        <w:r w:rsidR="00930CD8">
          <w:rPr>
            <w:rFonts w:ascii="Times New Roman" w:eastAsia="Times New Roman" w:hAnsi="Times New Roman" w:cs="Times New Roman"/>
            <w:sz w:val="24"/>
            <w:szCs w:val="24"/>
            <w:lang w:eastAsia="en-IN" w:bidi="hi-IN"/>
          </w:rPr>
          <w:t xml:space="preserve">ruggedness </w:t>
        </w:r>
      </w:ins>
      <w:r>
        <w:rPr>
          <w:rFonts w:ascii="Times New Roman" w:eastAsia="Times New Roman" w:hAnsi="Times New Roman" w:cs="Times New Roman"/>
          <w:sz w:val="24"/>
          <w:szCs w:val="24"/>
          <w:lang w:eastAsia="en-IN" w:bidi="hi-IN"/>
        </w:rPr>
        <w:t>covariate</w:t>
      </w:r>
      <w:del w:id="117" w:author="David Borchers" w:date="2017-05-23T12:45:00Z">
        <w:r w:rsidDel="00930CD8">
          <w:rPr>
            <w:rFonts w:ascii="Times New Roman" w:eastAsia="Times New Roman" w:hAnsi="Times New Roman" w:cs="Times New Roman"/>
            <w:sz w:val="24"/>
            <w:szCs w:val="24"/>
            <w:lang w:eastAsia="en-IN" w:bidi="hi-IN"/>
          </w:rPr>
          <w:delText>s</w:delText>
        </w:r>
      </w:del>
      <w:r>
        <w:rPr>
          <w:rFonts w:ascii="Times New Roman" w:eastAsia="Times New Roman" w:hAnsi="Times New Roman" w:cs="Times New Roman"/>
          <w:sz w:val="24"/>
          <w:szCs w:val="24"/>
          <w:lang w:eastAsia="en-IN" w:bidi="hi-IN"/>
        </w:rPr>
        <w:t xml:space="preserve">, the fitted models reproduced the connectivity patterns that had been expected prior to analysis, even though no information on connectivity itself was provided to the model. </w:t>
      </w:r>
      <w:ins w:id="118" w:author="David Borchers" w:date="2017-05-27T12:12:00Z">
        <w:r w:rsidR="00337E12">
          <w:rPr>
            <w:rFonts w:ascii="Times New Roman" w:eastAsia="Times New Roman" w:hAnsi="Times New Roman" w:cs="Times New Roman"/>
            <w:sz w:val="24"/>
            <w:szCs w:val="24"/>
            <w:lang w:eastAsia="en-IN" w:bidi="hi-IN"/>
          </w:rPr>
          <w:t>The estimated cost function parameters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stdBC</m:t>
              </m:r>
            </m:sub>
          </m:sSub>
        </m:oMath>
        <w:r w:rsidR="00337E12">
          <w:rPr>
            <w:rFonts w:ascii="Times New Roman" w:eastAsia="Times New Roman" w:hAnsi="Times New Roman" w:cs="Times New Roman"/>
            <w:sz w:val="24"/>
            <w:szCs w:val="24"/>
            <w:lang w:eastAsia="en-IN" w:bidi="hi-IN"/>
          </w:rPr>
          <w:t xml:space="preserve">) in the cases of Tost and </w:t>
        </w:r>
        <w:proofErr w:type="spellStart"/>
        <w:r w:rsidR="00337E12">
          <w:rPr>
            <w:rFonts w:ascii="Times New Roman" w:eastAsia="Times New Roman" w:hAnsi="Times New Roman" w:cs="Times New Roman"/>
            <w:sz w:val="24"/>
            <w:szCs w:val="24"/>
            <w:lang w:eastAsia="en-IN" w:bidi="hi-IN"/>
          </w:rPr>
          <w:t>Noyon</w:t>
        </w:r>
        <w:proofErr w:type="spellEnd"/>
        <w:r w:rsidR="00337E12">
          <w:rPr>
            <w:rFonts w:ascii="Times New Roman" w:eastAsia="Times New Roman" w:hAnsi="Times New Roman" w:cs="Times New Roman"/>
            <w:sz w:val="24"/>
            <w:szCs w:val="24"/>
            <w:lang w:eastAsia="en-IN" w:bidi="hi-IN"/>
          </w:rPr>
          <w:t xml:space="preserve"> have signs </w:t>
        </w:r>
        <w:r w:rsidR="00337E12">
          <w:rPr>
            <w:rFonts w:ascii="Times New Roman" w:eastAsia="Times New Roman" w:hAnsi="Times New Roman" w:cs="Times New Roman"/>
            <w:sz w:val="24"/>
            <w:szCs w:val="24"/>
            <w:lang w:eastAsia="en-IN" w:bidi="hi-IN"/>
          </w:rPr>
          <w:t>consistent with</w:t>
        </w:r>
        <w:r w:rsidR="00337E12">
          <w:rPr>
            <w:rFonts w:ascii="Times New Roman" w:eastAsia="Times New Roman" w:hAnsi="Times New Roman" w:cs="Times New Roman"/>
            <w:sz w:val="24"/>
            <w:szCs w:val="24"/>
            <w:lang w:eastAsia="en-IN" w:bidi="hi-IN"/>
          </w:rPr>
          <w:t xml:space="preserve"> those parts of the survey region that are classified as not rugged (</w:t>
        </w:r>
        <w:proofErr w:type="spellStart"/>
        <w:r w:rsidR="00337E12">
          <w:rPr>
            <w:rFonts w:ascii="Times New Roman" w:eastAsia="Times New Roman" w:hAnsi="Times New Roman" w:cs="Times New Roman"/>
            <w:sz w:val="24"/>
            <w:szCs w:val="24"/>
            <w:lang w:eastAsia="en-IN" w:bidi="hi-IN"/>
          </w:rPr>
          <w:t>stdBC</w:t>
        </w:r>
        <w:proofErr w:type="spellEnd"/>
        <w:r w:rsidR="00337E12">
          <w:rPr>
            <w:rFonts w:ascii="Times New Roman" w:eastAsia="Times New Roman" w:hAnsi="Times New Roman" w:cs="Times New Roman"/>
            <w:sz w:val="24"/>
            <w:szCs w:val="24"/>
            <w:lang w:eastAsia="en-IN" w:bidi="hi-IN"/>
          </w:rPr>
          <w:t xml:space="preserve">=0) </w:t>
        </w:r>
        <w:r w:rsidR="00337E12">
          <w:rPr>
            <w:rFonts w:ascii="Times New Roman" w:eastAsia="Times New Roman" w:hAnsi="Times New Roman" w:cs="Times New Roman"/>
            <w:sz w:val="24"/>
            <w:szCs w:val="24"/>
            <w:lang w:eastAsia="en-IN" w:bidi="hi-IN"/>
          </w:rPr>
          <w:t>being</w:t>
        </w:r>
        <w:r w:rsidR="00337E12">
          <w:rPr>
            <w:rFonts w:ascii="Times New Roman" w:eastAsia="Times New Roman" w:hAnsi="Times New Roman" w:cs="Times New Roman"/>
            <w:sz w:val="24"/>
            <w:szCs w:val="24"/>
            <w:lang w:eastAsia="en-IN" w:bidi="hi-IN"/>
          </w:rPr>
          <w:t xml:space="preserve"> not </w:t>
        </w:r>
        <w:r w:rsidR="00337E12">
          <w:rPr>
            <w:rFonts w:ascii="Times New Roman" w:eastAsia="Times New Roman" w:hAnsi="Times New Roman" w:cs="Times New Roman"/>
            <w:sz w:val="24"/>
            <w:szCs w:val="24"/>
            <w:lang w:eastAsia="en-IN" w:bidi="hi-IN"/>
          </w:rPr>
          <w:t>as “conductive” (i.e. facilitating</w:t>
        </w:r>
        <w:r w:rsidR="00337E12">
          <w:rPr>
            <w:rFonts w:ascii="Times New Roman" w:eastAsia="Times New Roman" w:hAnsi="Times New Roman" w:cs="Times New Roman"/>
            <w:sz w:val="24"/>
            <w:szCs w:val="24"/>
            <w:lang w:eastAsia="en-IN" w:bidi="hi-IN"/>
          </w:rPr>
          <w:t xml:space="preserve"> movement less) than parts that are classified as rugged (</w:t>
        </w:r>
        <w:proofErr w:type="spellStart"/>
        <w:r w:rsidR="00337E12">
          <w:rPr>
            <w:rFonts w:ascii="Times New Roman" w:eastAsia="Times New Roman" w:hAnsi="Times New Roman" w:cs="Times New Roman"/>
            <w:sz w:val="24"/>
            <w:szCs w:val="24"/>
            <w:lang w:eastAsia="en-IN" w:bidi="hi-IN"/>
          </w:rPr>
          <w:t>stdBC</w:t>
        </w:r>
        <w:proofErr w:type="spellEnd"/>
        <w:r w:rsidR="00337E12">
          <w:rPr>
            <w:rFonts w:ascii="Times New Roman" w:eastAsia="Times New Roman" w:hAnsi="Times New Roman" w:cs="Times New Roman"/>
            <w:sz w:val="24"/>
            <w:szCs w:val="24"/>
            <w:lang w:eastAsia="en-IN" w:bidi="hi-IN"/>
          </w:rPr>
          <w:t>=1)</w:t>
        </w:r>
        <w:r w:rsidR="00337E12">
          <w:rPr>
            <w:rStyle w:val="CommentReference"/>
          </w:rPr>
          <w:commentReference w:id="119"/>
        </w:r>
        <w:r w:rsidR="00337E12">
          <w:rPr>
            <w:rFonts w:ascii="Times New Roman" w:eastAsia="Times New Roman" w:hAnsi="Times New Roman" w:cs="Times New Roman"/>
            <w:sz w:val="24"/>
            <w:szCs w:val="24"/>
            <w:lang w:eastAsia="en-IN" w:bidi="hi-IN"/>
          </w:rPr>
          <w:t xml:space="preserve">. This coincides with the </w:t>
        </w:r>
        <w:r w:rsidR="00337E12" w:rsidRPr="00337E12">
          <w:rPr>
            <w:rFonts w:ascii="Times New Roman" w:eastAsia="Times New Roman" w:hAnsi="Times New Roman" w:cs="Times New Roman"/>
            <w:i/>
            <w:sz w:val="24"/>
            <w:szCs w:val="24"/>
            <w:lang w:eastAsia="en-IN" w:bidi="hi-IN"/>
            <w:rPrChange w:id="120" w:author="David Borchers" w:date="2017-05-27T12:13:00Z">
              <w:rPr>
                <w:rFonts w:ascii="Times New Roman" w:eastAsia="Times New Roman" w:hAnsi="Times New Roman" w:cs="Times New Roman"/>
                <w:sz w:val="24"/>
                <w:szCs w:val="24"/>
                <w:lang w:eastAsia="en-IN" w:bidi="hi-IN"/>
              </w:rPr>
            </w:rPrChange>
          </w:rPr>
          <w:t xml:space="preserve">a </w:t>
        </w:r>
        <w:proofErr w:type="spellStart"/>
        <w:r w:rsidR="00337E12" w:rsidRPr="00337E12">
          <w:rPr>
            <w:rFonts w:ascii="Times New Roman" w:eastAsia="Times New Roman" w:hAnsi="Times New Roman" w:cs="Times New Roman"/>
            <w:i/>
            <w:sz w:val="24"/>
            <w:szCs w:val="24"/>
            <w:lang w:eastAsia="en-IN" w:bidi="hi-IN"/>
            <w:rPrChange w:id="121" w:author="David Borchers" w:date="2017-05-27T12:13:00Z">
              <w:rPr>
                <w:rFonts w:ascii="Times New Roman" w:eastAsia="Times New Roman" w:hAnsi="Times New Roman" w:cs="Times New Roman"/>
                <w:sz w:val="24"/>
                <w:szCs w:val="24"/>
                <w:lang w:eastAsia="en-IN" w:bidi="hi-IN"/>
              </w:rPr>
            </w:rPrChange>
          </w:rPr>
          <w:t>proiri</w:t>
        </w:r>
        <w:proofErr w:type="spellEnd"/>
        <w:r w:rsidR="00337E12">
          <w:rPr>
            <w:rFonts w:ascii="Times New Roman" w:eastAsia="Times New Roman" w:hAnsi="Times New Roman" w:cs="Times New Roman"/>
            <w:sz w:val="24"/>
            <w:szCs w:val="24"/>
            <w:lang w:eastAsia="en-IN" w:bidi="hi-IN"/>
          </w:rPr>
          <w:t xml:space="preserve"> expectation that snow </w:t>
        </w:r>
        <w:proofErr w:type="spellStart"/>
        <w:r w:rsidR="00337E12">
          <w:rPr>
            <w:rFonts w:ascii="Times New Roman" w:eastAsia="Times New Roman" w:hAnsi="Times New Roman" w:cs="Times New Roman"/>
            <w:sz w:val="24"/>
            <w:szCs w:val="24"/>
            <w:lang w:eastAsia="en-IN" w:bidi="hi-IN"/>
          </w:rPr>
          <w:t>loepards</w:t>
        </w:r>
        <w:proofErr w:type="spellEnd"/>
        <w:r w:rsidR="00337E12">
          <w:rPr>
            <w:rFonts w:ascii="Times New Roman" w:eastAsia="Times New Roman" w:hAnsi="Times New Roman" w:cs="Times New Roman"/>
            <w:sz w:val="24"/>
            <w:szCs w:val="24"/>
            <w:lang w:eastAsia="en-IN" w:bidi="hi-IN"/>
          </w:rPr>
          <w:t xml:space="preserve"> prefer to </w:t>
        </w:r>
      </w:ins>
      <w:ins w:id="122" w:author="David Borchers" w:date="2017-05-27T12:13:00Z">
        <w:r w:rsidR="00337E12">
          <w:rPr>
            <w:rFonts w:ascii="Times New Roman" w:eastAsia="Times New Roman" w:hAnsi="Times New Roman" w:cs="Times New Roman"/>
            <w:sz w:val="24"/>
            <w:szCs w:val="24"/>
            <w:lang w:eastAsia="en-IN" w:bidi="hi-IN"/>
          </w:rPr>
          <w:t>move in</w:t>
        </w:r>
      </w:ins>
      <w:ins w:id="123" w:author="David Borchers" w:date="2017-05-27T12:12:00Z">
        <w:r w:rsidR="00337E12">
          <w:rPr>
            <w:rFonts w:ascii="Times New Roman" w:eastAsia="Times New Roman" w:hAnsi="Times New Roman" w:cs="Times New Roman"/>
            <w:sz w:val="24"/>
            <w:szCs w:val="24"/>
            <w:lang w:eastAsia="en-IN" w:bidi="hi-IN"/>
          </w:rPr>
          <w:t xml:space="preserve"> rugged regions. By contrast, the sign of the estimated cost function parameter in </w:t>
        </w:r>
        <w:proofErr w:type="spellStart"/>
        <w:r w:rsidR="00337E12">
          <w:rPr>
            <w:rFonts w:ascii="Times New Roman" w:eastAsia="Times New Roman" w:hAnsi="Times New Roman" w:cs="Times New Roman"/>
            <w:sz w:val="24"/>
            <w:szCs w:val="24"/>
            <w:lang w:eastAsia="en-IN" w:bidi="hi-IN"/>
          </w:rPr>
          <w:t>Nemegt</w:t>
        </w:r>
        <w:proofErr w:type="spellEnd"/>
        <w:r w:rsidR="00337E12">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Symbol"/>
                  <w:i/>
                  <w:sz w:val="24"/>
                  <w:szCs w:val="24"/>
                  <w:lang w:eastAsia="en-IN" w:bidi="hi-IN"/>
                </w:rPr>
              </m:ctrlPr>
            </m:sSubPr>
            <m:e>
              <m:r>
                <w:rPr>
                  <w:rFonts w:ascii="Cambria Math" w:eastAsia="Times New Roman" w:hAnsi="Cambria Math" w:cs="Symbol"/>
                  <w:sz w:val="24"/>
                  <w:szCs w:val="24"/>
                  <w:lang w:eastAsia="en-IN" w:bidi="hi-IN"/>
                </w:rPr>
                <m:t>γ</m:t>
              </m:r>
            </m:e>
            <m:sub>
              <m:r>
                <w:rPr>
                  <w:rFonts w:ascii="Cambria Math" w:eastAsia="Times New Roman" w:hAnsi="Cambria Math" w:cs="Symbol"/>
                  <w:sz w:val="24"/>
                  <w:szCs w:val="24"/>
                  <w:lang w:eastAsia="en-IN" w:bidi="hi-IN"/>
                </w:rPr>
                <m:t>stdGC</m:t>
              </m:r>
            </m:sub>
          </m:sSub>
        </m:oMath>
        <w:r w:rsidR="00337E12">
          <w:rPr>
            <w:rFonts w:ascii="Times New Roman" w:eastAsia="Times New Roman" w:hAnsi="Times New Roman" w:cs="Times New Roman"/>
            <w:sz w:val="24"/>
            <w:szCs w:val="24"/>
            <w:lang w:eastAsia="en-IN" w:bidi="hi-IN"/>
          </w:rPr>
          <w:t xml:space="preserve">) indicates that </w:t>
        </w:r>
      </w:ins>
      <w:ins w:id="124" w:author="David Borchers" w:date="2017-05-27T12:13:00Z">
        <w:r w:rsidR="00337E12">
          <w:rPr>
            <w:rFonts w:ascii="Times New Roman" w:eastAsia="Times New Roman" w:hAnsi="Times New Roman" w:cs="Times New Roman"/>
            <w:sz w:val="24"/>
            <w:szCs w:val="24"/>
            <w:lang w:eastAsia="en-IN" w:bidi="hi-IN"/>
          </w:rPr>
          <w:t xml:space="preserve">those </w:t>
        </w:r>
      </w:ins>
      <w:ins w:id="125" w:author="David Borchers" w:date="2017-05-27T12:12:00Z">
        <w:r w:rsidR="00337E12">
          <w:rPr>
            <w:rFonts w:ascii="Times New Roman" w:eastAsia="Times New Roman" w:hAnsi="Times New Roman" w:cs="Times New Roman"/>
            <w:sz w:val="24"/>
            <w:szCs w:val="24"/>
            <w:lang w:eastAsia="en-IN" w:bidi="hi-IN"/>
          </w:rPr>
          <w:t xml:space="preserve">parts of the survey region with low ruggedness (low stdGC) have higher “conductance” (facilitate movement more) than parts with high ruggedness. This is believed to reflect the different nature of the </w:t>
        </w:r>
        <w:proofErr w:type="spellStart"/>
        <w:r w:rsidR="00337E12">
          <w:rPr>
            <w:rFonts w:ascii="Times New Roman" w:eastAsia="Times New Roman" w:hAnsi="Times New Roman" w:cs="Times New Roman"/>
            <w:sz w:val="24"/>
            <w:szCs w:val="24"/>
            <w:lang w:eastAsia="en-IN" w:bidi="hi-IN"/>
          </w:rPr>
          <w:t>Nemegt</w:t>
        </w:r>
        <w:proofErr w:type="spellEnd"/>
        <w:r w:rsidR="00337E12">
          <w:rPr>
            <w:rFonts w:ascii="Times New Roman" w:eastAsia="Times New Roman" w:hAnsi="Times New Roman" w:cs="Times New Roman"/>
            <w:sz w:val="24"/>
            <w:szCs w:val="24"/>
            <w:lang w:eastAsia="en-IN" w:bidi="hi-IN"/>
          </w:rPr>
          <w:t xml:space="preserve"> survey region compared to </w:t>
        </w:r>
        <w:proofErr w:type="spellStart"/>
        <w:r w:rsidR="00337E12">
          <w:rPr>
            <w:rFonts w:ascii="Times New Roman" w:eastAsia="Times New Roman" w:hAnsi="Times New Roman" w:cs="Times New Roman"/>
            <w:sz w:val="24"/>
            <w:szCs w:val="24"/>
            <w:lang w:eastAsia="en-IN" w:bidi="hi-IN"/>
          </w:rPr>
          <w:t>Tost</w:t>
        </w:r>
        <w:proofErr w:type="spellEnd"/>
        <w:r w:rsidR="00337E12">
          <w:rPr>
            <w:rFonts w:ascii="Times New Roman" w:eastAsia="Times New Roman" w:hAnsi="Times New Roman" w:cs="Times New Roman"/>
            <w:sz w:val="24"/>
            <w:szCs w:val="24"/>
            <w:lang w:eastAsia="en-IN" w:bidi="hi-IN"/>
          </w:rPr>
          <w:t xml:space="preserve"> and </w:t>
        </w:r>
        <w:proofErr w:type="spellStart"/>
        <w:r w:rsidR="00337E12">
          <w:rPr>
            <w:rFonts w:ascii="Times New Roman" w:eastAsia="Times New Roman" w:hAnsi="Times New Roman" w:cs="Times New Roman"/>
            <w:sz w:val="24"/>
            <w:szCs w:val="24"/>
            <w:lang w:eastAsia="en-IN" w:bidi="hi-IN"/>
          </w:rPr>
          <w:t>Noyon</w:t>
        </w:r>
        <w:proofErr w:type="spellEnd"/>
        <w:r w:rsidR="00337E12">
          <w:rPr>
            <w:rFonts w:ascii="Times New Roman" w:eastAsia="Times New Roman" w:hAnsi="Times New Roman" w:cs="Times New Roman"/>
            <w:sz w:val="24"/>
            <w:szCs w:val="24"/>
            <w:lang w:eastAsia="en-IN" w:bidi="hi-IN"/>
          </w:rPr>
          <w:t xml:space="preserve">. Unlike the latter two, </w:t>
        </w:r>
        <w:proofErr w:type="spellStart"/>
        <w:r w:rsidR="00337E12">
          <w:rPr>
            <w:rFonts w:ascii="Times New Roman" w:eastAsia="Times New Roman" w:hAnsi="Times New Roman" w:cs="Times New Roman"/>
            <w:sz w:val="24"/>
            <w:szCs w:val="24"/>
            <w:lang w:eastAsia="en-IN" w:bidi="hi-IN"/>
          </w:rPr>
          <w:t>Nemegt</w:t>
        </w:r>
        <w:proofErr w:type="spellEnd"/>
        <w:r w:rsidR="00337E12">
          <w:rPr>
            <w:rFonts w:ascii="Times New Roman" w:eastAsia="Times New Roman" w:hAnsi="Times New Roman" w:cs="Times New Roman"/>
            <w:sz w:val="24"/>
            <w:szCs w:val="24"/>
            <w:lang w:eastAsia="en-IN" w:bidi="hi-IN"/>
          </w:rPr>
          <w:t xml:space="preserve"> is comprised of small islands of rugged terrain separated by large “seas” of flat terrain. The islands are too small to contain leopards</w:t>
        </w:r>
      </w:ins>
      <w:ins w:id="126" w:author="David Borchers" w:date="2017-05-27T12:14:00Z">
        <w:r w:rsidR="00C46256">
          <w:rPr>
            <w:rFonts w:ascii="Times New Roman" w:eastAsia="Times New Roman" w:hAnsi="Times New Roman" w:cs="Times New Roman"/>
            <w:sz w:val="24"/>
            <w:szCs w:val="24"/>
            <w:lang w:eastAsia="en-IN" w:bidi="hi-IN"/>
          </w:rPr>
          <w:t>’</w:t>
        </w:r>
      </w:ins>
      <w:ins w:id="127" w:author="David Borchers" w:date="2017-05-27T12:12:00Z">
        <w:r w:rsidR="00337E12">
          <w:rPr>
            <w:rFonts w:ascii="Times New Roman" w:eastAsia="Times New Roman" w:hAnsi="Times New Roman" w:cs="Times New Roman"/>
            <w:sz w:val="24"/>
            <w:szCs w:val="24"/>
            <w:lang w:eastAsia="en-IN" w:bidi="hi-IN"/>
          </w:rPr>
          <w:t xml:space="preserve"> entire home ranges, so that leopards move long distances through flat terrain to access other bits of rugged terrain. This longer movement through flat terrain is reflected in higher “conductance” of this terrain.</w:t>
        </w:r>
      </w:ins>
    </w:p>
    <w:p w14:paraId="703BD883" w14:textId="2FFE37FB"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28"/>
      <w:del w:id="129" w:author="Koustubh Sharma" w:date="2017-05-19T01:57:00Z">
        <w:r w:rsidDel="00056E4A">
          <w:rPr>
            <w:rFonts w:ascii="Times New Roman" w:eastAsia="Times New Roman" w:hAnsi="Times New Roman" w:cs="Times New Roman"/>
            <w:sz w:val="24"/>
            <w:szCs w:val="24"/>
            <w:lang w:eastAsia="en-IN" w:bidi="hi-IN"/>
          </w:rPr>
          <w:delText>This matched more than 35,000 GPS locations from 20 snow leopards, and explained the non-uniform ranging patterns of the snow leopards around their activity centres (Fig. 2b).</w:delText>
        </w:r>
      </w:del>
      <w:commentRangeEnd w:id="128"/>
      <w:r>
        <w:rPr>
          <w:rStyle w:val="CommentReference"/>
        </w:rPr>
        <w:commentReference w:id="128"/>
      </w:r>
    </w:p>
    <w:p w14:paraId="42EE0B68" w14:textId="1FC15AF2"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Density estimates varied with habitat each of the three study areas. </w:t>
      </w:r>
      <w:commentRangeStart w:id="130"/>
      <w:r>
        <w:rPr>
          <w:rFonts w:ascii="Times New Roman" w:eastAsia="Times New Roman" w:hAnsi="Times New Roman" w:cs="Times New Roman"/>
          <w:sz w:val="24"/>
          <w:szCs w:val="24"/>
          <w:lang w:eastAsia="en-IN" w:bidi="hi-IN"/>
        </w:rPr>
        <w:t>Topography affected the expected encounter rate at distance zero from an activity centre (</w:t>
      </w:r>
      <w:del w:id="131" w:author="David Borchers" w:date="2017-05-23T16:10:00Z">
        <w:r w:rsidDel="00766B25">
          <w:rPr>
            <w:rFonts w:ascii="Times New Roman" w:eastAsia="Times New Roman" w:hAnsi="Times New Roman" w:cs="Times New Roman"/>
            <w:sz w:val="24"/>
            <w:szCs w:val="24"/>
            <w:lang w:eastAsia="en-IN" w:bidi="hi-IN"/>
          </w:rPr>
          <w:delText xml:space="preserve">parameter </w:delText>
        </w:r>
      </w:del>
      <w:commentRangeStart w:id="132"/>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w:commentRangeEnd w:id="132"/>
        <m:r>
          <m:rPr>
            <m:sty m:val="p"/>
          </m:rPr>
          <w:rPr>
            <w:rStyle w:val="CommentReference"/>
            <w:rFonts w:ascii="Cambria Math" w:hAnsi="Cambria Math"/>
          </w:rPr>
          <w:commentReference w:id="132"/>
        </m:r>
      </m:oMath>
      <w:r>
        <w:rPr>
          <w:rFonts w:ascii="Times New Roman" w:eastAsia="Times New Roman" w:hAnsi="Times New Roman" w:cs="Times New Roman"/>
          <w:sz w:val="24"/>
          <w:szCs w:val="24"/>
          <w:lang w:eastAsia="en-IN" w:bidi="hi-IN"/>
        </w:rPr>
        <w:t xml:space="preserve">) in case of strictly protected and partially protected study areas, </w:t>
      </w:r>
      <w:commentRangeEnd w:id="130"/>
      <w:r w:rsidR="00E61661">
        <w:rPr>
          <w:rStyle w:val="CommentReference"/>
        </w:rPr>
        <w:commentReference w:id="130"/>
      </w:r>
      <w:r>
        <w:rPr>
          <w:rFonts w:ascii="Times New Roman" w:eastAsia="Times New Roman" w:hAnsi="Times New Roman" w:cs="Times New Roman"/>
          <w:sz w:val="24"/>
          <w:szCs w:val="24"/>
          <w:lang w:eastAsia="en-IN" w:bidi="hi-IN"/>
        </w:rPr>
        <w:t xml:space="preserve">whereas water affected it in the strictly protected area, which was sampled in the summer. The effect of water </w:t>
      </w:r>
      <w:commentRangeStart w:id="133"/>
      <w:r>
        <w:rPr>
          <w:rFonts w:ascii="Times New Roman" w:eastAsia="Times New Roman" w:hAnsi="Times New Roman" w:cs="Times New Roman"/>
          <w:sz w:val="24"/>
          <w:szCs w:val="24"/>
          <w:lang w:eastAsia="en-IN" w:bidi="hi-IN"/>
        </w:rPr>
        <w:t xml:space="preserve">was marginal </w:t>
      </w:r>
      <w:commentRangeEnd w:id="133"/>
      <w:r w:rsidR="00907BEE">
        <w:rPr>
          <w:rStyle w:val="CommentReference"/>
        </w:rPr>
        <w:commentReference w:id="133"/>
      </w:r>
      <w:r>
        <w:rPr>
          <w:rFonts w:ascii="Times New Roman" w:eastAsia="Times New Roman" w:hAnsi="Times New Roman" w:cs="Times New Roman"/>
          <w:sz w:val="24"/>
          <w:szCs w:val="24"/>
          <w:lang w:eastAsia="en-IN" w:bidi="hi-IN"/>
        </w:rPr>
        <w:t xml:space="preserve">on the </w:t>
      </w:r>
      <w:ins w:id="134" w:author="Koustubh Sharma" w:date="2017-05-19T01:58:00Z">
        <w:r w:rsidR="00056E4A">
          <w:rPr>
            <w:rFonts w:ascii="Times New Roman" w:eastAsia="Times New Roman" w:hAnsi="Times New Roman" w:cs="Times New Roman"/>
            <w:sz w:val="24"/>
            <w:szCs w:val="24"/>
            <w:lang w:eastAsia="en-IN" w:bidi="hi-IN"/>
          </w:rPr>
          <w:t xml:space="preserve">expected encounter rate at distance zero from activity centre in the </w:t>
        </w:r>
      </w:ins>
      <w:r>
        <w:rPr>
          <w:rFonts w:ascii="Times New Roman" w:eastAsia="Times New Roman" w:hAnsi="Times New Roman" w:cs="Times New Roman"/>
          <w:sz w:val="24"/>
          <w:szCs w:val="24"/>
          <w:lang w:eastAsia="en-IN" w:bidi="hi-IN"/>
        </w:rPr>
        <w:t xml:space="preserve">unprotected and partially protected study areas </w:t>
      </w:r>
      <w:del w:id="135" w:author="Koustubh Sharma" w:date="2017-05-19T01:59:00Z">
        <w:r w:rsidDel="00056E4A">
          <w:rPr>
            <w:rFonts w:ascii="Times New Roman" w:eastAsia="Times New Roman" w:hAnsi="Times New Roman" w:cs="Times New Roman"/>
            <w:sz w:val="24"/>
            <w:szCs w:val="24"/>
            <w:lang w:eastAsia="en-IN" w:bidi="hi-IN"/>
          </w:rPr>
          <w:delText xml:space="preserve">which </w:delText>
        </w:r>
      </w:del>
      <w:ins w:id="136" w:author="Koustubh Sharma" w:date="2017-05-19T01:59:00Z">
        <w:r w:rsidR="00056E4A">
          <w:rPr>
            <w:rFonts w:ascii="Times New Roman" w:eastAsia="Times New Roman" w:hAnsi="Times New Roman" w:cs="Times New Roman"/>
            <w:sz w:val="24"/>
            <w:szCs w:val="24"/>
            <w:lang w:eastAsia="en-IN" w:bidi="hi-IN"/>
          </w:rPr>
          <w:t xml:space="preserve">that </w:t>
        </w:r>
      </w:ins>
      <w:r>
        <w:rPr>
          <w:rFonts w:ascii="Times New Roman" w:eastAsia="Times New Roman" w:hAnsi="Times New Roman" w:cs="Times New Roman"/>
          <w:sz w:val="24"/>
          <w:szCs w:val="24"/>
          <w:lang w:eastAsia="en-IN" w:bidi="hi-IN"/>
        </w:rPr>
        <w:t>were sampled in winter and autumn respectively.</w:t>
      </w:r>
    </w:p>
    <w:p w14:paraId="41386B53" w14:textId="7A83CBAF"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137"/>
      <w:r>
        <w:rPr>
          <w:rFonts w:ascii="Times New Roman" w:eastAsia="Times New Roman" w:hAnsi="Times New Roman" w:cs="Times New Roman"/>
          <w:sz w:val="24"/>
          <w:szCs w:val="24"/>
          <w:lang w:eastAsia="en-IN" w:bidi="hi-IN"/>
        </w:rPr>
        <w:t>The estimated conditional probability density function of activity centre locations and our estimated density surface based on habitat covariates produced starkly different maps (Fig. 4a &amp; 4b). The latter is a valid representation of activity centre distribution</w:t>
      </w:r>
      <w:del w:id="138" w:author="Koustubh Sharma" w:date="2017-05-19T01:59:00Z">
        <w:r w:rsidDel="00CE049F">
          <w:rPr>
            <w:rFonts w:ascii="Times New Roman" w:eastAsia="Times New Roman" w:hAnsi="Times New Roman" w:cs="Times New Roman"/>
            <w:sz w:val="24"/>
            <w:szCs w:val="24"/>
            <w:lang w:eastAsia="en-IN" w:bidi="hi-IN"/>
          </w:rPr>
          <w:delText>, whereas the former is not</w:delText>
        </w:r>
      </w:del>
      <w:r>
        <w:rPr>
          <w:rFonts w:ascii="Times New Roman" w:eastAsia="Times New Roman" w:hAnsi="Times New Roman" w:cs="Times New Roman"/>
          <w:sz w:val="24"/>
          <w:szCs w:val="24"/>
          <w:lang w:eastAsia="en-IN" w:bidi="hi-IN"/>
        </w:rPr>
        <w:t>.</w:t>
      </w:r>
      <w:commentRangeEnd w:id="137"/>
      <w:r w:rsidR="00907BEE">
        <w:rPr>
          <w:rStyle w:val="CommentReference"/>
        </w:rPr>
        <w:commentReference w:id="137"/>
      </w:r>
    </w:p>
    <w:p w14:paraId="2C7A2120" w14:textId="5E76C2CC"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Population </w:t>
      </w:r>
      <w:ins w:id="139" w:author="David Borchers" w:date="2017-05-23T16:25:00Z">
        <w:r w:rsidR="00907BEE">
          <w:rPr>
            <w:rFonts w:ascii="Times New Roman" w:eastAsia="Times New Roman" w:hAnsi="Times New Roman" w:cs="Times New Roman"/>
            <w:sz w:val="24"/>
            <w:szCs w:val="24"/>
            <w:lang w:eastAsia="en-IN" w:bidi="hi-IN"/>
          </w:rPr>
          <w:t xml:space="preserve">abundance </w:t>
        </w:r>
      </w:ins>
      <w:r>
        <w:rPr>
          <w:rFonts w:ascii="Times New Roman" w:eastAsia="Times New Roman" w:hAnsi="Times New Roman" w:cs="Times New Roman"/>
          <w:sz w:val="24"/>
          <w:szCs w:val="24"/>
          <w:lang w:eastAsia="en-IN" w:bidi="hi-IN"/>
        </w:rPr>
        <w:t xml:space="preserve">estimates for the </w:t>
      </w:r>
      <w:commentRangeStart w:id="140"/>
      <w:r>
        <w:rPr>
          <w:rFonts w:ascii="Times New Roman" w:eastAsia="Times New Roman" w:hAnsi="Times New Roman" w:cs="Times New Roman"/>
          <w:sz w:val="24"/>
          <w:szCs w:val="24"/>
          <w:lang w:eastAsia="en-IN" w:bidi="hi-IN"/>
        </w:rPr>
        <w:t xml:space="preserve">most parsimonious models </w:t>
      </w:r>
      <w:commentRangeEnd w:id="140"/>
      <w:r w:rsidR="00907BEE">
        <w:rPr>
          <w:rStyle w:val="CommentReference"/>
        </w:rPr>
        <w:commentReference w:id="140"/>
      </w:r>
      <w:r>
        <w:rPr>
          <w:rFonts w:ascii="Times New Roman" w:eastAsia="Times New Roman" w:hAnsi="Times New Roman" w:cs="Times New Roman"/>
          <w:sz w:val="24"/>
          <w:szCs w:val="24"/>
          <w:lang w:eastAsia="en-IN" w:bidi="hi-IN"/>
        </w:rPr>
        <w:t xml:space="preserve">differed </w:t>
      </w:r>
      <w:del w:id="141" w:author="David Borchers" w:date="2017-05-23T16:25:00Z">
        <w:r w:rsidDel="00907BEE">
          <w:rPr>
            <w:rFonts w:ascii="Times New Roman" w:eastAsia="Times New Roman" w:hAnsi="Times New Roman" w:cs="Times New Roman"/>
            <w:sz w:val="24"/>
            <w:szCs w:val="24"/>
            <w:lang w:eastAsia="en-IN" w:bidi="hi-IN"/>
          </w:rPr>
          <w:delText>between 7% and 31% when compared with</w:delText>
        </w:r>
      </w:del>
      <w:ins w:id="142" w:author="David Borchers" w:date="2017-05-23T16:25:00Z">
        <w:r w:rsidR="00907BEE">
          <w:rPr>
            <w:rFonts w:ascii="Times New Roman" w:eastAsia="Times New Roman" w:hAnsi="Times New Roman" w:cs="Times New Roman"/>
            <w:sz w:val="24"/>
            <w:szCs w:val="24"/>
            <w:lang w:eastAsia="en-IN" w:bidi="hi-IN"/>
          </w:rPr>
          <w:t>from</w:t>
        </w:r>
      </w:ins>
      <w:r>
        <w:rPr>
          <w:rFonts w:ascii="Times New Roman" w:eastAsia="Times New Roman" w:hAnsi="Times New Roman" w:cs="Times New Roman"/>
          <w:sz w:val="24"/>
          <w:szCs w:val="24"/>
          <w:lang w:eastAsia="en-IN" w:bidi="hi-IN"/>
        </w:rPr>
        <w:t xml:space="preserve"> the estimates from </w:t>
      </w:r>
      <w:ins w:id="143" w:author="David Borchers" w:date="2017-05-23T16:25:00Z">
        <w:r w:rsidR="00907BEE">
          <w:rPr>
            <w:rFonts w:ascii="Times New Roman" w:eastAsia="Times New Roman" w:hAnsi="Times New Roman" w:cs="Times New Roman"/>
            <w:sz w:val="24"/>
            <w:szCs w:val="24"/>
            <w:lang w:eastAsia="en-IN" w:bidi="hi-IN"/>
          </w:rPr>
          <w:t>“</w:t>
        </w:r>
      </w:ins>
      <w:del w:id="144" w:author="David Borchers" w:date="2017-05-23T16:25:00Z">
        <w:r w:rsidDel="00907BEE">
          <w:rPr>
            <w:rFonts w:ascii="Times New Roman" w:eastAsia="Times New Roman" w:hAnsi="Times New Roman" w:cs="Times New Roman"/>
            <w:sz w:val="24"/>
            <w:szCs w:val="24"/>
            <w:lang w:eastAsia="en-IN" w:bidi="hi-IN"/>
          </w:rPr>
          <w:delText xml:space="preserve">the </w:delText>
        </w:r>
      </w:del>
      <w:r>
        <w:rPr>
          <w:rFonts w:ascii="Times New Roman" w:eastAsia="Times New Roman" w:hAnsi="Times New Roman" w:cs="Times New Roman"/>
          <w:sz w:val="24"/>
          <w:szCs w:val="24"/>
          <w:lang w:eastAsia="en-IN" w:bidi="hi-IN"/>
        </w:rPr>
        <w:t>null</w:t>
      </w:r>
      <w:ins w:id="145" w:author="David Borchers" w:date="2017-05-23T16:25:00Z">
        <w:r w:rsidR="00907BEE">
          <w:rPr>
            <w:rFonts w:ascii="Times New Roman" w:eastAsia="Times New Roman" w:hAnsi="Times New Roman" w:cs="Times New Roman"/>
            <w:sz w:val="24"/>
            <w:szCs w:val="24"/>
            <w:lang w:eastAsia="en-IN" w:bidi="hi-IN"/>
          </w:rPr>
          <w:t>”</w:t>
        </w:r>
      </w:ins>
      <w:r>
        <w:rPr>
          <w:rFonts w:ascii="Times New Roman" w:eastAsia="Times New Roman" w:hAnsi="Times New Roman" w:cs="Times New Roman"/>
          <w:sz w:val="24"/>
          <w:szCs w:val="24"/>
          <w:lang w:eastAsia="en-IN" w:bidi="hi-IN"/>
        </w:rPr>
        <w:t xml:space="preserve"> models </w:t>
      </w:r>
      <w:del w:id="146" w:author="David Borchers" w:date="2017-05-23T16:25:00Z">
        <w:r w:rsidDel="00907BEE">
          <w:rPr>
            <w:rFonts w:ascii="Times New Roman" w:eastAsia="Times New Roman" w:hAnsi="Times New Roman" w:cs="Times New Roman"/>
            <w:sz w:val="24"/>
            <w:szCs w:val="24"/>
            <w:lang w:eastAsia="en-IN" w:bidi="hi-IN"/>
          </w:rPr>
          <w:delText xml:space="preserve">that considered </w:delText>
        </w:r>
      </w:del>
      <w:ins w:id="147" w:author="David Borchers" w:date="2017-05-23T16:25:00Z">
        <w:r w:rsidR="00907BEE">
          <w:rPr>
            <w:rFonts w:ascii="Times New Roman" w:eastAsia="Times New Roman" w:hAnsi="Times New Roman" w:cs="Times New Roman"/>
            <w:sz w:val="24"/>
            <w:szCs w:val="24"/>
            <w:lang w:eastAsia="en-IN" w:bidi="hi-IN"/>
          </w:rPr>
          <w:t xml:space="preserve">(assuming </w:t>
        </w:r>
      </w:ins>
      <w:commentRangeStart w:id="148"/>
      <w:commentRangeStart w:id="149"/>
      <w:r>
        <w:rPr>
          <w:rFonts w:ascii="Times New Roman" w:eastAsia="Times New Roman" w:hAnsi="Times New Roman" w:cs="Times New Roman"/>
          <w:sz w:val="24"/>
          <w:szCs w:val="24"/>
          <w:lang w:eastAsia="en-IN" w:bidi="hi-IN"/>
        </w:rPr>
        <w:t xml:space="preserve">flat density, no effect of covariates on </w:t>
      </w:r>
      <w:ins w:id="150" w:author="David Borchers" w:date="2017-05-23T16:26:00Z">
        <w:r w:rsidR="00907BEE">
          <w:rPr>
            <w:rFonts w:ascii="Times New Roman" w:eastAsia="Times New Roman" w:hAnsi="Times New Roman" w:cs="Times New Roman"/>
            <w:sz w:val="24"/>
            <w:szCs w:val="24"/>
            <w:lang w:eastAsia="en-IN" w:bidi="hi-IN"/>
          </w:rPr>
          <w:t xml:space="preserve">encounter rates </w:t>
        </w:r>
      </w:ins>
      <w:del w:id="151" w:author="David Borchers" w:date="2017-05-23T16:26:00Z">
        <w:r w:rsidDel="00907BEE">
          <w:rPr>
            <w:rFonts w:ascii="Times New Roman" w:eastAsia="Times New Roman" w:hAnsi="Times New Roman" w:cs="Times New Roman"/>
            <w:sz w:val="24"/>
            <w:szCs w:val="24"/>
            <w:lang w:eastAsia="en-IN" w:bidi="hi-IN"/>
          </w:rPr>
          <w:delText xml:space="preserve">detection probability </w:delText>
        </w:r>
      </w:del>
      <w:r>
        <w:rPr>
          <w:rFonts w:ascii="Times New Roman" w:eastAsia="Times New Roman" w:hAnsi="Times New Roman" w:cs="Times New Roman"/>
          <w:sz w:val="24"/>
          <w:szCs w:val="24"/>
          <w:lang w:eastAsia="en-IN" w:bidi="hi-IN"/>
        </w:rPr>
        <w:t xml:space="preserve">and </w:t>
      </w:r>
      <w:del w:id="152" w:author="David Borchers" w:date="2017-05-23T16:26:00Z">
        <w:r w:rsidDel="00907BEE">
          <w:rPr>
            <w:rFonts w:ascii="Times New Roman" w:eastAsia="Times New Roman" w:hAnsi="Times New Roman" w:cs="Times New Roman"/>
            <w:sz w:val="24"/>
            <w:szCs w:val="24"/>
            <w:lang w:eastAsia="en-IN" w:bidi="hi-IN"/>
          </w:rPr>
          <w:delText xml:space="preserve">uniform </w:delText>
        </w:r>
      </w:del>
      <w:r>
        <w:rPr>
          <w:rFonts w:ascii="Times New Roman" w:eastAsia="Times New Roman" w:hAnsi="Times New Roman" w:cs="Times New Roman"/>
          <w:sz w:val="24"/>
          <w:szCs w:val="24"/>
          <w:lang w:eastAsia="en-IN" w:bidi="hi-IN"/>
        </w:rPr>
        <w:t>ranging patterns</w:t>
      </w:r>
      <w:ins w:id="153" w:author="David Borchers" w:date="2017-05-23T16:26:00Z">
        <w:r w:rsidR="00907BEE">
          <w:rPr>
            <w:rFonts w:ascii="Times New Roman" w:eastAsia="Times New Roman" w:hAnsi="Times New Roman" w:cs="Times New Roman"/>
            <w:sz w:val="24"/>
            <w:szCs w:val="24"/>
            <w:lang w:eastAsia="en-IN" w:bidi="hi-IN"/>
          </w:rPr>
          <w:t xml:space="preserve"> unaffected by any covariates</w:t>
        </w:r>
      </w:ins>
      <w:ins w:id="154" w:author="Koustubh Sharma" w:date="2017-05-19T01:59:00Z">
        <w:r w:rsidR="00CE049F">
          <w:rPr>
            <w:rFonts w:ascii="Times New Roman" w:eastAsia="Times New Roman" w:hAnsi="Times New Roman" w:cs="Times New Roman"/>
            <w:sz w:val="24"/>
            <w:szCs w:val="24"/>
            <w:lang w:eastAsia="en-IN" w:bidi="hi-IN"/>
          </w:rPr>
          <w:t xml:space="preserve"> (Table XX)</w:t>
        </w:r>
      </w:ins>
      <w:ins w:id="155" w:author="David Borchers" w:date="2017-05-23T16:26:00Z">
        <w:r w:rsidR="00907BEE">
          <w:rPr>
            <w:rFonts w:ascii="Times New Roman" w:eastAsia="Times New Roman" w:hAnsi="Times New Roman" w:cs="Times New Roman"/>
            <w:sz w:val="24"/>
            <w:szCs w:val="24"/>
            <w:lang w:eastAsia="en-IN" w:bidi="hi-IN"/>
          </w:rPr>
          <w:t>) by between 7% and 31%</w:t>
        </w:r>
      </w:ins>
      <w:r>
        <w:rPr>
          <w:rFonts w:ascii="Times New Roman" w:eastAsia="Times New Roman" w:hAnsi="Times New Roman" w:cs="Times New Roman"/>
          <w:sz w:val="24"/>
          <w:szCs w:val="24"/>
          <w:lang w:eastAsia="en-IN" w:bidi="hi-IN"/>
        </w:rPr>
        <w:t xml:space="preserve">. </w:t>
      </w:r>
      <w:commentRangeEnd w:id="148"/>
      <w:r>
        <w:rPr>
          <w:rStyle w:val="CommentReference"/>
        </w:rPr>
        <w:commentReference w:id="148"/>
      </w:r>
      <w:commentRangeEnd w:id="149"/>
      <w:ins w:id="156" w:author="Koustubh Sharma" w:date="2017-05-19T02:09:00Z">
        <w:r w:rsidR="00A328E8">
          <w:rPr>
            <w:rFonts w:ascii="Times New Roman" w:eastAsia="Times New Roman" w:hAnsi="Times New Roman" w:cs="Times New Roman"/>
            <w:sz w:val="24"/>
            <w:szCs w:val="24"/>
            <w:lang w:eastAsia="en-IN" w:bidi="hi-IN"/>
          </w:rPr>
          <w:t xml:space="preserve">Each of the top </w:t>
        </w:r>
        <w:r w:rsidR="00CE049F">
          <w:rPr>
            <w:rFonts w:ascii="Times New Roman" w:eastAsia="Times New Roman" w:hAnsi="Times New Roman" w:cs="Times New Roman"/>
            <w:sz w:val="24"/>
            <w:szCs w:val="24"/>
            <w:lang w:eastAsia="en-IN" w:bidi="hi-IN"/>
          </w:rPr>
          <w:t xml:space="preserve">models </w:t>
        </w:r>
      </w:ins>
      <w:ins w:id="157" w:author="David Borchers" w:date="2017-05-23T16:27:00Z">
        <w:r w:rsidR="00907BEE">
          <w:rPr>
            <w:rFonts w:ascii="Times New Roman" w:eastAsia="Times New Roman" w:hAnsi="Times New Roman" w:cs="Times New Roman"/>
            <w:sz w:val="24"/>
            <w:szCs w:val="24"/>
            <w:lang w:eastAsia="en-IN" w:bidi="hi-IN"/>
          </w:rPr>
          <w:t xml:space="preserve">have </w:t>
        </w:r>
      </w:ins>
      <w:ins w:id="158" w:author="Koustubh Sharma" w:date="2017-05-19T02:09:00Z">
        <w:del w:id="159" w:author="David Borchers" w:date="2017-05-23T16:27:00Z">
          <w:r w:rsidR="00CE049F" w:rsidDel="00907BEE">
            <w:rPr>
              <w:rFonts w:ascii="Times New Roman" w:eastAsia="Times New Roman" w:hAnsi="Times New Roman" w:cs="Times New Roman"/>
              <w:sz w:val="24"/>
              <w:szCs w:val="24"/>
              <w:lang w:eastAsia="en-IN" w:bidi="hi-IN"/>
            </w:rPr>
            <w:delText xml:space="preserve">were </w:delText>
          </w:r>
        </w:del>
      </w:ins>
      <w:del w:id="160" w:author="David Borchers" w:date="2017-05-23T16:27:00Z">
        <w:r w:rsidR="003B5626" w:rsidDel="00907BEE">
          <w:rPr>
            <w:rStyle w:val="CommentReference"/>
          </w:rPr>
          <w:commentReference w:id="149"/>
        </w:r>
      </w:del>
      <w:ins w:id="161" w:author="Koustubh Sharma" w:date="2017-05-19T02:09:00Z">
        <w:del w:id="162" w:author="David Borchers" w:date="2017-05-23T16:27:00Z">
          <w:r w:rsidR="00A328E8" w:rsidDel="00907BEE">
            <w:rPr>
              <w:rFonts w:ascii="Times New Roman" w:eastAsia="Times New Roman" w:hAnsi="Times New Roman" w:cs="Times New Roman"/>
              <w:sz w:val="24"/>
              <w:szCs w:val="24"/>
              <w:lang w:eastAsia="en-IN" w:bidi="hi-IN"/>
            </w:rPr>
            <w:delText xml:space="preserve">at least 2 </w:delText>
          </w:r>
        </w:del>
        <w:proofErr w:type="spellStart"/>
        <w:r w:rsidR="00A328E8">
          <w:rPr>
            <w:rFonts w:ascii="Times New Roman" w:eastAsia="Times New Roman" w:hAnsi="Times New Roman" w:cs="Times New Roman"/>
            <w:sz w:val="24"/>
            <w:szCs w:val="24"/>
            <w:lang w:eastAsia="en-IN" w:bidi="hi-IN"/>
          </w:rPr>
          <w:t>AICc</w:t>
        </w:r>
        <w:proofErr w:type="spellEnd"/>
        <w:r w:rsidR="00A328E8">
          <w:rPr>
            <w:rFonts w:ascii="Times New Roman" w:eastAsia="Times New Roman" w:hAnsi="Times New Roman" w:cs="Times New Roman"/>
            <w:sz w:val="24"/>
            <w:szCs w:val="24"/>
            <w:lang w:eastAsia="en-IN" w:bidi="hi-IN"/>
          </w:rPr>
          <w:t xml:space="preserve"> values </w:t>
        </w:r>
      </w:ins>
      <w:ins w:id="163" w:author="David Borchers" w:date="2017-05-23T16:27:00Z">
        <w:r w:rsidR="00907BEE">
          <w:rPr>
            <w:rFonts w:ascii="Times New Roman" w:eastAsia="Times New Roman" w:hAnsi="Times New Roman" w:cs="Times New Roman"/>
            <w:sz w:val="24"/>
            <w:szCs w:val="24"/>
            <w:lang w:eastAsia="en-IN" w:bidi="hi-IN"/>
          </w:rPr>
          <w:t xml:space="preserve">at least </w:t>
        </w:r>
        <w:commentRangeStart w:id="164"/>
        <w:r w:rsidR="00907BEE">
          <w:rPr>
            <w:rFonts w:ascii="Times New Roman" w:eastAsia="Times New Roman" w:hAnsi="Times New Roman" w:cs="Times New Roman"/>
            <w:sz w:val="24"/>
            <w:szCs w:val="24"/>
            <w:lang w:eastAsia="en-IN" w:bidi="hi-IN"/>
          </w:rPr>
          <w:t xml:space="preserve">?? </w:t>
        </w:r>
      </w:ins>
      <w:commentRangeEnd w:id="164"/>
      <w:ins w:id="165" w:author="David Borchers" w:date="2017-05-23T16:28:00Z">
        <w:r w:rsidR="00907BEE">
          <w:rPr>
            <w:rStyle w:val="CommentReference"/>
          </w:rPr>
          <w:commentReference w:id="164"/>
        </w:r>
      </w:ins>
      <w:ins w:id="166" w:author="David Borchers" w:date="2017-05-23T16:27:00Z">
        <w:r w:rsidR="00907BEE">
          <w:rPr>
            <w:rFonts w:ascii="Times New Roman" w:eastAsia="Times New Roman" w:hAnsi="Times New Roman" w:cs="Times New Roman"/>
            <w:sz w:val="24"/>
            <w:szCs w:val="24"/>
            <w:lang w:eastAsia="en-IN" w:bidi="hi-IN"/>
          </w:rPr>
          <w:t xml:space="preserve">smaller than those of </w:t>
        </w:r>
      </w:ins>
      <w:ins w:id="167" w:author="Koustubh Sharma" w:date="2017-05-19T02:09:00Z">
        <w:del w:id="168" w:author="David Borchers" w:date="2017-05-23T16:28:00Z">
          <w:r w:rsidR="00A328E8" w:rsidDel="00907BEE">
            <w:rPr>
              <w:rFonts w:ascii="Times New Roman" w:eastAsia="Times New Roman" w:hAnsi="Times New Roman" w:cs="Times New Roman"/>
              <w:sz w:val="24"/>
              <w:szCs w:val="24"/>
              <w:lang w:eastAsia="en-IN" w:bidi="hi-IN"/>
            </w:rPr>
            <w:delText xml:space="preserve">superior to </w:delText>
          </w:r>
        </w:del>
        <w:r w:rsidR="00A328E8">
          <w:rPr>
            <w:rFonts w:ascii="Times New Roman" w:eastAsia="Times New Roman" w:hAnsi="Times New Roman" w:cs="Times New Roman"/>
            <w:sz w:val="24"/>
            <w:szCs w:val="24"/>
            <w:lang w:eastAsia="en-IN" w:bidi="hi-IN"/>
          </w:rPr>
          <w:t xml:space="preserve">the </w:t>
        </w:r>
      </w:ins>
      <w:ins w:id="169" w:author="David Borchers" w:date="2017-05-23T16:28:00Z">
        <w:r w:rsidR="00907BEE">
          <w:rPr>
            <w:rFonts w:ascii="Times New Roman" w:eastAsia="Times New Roman" w:hAnsi="Times New Roman" w:cs="Times New Roman"/>
            <w:sz w:val="24"/>
            <w:szCs w:val="24"/>
            <w:lang w:eastAsia="en-IN" w:bidi="hi-IN"/>
          </w:rPr>
          <w:t xml:space="preserve">corresponding </w:t>
        </w:r>
      </w:ins>
      <w:ins w:id="170" w:author="Koustubh Sharma" w:date="2017-05-19T02:09:00Z">
        <w:r w:rsidR="00A328E8">
          <w:rPr>
            <w:rFonts w:ascii="Times New Roman" w:eastAsia="Times New Roman" w:hAnsi="Times New Roman" w:cs="Times New Roman"/>
            <w:sz w:val="24"/>
            <w:szCs w:val="24"/>
            <w:lang w:eastAsia="en-IN" w:bidi="hi-IN"/>
          </w:rPr>
          <w:t>null models</w:t>
        </w:r>
      </w:ins>
      <w:ins w:id="171" w:author="David Borchers" w:date="2017-05-23T16:29:00Z">
        <w:r w:rsidR="00907BEE">
          <w:rPr>
            <w:rFonts w:ascii="Times New Roman" w:eastAsia="Times New Roman" w:hAnsi="Times New Roman" w:cs="Times New Roman"/>
            <w:sz w:val="24"/>
            <w:szCs w:val="24"/>
            <w:lang w:eastAsia="en-IN" w:bidi="hi-IN"/>
          </w:rPr>
          <w:t xml:space="preserve">. </w:t>
        </w:r>
      </w:ins>
      <w:ins w:id="172" w:author="Koustubh Sharma" w:date="2017-05-19T02:09:00Z">
        <w:del w:id="173" w:author="David Borchers" w:date="2017-05-23T16:29:00Z">
          <w:r w:rsidR="00A328E8" w:rsidDel="00907BEE">
            <w:rPr>
              <w:rFonts w:ascii="Times New Roman" w:eastAsia="Times New Roman" w:hAnsi="Times New Roman" w:cs="Times New Roman"/>
              <w:sz w:val="24"/>
              <w:szCs w:val="24"/>
              <w:lang w:eastAsia="en-IN" w:bidi="hi-IN"/>
            </w:rPr>
            <w:delText xml:space="preserve">, thus implying </w:delText>
          </w:r>
        </w:del>
      </w:ins>
      <w:ins w:id="174" w:author="Koustubh Sharma" w:date="2017-05-19T02:11:00Z">
        <w:del w:id="175" w:author="David Borchers" w:date="2017-05-23T16:29:00Z">
          <w:r w:rsidR="00A328E8" w:rsidDel="00907BEE">
            <w:rPr>
              <w:rFonts w:ascii="Times New Roman" w:eastAsia="Times New Roman" w:hAnsi="Times New Roman" w:cs="Times New Roman"/>
              <w:sz w:val="24"/>
              <w:szCs w:val="24"/>
              <w:lang w:eastAsia="en-IN" w:bidi="hi-IN"/>
            </w:rPr>
            <w:delText xml:space="preserve">that they </w:delText>
          </w:r>
        </w:del>
      </w:ins>
      <w:ins w:id="176" w:author="Koustubh Sharma" w:date="2017-05-19T02:09:00Z">
        <w:del w:id="177" w:author="David Borchers" w:date="2017-05-23T16:29:00Z">
          <w:r w:rsidR="00A328E8" w:rsidDel="00907BEE">
            <w:rPr>
              <w:rFonts w:ascii="Times New Roman" w:eastAsia="Times New Roman" w:hAnsi="Times New Roman" w:cs="Times New Roman"/>
              <w:sz w:val="24"/>
              <w:szCs w:val="24"/>
              <w:lang w:eastAsia="en-IN" w:bidi="hi-IN"/>
            </w:rPr>
            <w:delText>fit</w:delText>
          </w:r>
        </w:del>
      </w:ins>
      <w:ins w:id="178" w:author="Koustubh Sharma" w:date="2017-05-19T02:11:00Z">
        <w:del w:id="179" w:author="David Borchers" w:date="2017-05-23T16:29:00Z">
          <w:r w:rsidR="00A328E8" w:rsidDel="00907BEE">
            <w:rPr>
              <w:rFonts w:ascii="Times New Roman" w:eastAsia="Times New Roman" w:hAnsi="Times New Roman" w:cs="Times New Roman"/>
              <w:sz w:val="24"/>
              <w:szCs w:val="24"/>
              <w:lang w:eastAsia="en-IN" w:bidi="hi-IN"/>
            </w:rPr>
            <w:delText xml:space="preserve">ted the </w:delText>
          </w:r>
        </w:del>
      </w:ins>
      <w:ins w:id="180" w:author="Koustubh Sharma" w:date="2017-05-19T02:10:00Z">
        <w:del w:id="181" w:author="David Borchers" w:date="2017-05-23T16:29:00Z">
          <w:r w:rsidR="00A328E8" w:rsidDel="00907BEE">
            <w:rPr>
              <w:rFonts w:ascii="Times New Roman" w:eastAsia="Times New Roman" w:hAnsi="Times New Roman" w:cs="Times New Roman"/>
              <w:sz w:val="24"/>
              <w:szCs w:val="24"/>
              <w:lang w:eastAsia="en-IN" w:bidi="hi-IN"/>
            </w:rPr>
            <w:delText xml:space="preserve">data </w:delText>
          </w:r>
        </w:del>
      </w:ins>
      <w:ins w:id="182" w:author="Koustubh Sharma" w:date="2017-05-19T02:11:00Z">
        <w:del w:id="183" w:author="David Borchers" w:date="2017-05-23T16:29:00Z">
          <w:r w:rsidR="00A328E8" w:rsidDel="00907BEE">
            <w:rPr>
              <w:rFonts w:ascii="Times New Roman" w:eastAsia="Times New Roman" w:hAnsi="Times New Roman" w:cs="Times New Roman"/>
              <w:sz w:val="24"/>
              <w:szCs w:val="24"/>
              <w:lang w:eastAsia="en-IN" w:bidi="hi-IN"/>
            </w:rPr>
            <w:delText xml:space="preserve">far better </w:delText>
          </w:r>
        </w:del>
      </w:ins>
      <w:ins w:id="184" w:author="Koustubh Sharma" w:date="2017-05-19T02:10:00Z">
        <w:del w:id="185" w:author="David Borchers" w:date="2017-05-23T16:29:00Z">
          <w:r w:rsidR="00A328E8" w:rsidDel="00907BEE">
            <w:rPr>
              <w:rFonts w:ascii="Times New Roman" w:eastAsia="Times New Roman" w:hAnsi="Times New Roman" w:cs="Times New Roman"/>
              <w:sz w:val="24"/>
              <w:szCs w:val="24"/>
              <w:lang w:eastAsia="en-IN" w:bidi="hi-IN"/>
            </w:rPr>
            <w:delText xml:space="preserve">while at the same time </w:delText>
          </w:r>
        </w:del>
      </w:ins>
      <w:ins w:id="186" w:author="Koustubh Sharma" w:date="2017-05-19T02:11:00Z">
        <w:del w:id="187" w:author="David Borchers" w:date="2017-05-23T16:29:00Z">
          <w:r w:rsidR="00A328E8" w:rsidDel="00907BEE">
            <w:rPr>
              <w:rFonts w:ascii="Times New Roman" w:eastAsia="Times New Roman" w:hAnsi="Times New Roman" w:cs="Times New Roman"/>
              <w:sz w:val="24"/>
              <w:szCs w:val="24"/>
              <w:lang w:eastAsia="en-IN" w:bidi="hi-IN"/>
            </w:rPr>
            <w:delText xml:space="preserve">minimizing </w:delText>
          </w:r>
        </w:del>
      </w:ins>
      <w:ins w:id="188" w:author="Koustubh Sharma" w:date="2017-05-19T02:10:00Z">
        <w:del w:id="189" w:author="David Borchers" w:date="2017-05-23T16:29:00Z">
          <w:r w:rsidR="00A328E8" w:rsidDel="00907BEE">
            <w:rPr>
              <w:rFonts w:ascii="Times New Roman" w:eastAsia="Times New Roman" w:hAnsi="Times New Roman" w:cs="Times New Roman"/>
              <w:sz w:val="24"/>
              <w:szCs w:val="24"/>
              <w:lang w:eastAsia="en-IN" w:bidi="hi-IN"/>
            </w:rPr>
            <w:delText>the number of parameters used</w:delText>
          </w:r>
        </w:del>
      </w:ins>
      <w:ins w:id="190" w:author="David Borchers" w:date="2017-05-23T16:29:00Z">
        <w:r w:rsidR="00907BEE">
          <w:rPr>
            <w:rFonts w:ascii="Times New Roman" w:eastAsia="Times New Roman" w:hAnsi="Times New Roman" w:cs="Times New Roman"/>
            <w:sz w:val="24"/>
            <w:szCs w:val="24"/>
            <w:lang w:eastAsia="en-IN" w:bidi="hi-IN"/>
          </w:rPr>
          <w:t xml:space="preserve">The best models by </w:t>
        </w:r>
        <w:proofErr w:type="spellStart"/>
        <w:r w:rsidR="00907BEE">
          <w:rPr>
            <w:rFonts w:ascii="Times New Roman" w:eastAsia="Times New Roman" w:hAnsi="Times New Roman" w:cs="Times New Roman"/>
            <w:sz w:val="24"/>
            <w:szCs w:val="24"/>
            <w:lang w:eastAsia="en-IN" w:bidi="hi-IN"/>
          </w:rPr>
          <w:t>AICc</w:t>
        </w:r>
        <w:proofErr w:type="spellEnd"/>
        <w:r w:rsidR="00907BEE">
          <w:rPr>
            <w:rFonts w:ascii="Times New Roman" w:eastAsia="Times New Roman" w:hAnsi="Times New Roman" w:cs="Times New Roman"/>
            <w:sz w:val="24"/>
            <w:szCs w:val="24"/>
            <w:lang w:eastAsia="en-IN" w:bidi="hi-IN"/>
          </w:rPr>
          <w:t xml:space="preserve"> </w:t>
        </w:r>
      </w:ins>
      <w:ins w:id="191" w:author="David Borchers" w:date="2017-05-23T16:30:00Z">
        <w:r w:rsidR="00907BEE">
          <w:rPr>
            <w:rFonts w:ascii="Times New Roman" w:eastAsia="Times New Roman" w:hAnsi="Times New Roman" w:cs="Times New Roman"/>
            <w:sz w:val="24"/>
            <w:szCs w:val="24"/>
            <w:lang w:eastAsia="en-IN" w:bidi="hi-IN"/>
          </w:rPr>
          <w:t xml:space="preserve">all </w:t>
        </w:r>
      </w:ins>
      <w:ins w:id="192" w:author="David Borchers" w:date="2017-05-23T16:29:00Z">
        <w:r w:rsidR="00907BEE">
          <w:rPr>
            <w:rFonts w:ascii="Times New Roman" w:eastAsia="Times New Roman" w:hAnsi="Times New Roman" w:cs="Times New Roman"/>
            <w:sz w:val="24"/>
            <w:szCs w:val="24"/>
            <w:lang w:eastAsia="en-IN" w:bidi="hi-IN"/>
          </w:rPr>
          <w:t xml:space="preserve">have </w:t>
        </w:r>
        <w:proofErr w:type="spellStart"/>
        <w:r w:rsidR="00907BEE">
          <w:rPr>
            <w:rFonts w:ascii="Times New Roman" w:eastAsia="Times New Roman" w:hAnsi="Times New Roman" w:cs="Times New Roman"/>
            <w:sz w:val="24"/>
            <w:szCs w:val="24"/>
            <w:lang w:eastAsia="en-IN" w:bidi="hi-IN"/>
          </w:rPr>
          <w:t>AICc</w:t>
        </w:r>
        <w:proofErr w:type="spellEnd"/>
        <w:r w:rsidR="00907BEE">
          <w:rPr>
            <w:rFonts w:ascii="Times New Roman" w:eastAsia="Times New Roman" w:hAnsi="Times New Roman" w:cs="Times New Roman"/>
            <w:sz w:val="24"/>
            <w:szCs w:val="24"/>
            <w:lang w:eastAsia="en-IN" w:bidi="hi-IN"/>
          </w:rPr>
          <w:t xml:space="preserve"> weights accounting for at least 95% of the </w:t>
        </w:r>
      </w:ins>
      <w:ins w:id="193" w:author="David Borchers" w:date="2017-05-23T16:30:00Z">
        <w:r w:rsidR="00907BEE">
          <w:rPr>
            <w:rFonts w:ascii="Times New Roman" w:eastAsia="Times New Roman" w:hAnsi="Times New Roman" w:cs="Times New Roman"/>
            <w:sz w:val="24"/>
            <w:szCs w:val="24"/>
            <w:lang w:eastAsia="en-IN" w:bidi="hi-IN"/>
          </w:rPr>
          <w:t xml:space="preserve">total </w:t>
        </w:r>
        <w:proofErr w:type="spellStart"/>
        <w:r w:rsidR="00907BEE">
          <w:rPr>
            <w:rFonts w:ascii="Times New Roman" w:eastAsia="Times New Roman" w:hAnsi="Times New Roman" w:cs="Times New Roman"/>
            <w:sz w:val="24"/>
            <w:szCs w:val="24"/>
            <w:lang w:eastAsia="en-IN" w:bidi="hi-IN"/>
          </w:rPr>
          <w:t>AICc</w:t>
        </w:r>
        <w:proofErr w:type="spellEnd"/>
        <w:r w:rsidR="00907BEE">
          <w:rPr>
            <w:rFonts w:ascii="Times New Roman" w:eastAsia="Times New Roman" w:hAnsi="Times New Roman" w:cs="Times New Roman"/>
            <w:sz w:val="24"/>
            <w:szCs w:val="24"/>
            <w:lang w:eastAsia="en-IN" w:bidi="hi-IN"/>
          </w:rPr>
          <w:t xml:space="preserve"> </w:t>
        </w:r>
      </w:ins>
      <w:ins w:id="194" w:author="David Borchers" w:date="2017-05-23T16:29:00Z">
        <w:r w:rsidR="00907BEE">
          <w:rPr>
            <w:rFonts w:ascii="Times New Roman" w:eastAsia="Times New Roman" w:hAnsi="Times New Roman" w:cs="Times New Roman"/>
            <w:sz w:val="24"/>
            <w:szCs w:val="24"/>
            <w:lang w:eastAsia="en-IN" w:bidi="hi-IN"/>
          </w:rPr>
          <w:t>weights of all models considered.</w:t>
        </w:r>
      </w:ins>
      <w:ins w:id="195" w:author="Koustubh Sharma" w:date="2017-05-19T02:10:00Z">
        <w:r w:rsidR="00A328E8">
          <w:rPr>
            <w:rFonts w:ascii="Times New Roman" w:eastAsia="Times New Roman" w:hAnsi="Times New Roman" w:cs="Times New Roman"/>
            <w:sz w:val="24"/>
            <w:szCs w:val="24"/>
            <w:lang w:eastAsia="en-IN" w:bidi="hi-IN"/>
          </w:rPr>
          <w:t>.</w:t>
        </w:r>
      </w:ins>
      <w:del w:id="196" w:author="Koustubh Sharma" w:date="2017-05-19T02:09:00Z">
        <w:r w:rsidDel="00A328E8">
          <w:rPr>
            <w:rFonts w:ascii="Times New Roman" w:eastAsia="Times New Roman" w:hAnsi="Times New Roman" w:cs="Times New Roman"/>
            <w:sz w:val="24"/>
            <w:szCs w:val="24"/>
            <w:lang w:eastAsia="en-IN" w:bidi="hi-IN"/>
          </w:rPr>
          <w:delText xml:space="preserve"> </w:delText>
        </w:r>
      </w:del>
    </w:p>
    <w:p w14:paraId="64559786" w14:textId="280D14CD"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sidRPr="00A5434B">
        <w:rPr>
          <w:rFonts w:ascii="Times New Roman" w:eastAsia="Times New Roman" w:hAnsi="Times New Roman" w:cs="Times New Roman"/>
          <w:sz w:val="24"/>
          <w:szCs w:val="24"/>
          <w:shd w:val="clear" w:color="auto" w:fill="FFFF00"/>
          <w:lang w:eastAsia="en-IN" w:bidi="hi-IN"/>
        </w:rPr>
        <w:t>Mean snow leopard densities in the three study areas ranged between 0.</w:t>
      </w:r>
      <w:r>
        <w:rPr>
          <w:rFonts w:ascii="Times New Roman" w:eastAsia="Times New Roman" w:hAnsi="Times New Roman" w:cs="Times New Roman"/>
          <w:sz w:val="24"/>
          <w:szCs w:val="24"/>
          <w:shd w:val="clear" w:color="auto" w:fill="FFFF00"/>
          <w:lang w:eastAsia="en-IN" w:bidi="hi-IN"/>
        </w:rPr>
        <w:t>57</w:t>
      </w:r>
      <w:r w:rsidRPr="00A5434B">
        <w:rPr>
          <w:rFonts w:ascii="Times New Roman" w:eastAsia="Times New Roman" w:hAnsi="Times New Roman" w:cs="Times New Roman"/>
          <w:sz w:val="24"/>
          <w:szCs w:val="24"/>
          <w:shd w:val="clear" w:color="auto" w:fill="FFFF00"/>
          <w:lang w:eastAsia="en-IN" w:bidi="hi-IN"/>
        </w:rPr>
        <w:t>xx (95% CI =</w:t>
      </w:r>
      <w:r>
        <w:rPr>
          <w:rFonts w:ascii="Times New Roman" w:eastAsia="Times New Roman" w:hAnsi="Times New Roman" w:cs="Times New Roman"/>
          <w:sz w:val="24"/>
          <w:szCs w:val="24"/>
          <w:shd w:val="clear" w:color="auto" w:fill="FFFF00"/>
          <w:lang w:eastAsia="en-IN" w:bidi="hi-IN"/>
        </w:rPr>
        <w:t>0.56-0.68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unprotected, to </w:t>
      </w:r>
      <w:r>
        <w:rPr>
          <w:rFonts w:ascii="Times New Roman" w:eastAsia="Times New Roman" w:hAnsi="Times New Roman" w:cs="Times New Roman"/>
          <w:sz w:val="24"/>
          <w:szCs w:val="24"/>
          <w:shd w:val="clear" w:color="auto" w:fill="FFFF00"/>
          <w:lang w:eastAsia="en-IN" w:bidi="hi-IN"/>
        </w:rPr>
        <w:t>0.69</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0.66-0.88</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partially </w:t>
      </w:r>
      <w:r w:rsidRPr="00A5434B">
        <w:rPr>
          <w:rFonts w:ascii="Times New Roman" w:eastAsia="Times New Roman" w:hAnsi="Times New Roman" w:cs="Times New Roman"/>
          <w:sz w:val="24"/>
          <w:szCs w:val="24"/>
          <w:shd w:val="clear" w:color="auto" w:fill="FFFF00"/>
          <w:lang w:eastAsia="en-IN" w:bidi="hi-IN"/>
        </w:rPr>
        <w:t xml:space="preserve">protected, and </w:t>
      </w:r>
      <w:r>
        <w:rPr>
          <w:rFonts w:ascii="Times New Roman" w:eastAsia="Times New Roman" w:hAnsi="Times New Roman" w:cs="Times New Roman"/>
          <w:sz w:val="24"/>
          <w:szCs w:val="24"/>
          <w:shd w:val="clear" w:color="auto" w:fill="FFFF00"/>
          <w:lang w:eastAsia="en-IN" w:bidi="hi-IN"/>
        </w:rPr>
        <w:t>0.93</w:t>
      </w:r>
      <w:r w:rsidRPr="00A5434B">
        <w:rPr>
          <w:rFonts w:ascii="Times New Roman" w:eastAsia="Times New Roman" w:hAnsi="Times New Roman" w:cs="Times New Roman"/>
          <w:sz w:val="24"/>
          <w:szCs w:val="24"/>
          <w:shd w:val="clear" w:color="auto" w:fill="FFFF00"/>
          <w:lang w:eastAsia="en-IN" w:bidi="hi-IN"/>
        </w:rPr>
        <w:t xml:space="preserve"> (95% CI = </w:t>
      </w:r>
      <w:r>
        <w:rPr>
          <w:rFonts w:ascii="Times New Roman" w:eastAsia="Times New Roman" w:hAnsi="Times New Roman" w:cs="Times New Roman"/>
          <w:sz w:val="24"/>
          <w:szCs w:val="24"/>
          <w:shd w:val="clear" w:color="auto" w:fill="FFFF00"/>
          <w:lang w:eastAsia="en-IN" w:bidi="hi-IN"/>
        </w:rPr>
        <w:t>0.68</w:t>
      </w:r>
      <w:r w:rsidRPr="00A5434B">
        <w:rPr>
          <w:rFonts w:ascii="Times New Roman" w:eastAsia="Times New Roman" w:hAnsi="Times New Roman" w:cs="Times New Roman"/>
          <w:sz w:val="24"/>
          <w:szCs w:val="24"/>
          <w:shd w:val="clear" w:color="auto" w:fill="FFFF00"/>
          <w:lang w:eastAsia="en-IN" w:bidi="hi-IN"/>
        </w:rPr>
        <w:t>-</w:t>
      </w:r>
      <w:r>
        <w:rPr>
          <w:rFonts w:ascii="Times New Roman" w:eastAsia="Times New Roman" w:hAnsi="Times New Roman" w:cs="Times New Roman"/>
          <w:sz w:val="24"/>
          <w:szCs w:val="24"/>
          <w:shd w:val="clear" w:color="auto" w:fill="FFFF00"/>
          <w:lang w:eastAsia="en-IN" w:bidi="hi-IN"/>
        </w:rPr>
        <w:t>2.06</w:t>
      </w:r>
      <w:r w:rsidRPr="00A5434B">
        <w:rPr>
          <w:rFonts w:ascii="Times New Roman" w:eastAsia="Times New Roman" w:hAnsi="Times New Roman" w:cs="Times New Roman"/>
          <w:sz w:val="24"/>
          <w:szCs w:val="24"/>
          <w:shd w:val="clear" w:color="auto" w:fill="FFFF00"/>
          <w:lang w:eastAsia="en-IN" w:bidi="hi-IN"/>
        </w:rPr>
        <w:t>) per 100 km</w:t>
      </w:r>
      <w:r w:rsidRPr="00A5434B">
        <w:rPr>
          <w:rFonts w:ascii="Times New Roman" w:eastAsia="Times New Roman" w:hAnsi="Times New Roman" w:cs="Times New Roman"/>
          <w:sz w:val="24"/>
          <w:szCs w:val="24"/>
          <w:shd w:val="clear" w:color="auto" w:fill="FFFF00"/>
          <w:vertAlign w:val="superscript"/>
          <w:lang w:eastAsia="en-IN" w:bidi="hi-IN"/>
        </w:rPr>
        <w:t>2</w:t>
      </w:r>
      <w:r w:rsidRPr="00A5434B">
        <w:rPr>
          <w:rFonts w:ascii="Times New Roman" w:eastAsia="Times New Roman" w:hAnsi="Times New Roman" w:cs="Times New Roman"/>
          <w:sz w:val="24"/>
          <w:szCs w:val="24"/>
          <w:shd w:val="clear" w:color="auto" w:fill="FFFF00"/>
          <w:lang w:eastAsia="en-IN" w:bidi="hi-IN"/>
        </w:rPr>
        <w:t xml:space="preserve"> in the </w:t>
      </w:r>
      <w:r>
        <w:rPr>
          <w:rFonts w:ascii="Times New Roman" w:eastAsia="Times New Roman" w:hAnsi="Times New Roman" w:cs="Times New Roman"/>
          <w:sz w:val="24"/>
          <w:szCs w:val="24"/>
          <w:shd w:val="clear" w:color="auto" w:fill="FFFF00"/>
          <w:lang w:eastAsia="en-IN" w:bidi="hi-IN"/>
        </w:rPr>
        <w:t xml:space="preserve">strictly </w:t>
      </w:r>
      <w:r w:rsidRPr="00A5434B">
        <w:rPr>
          <w:rFonts w:ascii="Times New Roman" w:eastAsia="Times New Roman" w:hAnsi="Times New Roman" w:cs="Times New Roman"/>
          <w:sz w:val="24"/>
          <w:szCs w:val="24"/>
          <w:shd w:val="clear" w:color="auto" w:fill="FFFF00"/>
          <w:lang w:eastAsia="en-IN" w:bidi="hi-IN"/>
        </w:rPr>
        <w:t>protected study area</w:t>
      </w:r>
      <w:ins w:id="197" w:author="David Borchers" w:date="2017-05-27T12:16:00Z">
        <w:r w:rsidR="006B6681">
          <w:rPr>
            <w:rFonts w:ascii="Times New Roman" w:eastAsia="Times New Roman" w:hAnsi="Times New Roman" w:cs="Times New Roman"/>
            <w:sz w:val="24"/>
            <w:szCs w:val="24"/>
            <w:shd w:val="clear" w:color="auto" w:fill="FFFF00"/>
            <w:lang w:eastAsia="en-IN" w:bidi="hi-IN"/>
          </w:rPr>
          <w:t xml:space="preserve"> (See Figure ???)</w:t>
        </w:r>
      </w:ins>
      <w:r w:rsidRPr="00A5434B">
        <w:rPr>
          <w:rFonts w:ascii="Times New Roman" w:eastAsia="Times New Roman" w:hAnsi="Times New Roman" w:cs="Times New Roman"/>
          <w:sz w:val="24"/>
          <w:szCs w:val="24"/>
          <w:shd w:val="clear" w:color="auto" w:fill="FFFF00"/>
          <w:lang w:eastAsia="en-IN" w:bidi="hi-IN"/>
        </w:rPr>
        <w:t xml:space="preserve">. </w:t>
      </w:r>
      <w:commentRangeStart w:id="198"/>
      <w:commentRangeStart w:id="199"/>
      <w:r>
        <w:rPr>
          <w:rFonts w:ascii="Times New Roman" w:eastAsia="Times New Roman" w:hAnsi="Times New Roman" w:cs="Times New Roman"/>
          <w:sz w:val="24"/>
          <w:szCs w:val="24"/>
          <w:shd w:val="clear" w:color="auto" w:fill="FFFF00"/>
          <w:lang w:eastAsia="en-IN" w:bidi="hi-IN"/>
        </w:rPr>
        <w:t xml:space="preserve">It is important to note that </w:t>
      </w:r>
      <w:r w:rsidRPr="00A5434B">
        <w:rPr>
          <w:rFonts w:ascii="Times New Roman" w:eastAsia="Times New Roman" w:hAnsi="Times New Roman" w:cs="Times New Roman"/>
          <w:sz w:val="24"/>
          <w:szCs w:val="24"/>
          <w:shd w:val="clear" w:color="auto" w:fill="FFFF00"/>
          <w:lang w:eastAsia="en-IN" w:bidi="hi-IN"/>
        </w:rPr>
        <w:t xml:space="preserve">these differences also reflect the </w:t>
      </w:r>
      <w:del w:id="200" w:author="Koustubh Sharma" w:date="2017-05-19T02:00:00Z">
        <w:r w:rsidRPr="00A5434B" w:rsidDel="00CE049F">
          <w:rPr>
            <w:rFonts w:ascii="Times New Roman" w:eastAsia="Times New Roman" w:hAnsi="Times New Roman" w:cs="Times New Roman"/>
            <w:sz w:val="24"/>
            <w:szCs w:val="24"/>
            <w:shd w:val="clear" w:color="auto" w:fill="FFFF00"/>
            <w:lang w:eastAsia="en-IN" w:bidi="hi-IN"/>
          </w:rPr>
          <w:delText xml:space="preserve">spatial extent of </w:delText>
        </w:r>
      </w:del>
      <w:ins w:id="201" w:author="Koustubh Sharma" w:date="2017-05-19T02:00:00Z">
        <w:r w:rsidR="00CE049F">
          <w:rPr>
            <w:rFonts w:ascii="Times New Roman" w:eastAsia="Times New Roman" w:hAnsi="Times New Roman" w:cs="Times New Roman"/>
            <w:sz w:val="24"/>
            <w:szCs w:val="24"/>
            <w:shd w:val="clear" w:color="auto" w:fill="FFFF00"/>
            <w:lang w:eastAsia="en-IN" w:bidi="hi-IN"/>
          </w:rPr>
          <w:t xml:space="preserve">amount of </w:t>
        </w:r>
      </w:ins>
      <w:del w:id="202" w:author="Koustubh Sharma" w:date="2017-05-19T02:00:00Z">
        <w:r w:rsidDel="00CE049F">
          <w:rPr>
            <w:rFonts w:ascii="Times New Roman" w:eastAsia="Times New Roman" w:hAnsi="Times New Roman" w:cs="Times New Roman"/>
            <w:sz w:val="24"/>
            <w:szCs w:val="24"/>
            <w:shd w:val="clear" w:color="auto" w:fill="FFFF00"/>
            <w:lang w:eastAsia="en-IN" w:bidi="hi-IN"/>
          </w:rPr>
          <w:delText xml:space="preserve">the </w:delText>
        </w:r>
        <w:r w:rsidRPr="00A5434B" w:rsidDel="00CE049F">
          <w:rPr>
            <w:rFonts w:ascii="Times New Roman" w:eastAsia="Times New Roman" w:hAnsi="Times New Roman" w:cs="Times New Roman"/>
            <w:sz w:val="24"/>
            <w:szCs w:val="24"/>
            <w:shd w:val="clear" w:color="auto" w:fill="FFFF00"/>
            <w:lang w:eastAsia="en-IN" w:bidi="hi-IN"/>
          </w:rPr>
          <w:delText xml:space="preserve">quality of the </w:delText>
        </w:r>
      </w:del>
      <w:r w:rsidRPr="00A5434B">
        <w:rPr>
          <w:rFonts w:ascii="Times New Roman" w:eastAsia="Times New Roman" w:hAnsi="Times New Roman" w:cs="Times New Roman"/>
          <w:sz w:val="24"/>
          <w:szCs w:val="24"/>
          <w:shd w:val="clear" w:color="auto" w:fill="FFFF00"/>
          <w:lang w:eastAsia="en-IN" w:bidi="hi-IN"/>
        </w:rPr>
        <w:t>snow leopard habitat available to snow leopards in each of the study areas</w:t>
      </w:r>
      <w:r>
        <w:rPr>
          <w:rFonts w:ascii="Times New Roman" w:eastAsia="Times New Roman" w:hAnsi="Times New Roman" w:cs="Times New Roman"/>
          <w:sz w:val="24"/>
          <w:szCs w:val="24"/>
          <w:shd w:val="clear" w:color="auto" w:fill="FFFF00"/>
          <w:lang w:eastAsia="en-IN" w:bidi="hi-IN"/>
        </w:rPr>
        <w:t xml:space="preserve">. </w:t>
      </w:r>
      <w:ins w:id="203" w:author="David Borchers" w:date="2017-05-23T16:34:00Z">
        <w:r w:rsidR="00D33459">
          <w:rPr>
            <w:rFonts w:ascii="Times New Roman" w:eastAsia="Times New Roman" w:hAnsi="Times New Roman" w:cs="Times New Roman"/>
            <w:sz w:val="24"/>
            <w:szCs w:val="24"/>
            <w:shd w:val="clear" w:color="auto" w:fill="FFFF00"/>
            <w:lang w:eastAsia="en-IN" w:bidi="hi-IN"/>
          </w:rPr>
          <w:t xml:space="preserve">The best model </w:t>
        </w:r>
      </w:ins>
      <w:ins w:id="204" w:author="David Borchers" w:date="2017-05-23T16:35:00Z">
        <w:r w:rsidR="00D33459">
          <w:rPr>
            <w:rFonts w:ascii="Times New Roman" w:eastAsia="Times New Roman" w:hAnsi="Times New Roman" w:cs="Times New Roman"/>
            <w:sz w:val="24"/>
            <w:szCs w:val="24"/>
            <w:shd w:val="clear" w:color="auto" w:fill="FFFF00"/>
            <w:lang w:eastAsia="en-IN" w:bidi="hi-IN"/>
          </w:rPr>
          <w:t>(</w:t>
        </w:r>
      </w:ins>
      <w:ins w:id="205" w:author="David Borchers" w:date="2017-05-23T16:34:00Z">
        <w:r w:rsidR="00D33459">
          <w:rPr>
            <w:rFonts w:ascii="Times New Roman" w:eastAsia="Times New Roman" w:hAnsi="Times New Roman" w:cs="Times New Roman"/>
            <w:sz w:val="24"/>
            <w:szCs w:val="24"/>
            <w:shd w:val="clear" w:color="auto" w:fill="FFFF00"/>
            <w:lang w:eastAsia="en-IN" w:bidi="hi-IN"/>
          </w:rPr>
          <w:t xml:space="preserve">by </w:t>
        </w:r>
        <w:proofErr w:type="spellStart"/>
        <w:r w:rsidR="00D33459">
          <w:rPr>
            <w:rFonts w:ascii="Times New Roman" w:eastAsia="Times New Roman" w:hAnsi="Times New Roman" w:cs="Times New Roman"/>
            <w:sz w:val="24"/>
            <w:szCs w:val="24"/>
            <w:shd w:val="clear" w:color="auto" w:fill="FFFF00"/>
            <w:lang w:eastAsia="en-IN" w:bidi="hi-IN"/>
          </w:rPr>
          <w:t>AICc</w:t>
        </w:r>
        <w:proofErr w:type="spellEnd"/>
        <w:r w:rsidR="00D33459">
          <w:rPr>
            <w:rFonts w:ascii="Times New Roman" w:eastAsia="Times New Roman" w:hAnsi="Times New Roman" w:cs="Times New Roman"/>
            <w:sz w:val="24"/>
            <w:szCs w:val="24"/>
            <w:shd w:val="clear" w:color="auto" w:fill="FFFF00"/>
            <w:lang w:eastAsia="en-IN" w:bidi="hi-IN"/>
          </w:rPr>
          <w:t>)</w:t>
        </w:r>
      </w:ins>
      <w:ins w:id="206" w:author="David Borchers" w:date="2017-05-23T16:35:00Z">
        <w:r w:rsidR="00D33459">
          <w:rPr>
            <w:rFonts w:ascii="Times New Roman" w:eastAsia="Times New Roman" w:hAnsi="Times New Roman" w:cs="Times New Roman"/>
            <w:sz w:val="24"/>
            <w:szCs w:val="24"/>
            <w:shd w:val="clear" w:color="auto" w:fill="FFFF00"/>
            <w:lang w:eastAsia="en-IN" w:bidi="hi-IN"/>
          </w:rPr>
          <w:t xml:space="preserve"> fitted to all three areas simultaneously, </w:t>
        </w:r>
      </w:ins>
      <w:ins w:id="207" w:author="David Borchers" w:date="2017-05-23T16:37:00Z">
        <w:r w:rsidR="00A81DD8">
          <w:rPr>
            <w:rFonts w:ascii="Times New Roman" w:eastAsia="Times New Roman" w:hAnsi="Times New Roman" w:cs="Times New Roman"/>
            <w:sz w:val="24"/>
            <w:szCs w:val="24"/>
            <w:shd w:val="clear" w:color="auto" w:fill="FFFF00"/>
            <w:lang w:eastAsia="en-IN" w:bidi="hi-IN"/>
          </w:rPr>
          <w:t xml:space="preserve">assuming that the effects of covariates on </w:t>
        </w:r>
      </w:ins>
      <m:oMath>
        <m:sSub>
          <m:sSubPr>
            <m:ctrlPr>
              <w:ins w:id="208" w:author="David Borchers" w:date="2017-05-23T16:38:00Z">
                <w:rPr>
                  <w:rFonts w:ascii="Cambria Math" w:eastAsia="Times New Roman" w:hAnsi="Cambria Math" w:cs="Times New Roman"/>
                  <w:i/>
                  <w:sz w:val="24"/>
                  <w:szCs w:val="24"/>
                  <w:shd w:val="clear" w:color="auto" w:fill="FFFF00"/>
                  <w:lang w:eastAsia="en-IN" w:bidi="hi-IN"/>
                </w:rPr>
              </w:ins>
            </m:ctrlPr>
          </m:sSubPr>
          <m:e>
            <w:ins w:id="209" w:author="David Borchers" w:date="2017-05-23T16:38:00Z">
              <m:r>
                <w:rPr>
                  <w:rFonts w:ascii="Cambria Math" w:eastAsia="Times New Roman" w:hAnsi="Cambria Math" w:cs="Times New Roman"/>
                  <w:sz w:val="24"/>
                  <w:szCs w:val="24"/>
                  <w:shd w:val="clear" w:color="auto" w:fill="FFFF00"/>
                  <w:lang w:eastAsia="en-IN" w:bidi="hi-IN"/>
                </w:rPr>
                <m:t>λ</m:t>
              </m:r>
            </w:ins>
          </m:e>
          <m:sub>
            <w:ins w:id="210" w:author="David Borchers" w:date="2017-05-23T16:38:00Z">
              <m:r>
                <w:rPr>
                  <w:rFonts w:ascii="Cambria Math" w:eastAsia="Times New Roman" w:hAnsi="Cambria Math" w:cs="Times New Roman"/>
                  <w:sz w:val="24"/>
                  <w:szCs w:val="24"/>
                  <w:shd w:val="clear" w:color="auto" w:fill="FFFF00"/>
                  <w:lang w:eastAsia="en-IN" w:bidi="hi-IN"/>
                </w:rPr>
                <m:t>0</m:t>
              </m:r>
            </w:ins>
          </m:sub>
        </m:sSub>
      </m:oMath>
      <w:ins w:id="211" w:author="David Borchers" w:date="2017-05-23T16:38:00Z">
        <w:r w:rsidR="00A81DD8">
          <w:rPr>
            <w:rFonts w:ascii="Times New Roman" w:eastAsia="Times New Roman" w:hAnsi="Times New Roman" w:cs="Times New Roman"/>
            <w:sz w:val="24"/>
            <w:szCs w:val="24"/>
            <w:shd w:val="clear" w:color="auto" w:fill="FFFF00"/>
            <w:lang w:eastAsia="en-IN" w:bidi="hi-IN"/>
          </w:rPr>
          <w:t xml:space="preserve">, </w:t>
        </w:r>
      </w:ins>
      <w:ins w:id="212" w:author="David Borchers" w:date="2017-05-23T16:39:00Z">
        <m:oMath>
          <m:r>
            <w:rPr>
              <w:rFonts w:ascii="Cambria Math" w:eastAsia="Times New Roman" w:hAnsi="Cambria Math" w:cs="Times New Roman"/>
              <w:sz w:val="24"/>
              <w:szCs w:val="24"/>
              <w:shd w:val="clear" w:color="auto" w:fill="FFFF00"/>
              <w:lang w:eastAsia="en-IN" w:bidi="hi-IN"/>
            </w:rPr>
            <m:t>σ</m:t>
          </m:r>
        </m:oMath>
      </w:ins>
      <w:ins w:id="213" w:author="David Borchers" w:date="2017-05-23T16:38:00Z">
        <w:r w:rsidR="00A81DD8">
          <w:rPr>
            <w:rFonts w:ascii="Times New Roman" w:eastAsia="Times New Roman" w:hAnsi="Times New Roman" w:cs="Times New Roman"/>
            <w:sz w:val="24"/>
            <w:szCs w:val="24"/>
            <w:shd w:val="clear" w:color="auto" w:fill="FFFF00"/>
            <w:lang w:eastAsia="en-IN" w:bidi="hi-IN"/>
          </w:rPr>
          <w:t xml:space="preserve">, and </w:t>
        </w:r>
      </w:ins>
      <w:proofErr w:type="spellStart"/>
      <w:ins w:id="214" w:author="David Borchers" w:date="2017-05-23T16:39:00Z">
        <w:r w:rsidR="00A81DD8">
          <w:rPr>
            <w:rFonts w:ascii="Times New Roman" w:eastAsia="Times New Roman" w:hAnsi="Times New Roman" w:cs="Times New Roman"/>
            <w:sz w:val="24"/>
            <w:szCs w:val="24"/>
            <w:shd w:val="clear" w:color="auto" w:fill="FFFF00"/>
            <w:lang w:eastAsia="en-IN" w:bidi="hi-IN"/>
          </w:rPr>
          <w:t>noneuc</w:t>
        </w:r>
      </w:ins>
      <w:proofErr w:type="spellEnd"/>
      <w:ins w:id="215" w:author="David Borchers" w:date="2017-05-23T16:33:00Z">
        <w:r w:rsidR="000375F6">
          <w:rPr>
            <w:rFonts w:ascii="Times New Roman" w:eastAsia="Times New Roman" w:hAnsi="Times New Roman" w:cs="Times New Roman"/>
            <w:sz w:val="24"/>
            <w:szCs w:val="24"/>
            <w:shd w:val="clear" w:color="auto" w:fill="FFFF00"/>
            <w:lang w:eastAsia="en-IN" w:bidi="hi-IN"/>
          </w:rPr>
          <w:t xml:space="preserve"> </w:t>
        </w:r>
      </w:ins>
      <w:ins w:id="216" w:author="David Borchers" w:date="2017-05-23T16:39:00Z">
        <w:r w:rsidR="00A81DD8">
          <w:rPr>
            <w:rFonts w:ascii="Times New Roman" w:eastAsia="Times New Roman" w:hAnsi="Times New Roman" w:cs="Times New Roman"/>
            <w:sz w:val="24"/>
            <w:szCs w:val="24"/>
            <w:shd w:val="clear" w:color="auto" w:fill="FFFF00"/>
            <w:lang w:eastAsia="en-IN" w:bidi="hi-IN"/>
          </w:rPr>
          <w:t xml:space="preserve">are the same </w:t>
        </w:r>
        <w:r w:rsidR="002757AA">
          <w:rPr>
            <w:rFonts w:ascii="Times New Roman" w:eastAsia="Times New Roman" w:hAnsi="Times New Roman" w:cs="Times New Roman"/>
            <w:sz w:val="24"/>
            <w:szCs w:val="24"/>
            <w:shd w:val="clear" w:color="auto" w:fill="FFFF00"/>
            <w:lang w:eastAsia="en-IN" w:bidi="hi-IN"/>
          </w:rPr>
          <w:t>across the three areas, but allowing</w:t>
        </w:r>
        <w:r w:rsidR="00A81DD8">
          <w:rPr>
            <w:rFonts w:ascii="Times New Roman" w:eastAsia="Times New Roman" w:hAnsi="Times New Roman" w:cs="Times New Roman"/>
            <w:sz w:val="24"/>
            <w:szCs w:val="24"/>
            <w:shd w:val="clear" w:color="auto" w:fill="FFFF00"/>
            <w:lang w:eastAsia="en-IN" w:bidi="hi-IN"/>
          </w:rPr>
          <w:t xml:space="preserve"> density </w:t>
        </w:r>
      </w:ins>
      <w:ins w:id="217" w:author="David Borchers" w:date="2017-05-23T16:45:00Z">
        <w:r w:rsidR="002757AA">
          <w:rPr>
            <w:rFonts w:ascii="Times New Roman" w:eastAsia="Times New Roman" w:hAnsi="Times New Roman" w:cs="Times New Roman"/>
            <w:sz w:val="24"/>
            <w:szCs w:val="24"/>
            <w:shd w:val="clear" w:color="auto" w:fill="FFFF00"/>
            <w:lang w:eastAsia="en-IN" w:bidi="hi-IN"/>
          </w:rPr>
          <w:t>to</w:t>
        </w:r>
      </w:ins>
      <w:ins w:id="218" w:author="David Borchers" w:date="2017-05-23T16:39:00Z">
        <w:r w:rsidR="00A81DD8">
          <w:rPr>
            <w:rFonts w:ascii="Times New Roman" w:eastAsia="Times New Roman" w:hAnsi="Times New Roman" w:cs="Times New Roman"/>
            <w:sz w:val="24"/>
            <w:szCs w:val="24"/>
            <w:shd w:val="clear" w:color="auto" w:fill="FFFF00"/>
            <w:lang w:eastAsia="en-IN" w:bidi="hi-IN"/>
          </w:rPr>
          <w:t xml:space="preserve"> vary bet</w:t>
        </w:r>
        <w:r w:rsidR="00D52E87">
          <w:rPr>
            <w:rFonts w:ascii="Times New Roman" w:eastAsia="Times New Roman" w:hAnsi="Times New Roman" w:cs="Times New Roman"/>
            <w:sz w:val="24"/>
            <w:szCs w:val="24"/>
            <w:shd w:val="clear" w:color="auto" w:fill="FFFF00"/>
            <w:lang w:eastAsia="en-IN" w:bidi="hi-IN"/>
          </w:rPr>
          <w:t xml:space="preserve">ween areas, has an </w:t>
        </w:r>
        <w:proofErr w:type="spellStart"/>
        <w:r w:rsidR="00D52E87">
          <w:rPr>
            <w:rFonts w:ascii="Times New Roman" w:eastAsia="Times New Roman" w:hAnsi="Times New Roman" w:cs="Times New Roman"/>
            <w:sz w:val="24"/>
            <w:szCs w:val="24"/>
            <w:shd w:val="clear" w:color="auto" w:fill="FFFF00"/>
            <w:lang w:eastAsia="en-IN" w:bidi="hi-IN"/>
          </w:rPr>
          <w:t>AICc</w:t>
        </w:r>
        <w:proofErr w:type="spellEnd"/>
        <w:r w:rsidR="00D52E87">
          <w:rPr>
            <w:rFonts w:ascii="Times New Roman" w:eastAsia="Times New Roman" w:hAnsi="Times New Roman" w:cs="Times New Roman"/>
            <w:sz w:val="24"/>
            <w:szCs w:val="24"/>
            <w:shd w:val="clear" w:color="auto" w:fill="FFFF00"/>
            <w:lang w:eastAsia="en-IN" w:bidi="hi-IN"/>
          </w:rPr>
          <w:t xml:space="preserve"> value 197</w:t>
        </w:r>
        <w:r w:rsidR="00A81DD8">
          <w:rPr>
            <w:rFonts w:ascii="Times New Roman" w:eastAsia="Times New Roman" w:hAnsi="Times New Roman" w:cs="Times New Roman"/>
            <w:sz w:val="24"/>
            <w:szCs w:val="24"/>
            <w:shd w:val="clear" w:color="auto" w:fill="FFFF00"/>
            <w:lang w:eastAsia="en-IN" w:bidi="hi-IN"/>
          </w:rPr>
          <w:t xml:space="preserve"> greater than the </w:t>
        </w:r>
      </w:ins>
      <w:ins w:id="219" w:author="David Borchers" w:date="2017-05-23T16:40:00Z">
        <w:r w:rsidR="00A81DD8">
          <w:rPr>
            <w:rFonts w:ascii="Times New Roman" w:eastAsia="Times New Roman" w:hAnsi="Times New Roman" w:cs="Times New Roman"/>
            <w:sz w:val="24"/>
            <w:szCs w:val="24"/>
            <w:shd w:val="clear" w:color="auto" w:fill="FFFF00"/>
            <w:lang w:eastAsia="en-IN" w:bidi="hi-IN"/>
          </w:rPr>
          <w:t xml:space="preserve">combined </w:t>
        </w:r>
      </w:ins>
      <w:proofErr w:type="spellStart"/>
      <w:ins w:id="220" w:author="David Borchers" w:date="2017-05-23T16:39:00Z">
        <w:r w:rsidR="00A81DD8">
          <w:rPr>
            <w:rFonts w:ascii="Times New Roman" w:eastAsia="Times New Roman" w:hAnsi="Times New Roman" w:cs="Times New Roman"/>
            <w:sz w:val="24"/>
            <w:szCs w:val="24"/>
            <w:shd w:val="clear" w:color="auto" w:fill="FFFF00"/>
            <w:lang w:eastAsia="en-IN" w:bidi="hi-IN"/>
          </w:rPr>
          <w:t>AICc</w:t>
        </w:r>
        <w:proofErr w:type="spellEnd"/>
        <w:r w:rsidR="00A81DD8">
          <w:rPr>
            <w:rFonts w:ascii="Times New Roman" w:eastAsia="Times New Roman" w:hAnsi="Times New Roman" w:cs="Times New Roman"/>
            <w:sz w:val="24"/>
            <w:szCs w:val="24"/>
            <w:shd w:val="clear" w:color="auto" w:fill="FFFF00"/>
            <w:lang w:eastAsia="en-IN" w:bidi="hi-IN"/>
          </w:rPr>
          <w:t xml:space="preserve"> value for the </w:t>
        </w:r>
      </w:ins>
      <w:ins w:id="221"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best models for </w:t>
        </w:r>
        <w:r w:rsidR="00A81DD8">
          <w:rPr>
            <w:rFonts w:ascii="Times New Roman" w:eastAsia="Times New Roman" w:hAnsi="Times New Roman" w:cs="Times New Roman"/>
            <w:sz w:val="24"/>
            <w:szCs w:val="24"/>
            <w:shd w:val="clear" w:color="auto" w:fill="FFFF00"/>
            <w:lang w:eastAsia="en-IN" w:bidi="hi-IN"/>
          </w:rPr>
          <w:lastRenderedPageBreak/>
          <w:t xml:space="preserve">each separate area. It therefore has </w:t>
        </w:r>
      </w:ins>
      <w:ins w:id="222" w:author="David Borchers" w:date="2017-05-23T16:44:00Z">
        <w:r w:rsidR="00D52E87">
          <w:rPr>
            <w:rFonts w:ascii="Times New Roman" w:eastAsia="Times New Roman" w:hAnsi="Times New Roman" w:cs="Times New Roman"/>
            <w:sz w:val="24"/>
            <w:szCs w:val="24"/>
            <w:shd w:val="clear" w:color="auto" w:fill="FFFF00"/>
            <w:lang w:eastAsia="en-IN" w:bidi="hi-IN"/>
          </w:rPr>
          <w:t>no</w:t>
        </w:r>
      </w:ins>
      <w:ins w:id="223"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support</w:t>
        </w:r>
      </w:ins>
      <w:ins w:id="224" w:author="David Borchers" w:date="2017-05-23T16:44:00Z">
        <w:r w:rsidR="00D52E87">
          <w:rPr>
            <w:rFonts w:ascii="Times New Roman" w:eastAsia="Times New Roman" w:hAnsi="Times New Roman" w:cs="Times New Roman"/>
            <w:sz w:val="24"/>
            <w:szCs w:val="24"/>
            <w:shd w:val="clear" w:color="auto" w:fill="FFFF00"/>
            <w:lang w:eastAsia="en-IN" w:bidi="hi-IN"/>
          </w:rPr>
          <w:t xml:space="preserve"> by </w:t>
        </w:r>
        <w:proofErr w:type="spellStart"/>
        <w:r w:rsidR="00D52E87">
          <w:rPr>
            <w:rFonts w:ascii="Times New Roman" w:eastAsia="Times New Roman" w:hAnsi="Times New Roman" w:cs="Times New Roman"/>
            <w:sz w:val="24"/>
            <w:szCs w:val="24"/>
            <w:shd w:val="clear" w:color="auto" w:fill="FFFF00"/>
            <w:lang w:eastAsia="en-IN" w:bidi="hi-IN"/>
          </w:rPr>
          <w:t>AICc</w:t>
        </w:r>
      </w:ins>
      <w:proofErr w:type="spellEnd"/>
      <w:ins w:id="225"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w:t>
        </w:r>
      </w:ins>
      <w:ins w:id="226" w:author="David Borchers" w:date="2017-05-23T16:42:00Z">
        <w:r w:rsidR="00A81DD8">
          <w:rPr>
            <w:rFonts w:ascii="Times New Roman" w:eastAsia="Times New Roman" w:hAnsi="Times New Roman" w:cs="Times New Roman"/>
            <w:sz w:val="24"/>
            <w:szCs w:val="24"/>
            <w:shd w:val="clear" w:color="auto" w:fill="FFFF00"/>
            <w:lang w:eastAsia="en-IN" w:bidi="hi-IN"/>
          </w:rPr>
          <w:t xml:space="preserve">and we base inference of models </w:t>
        </w:r>
      </w:ins>
      <w:ins w:id="227" w:author="David Borchers" w:date="2017-05-23T16:43:00Z">
        <w:r w:rsidR="00A81DD8">
          <w:rPr>
            <w:rFonts w:ascii="Times New Roman" w:eastAsia="Times New Roman" w:hAnsi="Times New Roman" w:cs="Times New Roman"/>
            <w:sz w:val="24"/>
            <w:szCs w:val="24"/>
            <w:shd w:val="clear" w:color="auto" w:fill="FFFF00"/>
            <w:lang w:eastAsia="en-IN" w:bidi="hi-IN"/>
          </w:rPr>
          <w:t xml:space="preserve">fitted </w:t>
        </w:r>
      </w:ins>
      <w:ins w:id="228" w:author="David Borchers" w:date="2017-05-23T16:41:00Z">
        <w:r w:rsidR="00A81DD8">
          <w:rPr>
            <w:rFonts w:ascii="Times New Roman" w:eastAsia="Times New Roman" w:hAnsi="Times New Roman" w:cs="Times New Roman"/>
            <w:sz w:val="24"/>
            <w:szCs w:val="24"/>
            <w:shd w:val="clear" w:color="auto" w:fill="FFFF00"/>
            <w:lang w:eastAsia="en-IN" w:bidi="hi-IN"/>
          </w:rPr>
          <w:t>separate</w:t>
        </w:r>
      </w:ins>
      <w:ins w:id="229" w:author="David Borchers" w:date="2017-05-23T16:43:00Z">
        <w:r w:rsidR="00A81DD8">
          <w:rPr>
            <w:rFonts w:ascii="Times New Roman" w:eastAsia="Times New Roman" w:hAnsi="Times New Roman" w:cs="Times New Roman"/>
            <w:sz w:val="24"/>
            <w:szCs w:val="24"/>
            <w:shd w:val="clear" w:color="auto" w:fill="FFFF00"/>
            <w:lang w:eastAsia="en-IN" w:bidi="hi-IN"/>
          </w:rPr>
          <w:t>ly</w:t>
        </w:r>
      </w:ins>
      <w:ins w:id="230"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to each area</w:t>
        </w:r>
      </w:ins>
      <w:ins w:id="231" w:author="David Borchers" w:date="2017-05-23T16:43:00Z">
        <w:r w:rsidR="00A81DD8">
          <w:rPr>
            <w:rFonts w:ascii="Times New Roman" w:eastAsia="Times New Roman" w:hAnsi="Times New Roman" w:cs="Times New Roman"/>
            <w:sz w:val="24"/>
            <w:szCs w:val="24"/>
            <w:shd w:val="clear" w:color="auto" w:fill="FFFF00"/>
            <w:lang w:eastAsia="en-IN" w:bidi="hi-IN"/>
          </w:rPr>
          <w:t>.</w:t>
        </w:r>
      </w:ins>
      <w:ins w:id="232" w:author="David Borchers" w:date="2017-05-23T16:41:00Z">
        <w:r w:rsidR="00A81DD8">
          <w:rPr>
            <w:rFonts w:ascii="Times New Roman" w:eastAsia="Times New Roman" w:hAnsi="Times New Roman" w:cs="Times New Roman"/>
            <w:sz w:val="24"/>
            <w:szCs w:val="24"/>
            <w:shd w:val="clear" w:color="auto" w:fill="FFFF00"/>
            <w:lang w:eastAsia="en-IN" w:bidi="hi-IN"/>
          </w:rPr>
          <w:t xml:space="preserve"> </w:t>
        </w:r>
      </w:ins>
      <w:del w:id="233" w:author="David Borchers" w:date="2017-05-23T16:33:00Z">
        <w:r w:rsidDel="000375F6">
          <w:rPr>
            <w:rFonts w:ascii="Times New Roman" w:eastAsia="Times New Roman" w:hAnsi="Times New Roman" w:cs="Times New Roman"/>
            <w:sz w:val="24"/>
            <w:szCs w:val="24"/>
            <w:shd w:val="clear" w:color="auto" w:fill="FFFF00"/>
            <w:lang w:eastAsia="en-IN" w:bidi="hi-IN"/>
          </w:rPr>
          <w:delText>We use</w:delText>
        </w:r>
      </w:del>
      <w:ins w:id="234" w:author="Koustubh Sharma" w:date="2017-05-19T02:01:00Z">
        <w:del w:id="235"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d</w:delText>
          </w:r>
        </w:del>
      </w:ins>
      <w:del w:id="236" w:author="David Borchers" w:date="2017-05-23T16:33:00Z">
        <w:r w:rsidDel="000375F6">
          <w:rPr>
            <w:rFonts w:ascii="Times New Roman" w:eastAsia="Times New Roman" w:hAnsi="Times New Roman" w:cs="Times New Roman"/>
            <w:sz w:val="24"/>
            <w:szCs w:val="24"/>
            <w:shd w:val="clear" w:color="auto" w:fill="FFFF00"/>
            <w:lang w:eastAsia="en-IN" w:bidi="hi-IN"/>
          </w:rPr>
          <w:delText xml:space="preserve"> information theoretic approach to reflect upon the differences between the three study area</w:delText>
        </w:r>
      </w:del>
      <w:ins w:id="237" w:author="Koustubh Sharma" w:date="2017-05-19T02:03:00Z">
        <w:del w:id="238"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T</w:delText>
          </w:r>
        </w:del>
      </w:ins>
      <w:del w:id="239" w:author="David Borchers" w:date="2017-05-23T16:33:00Z">
        <w:r w:rsidDel="000375F6">
          <w:rPr>
            <w:rFonts w:ascii="Times New Roman" w:eastAsia="Times New Roman" w:hAnsi="Times New Roman" w:cs="Times New Roman"/>
            <w:sz w:val="24"/>
            <w:szCs w:val="24"/>
            <w:shd w:val="clear" w:color="auto" w:fill="FFFF00"/>
            <w:lang w:eastAsia="en-IN" w:bidi="hi-IN"/>
          </w:rPr>
          <w:delText>s</w:delText>
        </w:r>
      </w:del>
      <w:ins w:id="240" w:author="Koustubh Sharma" w:date="2017-05-19T02:01:00Z">
        <w:del w:id="241"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he models considering the density as a function of study areas</w:delText>
          </w:r>
        </w:del>
      </w:ins>
      <w:ins w:id="242" w:author="Koustubh Sharma" w:date="2017-05-19T02:04:00Z">
        <w:del w:id="243"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 </w:delText>
          </w:r>
        </w:del>
      </w:ins>
      <w:ins w:id="244" w:author="Koustubh Sharma" w:date="2017-05-19T02:01:00Z">
        <w:del w:id="245"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ranked </w:delText>
          </w:r>
        </w:del>
      </w:ins>
      <w:ins w:id="246" w:author="Koustubh Sharma" w:date="2017-05-19T02:02:00Z">
        <w:del w:id="247"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much </w:delText>
          </w:r>
        </w:del>
      </w:ins>
      <w:ins w:id="248" w:author="Koustubh Sharma" w:date="2017-05-19T02:01:00Z">
        <w:del w:id="249"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low</w:delText>
          </w:r>
        </w:del>
      </w:ins>
      <w:ins w:id="250" w:author="Koustubh Sharma" w:date="2017-05-19T02:02:00Z">
        <w:del w:id="251"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er</w:delText>
          </w:r>
        </w:del>
      </w:ins>
      <w:ins w:id="252" w:author="Koustubh Sharma" w:date="2017-05-19T02:01:00Z">
        <w:del w:id="253"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xml:space="preserve"> in the AIC table</w:delText>
          </w:r>
        </w:del>
      </w:ins>
      <w:ins w:id="254" w:author="Koustubh Sharma" w:date="2017-05-19T02:03:00Z">
        <w:del w:id="255" w:author="David Borchers" w:date="2017-05-23T16:33:00Z">
          <w:r w:rsidR="00CE049F" w:rsidDel="000375F6">
            <w:rPr>
              <w:rFonts w:ascii="Times New Roman" w:eastAsia="Times New Roman" w:hAnsi="Times New Roman" w:cs="Times New Roman"/>
              <w:sz w:val="24"/>
              <w:szCs w:val="24"/>
              <w:shd w:val="clear" w:color="auto" w:fill="FFFF00"/>
              <w:lang w:eastAsia="en-IN" w:bidi="hi-IN"/>
            </w:rPr>
            <w:delText>, thus indicating no differences in true densities between the three study areas</w:delText>
          </w:r>
        </w:del>
      </w:ins>
      <w:del w:id="256" w:author="David Borchers" w:date="2017-05-23T16:33:00Z">
        <w:r w:rsidRPr="00A5434B" w:rsidDel="000375F6">
          <w:rPr>
            <w:rFonts w:ascii="Times New Roman" w:eastAsia="Times New Roman" w:hAnsi="Times New Roman" w:cs="Times New Roman"/>
            <w:sz w:val="24"/>
            <w:szCs w:val="24"/>
            <w:shd w:val="clear" w:color="auto" w:fill="FFFF00"/>
            <w:lang w:eastAsia="en-IN" w:bidi="hi-IN"/>
          </w:rPr>
          <w:delText xml:space="preserve">. </w:delText>
        </w:r>
        <w:commentRangeEnd w:id="198"/>
        <w:r w:rsidDel="000375F6">
          <w:rPr>
            <w:rStyle w:val="CommentReference"/>
          </w:rPr>
          <w:commentReference w:id="198"/>
        </w:r>
        <w:commentRangeEnd w:id="199"/>
        <w:r w:rsidR="00CE049F" w:rsidDel="000375F6">
          <w:rPr>
            <w:rStyle w:val="CommentReference"/>
          </w:rPr>
          <w:commentReference w:id="199"/>
        </w:r>
        <w:r w:rsidRPr="00A5434B" w:rsidDel="000375F6">
          <w:rPr>
            <w:rFonts w:ascii="Times New Roman" w:eastAsia="Times New Roman" w:hAnsi="Times New Roman" w:cs="Times New Roman"/>
            <w:sz w:val="24"/>
            <w:szCs w:val="24"/>
            <w:shd w:val="clear" w:color="auto" w:fill="FFFF00"/>
            <w:lang w:eastAsia="en-IN" w:bidi="hi-IN"/>
          </w:rPr>
          <w:delText xml:space="preserve">The models with density estimates as a function of habitat and study area did not rank high among our candidate model sets, </w:delText>
        </w:r>
        <w:commentRangeStart w:id="257"/>
        <w:r w:rsidRPr="00A5434B" w:rsidDel="000375F6">
          <w:rPr>
            <w:rFonts w:ascii="Times New Roman" w:eastAsia="Times New Roman" w:hAnsi="Times New Roman" w:cs="Times New Roman"/>
            <w:sz w:val="24"/>
            <w:szCs w:val="24"/>
            <w:shd w:val="clear" w:color="auto" w:fill="FFFF00"/>
            <w:lang w:eastAsia="en-IN" w:bidi="hi-IN"/>
          </w:rPr>
          <w:delText xml:space="preserve">thus </w:delText>
        </w:r>
        <w:r w:rsidDel="000375F6">
          <w:rPr>
            <w:rFonts w:ascii="Times New Roman" w:eastAsia="Times New Roman" w:hAnsi="Times New Roman" w:cs="Times New Roman"/>
            <w:sz w:val="24"/>
            <w:szCs w:val="24"/>
            <w:shd w:val="clear" w:color="auto" w:fill="FFFF00"/>
            <w:lang w:eastAsia="en-IN" w:bidi="hi-IN"/>
          </w:rPr>
          <w:delText xml:space="preserve">indicating no differences in the true densities between the </w:delText>
        </w:r>
        <w:r w:rsidRPr="00A5434B" w:rsidDel="000375F6">
          <w:rPr>
            <w:rFonts w:ascii="Times New Roman" w:eastAsia="Times New Roman" w:hAnsi="Times New Roman" w:cs="Times New Roman"/>
            <w:sz w:val="24"/>
            <w:szCs w:val="24"/>
            <w:shd w:val="clear" w:color="auto" w:fill="FFFF00"/>
            <w:lang w:eastAsia="en-IN" w:bidi="hi-IN"/>
          </w:rPr>
          <w:delText xml:space="preserve">three study areas </w:delText>
        </w:r>
      </w:del>
      <w:r w:rsidRPr="00A5434B">
        <w:rPr>
          <w:rFonts w:ascii="Times New Roman" w:eastAsia="Times New Roman" w:hAnsi="Times New Roman" w:cs="Times New Roman"/>
          <w:sz w:val="24"/>
          <w:szCs w:val="24"/>
          <w:shd w:val="clear" w:color="auto" w:fill="FFFF00"/>
          <w:lang w:eastAsia="en-IN" w:bidi="hi-IN"/>
        </w:rPr>
        <w:t>(Table XX AIC).</w:t>
      </w:r>
      <w:r>
        <w:rPr>
          <w:rFonts w:ascii="Times New Roman" w:eastAsia="Times New Roman" w:hAnsi="Times New Roman" w:cs="Times New Roman"/>
          <w:sz w:val="24"/>
          <w:szCs w:val="24"/>
          <w:lang w:eastAsia="en-IN" w:bidi="hi-IN"/>
        </w:rPr>
        <w:t xml:space="preserve"> </w:t>
      </w:r>
      <w:commentRangeEnd w:id="257"/>
      <w:r>
        <w:rPr>
          <w:rStyle w:val="CommentReference"/>
        </w:rPr>
        <w:commentReference w:id="257"/>
      </w:r>
    </w:p>
    <w:p w14:paraId="42A2D3C9" w14:textId="77777777" w:rsidR="00D4256D" w:rsidRDefault="00D4256D" w:rsidP="003C0633">
      <w:pPr>
        <w:spacing w:after="0" w:line="240" w:lineRule="auto"/>
        <w:outlineLvl w:val="0"/>
        <w:rPr>
          <w:rFonts w:ascii="Times New Roman" w:eastAsia="Times New Roman" w:hAnsi="Times New Roman" w:cs="Times New Roman"/>
          <w:b/>
          <w:bCs/>
          <w:sz w:val="24"/>
          <w:szCs w:val="24"/>
          <w:lang w:eastAsia="en-IN" w:bidi="hi-IN"/>
        </w:rPr>
      </w:pPr>
      <w:r w:rsidRPr="00BE0A73">
        <w:rPr>
          <w:rFonts w:ascii="Times New Roman" w:eastAsia="Times New Roman" w:hAnsi="Times New Roman" w:cs="Times New Roman"/>
          <w:b/>
          <w:bCs/>
          <w:sz w:val="24"/>
          <w:szCs w:val="24"/>
          <w:lang w:eastAsia="en-IN" w:bidi="hi-IN"/>
        </w:rPr>
        <w:t>Discussion</w:t>
      </w:r>
    </w:p>
    <w:p w14:paraId="159F585A" w14:textId="77777777" w:rsidR="006C7861" w:rsidRDefault="00D4256D" w:rsidP="00D4256D">
      <w:pPr>
        <w:spacing w:after="0" w:line="240" w:lineRule="auto"/>
        <w:rPr>
          <w:ins w:id="258" w:author="David Borchers" w:date="2017-05-27T12:51:00Z"/>
          <w:rFonts w:ascii="Times New Roman" w:eastAsia="Times New Roman" w:hAnsi="Times New Roman" w:cs="Times New Roman"/>
          <w:sz w:val="24"/>
          <w:szCs w:val="24"/>
          <w:lang w:eastAsia="en-IN" w:bidi="hi-IN"/>
        </w:rPr>
      </w:pPr>
      <w:r w:rsidRPr="00CF18F4">
        <w:rPr>
          <w:rFonts w:ascii="Times New Roman" w:eastAsia="Times New Roman" w:hAnsi="Times New Roman" w:cs="Times New Roman"/>
          <w:sz w:val="24"/>
          <w:szCs w:val="24"/>
          <w:lang w:eastAsia="en-IN" w:bidi="hi-IN"/>
        </w:rPr>
        <w:t xml:space="preserve">Snow leopard </w:t>
      </w:r>
      <w:r>
        <w:rPr>
          <w:rFonts w:ascii="Times New Roman" w:eastAsia="Times New Roman" w:hAnsi="Times New Roman" w:cs="Times New Roman"/>
          <w:sz w:val="24"/>
          <w:szCs w:val="24"/>
          <w:lang w:eastAsia="en-IN" w:bidi="hi-IN"/>
        </w:rPr>
        <w:t xml:space="preserve">is </w:t>
      </w:r>
      <w:r w:rsidRPr="00CF18F4">
        <w:rPr>
          <w:rFonts w:ascii="Times New Roman" w:eastAsia="Times New Roman" w:hAnsi="Times New Roman" w:cs="Times New Roman"/>
          <w:sz w:val="24"/>
          <w:szCs w:val="24"/>
          <w:lang w:eastAsia="en-IN" w:bidi="hi-IN"/>
        </w:rPr>
        <w:t xml:space="preserve">a habitat specialist and mountain ranges such as the ones in South Gobi provide a </w:t>
      </w:r>
      <w:r>
        <w:rPr>
          <w:rFonts w:ascii="Times New Roman" w:eastAsia="Times New Roman" w:hAnsi="Times New Roman" w:cs="Times New Roman"/>
          <w:sz w:val="24"/>
          <w:szCs w:val="24"/>
          <w:lang w:eastAsia="en-IN" w:bidi="hi-IN"/>
        </w:rPr>
        <w:t xml:space="preserve">highly </w:t>
      </w:r>
      <w:r w:rsidRPr="00CF18F4">
        <w:rPr>
          <w:rFonts w:ascii="Times New Roman" w:eastAsia="Times New Roman" w:hAnsi="Times New Roman" w:cs="Times New Roman"/>
          <w:sz w:val="24"/>
          <w:szCs w:val="24"/>
          <w:lang w:eastAsia="en-IN" w:bidi="hi-IN"/>
        </w:rPr>
        <w:t xml:space="preserve">structured habitat </w:t>
      </w:r>
      <w:ins w:id="259" w:author="David Borchers" w:date="2017-05-27T12:21:00Z">
        <w:r w:rsidR="003E31E5">
          <w:rPr>
            <w:rFonts w:ascii="Times New Roman" w:eastAsia="Times New Roman" w:hAnsi="Times New Roman" w:cs="Times New Roman"/>
            <w:sz w:val="24"/>
            <w:szCs w:val="24"/>
            <w:lang w:eastAsia="en-IN" w:bidi="hi-IN"/>
          </w:rPr>
          <w:t>for</w:t>
        </w:r>
      </w:ins>
      <w:del w:id="260" w:author="David Borchers" w:date="2017-05-27T12:21:00Z">
        <w:r w:rsidRPr="00CF18F4" w:rsidDel="003E31E5">
          <w:rPr>
            <w:rFonts w:ascii="Times New Roman" w:eastAsia="Times New Roman" w:hAnsi="Times New Roman" w:cs="Times New Roman"/>
            <w:sz w:val="24"/>
            <w:szCs w:val="24"/>
            <w:lang w:eastAsia="en-IN" w:bidi="hi-IN"/>
          </w:rPr>
          <w:delText>to</w:delText>
        </w:r>
      </w:del>
      <w:r w:rsidRPr="00CF18F4">
        <w:rPr>
          <w:rFonts w:ascii="Times New Roman" w:eastAsia="Times New Roman" w:hAnsi="Times New Roman" w:cs="Times New Roman"/>
          <w:sz w:val="24"/>
          <w:szCs w:val="24"/>
          <w:lang w:eastAsia="en-IN" w:bidi="hi-IN"/>
        </w:rPr>
        <w:t xml:space="preserve"> the species</w:t>
      </w:r>
      <w:r>
        <w:rPr>
          <w:rFonts w:ascii="Times New Roman" w:eastAsia="Times New Roman" w:hAnsi="Times New Roman" w:cs="Times New Roman"/>
          <w:sz w:val="24"/>
          <w:szCs w:val="24"/>
          <w:lang w:eastAsia="en-IN" w:bidi="hi-IN"/>
        </w:rPr>
        <w:t xml:space="preserve">. They tend to prefer rugged habitats and avoid plain terrain in Gobi. A model that assumes </w:t>
      </w:r>
      <w:r w:rsidRPr="00CF18F4">
        <w:rPr>
          <w:rFonts w:ascii="Times New Roman" w:eastAsia="Times New Roman" w:hAnsi="Times New Roman" w:cs="Times New Roman"/>
          <w:sz w:val="24"/>
          <w:szCs w:val="24"/>
          <w:lang w:eastAsia="en-IN" w:bidi="hi-IN"/>
        </w:rPr>
        <w:t xml:space="preserve">uniform </w:t>
      </w:r>
      <w:r>
        <w:rPr>
          <w:rFonts w:ascii="Times New Roman" w:eastAsia="Times New Roman" w:hAnsi="Times New Roman" w:cs="Times New Roman"/>
          <w:sz w:val="24"/>
          <w:szCs w:val="24"/>
          <w:lang w:eastAsia="en-IN" w:bidi="hi-IN"/>
        </w:rPr>
        <w:t xml:space="preserve">space </w:t>
      </w:r>
      <w:r w:rsidRPr="00CF18F4">
        <w:rPr>
          <w:rFonts w:ascii="Times New Roman" w:eastAsia="Times New Roman" w:hAnsi="Times New Roman" w:cs="Times New Roman"/>
          <w:sz w:val="24"/>
          <w:szCs w:val="24"/>
          <w:lang w:eastAsia="en-IN" w:bidi="hi-IN"/>
        </w:rPr>
        <w:t xml:space="preserve">usage </w:t>
      </w:r>
      <w:r>
        <w:rPr>
          <w:rFonts w:ascii="Times New Roman" w:eastAsia="Times New Roman" w:hAnsi="Times New Roman" w:cs="Times New Roman"/>
          <w:sz w:val="24"/>
          <w:szCs w:val="24"/>
          <w:lang w:eastAsia="en-IN" w:bidi="hi-IN"/>
        </w:rPr>
        <w:t xml:space="preserve">cannot incorporate this preference. Telemetry data indicates </w:t>
      </w:r>
      <w:commentRangeStart w:id="261"/>
      <w:r>
        <w:rPr>
          <w:rFonts w:ascii="Times New Roman" w:eastAsia="Times New Roman" w:hAnsi="Times New Roman" w:cs="Times New Roman"/>
          <w:sz w:val="24"/>
          <w:szCs w:val="24"/>
          <w:lang w:eastAsia="en-IN" w:bidi="hi-IN"/>
        </w:rPr>
        <w:t xml:space="preserve">no effect </w:t>
      </w:r>
      <w:commentRangeEnd w:id="261"/>
      <w:r w:rsidR="003E31E5">
        <w:rPr>
          <w:rStyle w:val="CommentReference"/>
        </w:rPr>
        <w:commentReference w:id="261"/>
      </w:r>
      <w:r>
        <w:rPr>
          <w:rFonts w:ascii="Times New Roman" w:eastAsia="Times New Roman" w:hAnsi="Times New Roman" w:cs="Times New Roman"/>
          <w:sz w:val="24"/>
          <w:szCs w:val="24"/>
          <w:lang w:eastAsia="en-IN" w:bidi="hi-IN"/>
        </w:rPr>
        <w:t xml:space="preserve">of altitude in Gobi, which varies between 900 and 2100xx meters above </w:t>
      </w:r>
      <w:commentRangeStart w:id="262"/>
      <w:r>
        <w:rPr>
          <w:rFonts w:ascii="Times New Roman" w:eastAsia="Times New Roman" w:hAnsi="Times New Roman" w:cs="Times New Roman"/>
          <w:sz w:val="24"/>
          <w:szCs w:val="24"/>
          <w:lang w:eastAsia="en-IN" w:bidi="hi-IN"/>
        </w:rPr>
        <w:t xml:space="preserve">MSL </w:t>
      </w:r>
      <w:commentRangeEnd w:id="262"/>
      <w:r w:rsidR="006C7861">
        <w:rPr>
          <w:rStyle w:val="CommentReference"/>
        </w:rPr>
        <w:commentReference w:id="262"/>
      </w:r>
      <w:r>
        <w:rPr>
          <w:rFonts w:ascii="Times New Roman" w:eastAsia="Times New Roman" w:hAnsi="Times New Roman" w:cs="Times New Roman"/>
          <w:sz w:val="24"/>
          <w:szCs w:val="24"/>
          <w:lang w:eastAsia="en-IN" w:bidi="hi-IN"/>
        </w:rPr>
        <w:t xml:space="preserve">across the region. A recent publication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"10.1016/j.biocon.2016.08.034", "ISSN" : "00063207", "abstract" : "Conserving large carnivores in an increasingly crowded planet raises difficult challenges. A recurring debate is whether large carnivores can be conserved in human used landscapes (land sharing) or whether they require specially designated areas (land sparing). Here we show that 40% of the 170 protected areas in the global range of the snow leopard (Panthera uncia) are smaller than the home range of a single adult male and only 4\u201313% are large enough for a 90% probability of containing 15 or more adult females. We used data from 16 snow leopards equipped with GPS collars in the Tost Mountains of South Gobi, Mongolia, to calculate home range size and overlap using three different estimators: minimum convex polygons (MCP), kernel utility distributions (Kernel), and local convex hulls (LoCoH). Local convex hull home ranges were smaller and included lower proportions of unused habitats compared to home ranges based on minimum convex polygons and Kernels. Intra-sexual home range overlap was low, especially for adult males, suggesting that snow leopards are territorial. Mean home range size based on the LoCoH estimates was 207\u00a0km2\u00a0\u00b1\u00a063 SD for adult males and 124\u00a0km2\u00a0\u00b1\u00a041 SD for adult females. Our estimates were 6\u201344 times larger than earlier estimates based on VHF technology when comparing similar estimators, i.e. MCP. Our study illustrates that protected areas alone will not be able to conserve predators with large home ranges and conservationists and managers should not restrict their efforts to land sparing.", "author" : [ { "dropping-particle" : "", "family" : "Johansson", "given" : "\u00d6rjan", "non-dropping-particle" : "", "parse-names" : false, "suffix" : "" }, { "dropping-particle" : "", "family" : "Rauset", "given" : "Geir Rune", "non-dropping-particle" : "", "parse-names" : false, "suffix" : "" }, { "dropping-particle" : "", "family" : "Samelius", "given" : "Gustaf", "non-dropping-particle" : "", "parse-names" : false, "suffix" : "" }, { "dropping-particle" : "", "family" : "McCarthy", "given" : "Tom", "non-dropping-particle" : "", "parse-names" : false, "suffix" : "" }, { "dropping-particle" : "", "family" : "Andr\u00e9n", "given" : "Henrik", "non-dropping-particle" : "", "parse-names" : false, "suffix" : "" }, { "dropping-particle" : "", "family" : "Tumursukh", "given" : "Lkhagvasumberel", "non-dropping-particle" : "", "parse-names" : false, "suffix" : "" }, { "dropping-particle" : "", "family" : "Mishra", "given" : "Charudutt", "non-dropping-particle" : "", "parse-names" : false, "suffix" : "" } ], "container-title" : "Biological Conservation", "id" : "ITEM-1", "issued" : { "date-parts" : [ [ "2016" ] ] }, "page" : "1-7", "publisher" : "Elsevier Ltd", "title" : "Land sharing is essential for snow leopard conservation", "type" : "article-journal", "volume" : "203" }, "uris" : [ "http://www.mendeley.com/documents/?uuid=7ec6aa85-0fac-449b-8252-0ee96b7ad60b" ] } ], "mendeley" : { "formattedCitation" : "(Johansson et al., 2016)", "plainTextFormattedCitation" : "(Johansson et al., 2016)", "previouslyFormattedCitation" : "(Johansson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46414B">
        <w:rPr>
          <w:rFonts w:ascii="Times New Roman" w:eastAsia="Times New Roman" w:hAnsi="Times New Roman" w:cs="Times New Roman"/>
          <w:noProof/>
          <w:sz w:val="24"/>
          <w:szCs w:val="24"/>
          <w:lang w:eastAsia="en-IN" w:bidi="hi-IN"/>
        </w:rPr>
        <w:t>(Johansson et al., 2016)</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from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reveals home range shapes that followed rugged mountain habitat.</w:t>
      </w:r>
      <w:r w:rsidRPr="000D6223">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reflect a similar pattern, with the spatial distribution of snow leopards’ ranging patterns being non-uniform with a preference for rugged terrain for the three study areas in South Gobi. </w:t>
      </w:r>
    </w:p>
    <w:p w14:paraId="72CF81F3" w14:textId="77777777" w:rsidR="004B1D1C" w:rsidRDefault="004B1D1C" w:rsidP="00D4256D">
      <w:pPr>
        <w:spacing w:after="0" w:line="240" w:lineRule="auto"/>
        <w:rPr>
          <w:ins w:id="263" w:author="David Borchers" w:date="2017-05-27T12:51:00Z"/>
          <w:rFonts w:ascii="Times New Roman" w:eastAsia="Times New Roman" w:hAnsi="Times New Roman" w:cs="Times New Roman"/>
          <w:sz w:val="24"/>
          <w:szCs w:val="24"/>
          <w:lang w:eastAsia="en-IN" w:bidi="hi-IN"/>
        </w:rPr>
      </w:pPr>
    </w:p>
    <w:p w14:paraId="1DB9472F" w14:textId="1BCC3D95" w:rsidR="004B1D1C" w:rsidRDefault="00050E3F" w:rsidP="00D4256D">
      <w:pPr>
        <w:spacing w:after="0" w:line="240" w:lineRule="auto"/>
        <w:rPr>
          <w:ins w:id="264" w:author="David Borchers" w:date="2017-05-27T12:23:00Z"/>
          <w:rFonts w:ascii="Times New Roman" w:eastAsia="Times New Roman" w:hAnsi="Times New Roman" w:cs="Times New Roman"/>
          <w:sz w:val="24"/>
          <w:szCs w:val="24"/>
          <w:lang w:eastAsia="en-IN" w:bidi="hi-IN"/>
        </w:rPr>
      </w:pPr>
      <w:ins w:id="265" w:author="David Borchers" w:date="2017-05-27T12:53:00Z">
        <w:r>
          <w:rPr>
            <w:rFonts w:ascii="Times New Roman" w:eastAsia="Times New Roman" w:hAnsi="Times New Roman" w:cs="Times New Roman"/>
            <w:sz w:val="24"/>
            <w:szCs w:val="24"/>
            <w:lang w:eastAsia="en-IN" w:bidi="hi-IN"/>
          </w:rPr>
          <w:t>Our models capture th</w:t>
        </w:r>
        <w:r w:rsidR="00755705">
          <w:rPr>
            <w:rFonts w:ascii="Times New Roman" w:eastAsia="Times New Roman" w:hAnsi="Times New Roman" w:cs="Times New Roman"/>
            <w:sz w:val="24"/>
            <w:szCs w:val="24"/>
            <w:lang w:eastAsia="en-IN" w:bidi="hi-IN"/>
          </w:rPr>
          <w:t>is preference by using</w:t>
        </w:r>
        <w:bookmarkStart w:id="266" w:name="_GoBack"/>
        <w:bookmarkEnd w:id="266"/>
        <w:r>
          <w:rPr>
            <w:rFonts w:ascii="Times New Roman" w:eastAsia="Times New Roman" w:hAnsi="Times New Roman" w:cs="Times New Roman"/>
            <w:sz w:val="24"/>
            <w:szCs w:val="24"/>
            <w:lang w:eastAsia="en-IN" w:bidi="hi-IN"/>
          </w:rPr>
          <w:t xml:space="preserve"> least-cost distance in place of Euclidian distance, and making this distance depend on terrain ruggedness. </w:t>
        </w:r>
      </w:ins>
      <w:ins w:id="267" w:author="David Borchers" w:date="2017-05-27T12:51:00Z">
        <w:r w:rsidR="004B1D1C">
          <w:rPr>
            <w:rFonts w:ascii="Times New Roman" w:eastAsia="Times New Roman" w:hAnsi="Times New Roman" w:cs="Times New Roman"/>
            <w:sz w:val="24"/>
            <w:szCs w:val="24"/>
            <w:lang w:eastAsia="en-IN" w:bidi="hi-IN"/>
          </w:rPr>
          <w:t xml:space="preserve">In the case of </w:t>
        </w:r>
        <w:proofErr w:type="spellStart"/>
        <w:r w:rsidR="004B1D1C">
          <w:rPr>
            <w:rFonts w:ascii="Times New Roman" w:eastAsia="Times New Roman" w:hAnsi="Times New Roman" w:cs="Times New Roman"/>
            <w:sz w:val="24"/>
            <w:szCs w:val="24"/>
            <w:lang w:eastAsia="en-IN" w:bidi="hi-IN"/>
          </w:rPr>
          <w:t>Tost</w:t>
        </w:r>
        <w:proofErr w:type="spellEnd"/>
        <w:r w:rsidR="004B1D1C">
          <w:rPr>
            <w:rFonts w:ascii="Times New Roman" w:eastAsia="Times New Roman" w:hAnsi="Times New Roman" w:cs="Times New Roman"/>
            <w:sz w:val="24"/>
            <w:szCs w:val="24"/>
            <w:lang w:eastAsia="en-IN" w:bidi="hi-IN"/>
          </w:rPr>
          <w:t xml:space="preserve"> and </w:t>
        </w:r>
        <w:proofErr w:type="spellStart"/>
        <w:r w:rsidR="004B1D1C">
          <w:rPr>
            <w:rFonts w:ascii="Times New Roman" w:eastAsia="Times New Roman" w:hAnsi="Times New Roman" w:cs="Times New Roman"/>
            <w:sz w:val="24"/>
            <w:szCs w:val="24"/>
            <w:lang w:eastAsia="en-IN" w:bidi="hi-IN"/>
          </w:rPr>
          <w:t>Noyon</w:t>
        </w:r>
        <w:proofErr w:type="spellEnd"/>
        <w:r w:rsidR="004B1D1C">
          <w:rPr>
            <w:rFonts w:ascii="Times New Roman" w:eastAsia="Times New Roman" w:hAnsi="Times New Roman" w:cs="Times New Roman"/>
            <w:sz w:val="24"/>
            <w:szCs w:val="24"/>
            <w:lang w:eastAsia="en-IN" w:bidi="hi-IN"/>
          </w:rPr>
          <w:t xml:space="preserve">, </w:t>
        </w:r>
      </w:ins>
      <w:ins w:id="268" w:author="David Borchers" w:date="2017-05-27T12:52:00Z">
        <w:r>
          <w:rPr>
            <w:rFonts w:ascii="Times New Roman" w:eastAsia="Times New Roman" w:hAnsi="Times New Roman" w:cs="Times New Roman"/>
            <w:sz w:val="24"/>
            <w:szCs w:val="24"/>
            <w:lang w:eastAsia="en-IN" w:bidi="hi-IN"/>
          </w:rPr>
          <w:t xml:space="preserve">the leopard </w:t>
        </w:r>
      </w:ins>
      <w:ins w:id="269" w:author="David Borchers" w:date="2017-05-27T12:53:00Z">
        <w:r>
          <w:rPr>
            <w:rFonts w:ascii="Times New Roman" w:eastAsia="Times New Roman" w:hAnsi="Times New Roman" w:cs="Times New Roman"/>
            <w:sz w:val="24"/>
            <w:szCs w:val="24"/>
            <w:lang w:eastAsia="en-IN" w:bidi="hi-IN"/>
          </w:rPr>
          <w:t xml:space="preserve">ranging preference </w:t>
        </w:r>
      </w:ins>
      <w:ins w:id="270" w:author="David Borchers" w:date="2017-05-27T12:52:00Z">
        <w:r>
          <w:rPr>
            <w:rFonts w:ascii="Times New Roman" w:eastAsia="Times New Roman" w:hAnsi="Times New Roman" w:cs="Times New Roman"/>
            <w:sz w:val="24"/>
            <w:szCs w:val="24"/>
            <w:lang w:eastAsia="en-IN" w:bidi="hi-IN"/>
          </w:rPr>
          <w:t>is evidenced in rugged terrain having high “conductance”</w:t>
        </w:r>
      </w:ins>
      <w:ins w:id="271" w:author="David Borchers" w:date="2017-05-27T12:55:00Z">
        <w:r w:rsidR="008A2E7F">
          <w:rPr>
            <w:rFonts w:ascii="Times New Roman" w:eastAsia="Times New Roman" w:hAnsi="Times New Roman" w:cs="Times New Roman"/>
            <w:sz w:val="24"/>
            <w:szCs w:val="24"/>
            <w:lang w:eastAsia="en-IN" w:bidi="hi-IN"/>
          </w:rPr>
          <w:t xml:space="preserve"> (low movement cost)</w:t>
        </w:r>
      </w:ins>
      <w:ins w:id="272" w:author="David Borchers" w:date="2017-05-27T12:52:00Z">
        <w:r>
          <w:rPr>
            <w:rFonts w:ascii="Times New Roman" w:eastAsia="Times New Roman" w:hAnsi="Times New Roman" w:cs="Times New Roman"/>
            <w:sz w:val="24"/>
            <w:szCs w:val="24"/>
            <w:lang w:eastAsia="en-IN" w:bidi="hi-IN"/>
          </w:rPr>
          <w:t xml:space="preserve">, while in the case of </w:t>
        </w:r>
        <w:proofErr w:type="spellStart"/>
        <w:r>
          <w:rPr>
            <w:rFonts w:ascii="Times New Roman" w:eastAsia="Times New Roman" w:hAnsi="Times New Roman" w:cs="Times New Roman"/>
            <w:sz w:val="24"/>
            <w:szCs w:val="24"/>
            <w:lang w:eastAsia="en-IN" w:bidi="hi-IN"/>
          </w:rPr>
          <w:t>Noyon</w:t>
        </w:r>
        <w:proofErr w:type="spellEnd"/>
        <w:r>
          <w:rPr>
            <w:rFonts w:ascii="Times New Roman" w:eastAsia="Times New Roman" w:hAnsi="Times New Roman" w:cs="Times New Roman"/>
            <w:sz w:val="24"/>
            <w:szCs w:val="24"/>
            <w:lang w:eastAsia="en-IN" w:bidi="hi-IN"/>
          </w:rPr>
          <w:t xml:space="preserve">, </w:t>
        </w:r>
      </w:ins>
      <w:ins w:id="273" w:author="David Borchers" w:date="2017-05-27T12:57:00Z">
        <w:r w:rsidR="008A2E7F">
          <w:rPr>
            <w:rFonts w:ascii="Times New Roman" w:eastAsia="Times New Roman" w:hAnsi="Times New Roman" w:cs="Times New Roman"/>
            <w:sz w:val="24"/>
            <w:szCs w:val="24"/>
            <w:lang w:eastAsia="en-IN" w:bidi="hi-IN"/>
          </w:rPr>
          <w:t>it is the non-</w:t>
        </w:r>
      </w:ins>
      <w:ins w:id="274" w:author="David Borchers" w:date="2017-05-27T12:52:00Z">
        <w:r>
          <w:rPr>
            <w:rFonts w:ascii="Times New Roman" w:eastAsia="Times New Roman" w:hAnsi="Times New Roman" w:cs="Times New Roman"/>
            <w:sz w:val="24"/>
            <w:szCs w:val="24"/>
            <w:lang w:eastAsia="en-IN" w:bidi="hi-IN"/>
          </w:rPr>
          <w:t xml:space="preserve">rugged terrain </w:t>
        </w:r>
      </w:ins>
      <w:ins w:id="275" w:author="David Borchers" w:date="2017-05-27T12:57:00Z">
        <w:r w:rsidR="008A2E7F">
          <w:rPr>
            <w:rFonts w:ascii="Times New Roman" w:eastAsia="Times New Roman" w:hAnsi="Times New Roman" w:cs="Times New Roman"/>
            <w:sz w:val="24"/>
            <w:szCs w:val="24"/>
            <w:lang w:eastAsia="en-IN" w:bidi="hi-IN"/>
          </w:rPr>
          <w:t xml:space="preserve">that </w:t>
        </w:r>
      </w:ins>
      <w:ins w:id="276" w:author="David Borchers" w:date="2017-05-27T12:52:00Z">
        <w:r>
          <w:rPr>
            <w:rFonts w:ascii="Times New Roman" w:eastAsia="Times New Roman" w:hAnsi="Times New Roman" w:cs="Times New Roman"/>
            <w:sz w:val="24"/>
            <w:szCs w:val="24"/>
            <w:lang w:eastAsia="en-IN" w:bidi="hi-IN"/>
          </w:rPr>
          <w:t xml:space="preserve">has low conductance. </w:t>
        </w:r>
      </w:ins>
      <w:ins w:id="277" w:author="David Borchers" w:date="2017-05-27T12:56:00Z">
        <w:r w:rsidR="008A2E7F">
          <w:rPr>
            <w:rFonts w:ascii="Times New Roman" w:eastAsia="Times New Roman" w:hAnsi="Times New Roman" w:cs="Times New Roman"/>
            <w:sz w:val="24"/>
            <w:szCs w:val="24"/>
            <w:lang w:eastAsia="en-IN" w:bidi="hi-IN"/>
          </w:rPr>
          <w:t xml:space="preserve">This </w:t>
        </w:r>
      </w:ins>
      <w:ins w:id="278" w:author="David Borchers" w:date="2017-05-27T12:57:00Z">
        <w:r w:rsidR="008A2E7F">
          <w:rPr>
            <w:rFonts w:ascii="Times New Roman" w:eastAsia="Times New Roman" w:hAnsi="Times New Roman" w:cs="Times New Roman"/>
            <w:sz w:val="24"/>
            <w:szCs w:val="24"/>
            <w:lang w:eastAsia="en-IN" w:bidi="hi-IN"/>
          </w:rPr>
          <w:t xml:space="preserve">difference </w:t>
        </w:r>
      </w:ins>
      <w:ins w:id="279" w:author="David Borchers" w:date="2017-05-27T12:56:00Z">
        <w:r w:rsidR="008A2E7F">
          <w:rPr>
            <w:rFonts w:ascii="Times New Roman" w:eastAsia="Times New Roman" w:hAnsi="Times New Roman" w:cs="Times New Roman"/>
            <w:sz w:val="24"/>
            <w:szCs w:val="24"/>
            <w:lang w:eastAsia="en-IN" w:bidi="hi-IN"/>
          </w:rPr>
          <w:t xml:space="preserve">is explainable </w:t>
        </w:r>
      </w:ins>
      <w:ins w:id="280" w:author="David Borchers" w:date="2017-05-27T12:57:00Z">
        <w:r w:rsidR="008A2E7F">
          <w:rPr>
            <w:rFonts w:ascii="Times New Roman" w:eastAsia="Times New Roman" w:hAnsi="Times New Roman" w:cs="Times New Roman"/>
            <w:sz w:val="24"/>
            <w:szCs w:val="24"/>
            <w:lang w:eastAsia="en-IN" w:bidi="hi-IN"/>
          </w:rPr>
          <w:t xml:space="preserve">by the very different distribution of rugged terrain </w:t>
        </w:r>
      </w:ins>
      <w:ins w:id="281" w:author="David Borchers" w:date="2017-05-27T12:58:00Z">
        <w:r w:rsidR="008A2E7F">
          <w:rPr>
            <w:rFonts w:ascii="Times New Roman" w:eastAsia="Times New Roman" w:hAnsi="Times New Roman" w:cs="Times New Roman"/>
            <w:sz w:val="24"/>
            <w:szCs w:val="24"/>
            <w:lang w:eastAsia="en-IN" w:bidi="hi-IN"/>
          </w:rPr>
          <w:t xml:space="preserve">between </w:t>
        </w:r>
      </w:ins>
      <w:proofErr w:type="spellStart"/>
      <w:ins w:id="282" w:author="David Borchers" w:date="2017-05-27T12:57:00Z">
        <w:r w:rsidR="008A2E7F">
          <w:rPr>
            <w:rFonts w:ascii="Times New Roman" w:eastAsia="Times New Roman" w:hAnsi="Times New Roman" w:cs="Times New Roman"/>
            <w:sz w:val="24"/>
            <w:szCs w:val="24"/>
            <w:lang w:eastAsia="en-IN" w:bidi="hi-IN"/>
          </w:rPr>
          <w:t>Nemegt</w:t>
        </w:r>
        <w:proofErr w:type="spellEnd"/>
        <w:r w:rsidR="008A2E7F">
          <w:rPr>
            <w:rFonts w:ascii="Times New Roman" w:eastAsia="Times New Roman" w:hAnsi="Times New Roman" w:cs="Times New Roman"/>
            <w:sz w:val="24"/>
            <w:szCs w:val="24"/>
            <w:lang w:eastAsia="en-IN" w:bidi="hi-IN"/>
          </w:rPr>
          <w:t xml:space="preserve"> </w:t>
        </w:r>
      </w:ins>
      <w:ins w:id="283" w:author="David Borchers" w:date="2017-05-27T12:58:00Z">
        <w:r w:rsidR="008A2E7F">
          <w:rPr>
            <w:rFonts w:ascii="Times New Roman" w:eastAsia="Times New Roman" w:hAnsi="Times New Roman" w:cs="Times New Roman"/>
            <w:sz w:val="24"/>
            <w:szCs w:val="24"/>
            <w:lang w:eastAsia="en-IN" w:bidi="hi-IN"/>
          </w:rPr>
          <w:t xml:space="preserve">on the one hand and </w:t>
        </w:r>
        <w:proofErr w:type="spellStart"/>
        <w:r w:rsidR="008A2E7F">
          <w:rPr>
            <w:rFonts w:ascii="Times New Roman" w:eastAsia="Times New Roman" w:hAnsi="Times New Roman" w:cs="Times New Roman"/>
            <w:sz w:val="24"/>
            <w:szCs w:val="24"/>
            <w:lang w:eastAsia="en-IN" w:bidi="hi-IN"/>
          </w:rPr>
          <w:t>Tost</w:t>
        </w:r>
        <w:proofErr w:type="spellEnd"/>
        <w:r w:rsidR="008A2E7F">
          <w:rPr>
            <w:rFonts w:ascii="Times New Roman" w:eastAsia="Times New Roman" w:hAnsi="Times New Roman" w:cs="Times New Roman"/>
            <w:sz w:val="24"/>
            <w:szCs w:val="24"/>
            <w:lang w:eastAsia="en-IN" w:bidi="hi-IN"/>
          </w:rPr>
          <w:t xml:space="preserve"> and </w:t>
        </w:r>
        <w:proofErr w:type="spellStart"/>
        <w:r w:rsidR="008A2E7F">
          <w:rPr>
            <w:rFonts w:ascii="Times New Roman" w:eastAsia="Times New Roman" w:hAnsi="Times New Roman" w:cs="Times New Roman"/>
            <w:sz w:val="24"/>
            <w:szCs w:val="24"/>
            <w:lang w:eastAsia="en-IN" w:bidi="hi-IN"/>
          </w:rPr>
          <w:t>Noyon</w:t>
        </w:r>
        <w:proofErr w:type="spellEnd"/>
        <w:r w:rsidR="008A2E7F">
          <w:rPr>
            <w:rFonts w:ascii="Times New Roman" w:eastAsia="Times New Roman" w:hAnsi="Times New Roman" w:cs="Times New Roman"/>
            <w:sz w:val="24"/>
            <w:szCs w:val="24"/>
            <w:lang w:eastAsia="en-IN" w:bidi="hi-IN"/>
          </w:rPr>
          <w:t xml:space="preserve"> on the other. </w:t>
        </w:r>
      </w:ins>
    </w:p>
    <w:p w14:paraId="1BEDA71E" w14:textId="77777777" w:rsidR="006C7861" w:rsidRDefault="006C7861" w:rsidP="00D4256D">
      <w:pPr>
        <w:spacing w:after="0" w:line="240" w:lineRule="auto"/>
        <w:rPr>
          <w:ins w:id="284" w:author="David Borchers" w:date="2017-05-27T12:23:00Z"/>
          <w:rFonts w:ascii="Times New Roman" w:eastAsia="Times New Roman" w:hAnsi="Times New Roman" w:cs="Times New Roman"/>
          <w:sz w:val="24"/>
          <w:szCs w:val="24"/>
          <w:lang w:eastAsia="en-IN" w:bidi="hi-IN"/>
        </w:rPr>
      </w:pPr>
    </w:p>
    <w:p w14:paraId="7BA39344" w14:textId="1D0D2268"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w:t>
      </w:r>
      <w:r w:rsidRPr="00110CDC">
        <w:rPr>
          <w:rFonts w:ascii="Times New Roman" w:eastAsia="Times New Roman" w:hAnsi="Times New Roman" w:cs="Times New Roman"/>
          <w:sz w:val="24"/>
          <w:szCs w:val="24"/>
          <w:lang w:eastAsia="en-IN" w:bidi="hi-IN"/>
        </w:rPr>
        <w:t xml:space="preserve">he sign of a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beta parameter implie</w:t>
      </w:r>
      <w:r>
        <w:rPr>
          <w:rFonts w:ascii="Times New Roman" w:eastAsia="Times New Roman" w:hAnsi="Times New Roman" w:cs="Times New Roman"/>
          <w:sz w:val="24"/>
          <w:szCs w:val="24"/>
          <w:lang w:eastAsia="en-IN" w:bidi="hi-IN"/>
        </w:rPr>
        <w:t>s</w:t>
      </w:r>
      <w:r w:rsidRPr="00110CDC">
        <w:rPr>
          <w:rFonts w:ascii="Times New Roman" w:eastAsia="Times New Roman" w:hAnsi="Times New Roman" w:cs="Times New Roman"/>
          <w:sz w:val="24"/>
          <w:szCs w:val="24"/>
          <w:lang w:eastAsia="en-IN" w:bidi="hi-IN"/>
        </w:rPr>
        <w:t xml:space="preserve"> the covariate increases the “cost" of moving through regions with high covariate values, one can interpret this to be that this is a difficult kind of region to move through. </w:t>
      </w:r>
      <w:r>
        <w:rPr>
          <w:rFonts w:ascii="Times New Roman" w:eastAsia="Times New Roman" w:hAnsi="Times New Roman" w:cs="Times New Roman"/>
          <w:sz w:val="24"/>
          <w:szCs w:val="24"/>
          <w:lang w:eastAsia="en-IN" w:bidi="hi-IN"/>
        </w:rPr>
        <w:t xml:space="preserve">In our case, </w:t>
      </w:r>
      <w:r w:rsidRPr="00110CDC">
        <w:rPr>
          <w:rFonts w:ascii="Times New Roman" w:eastAsia="Times New Roman" w:hAnsi="Times New Roman" w:cs="Times New Roman"/>
          <w:sz w:val="24"/>
          <w:szCs w:val="24"/>
          <w:lang w:eastAsia="en-IN" w:bidi="hi-IN"/>
        </w:rPr>
        <w:t xml:space="preserve">when </w:t>
      </w:r>
      <w:r>
        <w:rPr>
          <w:rFonts w:ascii="Times New Roman" w:eastAsia="Times New Roman" w:hAnsi="Times New Roman" w:cs="Times New Roman"/>
          <w:sz w:val="24"/>
          <w:szCs w:val="24"/>
          <w:lang w:eastAsia="en-IN" w:bidi="hi-IN"/>
        </w:rPr>
        <w:t xml:space="preserve">we </w:t>
      </w:r>
      <w:r w:rsidRPr="00110CDC">
        <w:rPr>
          <w:rFonts w:ascii="Times New Roman" w:eastAsia="Times New Roman" w:hAnsi="Times New Roman" w:cs="Times New Roman"/>
          <w:sz w:val="24"/>
          <w:szCs w:val="24"/>
          <w:lang w:eastAsia="en-IN" w:bidi="hi-IN"/>
        </w:rPr>
        <w:t xml:space="preserve">look at the distances between recaptures for the animals, they tend to move </w:t>
      </w:r>
      <w:r>
        <w:rPr>
          <w:rFonts w:ascii="Times New Roman" w:eastAsia="Times New Roman" w:hAnsi="Times New Roman" w:cs="Times New Roman"/>
          <w:sz w:val="24"/>
          <w:szCs w:val="24"/>
          <w:lang w:eastAsia="en-IN" w:bidi="hi-IN"/>
        </w:rPr>
        <w:t xml:space="preserve">short distances within the highly suitable habitats </w:t>
      </w:r>
      <w:r w:rsidRPr="00110CDC">
        <w:rPr>
          <w:rFonts w:ascii="Times New Roman" w:eastAsia="Times New Roman" w:hAnsi="Times New Roman" w:cs="Times New Roman"/>
          <w:sz w:val="24"/>
          <w:szCs w:val="24"/>
          <w:lang w:eastAsia="en-IN" w:bidi="hi-IN"/>
        </w:rPr>
        <w:t xml:space="preserve">(the more rugged areas) and long distances when they cross from one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area to another. So </w:t>
      </w:r>
      <w:r>
        <w:rPr>
          <w:rFonts w:ascii="Times New Roman" w:eastAsia="Times New Roman" w:hAnsi="Times New Roman" w:cs="Times New Roman"/>
          <w:sz w:val="24"/>
          <w:szCs w:val="24"/>
          <w:lang w:eastAsia="en-IN" w:bidi="hi-IN"/>
        </w:rPr>
        <w:t xml:space="preserve">in this case </w:t>
      </w:r>
      <w:r w:rsidRPr="00110CDC">
        <w:rPr>
          <w:rFonts w:ascii="Times New Roman" w:eastAsia="Times New Roman" w:hAnsi="Times New Roman" w:cs="Times New Roman"/>
          <w:sz w:val="24"/>
          <w:szCs w:val="24"/>
          <w:lang w:eastAsia="en-IN" w:bidi="hi-IN"/>
        </w:rPr>
        <w:t xml:space="preserve">the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ones where </w:t>
      </w:r>
      <w:r w:rsidRPr="00110CDC">
        <w:rPr>
          <w:rFonts w:ascii="Times New Roman" w:eastAsia="Times New Roman" w:hAnsi="Times New Roman" w:cs="Times New Roman"/>
          <w:sz w:val="24"/>
          <w:szCs w:val="24"/>
          <w:lang w:eastAsia="en-IN" w:bidi="hi-IN"/>
        </w:rPr>
        <w:t>anima</w:t>
      </w:r>
      <w:r>
        <w:rPr>
          <w:rFonts w:ascii="Times New Roman" w:eastAsia="Times New Roman" w:hAnsi="Times New Roman" w:cs="Times New Roman"/>
          <w:sz w:val="24"/>
          <w:szCs w:val="24"/>
          <w:lang w:eastAsia="en-IN" w:bidi="hi-IN"/>
        </w:rPr>
        <w:t>ls move a long way through them</w:t>
      </w:r>
      <w:r w:rsidRPr="00110CDC">
        <w:rPr>
          <w:rFonts w:ascii="Times New Roman" w:eastAsia="Times New Roman" w:hAnsi="Times New Roman" w:cs="Times New Roman"/>
          <w:sz w:val="24"/>
          <w:szCs w:val="24"/>
          <w:lang w:eastAsia="en-IN" w:bidi="hi-IN"/>
        </w:rPr>
        <w:t xml:space="preserve"> and the high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 xml:space="preserve">regions are </w:t>
      </w:r>
      <w:r>
        <w:rPr>
          <w:rFonts w:ascii="Times New Roman" w:eastAsia="Times New Roman" w:hAnsi="Times New Roman" w:cs="Times New Roman"/>
          <w:sz w:val="24"/>
          <w:szCs w:val="24"/>
          <w:lang w:eastAsia="en-IN" w:bidi="hi-IN"/>
        </w:rPr>
        <w:t xml:space="preserve">those where </w:t>
      </w:r>
      <w:r w:rsidRPr="00110CDC">
        <w:rPr>
          <w:rFonts w:ascii="Times New Roman" w:eastAsia="Times New Roman" w:hAnsi="Times New Roman" w:cs="Times New Roman"/>
          <w:sz w:val="24"/>
          <w:szCs w:val="24"/>
          <w:lang w:eastAsia="en-IN" w:bidi="hi-IN"/>
        </w:rPr>
        <w:t>animals tend not to move far in them. Thi</w:t>
      </w:r>
      <w:r>
        <w:rPr>
          <w:rFonts w:ascii="Times New Roman" w:eastAsia="Times New Roman" w:hAnsi="Times New Roman" w:cs="Times New Roman"/>
          <w:sz w:val="24"/>
          <w:szCs w:val="24"/>
          <w:lang w:eastAsia="en-IN" w:bidi="hi-IN"/>
        </w:rPr>
        <w:t>s would manifest itself as highly suitable habitat being high “movement cost”</w:t>
      </w:r>
      <w:r w:rsidRPr="00110CDC">
        <w:rPr>
          <w:rFonts w:ascii="Times New Roman" w:eastAsia="Times New Roman" w:hAnsi="Times New Roman" w:cs="Times New Roman"/>
          <w:sz w:val="24"/>
          <w:szCs w:val="24"/>
          <w:lang w:eastAsia="en-IN" w:bidi="hi-IN"/>
        </w:rPr>
        <w:t xml:space="preserve"> regions and low </w:t>
      </w:r>
      <w:r>
        <w:rPr>
          <w:rFonts w:ascii="Times New Roman" w:eastAsia="Times New Roman" w:hAnsi="Times New Roman" w:cs="Times New Roman"/>
          <w:sz w:val="24"/>
          <w:szCs w:val="24"/>
          <w:lang w:eastAsia="en-IN" w:bidi="hi-IN"/>
        </w:rPr>
        <w:t xml:space="preserve">suitability </w:t>
      </w:r>
      <w:r w:rsidRPr="00110CDC">
        <w:rPr>
          <w:rFonts w:ascii="Times New Roman" w:eastAsia="Times New Roman" w:hAnsi="Times New Roman" w:cs="Times New Roman"/>
          <w:sz w:val="24"/>
          <w:szCs w:val="24"/>
          <w:lang w:eastAsia="en-IN" w:bidi="hi-IN"/>
        </w:rPr>
        <w:t>regions being a low “movement cost” regions. So by this argument</w:t>
      </w:r>
      <w:r>
        <w:rPr>
          <w:rFonts w:ascii="Times New Roman" w:eastAsia="Times New Roman" w:hAnsi="Times New Roman" w:cs="Times New Roman"/>
          <w:sz w:val="24"/>
          <w:szCs w:val="24"/>
          <w:lang w:eastAsia="en-IN" w:bidi="hi-IN"/>
        </w:rPr>
        <w:t>,</w:t>
      </w:r>
      <w:r w:rsidRPr="00110CDC">
        <w:rPr>
          <w:rFonts w:ascii="Times New Roman" w:eastAsia="Times New Roman" w:hAnsi="Times New Roman" w:cs="Times New Roman"/>
          <w:sz w:val="24"/>
          <w:szCs w:val="24"/>
          <w:lang w:eastAsia="en-IN" w:bidi="hi-IN"/>
        </w:rPr>
        <w:t xml:space="preserve"> the </w:t>
      </w:r>
      <w:r>
        <w:rPr>
          <w:rFonts w:ascii="Times New Roman" w:eastAsia="Times New Roman" w:hAnsi="Times New Roman" w:cs="Times New Roman"/>
          <w:sz w:val="24"/>
          <w:szCs w:val="24"/>
          <w:lang w:eastAsia="en-IN" w:bidi="hi-IN"/>
        </w:rPr>
        <w:t xml:space="preserve">positive </w:t>
      </w:r>
      <w:r w:rsidRPr="00110CDC">
        <w:rPr>
          <w:rFonts w:ascii="Times New Roman" w:eastAsia="Times New Roman" w:hAnsi="Times New Roman" w:cs="Times New Roman"/>
          <w:sz w:val="24"/>
          <w:szCs w:val="24"/>
          <w:lang w:eastAsia="en-IN" w:bidi="hi-IN"/>
        </w:rPr>
        <w:t xml:space="preserve">sign of the </w:t>
      </w:r>
      <w:r>
        <w:rPr>
          <w:rFonts w:ascii="Times New Roman" w:eastAsia="Times New Roman" w:hAnsi="Times New Roman" w:cs="Times New Roman"/>
          <w:sz w:val="24"/>
          <w:szCs w:val="24"/>
          <w:lang w:eastAsia="en-IN" w:bidi="hi-IN"/>
        </w:rPr>
        <w:t xml:space="preserve">Non-Euclidean </w:t>
      </w:r>
      <w:r w:rsidRPr="00110CDC">
        <w:rPr>
          <w:rFonts w:ascii="Times New Roman" w:eastAsia="Times New Roman" w:hAnsi="Times New Roman" w:cs="Times New Roman"/>
          <w:sz w:val="24"/>
          <w:szCs w:val="24"/>
          <w:lang w:eastAsia="en-IN" w:bidi="hi-IN"/>
        </w:rPr>
        <w:t xml:space="preserve">beta parameter for </w:t>
      </w:r>
      <w:proofErr w:type="spellStart"/>
      <w:r w:rsidRPr="00110CDC">
        <w:rPr>
          <w:rFonts w:ascii="Times New Roman" w:eastAsia="Times New Roman" w:hAnsi="Times New Roman" w:cs="Times New Roman"/>
          <w:sz w:val="24"/>
          <w:szCs w:val="24"/>
          <w:lang w:eastAsia="en-IN" w:bidi="hi-IN"/>
        </w:rPr>
        <w:t>Tost</w:t>
      </w:r>
      <w:proofErr w:type="spellEnd"/>
      <w:r w:rsidRPr="00110CDC">
        <w:rPr>
          <w:rFonts w:ascii="Times New Roman" w:eastAsia="Times New Roman" w:hAnsi="Times New Roman" w:cs="Times New Roman"/>
          <w:sz w:val="24"/>
          <w:szCs w:val="24"/>
          <w:lang w:eastAsia="en-IN" w:bidi="hi-IN"/>
        </w:rPr>
        <w:t xml:space="preserve"> and </w:t>
      </w:r>
      <w:proofErr w:type="spellStart"/>
      <w:r w:rsidRPr="00110CDC">
        <w:rPr>
          <w:rFonts w:ascii="Times New Roman" w:eastAsia="Times New Roman" w:hAnsi="Times New Roman" w:cs="Times New Roman"/>
          <w:sz w:val="24"/>
          <w:szCs w:val="24"/>
          <w:lang w:eastAsia="en-IN" w:bidi="hi-IN"/>
        </w:rPr>
        <w:t>Noyon</w:t>
      </w:r>
      <w:proofErr w:type="spellEnd"/>
      <w:r w:rsidRPr="00110CDC">
        <w:rPr>
          <w:rFonts w:ascii="Times New Roman" w:eastAsia="Times New Roman" w:hAnsi="Times New Roman" w:cs="Times New Roman"/>
          <w:sz w:val="24"/>
          <w:szCs w:val="24"/>
          <w:lang w:eastAsia="en-IN" w:bidi="hi-IN"/>
        </w:rPr>
        <w:t xml:space="preserve"> corresponds to long movement distances tending to be through </w:t>
      </w:r>
      <w:r>
        <w:rPr>
          <w:rFonts w:ascii="Times New Roman" w:eastAsia="Times New Roman" w:hAnsi="Times New Roman" w:cs="Times New Roman"/>
          <w:sz w:val="24"/>
          <w:szCs w:val="24"/>
          <w:lang w:eastAsia="en-IN" w:bidi="hi-IN"/>
        </w:rPr>
        <w:t xml:space="preserve">less suitable </w:t>
      </w:r>
      <w:r w:rsidRPr="00110CDC">
        <w:rPr>
          <w:rFonts w:ascii="Times New Roman" w:eastAsia="Times New Roman" w:hAnsi="Times New Roman" w:cs="Times New Roman"/>
          <w:sz w:val="24"/>
          <w:szCs w:val="24"/>
          <w:lang w:eastAsia="en-IN" w:bidi="hi-IN"/>
        </w:rPr>
        <w:t xml:space="preserve">regions. This might be a result of animals hanging out it </w:t>
      </w:r>
      <w:r>
        <w:rPr>
          <w:rFonts w:ascii="Times New Roman" w:eastAsia="Times New Roman" w:hAnsi="Times New Roman" w:cs="Times New Roman"/>
          <w:sz w:val="24"/>
          <w:szCs w:val="24"/>
          <w:lang w:eastAsia="en-IN" w:bidi="hi-IN"/>
        </w:rPr>
        <w:t xml:space="preserve">suitable </w:t>
      </w:r>
      <w:r w:rsidRPr="00110CDC">
        <w:rPr>
          <w:rFonts w:ascii="Times New Roman" w:eastAsia="Times New Roman" w:hAnsi="Times New Roman" w:cs="Times New Roman"/>
          <w:sz w:val="24"/>
          <w:szCs w:val="24"/>
          <w:lang w:eastAsia="en-IN" w:bidi="hi-IN"/>
        </w:rPr>
        <w:t xml:space="preserve">regions most of the time, only occasionally “jumping” </w:t>
      </w:r>
      <w:r>
        <w:rPr>
          <w:rFonts w:ascii="Times New Roman" w:eastAsia="Times New Roman" w:hAnsi="Times New Roman" w:cs="Times New Roman"/>
          <w:sz w:val="24"/>
          <w:szCs w:val="24"/>
          <w:lang w:eastAsia="en-IN" w:bidi="hi-IN"/>
        </w:rPr>
        <w:t xml:space="preserve">long distances between the highly suitable </w:t>
      </w:r>
      <w:r w:rsidRPr="00110CDC">
        <w:rPr>
          <w:rFonts w:ascii="Times New Roman" w:eastAsia="Times New Roman" w:hAnsi="Times New Roman" w:cs="Times New Roman"/>
          <w:sz w:val="24"/>
          <w:szCs w:val="24"/>
          <w:lang w:eastAsia="en-IN" w:bidi="hi-IN"/>
        </w:rPr>
        <w:t xml:space="preserve">regions. </w:t>
      </w:r>
      <w:r>
        <w:rPr>
          <w:rFonts w:ascii="Times New Roman" w:eastAsia="Times New Roman" w:hAnsi="Times New Roman" w:cs="Times New Roman"/>
          <w:sz w:val="24"/>
          <w:szCs w:val="24"/>
          <w:lang w:eastAsia="en-IN" w:bidi="hi-IN"/>
        </w:rPr>
        <w:t xml:space="preserve">If the suitable habitats </w:t>
      </w:r>
      <w:r w:rsidRPr="00110CDC">
        <w:rPr>
          <w:rFonts w:ascii="Times New Roman" w:eastAsia="Times New Roman" w:hAnsi="Times New Roman" w:cs="Times New Roman"/>
          <w:sz w:val="24"/>
          <w:szCs w:val="24"/>
          <w:lang w:eastAsia="en-IN" w:bidi="hi-IN"/>
        </w:rPr>
        <w:t xml:space="preserve">were separated only by short regions of low </w:t>
      </w:r>
      <w:r>
        <w:rPr>
          <w:rFonts w:ascii="Times New Roman" w:eastAsia="Times New Roman" w:hAnsi="Times New Roman" w:cs="Times New Roman"/>
          <w:sz w:val="24"/>
          <w:szCs w:val="24"/>
          <w:lang w:eastAsia="en-IN" w:bidi="hi-IN"/>
        </w:rPr>
        <w:t>suitability</w:t>
      </w:r>
      <w:r w:rsidRPr="00110CDC">
        <w:rPr>
          <w:rFonts w:ascii="Times New Roman" w:eastAsia="Times New Roman" w:hAnsi="Times New Roman" w:cs="Times New Roman"/>
          <w:sz w:val="24"/>
          <w:szCs w:val="24"/>
          <w:lang w:eastAsia="en-IN" w:bidi="hi-IN"/>
        </w:rPr>
        <w:t>, rather than large</w:t>
      </w:r>
      <w:r>
        <w:rPr>
          <w:rFonts w:ascii="Times New Roman" w:eastAsia="Times New Roman" w:hAnsi="Times New Roman" w:cs="Times New Roman"/>
          <w:sz w:val="24"/>
          <w:szCs w:val="24"/>
          <w:lang w:eastAsia="en-IN" w:bidi="hi-IN"/>
        </w:rPr>
        <w:t xml:space="preserve"> tracts of highly suitable habitats</w:t>
      </w:r>
      <w:r w:rsidRPr="00110CDC">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such as in case of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our data generated a negative sign to the coefficient defining non-Euclidean distance metrics. In other words, the</w:t>
      </w:r>
      <w:r w:rsidRPr="00110CDC">
        <w:rPr>
          <w:rFonts w:ascii="Times New Roman" w:eastAsia="Times New Roman" w:hAnsi="Times New Roman" w:cs="Times New Roman"/>
          <w:sz w:val="24"/>
          <w:szCs w:val="24"/>
          <w:lang w:eastAsia="en-IN" w:bidi="hi-IN"/>
        </w:rPr>
        <w:t xml:space="preserve"> size and sign </w:t>
      </w:r>
      <w:r>
        <w:rPr>
          <w:rFonts w:ascii="Times New Roman" w:eastAsia="Times New Roman" w:hAnsi="Times New Roman" w:cs="Times New Roman"/>
          <w:sz w:val="24"/>
          <w:szCs w:val="24"/>
          <w:lang w:eastAsia="en-IN" w:bidi="hi-IN"/>
        </w:rPr>
        <w:t xml:space="preserve">of coefficients of non-Euclidean distance metrics likely </w:t>
      </w:r>
      <w:r w:rsidRPr="00110CDC">
        <w:rPr>
          <w:rFonts w:ascii="Times New Roman" w:eastAsia="Times New Roman" w:hAnsi="Times New Roman" w:cs="Times New Roman"/>
          <w:sz w:val="24"/>
          <w:szCs w:val="24"/>
          <w:lang w:eastAsia="en-IN" w:bidi="hi-IN"/>
        </w:rPr>
        <w:t>depends on the distribution of the covariate in the regions.</w:t>
      </w:r>
    </w:p>
    <w:p w14:paraId="4D55A25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940FF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Field biologists also report preferences to certain micro-habitats by snow leopards for scraping and marking with urine (ref. xx), and these sites have been used for years to collect camera trapping and genetic data (e.g. ref. XX). Our camera trapping data also suggested possible affinity for micro-habitats. For instance sites with water-holes positively affected the expected encounter rate at distance zero from an activity centre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oMath>
      <w:r>
        <w:rPr>
          <w:rFonts w:ascii="Times New Roman" w:eastAsia="Times New Roman" w:hAnsi="Times New Roman" w:cs="Times New Roman"/>
          <w:sz w:val="24"/>
          <w:szCs w:val="24"/>
          <w:lang w:eastAsia="en-IN" w:bidi="hi-IN"/>
        </w:rPr>
        <w:t xml:space="preserve">), especially during the summers in in </w:t>
      </w:r>
      <w:proofErr w:type="spellStart"/>
      <w:r>
        <w:rPr>
          <w:rFonts w:ascii="Times New Roman" w:eastAsia="Times New Roman" w:hAnsi="Times New Roman" w:cs="Times New Roman"/>
          <w:sz w:val="24"/>
          <w:szCs w:val="24"/>
          <w:lang w:eastAsia="en-IN" w:bidi="hi-IN"/>
        </w:rPr>
        <w:t>Nemegt</w:t>
      </w:r>
      <w:proofErr w:type="spellEnd"/>
      <w:r>
        <w:rPr>
          <w:rFonts w:ascii="Times New Roman" w:eastAsia="Times New Roman" w:hAnsi="Times New Roman" w:cs="Times New Roman"/>
          <w:sz w:val="24"/>
          <w:szCs w:val="24"/>
          <w:lang w:eastAsia="en-IN" w:bidi="hi-IN"/>
        </w:rPr>
        <w:t>, a site that was sampled in summer. T</w:t>
      </w:r>
      <w:r w:rsidRPr="00943548">
        <w:rPr>
          <w:rFonts w:ascii="Times New Roman" w:eastAsia="Times New Roman" w:hAnsi="Times New Roman" w:cs="Times New Roman"/>
          <w:sz w:val="24"/>
          <w:szCs w:val="24"/>
          <w:lang w:eastAsia="en-IN" w:bidi="hi-IN"/>
        </w:rPr>
        <w:t>opography influenc</w:t>
      </w:r>
      <w:r>
        <w:rPr>
          <w:rFonts w:ascii="Times New Roman" w:eastAsia="Times New Roman" w:hAnsi="Times New Roman" w:cs="Times New Roman"/>
          <w:sz w:val="24"/>
          <w:szCs w:val="24"/>
          <w:lang w:eastAsia="en-IN" w:bidi="hi-IN"/>
        </w:rPr>
        <w:t xml:space="preserve">ed </w:t>
      </w:r>
      <w:r w:rsidRPr="00142C5C">
        <w:rPr>
          <w:rFonts w:ascii="Times New Roman" w:eastAsia="Times New Roman" w:hAnsi="Times New Roman" w:cs="Times New Roman"/>
          <w:sz w:val="24"/>
          <w:szCs w:val="24"/>
          <w:lang w:eastAsia="en-IN" w:bidi="hi-IN"/>
        </w:rPr>
        <w:t>the expected encounter rate at distance zero from an activity centre</w:t>
      </w:r>
      <w:r>
        <w:rPr>
          <w:rFonts w:ascii="Times New Roman" w:eastAsia="Times New Roman" w:hAnsi="Times New Roman" w:cs="Times New Roman"/>
          <w:sz w:val="24"/>
          <w:szCs w:val="24"/>
          <w:lang w:eastAsia="en-IN" w:bidi="hi-IN"/>
        </w:rPr>
        <w:t xml:space="preserve"> (</w:t>
      </w:r>
      <m:oMath>
        <m:sSub>
          <m:sSubPr>
            <m:ctrlPr>
              <w:rPr>
                <w:rFonts w:ascii="Cambria Math" w:eastAsia="Times New Roman" w:hAnsi="Cambria Math" w:cs="Times New Roman"/>
                <w:i/>
                <w:sz w:val="24"/>
                <w:szCs w:val="24"/>
                <w:lang w:eastAsia="en-IN" w:bidi="hi-IN"/>
              </w:rPr>
            </m:ctrlPr>
          </m:sSubPr>
          <m:e>
            <m:r>
              <w:rPr>
                <w:rFonts w:ascii="Cambria Math" w:eastAsia="Times New Roman" w:hAnsi="Cambria Math" w:cs="Times New Roman"/>
                <w:sz w:val="24"/>
                <w:szCs w:val="24"/>
                <w:lang w:eastAsia="en-IN" w:bidi="hi-IN"/>
              </w:rPr>
              <m:t>λ</m:t>
            </m:r>
          </m:e>
          <m:sub>
            <m:r>
              <w:rPr>
                <w:rFonts w:ascii="Cambria Math" w:eastAsia="Times New Roman" w:hAnsi="Cambria Math" w:cs="Times New Roman"/>
                <w:sz w:val="24"/>
                <w:szCs w:val="24"/>
                <w:lang w:eastAsia="en-IN" w:bidi="hi-IN"/>
              </w:rPr>
              <m:t>0</m:t>
            </m:r>
          </m:sub>
        </m:sSub>
        <m:r>
          <w:rPr>
            <w:rFonts w:ascii="Cambria Math" w:eastAsia="Times New Roman" w:hAnsi="Cambria Math" w:cs="Times New Roman"/>
            <w:sz w:val="24"/>
            <w:szCs w:val="24"/>
            <w:lang w:eastAsia="en-IN" w:bidi="hi-IN"/>
          </w:rPr>
          <m:t>)</m:t>
        </m:r>
      </m:oMath>
      <w:r>
        <w:rPr>
          <w:rFonts w:ascii="Times New Roman" w:eastAsia="Times New Roman" w:hAnsi="Times New Roman" w:cs="Times New Roman"/>
          <w:sz w:val="24"/>
          <w:szCs w:val="24"/>
          <w:lang w:eastAsia="en-IN" w:bidi="hi-IN"/>
        </w:rPr>
        <w:t xml:space="preserve"> in the model that compared all study areas (Table 2)</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Our results underscore that c</w:t>
      </w:r>
      <w:r w:rsidRPr="00943548">
        <w:rPr>
          <w:rFonts w:ascii="Times New Roman" w:eastAsia="Times New Roman" w:hAnsi="Times New Roman" w:cs="Times New Roman"/>
          <w:sz w:val="24"/>
          <w:szCs w:val="24"/>
          <w:lang w:eastAsia="en-IN" w:bidi="hi-IN"/>
        </w:rPr>
        <w:t xml:space="preserve">amera placement </w:t>
      </w:r>
      <w:r>
        <w:rPr>
          <w:rFonts w:ascii="Times New Roman" w:eastAsia="Times New Roman" w:hAnsi="Times New Roman" w:cs="Times New Roman"/>
          <w:sz w:val="24"/>
          <w:szCs w:val="24"/>
          <w:lang w:eastAsia="en-IN" w:bidi="hi-IN"/>
        </w:rPr>
        <w:t xml:space="preserve">can have </w:t>
      </w:r>
      <w:r w:rsidRPr="00943548">
        <w:rPr>
          <w:rFonts w:ascii="Times New Roman" w:eastAsia="Times New Roman" w:hAnsi="Times New Roman" w:cs="Times New Roman"/>
          <w:sz w:val="24"/>
          <w:szCs w:val="24"/>
          <w:lang w:eastAsia="en-IN" w:bidi="hi-IN"/>
        </w:rPr>
        <w:t xml:space="preserve">a strong effect on the detection functions. </w:t>
      </w:r>
    </w:p>
    <w:p w14:paraId="7D88589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72BAD318"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lastRenderedPageBreak/>
        <w:t xml:space="preserve">Densities </w:t>
      </w:r>
      <w:r>
        <w:rPr>
          <w:rFonts w:ascii="Times New Roman" w:eastAsia="Times New Roman" w:hAnsi="Times New Roman" w:cs="Times New Roman"/>
          <w:sz w:val="24"/>
          <w:szCs w:val="24"/>
          <w:lang w:eastAsia="en-IN" w:bidi="hi-IN"/>
        </w:rPr>
        <w:t xml:space="preserve">of snow leopards were found to </w:t>
      </w:r>
      <w:r w:rsidRPr="00943548">
        <w:rPr>
          <w:rFonts w:ascii="Times New Roman" w:eastAsia="Times New Roman" w:hAnsi="Times New Roman" w:cs="Times New Roman"/>
          <w:sz w:val="24"/>
          <w:szCs w:val="24"/>
          <w:lang w:eastAsia="en-IN" w:bidi="hi-IN"/>
        </w:rPr>
        <w:t>vary within study areas as a function of habitat covariates</w:t>
      </w:r>
      <w:r>
        <w:rPr>
          <w:rFonts w:ascii="Times New Roman" w:eastAsia="Times New Roman" w:hAnsi="Times New Roman" w:cs="Times New Roman"/>
          <w:sz w:val="24"/>
          <w:szCs w:val="24"/>
          <w:lang w:eastAsia="en-IN" w:bidi="hi-IN"/>
        </w:rPr>
        <w:t xml:space="preserve">. In our case, in South Gobi, </w:t>
      </w:r>
      <w:r w:rsidRPr="00943548">
        <w:rPr>
          <w:rFonts w:ascii="Times New Roman" w:eastAsia="Times New Roman" w:hAnsi="Times New Roman" w:cs="Times New Roman"/>
          <w:sz w:val="24"/>
          <w:szCs w:val="24"/>
          <w:lang w:eastAsia="en-IN" w:bidi="hi-IN"/>
        </w:rPr>
        <w:t>terrain ruggedness</w:t>
      </w:r>
      <w:r>
        <w:rPr>
          <w:rFonts w:ascii="Times New Roman" w:eastAsia="Times New Roman" w:hAnsi="Times New Roman" w:cs="Times New Roman"/>
          <w:sz w:val="24"/>
          <w:szCs w:val="24"/>
          <w:lang w:eastAsia="en-IN" w:bidi="hi-IN"/>
        </w:rPr>
        <w:t xml:space="preserve"> defined spatial variation in density within study areas (Table 2). In other areas, similar modelling protocols can be used to understand more </w:t>
      </w:r>
      <w:r w:rsidRPr="00943548">
        <w:rPr>
          <w:rFonts w:ascii="Times New Roman" w:eastAsia="Times New Roman" w:hAnsi="Times New Roman" w:cs="Times New Roman"/>
          <w:sz w:val="24"/>
          <w:szCs w:val="24"/>
          <w:lang w:eastAsia="en-IN" w:bidi="hi-IN"/>
        </w:rPr>
        <w:t xml:space="preserve">complex </w:t>
      </w:r>
      <w:r>
        <w:rPr>
          <w:rFonts w:ascii="Times New Roman" w:eastAsia="Times New Roman" w:hAnsi="Times New Roman" w:cs="Times New Roman"/>
          <w:sz w:val="24"/>
          <w:szCs w:val="24"/>
          <w:lang w:eastAsia="en-IN" w:bidi="hi-IN"/>
        </w:rPr>
        <w:t xml:space="preserve">relationships </w:t>
      </w:r>
      <w:r w:rsidRPr="00943548">
        <w:rPr>
          <w:rFonts w:ascii="Times New Roman" w:eastAsia="Times New Roman" w:hAnsi="Times New Roman" w:cs="Times New Roman"/>
          <w:sz w:val="24"/>
          <w:szCs w:val="24"/>
          <w:lang w:eastAsia="en-IN" w:bidi="hi-IN"/>
        </w:rPr>
        <w:t>such as variable prey densities</w:t>
      </w:r>
      <w:r>
        <w:rPr>
          <w:rFonts w:ascii="Times New Roman" w:eastAsia="Times New Roman" w:hAnsi="Times New Roman" w:cs="Times New Roman"/>
          <w:sz w:val="24"/>
          <w:szCs w:val="24"/>
          <w:lang w:eastAsia="en-IN" w:bidi="hi-IN"/>
        </w:rPr>
        <w:t>, interaction with human and livestock, and effects of co-predators</w:t>
      </w:r>
      <w:r w:rsidRPr="00943548">
        <w:rPr>
          <w:rFonts w:ascii="Times New Roman" w:eastAsia="Times New Roman" w:hAnsi="Times New Roman" w:cs="Times New Roman"/>
          <w:sz w:val="24"/>
          <w:szCs w:val="24"/>
          <w:lang w:eastAsia="en-IN" w:bidi="hi-IN"/>
        </w:rPr>
        <w:t>.</w:t>
      </w:r>
    </w:p>
    <w:p w14:paraId="04413BE1"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55A2D977" w14:textId="77777777" w:rsidR="00D4256D" w:rsidRDefault="00D4256D" w:rsidP="00D4256D">
      <w:pPr>
        <w:spacing w:after="0" w:line="240" w:lineRule="auto"/>
        <w:contextualSpacing/>
        <w:rPr>
          <w:rFonts w:ascii="Times New Roman" w:eastAsia="Times New Roman" w:hAnsi="Times New Roman" w:cs="Times New Roman"/>
          <w:sz w:val="24"/>
          <w:szCs w:val="24"/>
          <w:lang w:eastAsia="en-IN" w:bidi="hi-IN"/>
        </w:rPr>
      </w:pPr>
      <w:r w:rsidRPr="00943548">
        <w:rPr>
          <w:rFonts w:ascii="Times New Roman" w:eastAsia="Times New Roman" w:hAnsi="Times New Roman" w:cs="Times New Roman"/>
          <w:sz w:val="24"/>
          <w:szCs w:val="24"/>
          <w:lang w:eastAsia="en-IN" w:bidi="hi-IN"/>
        </w:rPr>
        <w:t xml:space="preserve">Several publications and reports recently have used posterior assessments of density surfaces </w:t>
      </w:r>
      <w:r>
        <w:rPr>
          <w:rFonts w:ascii="Times New Roman" w:eastAsia="Times New Roman" w:hAnsi="Times New Roman" w:cs="Times New Roman"/>
          <w:sz w:val="24"/>
          <w:szCs w:val="24"/>
          <w:lang w:eastAsia="en-IN" w:bidi="hi-IN"/>
        </w:rPr>
        <w:t xml:space="preserve">(conditional probability density of activity centre locations, given the observed capture histories) </w:t>
      </w:r>
      <w:r w:rsidRPr="00943548">
        <w:rPr>
          <w:rFonts w:ascii="Times New Roman" w:eastAsia="Times New Roman" w:hAnsi="Times New Roman" w:cs="Times New Roman"/>
          <w:sz w:val="24"/>
          <w:szCs w:val="24"/>
          <w:lang w:eastAsia="en-IN" w:bidi="hi-IN"/>
        </w:rPr>
        <w:t>based on camera trap locations</w:t>
      </w:r>
      <w:r>
        <w:rPr>
          <w:rFonts w:ascii="Times New Roman" w:eastAsia="Times New Roman" w:hAnsi="Times New Roman" w:cs="Times New Roman"/>
          <w:sz w:val="24"/>
          <w:szCs w:val="24"/>
          <w:lang w:eastAsia="en-IN" w:bidi="hi-IN"/>
        </w:rPr>
        <w:t xml:space="preserve"> (ref XX)</w:t>
      </w:r>
      <w:r w:rsidRPr="00943548">
        <w:rPr>
          <w:rFonts w:ascii="Times New Roman" w:eastAsia="Times New Roman" w:hAnsi="Times New Roman" w:cs="Times New Roman"/>
          <w:sz w:val="24"/>
          <w:szCs w:val="24"/>
          <w:lang w:eastAsia="en-IN" w:bidi="hi-IN"/>
        </w:rPr>
        <w:t xml:space="preserve">, generated by the software (or by using </w:t>
      </w:r>
      <w:r>
        <w:rPr>
          <w:rFonts w:ascii="Times New Roman" w:eastAsia="Times New Roman" w:hAnsi="Times New Roman" w:cs="Times New Roman"/>
          <w:sz w:val="24"/>
          <w:szCs w:val="24"/>
          <w:lang w:eastAsia="en-IN" w:bidi="hi-IN"/>
        </w:rPr>
        <w:t xml:space="preserve">R </w:t>
      </w:r>
      <w:r w:rsidRPr="00943548">
        <w:rPr>
          <w:rFonts w:ascii="Times New Roman" w:eastAsia="Times New Roman" w:hAnsi="Times New Roman" w:cs="Times New Roman"/>
          <w:sz w:val="24"/>
          <w:szCs w:val="24"/>
          <w:lang w:eastAsia="en-IN" w:bidi="hi-IN"/>
        </w:rPr>
        <w:t xml:space="preserve">functions such as </w:t>
      </w:r>
      <w:proofErr w:type="spellStart"/>
      <w:r w:rsidRPr="00943548">
        <w:rPr>
          <w:rFonts w:ascii="Times New Roman" w:eastAsia="Times New Roman" w:hAnsi="Times New Roman" w:cs="Times New Roman"/>
          <w:sz w:val="24"/>
          <w:szCs w:val="24"/>
          <w:lang w:eastAsia="en-IN" w:bidi="hi-IN"/>
        </w:rPr>
        <w:t>fx.total</w:t>
      </w:r>
      <w:proofErr w:type="spellEnd"/>
      <w:r w:rsidRPr="00943548">
        <w:rPr>
          <w:rFonts w:ascii="Times New Roman" w:eastAsia="Times New Roman" w:hAnsi="Times New Roman" w:cs="Times New Roman"/>
          <w:sz w:val="24"/>
          <w:szCs w:val="24"/>
          <w:lang w:eastAsia="en-IN" w:bidi="hi-IN"/>
        </w:rPr>
        <w:t>)</w:t>
      </w:r>
      <w:r>
        <w:rPr>
          <w:rFonts w:ascii="Times New Roman" w:eastAsia="Times New Roman" w:hAnsi="Times New Roman" w:cs="Times New Roman"/>
          <w:sz w:val="24"/>
          <w:szCs w:val="24"/>
          <w:lang w:eastAsia="en-IN" w:bidi="hi-IN"/>
        </w:rPr>
        <w:t xml:space="preserve"> as maps of spatially-varying density</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This is an incorrect interpretation</w:t>
      </w:r>
      <w:r w:rsidRPr="00943548">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 and</w:t>
      </w:r>
      <w:r w:rsidRPr="00943548">
        <w:rPr>
          <w:rFonts w:ascii="Times New Roman" w:eastAsia="Times New Roman" w:hAnsi="Times New Roman" w:cs="Times New Roman"/>
          <w:sz w:val="24"/>
          <w:szCs w:val="24"/>
          <w:lang w:eastAsia="en-IN" w:bidi="hi-IN"/>
        </w:rPr>
        <w:t xml:space="preserve"> can be misleading</w:t>
      </w:r>
      <w:r>
        <w:rPr>
          <w:rFonts w:ascii="Times New Roman" w:eastAsia="Times New Roman" w:hAnsi="Times New Roman" w:cs="Times New Roman"/>
          <w:sz w:val="24"/>
          <w:szCs w:val="24"/>
          <w:lang w:eastAsia="en-IN" w:bidi="hi-IN"/>
        </w:rPr>
        <w:t xml:space="preserve">. Even though it results </w:t>
      </w:r>
      <w:r w:rsidRPr="00943548">
        <w:rPr>
          <w:rFonts w:ascii="Times New Roman" w:eastAsia="Times New Roman" w:hAnsi="Times New Roman" w:cs="Times New Roman"/>
          <w:sz w:val="24"/>
          <w:szCs w:val="24"/>
          <w:lang w:eastAsia="en-IN" w:bidi="hi-IN"/>
        </w:rPr>
        <w:t xml:space="preserve">in </w:t>
      </w:r>
      <w:r>
        <w:rPr>
          <w:rFonts w:ascii="Times New Roman" w:eastAsia="Times New Roman" w:hAnsi="Times New Roman" w:cs="Times New Roman"/>
          <w:sz w:val="24"/>
          <w:szCs w:val="24"/>
          <w:lang w:eastAsia="en-IN" w:bidi="hi-IN"/>
        </w:rPr>
        <w:t xml:space="preserve">generation of </w:t>
      </w:r>
      <w:r w:rsidRPr="00943548">
        <w:rPr>
          <w:rFonts w:ascii="Times New Roman" w:eastAsia="Times New Roman" w:hAnsi="Times New Roman" w:cs="Times New Roman"/>
          <w:sz w:val="24"/>
          <w:szCs w:val="24"/>
          <w:lang w:eastAsia="en-IN" w:bidi="hi-IN"/>
        </w:rPr>
        <w:t>surfaces</w:t>
      </w:r>
      <w:r>
        <w:rPr>
          <w:rFonts w:ascii="Times New Roman" w:eastAsia="Times New Roman" w:hAnsi="Times New Roman" w:cs="Times New Roman"/>
          <w:sz w:val="24"/>
          <w:szCs w:val="24"/>
          <w:lang w:eastAsia="en-IN" w:bidi="hi-IN"/>
        </w:rPr>
        <w:t xml:space="preserve"> that may appear to have density contours, these </w:t>
      </w:r>
      <w:r w:rsidRPr="00943548">
        <w:rPr>
          <w:rFonts w:ascii="Times New Roman" w:eastAsia="Times New Roman" w:hAnsi="Times New Roman" w:cs="Times New Roman"/>
          <w:sz w:val="24"/>
          <w:szCs w:val="24"/>
          <w:lang w:eastAsia="en-IN" w:bidi="hi-IN"/>
        </w:rPr>
        <w:t>are not representative of the population</w:t>
      </w:r>
      <w:r>
        <w:rPr>
          <w:rFonts w:ascii="Times New Roman" w:eastAsia="Times New Roman" w:hAnsi="Times New Roman" w:cs="Times New Roman"/>
          <w:sz w:val="24"/>
          <w:szCs w:val="24"/>
          <w:lang w:eastAsia="en-IN" w:bidi="hi-IN"/>
        </w:rPr>
        <w:t xml:space="preserve"> (ref. XX). Our results reemphasize that t</w:t>
      </w:r>
      <w:r w:rsidRPr="00943548">
        <w:rPr>
          <w:rFonts w:ascii="Times New Roman" w:eastAsia="Times New Roman" w:hAnsi="Times New Roman" w:cs="Times New Roman"/>
          <w:sz w:val="24"/>
          <w:szCs w:val="24"/>
          <w:lang w:eastAsia="en-IN" w:bidi="hi-IN"/>
        </w:rPr>
        <w:t xml:space="preserve">hese </w:t>
      </w:r>
      <w:r>
        <w:rPr>
          <w:rFonts w:ascii="Times New Roman" w:eastAsia="Times New Roman" w:hAnsi="Times New Roman" w:cs="Times New Roman"/>
          <w:sz w:val="24"/>
          <w:szCs w:val="24"/>
          <w:lang w:eastAsia="en-IN" w:bidi="hi-IN"/>
        </w:rPr>
        <w:t xml:space="preserve">surfaces depend on </w:t>
      </w:r>
      <w:r w:rsidRPr="00943548">
        <w:rPr>
          <w:rFonts w:ascii="Times New Roman" w:eastAsia="Times New Roman" w:hAnsi="Times New Roman" w:cs="Times New Roman"/>
          <w:sz w:val="24"/>
          <w:szCs w:val="24"/>
          <w:lang w:eastAsia="en-IN" w:bidi="hi-IN"/>
        </w:rPr>
        <w:t xml:space="preserve">the camera trap placements </w:t>
      </w:r>
      <w:r>
        <w:rPr>
          <w:rFonts w:ascii="Times New Roman" w:eastAsia="Times New Roman" w:hAnsi="Times New Roman" w:cs="Times New Roman"/>
          <w:sz w:val="24"/>
          <w:szCs w:val="24"/>
          <w:lang w:eastAsia="en-IN" w:bidi="hi-IN"/>
        </w:rPr>
        <w:t xml:space="preserve">where </w:t>
      </w:r>
      <w:r w:rsidRPr="00943548">
        <w:rPr>
          <w:rFonts w:ascii="Times New Roman" w:eastAsia="Times New Roman" w:hAnsi="Times New Roman" w:cs="Times New Roman"/>
          <w:sz w:val="24"/>
          <w:szCs w:val="24"/>
          <w:lang w:eastAsia="en-IN" w:bidi="hi-IN"/>
        </w:rPr>
        <w:t xml:space="preserve">the maps for the same study area may change if a different set of camera traps located differently </w:t>
      </w:r>
      <w:r>
        <w:rPr>
          <w:rFonts w:ascii="Times New Roman" w:eastAsia="Times New Roman" w:hAnsi="Times New Roman" w:cs="Times New Roman"/>
          <w:sz w:val="24"/>
          <w:szCs w:val="24"/>
          <w:lang w:eastAsia="en-IN" w:bidi="hi-IN"/>
        </w:rPr>
        <w:t>are chosen for the same population.</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Density surfaces are best prepared using covariates in the analysis as opposed to the surfaces that are created using inbuilt functions that are strongly linked to the trap locations.</w:t>
      </w:r>
      <w:r w:rsidRPr="008E19F4">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With a uniform density model, for example, the conditional probability density will always be uniform far from the traps, and non-uniform near the traps, no matter how non-uniform the real activity centre distribution is far from the traps. More generally, with exactly the same actual locations of activity centres, but cameras placed in different locations, the expected value of the conditional probability density of activity centre locations would be different. The expected value of the conditional probability density of activity centres reflects the trap locations as much as it reflects the distribution of activity centres. Interpreting it to be reflecting only the distribution of activity centres is therefore incorrect and misleading. The conditional probability density of activity centre locations does not answer what we know about the relationship between density and spatial variables from a particular survey, but instead informs about what we know about the locations of individual activity centres from the survey. The survey always tells more about the locations of individuals close to the traps than those far away. Hence the conditional probability density surface always has more structure close to the traps than far away.</w:t>
      </w:r>
    </w:p>
    <w:p w14:paraId="637D82F2"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61155A2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0B3054A6"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commentRangeStart w:id="285"/>
      <w:r>
        <w:rPr>
          <w:rFonts w:ascii="Times New Roman" w:eastAsia="Times New Roman" w:hAnsi="Times New Roman" w:cs="Times New Roman"/>
          <w:sz w:val="24"/>
          <w:szCs w:val="24"/>
          <w:lang w:eastAsia="en-IN" w:bidi="hi-IN"/>
        </w:rPr>
        <w:t xml:space="preserve">A wide range of conservation programs are being implemented at various scales across the snow leopard distribution range (ref. XX). Although the outputs and projected outcomes of these programs may vary, ultimately each of them aims at maintaining or improving snow leopard densities over the years (ref. XX). Moreover, the efficacy of different conservation models in the long-term can be tested by comparing trends in snow leopard densities (ref. XX). The ability to compare snow leopard densities and habitat use across space (different study areas) and time (different sessions in the same study area) has widespread conservation implications. In our case we found that the mean snow leopard density was marginally higher in the strictly protected study area and least in the unprotected study area. However, this was a function of extent of suitable habitat than conservation practice per se, where the proportion of suitable habitat per unit size of the study area was the maximum in case of Strictly Protected Area, followed by Partially Protected Area and unprotected area. </w:t>
      </w:r>
      <w:commentRangeEnd w:id="285"/>
      <w:r>
        <w:rPr>
          <w:rStyle w:val="CommentReference"/>
        </w:rPr>
        <w:commentReference w:id="285"/>
      </w:r>
    </w:p>
    <w:p w14:paraId="582C2CE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31C3C0DC" w14:textId="3A2D06FF" w:rsidR="00D4256D" w:rsidDel="003B5626" w:rsidRDefault="00D4256D" w:rsidP="00D4256D">
      <w:pPr>
        <w:spacing w:after="0" w:line="240" w:lineRule="auto"/>
        <w:rPr>
          <w:del w:id="286" w:author="Koustubh Sharma" w:date="2017-05-19T01:22:00Z"/>
          <w:rFonts w:ascii="Times New Roman" w:eastAsia="Times New Roman" w:hAnsi="Times New Roman" w:cs="Times New Roman"/>
          <w:sz w:val="24"/>
          <w:szCs w:val="24"/>
          <w:lang w:eastAsia="en-IN" w:bidi="hi-IN"/>
        </w:rPr>
      </w:pPr>
      <w:commentRangeStart w:id="287"/>
      <w:del w:id="288" w:author="Koustubh Sharma" w:date="2017-05-19T01:22:00Z">
        <w:r w:rsidDel="003B5626">
          <w:rPr>
            <w:rFonts w:ascii="Times New Roman" w:eastAsia="Times New Roman" w:hAnsi="Times New Roman" w:cs="Times New Roman"/>
            <w:sz w:val="24"/>
            <w:szCs w:val="24"/>
            <w:lang w:eastAsia="en-IN" w:bidi="hi-IN"/>
          </w:rPr>
          <w:delText xml:space="preserve">The Global Snow Leopard and Ecosystem Protection Program mandates a combination of different approaches to conservation across large landscapes, ranging from community based conservation programs and long-term research to strict protection where most forms of human and livestock presence are restricted. A previous publication on the population dynamics from the partially protected study area (Sharma et al. 2014) on the other hand reported how vigorous population dynamics underlie an otherwise stable population. </w:delText>
        </w:r>
        <w:commentRangeEnd w:id="287"/>
        <w:r w:rsidDel="003B5626">
          <w:rPr>
            <w:rStyle w:val="CommentReference"/>
          </w:rPr>
          <w:commentReference w:id="287"/>
        </w:r>
        <w:r w:rsidDel="003B5626">
          <w:rPr>
            <w:rFonts w:ascii="Times New Roman" w:eastAsia="Times New Roman" w:hAnsi="Times New Roman" w:cs="Times New Roman"/>
            <w:sz w:val="24"/>
            <w:szCs w:val="24"/>
            <w:lang w:eastAsia="en-IN" w:bidi="hi-IN"/>
          </w:rPr>
          <w:delText>This study highlights the need for long-term monitoring to understand the trends populations between the three study areas may follow over time.</w:delText>
        </w:r>
      </w:del>
    </w:p>
    <w:p w14:paraId="3DCA8613"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D864BB0"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In addition to understanding ecological and conservation specific nuances of snow leopard abundance in comparing populations across space or time, we provide an application of the analytical framework to compare densities across multiple study areas that can also be used for monitoring populations across time. In our case, the density estimates did not vary </w:t>
      </w:r>
      <w:r>
        <w:rPr>
          <w:rFonts w:ascii="Times New Roman" w:eastAsia="Times New Roman" w:hAnsi="Times New Roman" w:cs="Times New Roman"/>
          <w:sz w:val="24"/>
          <w:szCs w:val="24"/>
          <w:lang w:eastAsia="en-IN" w:bidi="hi-IN"/>
        </w:rPr>
        <w:lastRenderedPageBreak/>
        <w:t>between the three study areas, even though the effects of the various covariates differed.</w:t>
      </w:r>
      <w:r w:rsidRPr="00966467">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t xml:space="preserve">Our results highlight the importance of analysing biological data collected in the capture-recapture framework using ecologically meaningful covariates that can affect the detection probability, spatial ranging patterns, and density within and across study areas. </w:t>
      </w:r>
    </w:p>
    <w:p w14:paraId="44126F09"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123A8CC8"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Some recent studies have used spatial capture recapture for snow leopards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"10.1016/j.biocon.2016.02.023", "ISSN" : "00063207", "abstract" : "Successful conservation of the endangered snow leopard (Panthera uncia) relies on the effectiveness of monitoring programmes. We present the results of a 19-month camera trap survey effort, conducted as part of a long-term study of the snow leopard population in Qilianshan National Nature Reserve of Gansu Province, China. We assessed the minimum number of individual snow leopards and population density across different sampling periods using spatial capture-recapture methods. Between 2013-2014, we deployed 34 camera traps across an area of 375 km2, investing a total of 7133 trap-days effort. We identified a total number of 17-19 unique individuals from photographs (10-12 adults, five sub-adults and two cubs). The total number of individuals identified and estimated density varied across sampling periods, between 10-15 individuals and 1.46-3.29 snow leopards per 100 km2 respectively. We demonstrate that snow leopard surveys of limited scale and conducted over short sampling periods only present partial views of a dynamic and transient system. We also underline the challenges in achieving a sufficient sample size of captures and recaptures to assess trends in snow leopard population size and/or density for policy and conservation decision-making.", "author" : [ { "dropping-particle" : "", "family" : "Alexander", "given" : "Justine S.", "non-dropping-particle" : "", "parse-names" : false, "suffix" : "" }, { "dropping-particle" : "", "family" : "Zhang", "given" : "Chengcheng", "non-dropping-particle" : "", "parse-names" : false, "suffix" : "" }, { "dropping-particle" : "", "family" : "Shi", "given" : "Kun", "non-dropping-particle" : "", "parse-names" : false, "suffix" : "" }, { "dropping-particle" : "", "family" : "Riordan", "given" : "Philip", "non-dropping-particle" : "", "parse-names" : false, "suffix" : "" } ], "container-title" : "Biological Conservation", "id" : "ITEM-1", "issued" : { "date-parts" : [ [ "2016" ] ] }, "page" : "27-31", "publisher" : "Elsevier B.V.", "title" : "A granular view of a snow leopard population using camera traps in Central China", "type" : "article-journal", "volume" : "197" }, "uris" : [ "http://www.mendeley.com/documents/?uuid=1be46c45-d6b5-4f73-8c50-f67bbff632c3" ] } ], "mendeley" : { "formattedCitation" : "(Alexander et al., 2016)", "manualFormatting" : "(Alexander et al., 2016, Kumar XX)", "plainTextFormattedCitation" : "(Alexander et al., 2016)", "previouslyFormattedCitation" : "(Alexander et al., 2016)"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8D16D6">
        <w:rPr>
          <w:rFonts w:ascii="Times New Roman" w:eastAsia="Times New Roman" w:hAnsi="Times New Roman" w:cs="Times New Roman"/>
          <w:noProof/>
          <w:sz w:val="24"/>
          <w:szCs w:val="24"/>
          <w:lang w:eastAsia="en-IN" w:bidi="hi-IN"/>
        </w:rPr>
        <w:t>(Alexander et al., 2016</w:t>
      </w:r>
      <w:r>
        <w:rPr>
          <w:rFonts w:ascii="Times New Roman" w:eastAsia="Times New Roman" w:hAnsi="Times New Roman" w:cs="Times New Roman"/>
          <w:noProof/>
          <w:sz w:val="24"/>
          <w:szCs w:val="24"/>
          <w:lang w:eastAsia="en-IN" w:bidi="hi-IN"/>
        </w:rPr>
        <w:t>, Kumar XX</w:t>
      </w:r>
      <w:r w:rsidRPr="008D16D6">
        <w:rPr>
          <w:rFonts w:ascii="Times New Roman" w:eastAsia="Times New Roman" w:hAnsi="Times New Roman" w:cs="Times New Roman"/>
          <w:noProof/>
          <w:sz w:val="24"/>
          <w:szCs w:val="24"/>
          <w:lang w:eastAsia="en-IN" w:bidi="hi-IN"/>
        </w:rPr>
        <w:t>)</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but the analyses have been limited to assume flat activity centre density models and patterns of space use that take no account of the habitat. Our r</w:t>
      </w:r>
      <w:r w:rsidRPr="00CF18F4">
        <w:rPr>
          <w:rFonts w:ascii="Times New Roman" w:eastAsia="Times New Roman" w:hAnsi="Times New Roman" w:cs="Times New Roman"/>
          <w:sz w:val="24"/>
          <w:szCs w:val="24"/>
          <w:lang w:eastAsia="en-IN" w:bidi="hi-IN"/>
        </w:rPr>
        <w:t>esults present a strong case that analyses of snow leopard populations using Spatial Capture Recapture should explore possible effects of covariates on density, detection function, and non-</w:t>
      </w:r>
      <w:r>
        <w:rPr>
          <w:rFonts w:ascii="Times New Roman" w:eastAsia="Times New Roman" w:hAnsi="Times New Roman" w:cs="Times New Roman"/>
          <w:sz w:val="24"/>
          <w:szCs w:val="24"/>
          <w:lang w:eastAsia="en-IN" w:bidi="hi-IN"/>
        </w:rPr>
        <w:t>uniform</w:t>
      </w:r>
      <w:r w:rsidRPr="00CF18F4">
        <w:rPr>
          <w:rFonts w:ascii="Times New Roman" w:eastAsia="Times New Roman" w:hAnsi="Times New Roman" w:cs="Times New Roman"/>
          <w:sz w:val="24"/>
          <w:szCs w:val="24"/>
          <w:lang w:eastAsia="en-IN" w:bidi="hi-IN"/>
        </w:rPr>
        <w:t xml:space="preserve"> distribution of activity patterns at the minimum.</w:t>
      </w:r>
      <w:r w:rsidRPr="001E0FB5">
        <w:rPr>
          <w:rFonts w:ascii="Times New Roman" w:eastAsia="Times New Roman" w:hAnsi="Times New Roman" w:cs="Times New Roman"/>
          <w:sz w:val="24"/>
          <w:szCs w:val="24"/>
          <w:lang w:eastAsia="en-IN" w:bidi="hi-IN"/>
        </w:rPr>
        <w:t xml:space="preserve"> </w:t>
      </w:r>
      <w:r w:rsidRPr="00CF18F4">
        <w:rPr>
          <w:rFonts w:ascii="Times New Roman" w:eastAsia="Times New Roman" w:hAnsi="Times New Roman" w:cs="Times New Roman"/>
          <w:sz w:val="24"/>
          <w:szCs w:val="24"/>
          <w:lang w:eastAsia="en-IN" w:bidi="hi-IN"/>
        </w:rPr>
        <w:t>Absence of such analyses may result in spurious outcomes that can have strong biases</w:t>
      </w:r>
      <w:r>
        <w:rPr>
          <w:rFonts w:ascii="Times New Roman" w:eastAsia="Times New Roman" w:hAnsi="Times New Roman" w:cs="Times New Roman"/>
          <w:sz w:val="24"/>
          <w:szCs w:val="24"/>
          <w:lang w:eastAsia="en-IN" w:bidi="hi-IN"/>
        </w:rPr>
        <w:t xml:space="preserve">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"DOI" : "10.1111/2041-210X.12316", "ISBN" : "2041-210X", "ISSN" : "2041210X", "abstract" : "Summary: Movement is influenced by landscape structure, configuration and geometry, but measuring distance as perceived by animals poses technical and logistical challenges. Instead, movement is typically measured using Euclidean distance, irrespective of location or landscape structure, or is based on arbitrary cost surfaces. A recently proposed extension of spatial capture-recapture (SCR) models resolves this issue using spatial encounter histories of individuals to calculate least-cost paths (ecological distance: Ecology, 94, 2013, 287) thereby relaxing the Euclidean assumption. We evaluate the consequences of not accounting for movement heterogeneity when estimating abundance in highly structured landscapes, and demonstrate the value of this approach for estimating biologically realistic space-use patterns and landscape connectivity. We simulated SCR data in a riparian habitat network, using the ecological distance model under a range of scenarios where space-use in and around the landscape was increasingly associated with water (i.e. increasingly less Euclidean). To assess the influence of miscalculating distance on estimates of population size, we compared the results from the ecological and Euclidean distance based models. We then demonstrate that the ecological distance model can be used to estimate home range geometry when space use is not symmetrical. Finally, we provide a method for calculating landscape connectivity based on modelled species-landscape interactions generated from capture-recapture data. Using ecological distance always produced unbiased estimates of abundance. Explicitly modelling the strength of the species-landscape interaction provided a direct measure of landscape connectivity and better characterised true home range geometry. Abundance under the Euclidean distance model was increasingly (negatively) biased as space use was more strongly associated with water and, because home ranges are assumed to be symmetrical, produced poor characterisations of home range geometry and no information about landscape connectivity. The ecological distance SCR model uses spatially indexed capture-recapture data to estimate how activity patterns are influenced by landscape structure. As well as reducing bias in estimates of abundance, this approach provides biologically realistic representations of home range geometry, and direct information about species-landscape interactions. The incorporation of both structural (landscape) and function\u2026", "author" : [ { "dropping-particle" : "", "family" : "Sutherland", "given" : "Chris", "non-dropping-particle" : "", "parse-names" : false, "suffix" : "" }, { "dropping-particle" : "", "family" : "Fuller", "given" : "Angela K.", "non-dropping-particle" : "", "parse-names" : false, "suffix" : "" }, { "dropping-particle" : "", "family" : "Royle", "given" : "J. Andrew", "non-dropping-particle" : "", "parse-names" : false, "suffix" : "" } ], "container-title" : "Methods in Ecology and Evolution", "id" : "ITEM-1", "issue" : "2", "issued" : { "date-parts" : [ [ "2015" ] ] }, "page" : "169-177", "title" : "Modelling non-Euclidean movement and landscape connectivity in highly structured ecological networks", "type" : "article-journal", "volume" : "6" }, "uris" : [ "http://www.mendeley.com/documents/?uuid=e6eb1627-d68d-437e-bce8-822d8536e6c2" ] } ], "mendeley" : { "formattedCitation" : "(Sutherland et al., 2015)", "plainTextFormattedCitation" : "(Sutherland et al., 2015)", "previouslyFormattedCitation" : "(Sutherland et al., 2015)"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(Sutherland et al., 2015)</w:t>
      </w:r>
      <w:r>
        <w:rPr>
          <w:rFonts w:ascii="Times New Roman" w:eastAsia="Times New Roman" w:hAnsi="Times New Roman" w:cs="Times New Roman"/>
          <w:sz w:val="24"/>
          <w:szCs w:val="24"/>
          <w:lang w:eastAsia="en-IN" w:bidi="hi-IN"/>
        </w:rPr>
        <w:fldChar w:fldCharType="end"/>
      </w:r>
      <w:r w:rsidRPr="00CF18F4">
        <w:rPr>
          <w:rFonts w:ascii="Times New Roman" w:eastAsia="Times New Roman" w:hAnsi="Times New Roman" w:cs="Times New Roman"/>
          <w:sz w:val="24"/>
          <w:szCs w:val="24"/>
          <w:lang w:eastAsia="en-IN" w:bidi="hi-IN"/>
        </w:rPr>
        <w:t>. </w:t>
      </w:r>
      <w:r>
        <w:rPr>
          <w:rFonts w:ascii="Times New Roman" w:eastAsia="Times New Roman" w:hAnsi="Times New Roman" w:cs="Times New Roman"/>
          <w:sz w:val="24"/>
          <w:szCs w:val="24"/>
          <w:lang w:eastAsia="en-IN" w:bidi="hi-IN"/>
        </w:rPr>
        <w:t>In our case, the results differed between 13xx%-30xx% between study areas. Failing to use covariates and non-Euclidean movement parameters in modelling snow leopard density seemingly biased the results for all the three study areas (Table 2), which is similar to the expected outcomes as reported by Sutherland et al (XX).</w:t>
      </w:r>
    </w:p>
    <w:p w14:paraId="6B378655"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p>
    <w:p w14:paraId="4C295520" w14:textId="77777777" w:rsidR="00D4256D" w:rsidRDefault="00D4256D" w:rsidP="00D4256D">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Although new, some of the methods being used in this paper have been available to practitioners for a few years now </w:t>
      </w:r>
      <w:r>
        <w:rPr>
          <w:rFonts w:ascii="Times New Roman" w:eastAsia="Times New Roman" w:hAnsi="Times New Roman" w:cs="Times New Roman"/>
          <w:sz w:val="24"/>
          <w:szCs w:val="24"/>
          <w:lang w:eastAsia="en-IN" w:bidi="hi-IN"/>
        </w:rPr>
        <w:fldChar w:fldCharType="begin" w:fldLock="1"/>
      </w:r>
      <w:r>
        <w:rPr>
          <w:rFonts w:ascii="Times New Roman" w:eastAsia="Times New Roman" w:hAnsi="Times New Roman" w:cs="Times New Roman"/>
          <w:sz w:val="24"/>
          <w:szCs w:val="24"/>
          <w:lang w:eastAsia="en-IN" w:bidi="hi-IN"/>
        </w:rPr>
        <w:instrText>ADDIN CSL_CITATION { "citationItems" : [ { "id" : "ITEM-1", "itemData" : { "ISBN" : "9780124059399", "author" : [ { "dropping-particle" : "", "family" : "Royle", "given" : "J A", "non-dropping-particle" : "", "parse-names" : false, "suffix" : "" }, { "dropping-particle" : "", "family" : "Chandler", "given" : "R B", "non-dropping-particle" : "", "parse-names" : false, "suffix" : "" }, { "dropping-particle" : "", "family" : "Sollmann", "given" : "R", "non-dropping-particle" : "", "parse-names" : false, "suffix" : "" }, { "dropping-particle" : "", "family" : "Gardner", "given" : "B", "non-dropping-particle" : "", "parse-names" : false, "suffix" : "" } ], "id" : "ITEM-1", "issued" : { "date-parts" : [ [ "2013" ] ] }, "page" : "577", "publisher" : "Elsevier Science", "title" : "Spatial Capture-Recapture", "type" : "article-journal" }, "uris" : [ "http://www.mendeley.com/documents/?uuid=35addb7b-d758-405b-871d-7f1f7b897de9" ] } ], "mendeley" : { "formattedCitation" : "(J A Royle et al., 2013)", "plainTextFormattedCitation" : "(J A Royle et al., 2013)", "previouslyFormattedCitation" : "(J A Royle et al., 2013)" }, "properties" : { "noteIndex" : 0 }, "schema" : "https://github.com/citation-style-language/schema/raw/master/csl-citation.json" }</w:instrText>
      </w:r>
      <w:r>
        <w:rPr>
          <w:rFonts w:ascii="Times New Roman" w:eastAsia="Times New Roman" w:hAnsi="Times New Roman" w:cs="Times New Roman"/>
          <w:sz w:val="24"/>
          <w:szCs w:val="24"/>
          <w:lang w:eastAsia="en-IN" w:bidi="hi-IN"/>
        </w:rPr>
        <w:fldChar w:fldCharType="separate"/>
      </w:r>
      <w:r w:rsidRPr="00966467">
        <w:rPr>
          <w:rFonts w:ascii="Times New Roman" w:eastAsia="Times New Roman" w:hAnsi="Times New Roman" w:cs="Times New Roman"/>
          <w:noProof/>
          <w:sz w:val="24"/>
          <w:szCs w:val="24"/>
          <w:lang w:eastAsia="en-IN" w:bidi="hi-IN"/>
        </w:rPr>
        <w:t>(J A Royle et al., 2013)</w:t>
      </w:r>
      <w:r>
        <w:rPr>
          <w:rFonts w:ascii="Times New Roman" w:eastAsia="Times New Roman" w:hAnsi="Times New Roman" w:cs="Times New Roman"/>
          <w:sz w:val="24"/>
          <w:szCs w:val="24"/>
          <w:lang w:eastAsia="en-IN" w:bidi="hi-IN"/>
        </w:rPr>
        <w:fldChar w:fldCharType="end"/>
      </w:r>
      <w:r>
        <w:rPr>
          <w:rFonts w:ascii="Times New Roman" w:eastAsia="Times New Roman" w:hAnsi="Times New Roman" w:cs="Times New Roman"/>
          <w:sz w:val="24"/>
          <w:szCs w:val="24"/>
          <w:lang w:eastAsia="en-IN" w:bidi="hi-IN"/>
        </w:rPr>
        <w:t xml:space="preserve">. However, lack of knowledge about the available tool-kits and lack of capacity have seemingly prevented their widespread use by ecologists. Through this paper, we analyse data from snow leopards representing three neighbouring habitats in South Gobi and investigate a series of models based on the species’ natural history and ecology, specifically the density, detection probability and movement patterns. We develop a range of candidate models, whose variants (depending on specific study areas) can be used to analyse data when reporting snow leopard populations from different study areas.  </w:t>
      </w:r>
    </w:p>
    <w:p w14:paraId="68B39C57"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4D81AF23" w14:textId="77777777" w:rsidR="00D4256D" w:rsidRPr="00CF18F4" w:rsidRDefault="00D4256D" w:rsidP="00D4256D">
      <w:pPr>
        <w:spacing w:after="0" w:line="240" w:lineRule="auto"/>
        <w:rPr>
          <w:rFonts w:ascii="Times New Roman" w:eastAsia="Times New Roman" w:hAnsi="Times New Roman" w:cs="Times New Roman"/>
          <w:sz w:val="24"/>
          <w:szCs w:val="24"/>
          <w:lang w:eastAsia="en-IN" w:bidi="hi-IN"/>
        </w:rPr>
      </w:pPr>
    </w:p>
    <w:p w14:paraId="0328C36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4DDC4F22" w14:textId="786B8E2D" w:rsidR="00D4256D" w:rsidRDefault="00D4256D" w:rsidP="00D4256D">
      <w:pPr>
        <w:spacing w:before="100" w:beforeAutospacing="1" w:after="100" w:afterAutospacing="1" w:line="240" w:lineRule="auto"/>
        <w:ind w:left="72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1</w:t>
      </w:r>
      <w:r>
        <w:rPr>
          <w:rFonts w:ascii="Times New Roman" w:eastAsia="Times New Roman" w:hAnsi="Times New Roman" w:cs="Times New Roman"/>
          <w:sz w:val="24"/>
          <w:szCs w:val="24"/>
          <w:lang w:eastAsia="en-IN" w:bidi="hi-IN"/>
        </w:rPr>
        <w:tab/>
        <w:t xml:space="preserve">Top models based on minimum </w:t>
      </w:r>
      <w:proofErr w:type="spellStart"/>
      <w:r>
        <w:rPr>
          <w:rFonts w:ascii="Times New Roman" w:eastAsia="Times New Roman" w:hAnsi="Times New Roman" w:cs="Times New Roman"/>
          <w:sz w:val="24"/>
          <w:szCs w:val="24"/>
          <w:lang w:eastAsia="en-IN" w:bidi="hi-IN"/>
        </w:rPr>
        <w:t>AICc</w:t>
      </w:r>
      <w:proofErr w:type="spellEnd"/>
      <w:r>
        <w:rPr>
          <w:rFonts w:ascii="Times New Roman" w:eastAsia="Times New Roman" w:hAnsi="Times New Roman" w:cs="Times New Roman"/>
          <w:sz w:val="24"/>
          <w:szCs w:val="24"/>
          <w:lang w:eastAsia="en-IN" w:bidi="hi-IN"/>
        </w:rPr>
        <w:t xml:space="preserve"> from the three study areas analysed individually and together</w:t>
      </w:r>
      <w:ins w:id="289" w:author="David Borchers" w:date="2017-05-19T16:15:00Z">
        <w:r w:rsidR="007E5F06">
          <w:rPr>
            <w:rFonts w:ascii="Times New Roman" w:eastAsia="Times New Roman" w:hAnsi="Times New Roman" w:cs="Times New Roman"/>
            <w:sz w:val="24"/>
            <w:szCs w:val="24"/>
            <w:lang w:eastAsia="en-IN" w:bidi="hi-IN"/>
          </w:rPr>
          <w:t xml:space="preserve">. Models are described using the syntax of program </w:t>
        </w:r>
        <w:proofErr w:type="spellStart"/>
        <w:r w:rsidR="007E5F06">
          <w:rPr>
            <w:rFonts w:ascii="Times New Roman" w:eastAsia="Times New Roman" w:hAnsi="Times New Roman" w:cs="Times New Roman"/>
            <w:sz w:val="24"/>
            <w:szCs w:val="24"/>
            <w:lang w:eastAsia="en-IN" w:bidi="hi-IN"/>
          </w:rPr>
          <w:t>secr</w:t>
        </w:r>
        <w:proofErr w:type="spellEnd"/>
        <w:r w:rsidR="007E5F06">
          <w:rPr>
            <w:rFonts w:ascii="Times New Roman" w:eastAsia="Times New Roman" w:hAnsi="Times New Roman" w:cs="Times New Roman"/>
            <w:sz w:val="24"/>
            <w:szCs w:val="24"/>
            <w:lang w:eastAsia="en-IN" w:bidi="hi-IN"/>
          </w:rPr>
          <w:t xml:space="preserve">: </w:t>
        </w:r>
      </w:ins>
      <w:ins w:id="290" w:author="David Borchers" w:date="2017-05-19T16:16:00Z">
        <w:r w:rsidR="007E5F06">
          <w:rPr>
            <w:rFonts w:ascii="Times New Roman" w:eastAsia="Times New Roman" w:hAnsi="Times New Roman" w:cs="Times New Roman"/>
            <w:sz w:val="24"/>
            <w:szCs w:val="24"/>
            <w:lang w:eastAsia="en-IN" w:bidi="hi-IN"/>
          </w:rPr>
          <w:t xml:space="preserve">“~1” means the RHS of Equations </w:t>
        </w:r>
      </w:ins>
      <w:ins w:id="291" w:author="David Borchers" w:date="2017-05-19T16:18:00Z">
        <w:r w:rsidR="007E5F06">
          <w:rPr>
            <w:rFonts w:ascii="Times New Roman" w:eastAsia="Times New Roman" w:hAnsi="Times New Roman" w:cs="Times New Roman"/>
            <w:sz w:val="24"/>
            <w:szCs w:val="24"/>
            <w:lang w:eastAsia="en-IN" w:bidi="hi-IN"/>
          </w:rPr>
          <w:t xml:space="preserve">(1) to (3) contains </w:t>
        </w:r>
      </w:ins>
      <w:ins w:id="292" w:author="David Borchers" w:date="2017-05-19T16:16:00Z">
        <w:r w:rsidR="007E5F06">
          <w:rPr>
            <w:rFonts w:ascii="Times New Roman" w:eastAsia="Times New Roman" w:hAnsi="Times New Roman" w:cs="Times New Roman"/>
            <w:sz w:val="24"/>
            <w:szCs w:val="24"/>
            <w:lang w:eastAsia="en-IN" w:bidi="hi-IN"/>
          </w:rPr>
          <w:t>only an intercept term</w:t>
        </w:r>
      </w:ins>
      <w:ins w:id="293" w:author="David Borchers" w:date="2017-05-19T16:18:00Z">
        <w:r w:rsidR="007E5F06">
          <w:rPr>
            <w:rFonts w:ascii="Times New Roman" w:eastAsia="Times New Roman" w:hAnsi="Times New Roman" w:cs="Times New Roman"/>
            <w:sz w:val="24"/>
            <w:szCs w:val="24"/>
            <w:lang w:eastAsia="en-IN" w:bidi="hi-IN"/>
          </w:rPr>
          <w:t>;</w:t>
        </w:r>
      </w:ins>
      <w:ins w:id="294" w:author="David Borchers" w:date="2017-05-19T16:16:00Z">
        <w:r w:rsidR="007E5F06">
          <w:rPr>
            <w:rFonts w:ascii="Times New Roman" w:eastAsia="Times New Roman" w:hAnsi="Times New Roman" w:cs="Times New Roman"/>
            <w:sz w:val="24"/>
            <w:szCs w:val="24"/>
            <w:lang w:eastAsia="en-IN" w:bidi="hi-IN"/>
          </w:rPr>
          <w:t xml:space="preserve"> fitted; “~x” means </w:t>
        </w:r>
      </w:ins>
      <w:ins w:id="295" w:author="David Borchers" w:date="2017-05-19T16:19:00Z">
        <w:r w:rsidR="007E5F06">
          <w:rPr>
            <w:rFonts w:ascii="Times New Roman" w:eastAsia="Times New Roman" w:hAnsi="Times New Roman" w:cs="Times New Roman"/>
            <w:sz w:val="24"/>
            <w:szCs w:val="24"/>
            <w:lang w:eastAsia="en-IN" w:bidi="hi-IN"/>
          </w:rPr>
          <w:t>that it contains an</w:t>
        </w:r>
      </w:ins>
      <w:ins w:id="296" w:author="David Borchers" w:date="2017-05-19T16:16:00Z">
        <w:r w:rsidR="007E5F06">
          <w:rPr>
            <w:rFonts w:ascii="Times New Roman" w:eastAsia="Times New Roman" w:hAnsi="Times New Roman" w:cs="Times New Roman"/>
            <w:sz w:val="24"/>
            <w:szCs w:val="24"/>
            <w:lang w:eastAsia="en-IN" w:bidi="hi-IN"/>
          </w:rPr>
          <w:t xml:space="preserve"> intercept and covariate “x”</w:t>
        </w:r>
      </w:ins>
      <w:ins w:id="297" w:author="David Borchers" w:date="2017-05-19T16:19:00Z">
        <w:r w:rsidR="007E5F06">
          <w:rPr>
            <w:rFonts w:ascii="Times New Roman" w:eastAsia="Times New Roman" w:hAnsi="Times New Roman" w:cs="Times New Roman"/>
            <w:sz w:val="24"/>
            <w:szCs w:val="24"/>
            <w:lang w:eastAsia="en-IN" w:bidi="hi-IN"/>
          </w:rPr>
          <w:t>; “~</w:t>
        </w:r>
        <w:proofErr w:type="spellStart"/>
        <w:r w:rsidR="007E5F06">
          <w:rPr>
            <w:rFonts w:ascii="Times New Roman" w:eastAsia="Times New Roman" w:hAnsi="Times New Roman" w:cs="Times New Roman"/>
            <w:sz w:val="24"/>
            <w:szCs w:val="24"/>
            <w:lang w:eastAsia="en-IN" w:bidi="hi-IN"/>
          </w:rPr>
          <w:t>x+y</w:t>
        </w:r>
        <w:proofErr w:type="spellEnd"/>
        <w:r w:rsidR="007E5F06">
          <w:rPr>
            <w:rFonts w:ascii="Times New Roman" w:eastAsia="Times New Roman" w:hAnsi="Times New Roman" w:cs="Times New Roman"/>
            <w:sz w:val="24"/>
            <w:szCs w:val="24"/>
            <w:lang w:eastAsia="en-IN" w:bidi="hi-IN"/>
          </w:rPr>
          <w:t xml:space="preserve">” means that it contains an intercept and covariates “x” and “y”. The number of parameters </w:t>
        </w:r>
      </w:ins>
      <w:ins w:id="298" w:author="David Borchers" w:date="2017-05-19T16:20:00Z">
        <w:r w:rsidR="007E5F06">
          <w:rPr>
            <w:rFonts w:ascii="Times New Roman" w:eastAsia="Times New Roman" w:hAnsi="Times New Roman" w:cs="Times New Roman"/>
            <w:sz w:val="24"/>
            <w:szCs w:val="24"/>
            <w:lang w:eastAsia="en-IN" w:bidi="hi-IN"/>
          </w:rPr>
          <w:t>in the model is denoted “</w:t>
        </w:r>
        <w:proofErr w:type="spellStart"/>
        <w:r w:rsidR="007E5F06">
          <w:rPr>
            <w:rFonts w:ascii="Times New Roman" w:eastAsia="Times New Roman" w:hAnsi="Times New Roman" w:cs="Times New Roman"/>
            <w:sz w:val="24"/>
            <w:szCs w:val="24"/>
            <w:lang w:eastAsia="en-IN" w:bidi="hi-IN"/>
          </w:rPr>
          <w:t>npar</w:t>
        </w:r>
        <w:proofErr w:type="spellEnd"/>
        <w:r w:rsidR="007E5F06">
          <w:rPr>
            <w:rFonts w:ascii="Times New Roman" w:eastAsia="Times New Roman" w:hAnsi="Times New Roman" w:cs="Times New Roman"/>
            <w:sz w:val="24"/>
            <w:szCs w:val="24"/>
            <w:lang w:eastAsia="en-IN" w:bidi="hi-IN"/>
          </w:rPr>
          <w:t>” and the log likelihood “</w:t>
        </w:r>
        <w:proofErr w:type="spellStart"/>
        <w:r w:rsidR="007E5F06">
          <w:rPr>
            <w:rFonts w:ascii="Times New Roman" w:eastAsia="Times New Roman" w:hAnsi="Times New Roman" w:cs="Times New Roman"/>
            <w:sz w:val="24"/>
            <w:szCs w:val="24"/>
            <w:lang w:eastAsia="en-IN" w:bidi="hi-IN"/>
          </w:rPr>
          <w:t>logLik</w:t>
        </w:r>
        <w:proofErr w:type="spellEnd"/>
        <w:r w:rsidR="007E5F06">
          <w:rPr>
            <w:rFonts w:ascii="Times New Roman" w:eastAsia="Times New Roman" w:hAnsi="Times New Roman" w:cs="Times New Roman"/>
            <w:sz w:val="24"/>
            <w:szCs w:val="24"/>
            <w:lang w:eastAsia="en-IN" w:bidi="hi-IN"/>
          </w:rPr>
          <w:t xml:space="preserve">”. The difference between the </w:t>
        </w:r>
        <w:proofErr w:type="spellStart"/>
        <w:r w:rsidR="007E5F06">
          <w:rPr>
            <w:rFonts w:ascii="Times New Roman" w:eastAsia="Times New Roman" w:hAnsi="Times New Roman" w:cs="Times New Roman"/>
            <w:sz w:val="24"/>
            <w:szCs w:val="24"/>
            <w:lang w:eastAsia="en-IN" w:bidi="hi-IN"/>
          </w:rPr>
          <w:t>AICc</w:t>
        </w:r>
        <w:proofErr w:type="spellEnd"/>
        <w:r w:rsidR="007E5F06">
          <w:rPr>
            <w:rFonts w:ascii="Times New Roman" w:eastAsia="Times New Roman" w:hAnsi="Times New Roman" w:cs="Times New Roman"/>
            <w:sz w:val="24"/>
            <w:szCs w:val="24"/>
            <w:lang w:eastAsia="en-IN" w:bidi="hi-IN"/>
          </w:rPr>
          <w:t xml:space="preserve"> and the minimum </w:t>
        </w:r>
      </w:ins>
      <w:proofErr w:type="spellStart"/>
      <w:ins w:id="299" w:author="David Borchers" w:date="2017-05-19T16:21:00Z">
        <w:r w:rsidR="0075383F">
          <w:rPr>
            <w:rFonts w:ascii="Times New Roman" w:eastAsia="Times New Roman" w:hAnsi="Times New Roman" w:cs="Times New Roman"/>
            <w:sz w:val="24"/>
            <w:szCs w:val="24"/>
            <w:lang w:eastAsia="en-IN" w:bidi="hi-IN"/>
          </w:rPr>
          <w:t>AICc</w:t>
        </w:r>
        <w:proofErr w:type="spellEnd"/>
        <w:r w:rsidR="0075383F">
          <w:rPr>
            <w:rFonts w:ascii="Times New Roman" w:eastAsia="Times New Roman" w:hAnsi="Times New Roman" w:cs="Times New Roman"/>
            <w:sz w:val="24"/>
            <w:szCs w:val="24"/>
            <w:lang w:eastAsia="en-IN" w:bidi="hi-IN"/>
          </w:rPr>
          <w:t xml:space="preserve"> </w:t>
        </w:r>
      </w:ins>
      <w:ins w:id="300" w:author="David Borchers" w:date="2017-05-19T16:20:00Z">
        <w:r w:rsidR="007E5F06">
          <w:rPr>
            <w:rFonts w:ascii="Times New Roman" w:eastAsia="Times New Roman" w:hAnsi="Times New Roman" w:cs="Times New Roman"/>
            <w:sz w:val="24"/>
            <w:szCs w:val="24"/>
            <w:lang w:eastAsia="en-IN" w:bidi="hi-IN"/>
          </w:rPr>
          <w:t xml:space="preserve">for the given Site is </w:t>
        </w:r>
        <w:proofErr w:type="spellStart"/>
        <w:r w:rsidR="007E5F06">
          <w:rPr>
            <w:rFonts w:ascii="Times New Roman" w:eastAsia="Times New Roman" w:hAnsi="Times New Roman" w:cs="Times New Roman"/>
            <w:sz w:val="24"/>
            <w:szCs w:val="24"/>
            <w:lang w:eastAsia="en-IN" w:bidi="hi-IN"/>
          </w:rPr>
          <w:t>d</w:t>
        </w:r>
      </w:ins>
      <w:ins w:id="301" w:author="David Borchers" w:date="2017-05-19T16:21:00Z">
        <w:r w:rsidR="0075383F">
          <w:rPr>
            <w:rFonts w:ascii="Times New Roman" w:eastAsia="Times New Roman" w:hAnsi="Times New Roman" w:cs="Times New Roman"/>
            <w:sz w:val="24"/>
            <w:szCs w:val="24"/>
            <w:lang w:eastAsia="en-IN" w:bidi="hi-IN"/>
          </w:rPr>
          <w:t>AICc</w:t>
        </w:r>
      </w:ins>
      <w:proofErr w:type="spellEnd"/>
      <w:ins w:id="302" w:author="David Borchers" w:date="2017-05-19T16:20:00Z">
        <w:r w:rsidR="007E5F06">
          <w:rPr>
            <w:rFonts w:ascii="Times New Roman" w:eastAsia="Times New Roman" w:hAnsi="Times New Roman" w:cs="Times New Roman"/>
            <w:sz w:val="24"/>
            <w:szCs w:val="24"/>
            <w:lang w:eastAsia="en-IN" w:bidi="hi-IN"/>
          </w:rPr>
          <w:t xml:space="preserve">, while the associated weight is </w:t>
        </w:r>
      </w:ins>
      <w:proofErr w:type="spellStart"/>
      <w:ins w:id="303" w:author="David Borchers" w:date="2017-05-19T16:21:00Z">
        <w:r w:rsidR="0075383F">
          <w:rPr>
            <w:rFonts w:ascii="Times New Roman" w:eastAsia="Times New Roman" w:hAnsi="Times New Roman" w:cs="Times New Roman"/>
            <w:sz w:val="24"/>
            <w:szCs w:val="24"/>
            <w:lang w:eastAsia="en-IN" w:bidi="hi-IN"/>
          </w:rPr>
          <w:t>AICc</w:t>
        </w:r>
      </w:ins>
      <w:ins w:id="304" w:author="David Borchers" w:date="2017-05-19T16:20:00Z">
        <w:r w:rsidR="007E5F06">
          <w:rPr>
            <w:rFonts w:ascii="Times New Roman" w:eastAsia="Times New Roman" w:hAnsi="Times New Roman" w:cs="Times New Roman"/>
            <w:sz w:val="24"/>
            <w:szCs w:val="24"/>
            <w:lang w:eastAsia="en-IN" w:bidi="hi-IN"/>
          </w:rPr>
          <w:t>wt</w:t>
        </w:r>
        <w:proofErr w:type="spellEnd"/>
        <w:r w:rsidR="007E5F06">
          <w:rPr>
            <w:rFonts w:ascii="Times New Roman" w:eastAsia="Times New Roman" w:hAnsi="Times New Roman" w:cs="Times New Roman"/>
            <w:sz w:val="24"/>
            <w:szCs w:val="24"/>
            <w:lang w:eastAsia="en-IN" w:bidi="hi-IN"/>
          </w:rPr>
          <w:t>.</w:t>
        </w:r>
      </w:ins>
      <w:ins w:id="305" w:author="David Borchers" w:date="2017-05-19T16:22:00Z">
        <w:r w:rsidR="006E5125">
          <w:rPr>
            <w:rFonts w:ascii="Times New Roman" w:eastAsia="Times New Roman" w:hAnsi="Times New Roman" w:cs="Times New Roman"/>
            <w:sz w:val="24"/>
            <w:szCs w:val="24"/>
            <w:lang w:eastAsia="en-IN" w:bidi="hi-IN"/>
          </w:rPr>
          <w:t xml:space="preserve"> </w:t>
        </w:r>
      </w:ins>
      <w:ins w:id="306" w:author="David Borchers" w:date="2017-05-19T16:29:00Z">
        <w:r w:rsidR="00194CB6">
          <w:rPr>
            <w:rFonts w:ascii="Times New Roman" w:eastAsia="Times New Roman" w:hAnsi="Times New Roman" w:cs="Times New Roman"/>
            <w:sz w:val="24"/>
            <w:szCs w:val="24"/>
            <w:lang w:eastAsia="en-IN" w:bidi="hi-IN"/>
          </w:rPr>
          <w:t>Explanatory variables are as follows: “</w:t>
        </w:r>
        <w:proofErr w:type="spellStart"/>
        <w:r w:rsidR="00194CB6">
          <w:rPr>
            <w:rFonts w:ascii="Times New Roman" w:eastAsia="Times New Roman" w:hAnsi="Times New Roman" w:cs="Times New Roman"/>
            <w:sz w:val="24"/>
            <w:szCs w:val="24"/>
            <w:lang w:eastAsia="en-IN" w:bidi="hi-IN"/>
          </w:rPr>
          <w:t>stdBC</w:t>
        </w:r>
        <w:proofErr w:type="spellEnd"/>
        <w:r w:rsidR="00194CB6">
          <w:rPr>
            <w:rFonts w:ascii="Times New Roman" w:eastAsia="Times New Roman" w:hAnsi="Times New Roman" w:cs="Times New Roman"/>
            <w:sz w:val="24"/>
            <w:szCs w:val="24"/>
            <w:lang w:eastAsia="en-IN" w:bidi="hi-IN"/>
          </w:rPr>
          <w:t>” is a standardised binary variable for habitat suitability</w:t>
        </w:r>
      </w:ins>
      <w:ins w:id="307" w:author="David Borchers" w:date="2017-05-19T16:30:00Z">
        <w:r w:rsidR="00381E6C">
          <w:rPr>
            <w:rFonts w:ascii="Times New Roman" w:eastAsia="Times New Roman" w:hAnsi="Times New Roman" w:cs="Times New Roman"/>
            <w:sz w:val="24"/>
            <w:szCs w:val="24"/>
            <w:lang w:eastAsia="en-IN" w:bidi="hi-IN"/>
          </w:rPr>
          <w:t>;</w:t>
        </w:r>
      </w:ins>
      <w:ins w:id="308" w:author="David Borchers" w:date="2017-05-19T16:29:00Z">
        <w:r w:rsidR="00194CB6">
          <w:rPr>
            <w:rFonts w:ascii="Times New Roman" w:eastAsia="Times New Roman" w:hAnsi="Times New Roman" w:cs="Times New Roman"/>
            <w:sz w:val="24"/>
            <w:szCs w:val="24"/>
            <w:lang w:eastAsia="en-IN" w:bidi="hi-IN"/>
          </w:rPr>
          <w:t xml:space="preserve"> </w:t>
        </w:r>
      </w:ins>
      <w:ins w:id="309" w:author="David Borchers" w:date="2017-05-19T16:30:00Z">
        <w:r w:rsidR="00194CB6">
          <w:rPr>
            <w:rFonts w:ascii="Times New Roman" w:eastAsia="Times New Roman" w:hAnsi="Times New Roman" w:cs="Times New Roman"/>
            <w:sz w:val="24"/>
            <w:szCs w:val="24"/>
            <w:lang w:eastAsia="en-IN" w:bidi="hi-IN"/>
          </w:rPr>
          <w:t>“</w:t>
        </w:r>
        <w:proofErr w:type="spellStart"/>
        <w:r w:rsidR="00194CB6">
          <w:rPr>
            <w:rFonts w:ascii="Times New Roman" w:eastAsia="Times New Roman" w:hAnsi="Times New Roman" w:cs="Times New Roman"/>
            <w:sz w:val="24"/>
            <w:szCs w:val="24"/>
            <w:lang w:eastAsia="en-IN" w:bidi="hi-IN"/>
          </w:rPr>
          <w:t>stdGC</w:t>
        </w:r>
        <w:proofErr w:type="spellEnd"/>
        <w:r w:rsidR="00194CB6">
          <w:rPr>
            <w:rFonts w:ascii="Times New Roman" w:eastAsia="Times New Roman" w:hAnsi="Times New Roman" w:cs="Times New Roman"/>
            <w:sz w:val="24"/>
            <w:szCs w:val="24"/>
            <w:lang w:eastAsia="en-IN" w:bidi="hi-IN"/>
          </w:rPr>
          <w:t>” is a standardised continuous variable quantifying terrain ruggedness; “</w:t>
        </w:r>
        <w:commentRangeStart w:id="310"/>
        <w:proofErr w:type="spellStart"/>
        <w:r w:rsidR="00194CB6">
          <w:rPr>
            <w:rFonts w:ascii="Times New Roman" w:eastAsia="Times New Roman" w:hAnsi="Times New Roman" w:cs="Times New Roman"/>
            <w:sz w:val="24"/>
            <w:szCs w:val="24"/>
            <w:lang w:eastAsia="en-IN" w:bidi="hi-IN"/>
          </w:rPr>
          <w:t>Topo</w:t>
        </w:r>
        <w:proofErr w:type="spellEnd"/>
        <w:r w:rsidR="00194CB6">
          <w:rPr>
            <w:rFonts w:ascii="Times New Roman" w:eastAsia="Times New Roman" w:hAnsi="Times New Roman" w:cs="Times New Roman"/>
            <w:sz w:val="24"/>
            <w:szCs w:val="24"/>
            <w:lang w:eastAsia="en-IN" w:bidi="hi-IN"/>
          </w:rPr>
          <w:t xml:space="preserve">” is </w:t>
        </w:r>
      </w:ins>
      <w:ins w:id="311" w:author="David Borchers" w:date="2017-05-23T10:32:00Z">
        <w:r w:rsidR="00F23F1C">
          <w:rPr>
            <w:rFonts w:ascii="Times New Roman" w:eastAsia="Times New Roman" w:hAnsi="Times New Roman" w:cs="Times New Roman"/>
            <w:sz w:val="24"/>
            <w:szCs w:val="24"/>
            <w:lang w:eastAsia="en-IN" w:bidi="hi-IN"/>
          </w:rPr>
          <w:t xml:space="preserve">a </w:t>
        </w:r>
      </w:ins>
      <w:ins w:id="312" w:author="David Borchers" w:date="2017-05-19T16:30:00Z">
        <w:del w:id="313" w:author="Koustubh Sharma" w:date="2017-05-22T17:59:00Z">
          <w:r w:rsidR="00194CB6" w:rsidDel="00AE3F45">
            <w:rPr>
              <w:rFonts w:ascii="Times New Roman" w:eastAsia="Times New Roman" w:hAnsi="Times New Roman" w:cs="Times New Roman"/>
              <w:sz w:val="24"/>
              <w:szCs w:val="24"/>
              <w:lang w:eastAsia="en-IN" w:bidi="hi-IN"/>
            </w:rPr>
            <w:delText>elevation</w:delText>
          </w:r>
        </w:del>
      </w:ins>
      <w:commentRangeEnd w:id="310"/>
      <w:ins w:id="314" w:author="David Borchers" w:date="2017-05-19T16:31:00Z">
        <w:del w:id="315" w:author="Koustubh Sharma" w:date="2017-05-22T17:59:00Z">
          <w:r w:rsidR="00194CB6" w:rsidDel="00AE3F45">
            <w:rPr>
              <w:rStyle w:val="CommentReference"/>
            </w:rPr>
            <w:commentReference w:id="310"/>
          </w:r>
        </w:del>
      </w:ins>
      <w:ins w:id="316" w:author="Koustubh Sharma" w:date="2017-05-22T17:59:00Z">
        <w:r w:rsidR="00AE3F45">
          <w:rPr>
            <w:rFonts w:ascii="Times New Roman" w:eastAsia="Times New Roman" w:hAnsi="Times New Roman" w:cs="Times New Roman"/>
            <w:sz w:val="24"/>
            <w:szCs w:val="24"/>
            <w:lang w:eastAsia="en-IN" w:bidi="hi-IN"/>
          </w:rPr>
          <w:t>topography</w:t>
        </w:r>
      </w:ins>
      <w:ins w:id="317" w:author="David Borchers" w:date="2017-05-23T10:32:00Z">
        <w:r w:rsidR="00F23F1C">
          <w:rPr>
            <w:rFonts w:ascii="Times New Roman" w:eastAsia="Times New Roman" w:hAnsi="Times New Roman" w:cs="Times New Roman"/>
            <w:sz w:val="24"/>
            <w:szCs w:val="24"/>
            <w:lang w:eastAsia="en-IN" w:bidi="hi-IN"/>
          </w:rPr>
          <w:t xml:space="preserve"> factor with levels</w:t>
        </w:r>
      </w:ins>
      <w:ins w:id="318" w:author="Koustubh Sharma" w:date="2017-05-22T17:59:00Z">
        <w:del w:id="319" w:author="David Borchers" w:date="2017-05-23T10:32:00Z">
          <w:r w:rsidR="00AE3F45" w:rsidDel="00F23F1C">
            <w:rPr>
              <w:rFonts w:ascii="Times New Roman" w:eastAsia="Times New Roman" w:hAnsi="Times New Roman" w:cs="Times New Roman"/>
              <w:sz w:val="24"/>
              <w:szCs w:val="24"/>
              <w:lang w:eastAsia="en-IN" w:bidi="hi-IN"/>
            </w:rPr>
            <w:delText>, defined as</w:delText>
          </w:r>
        </w:del>
        <w:r w:rsidR="00AE3F45">
          <w:rPr>
            <w:rFonts w:ascii="Times New Roman" w:eastAsia="Times New Roman" w:hAnsi="Times New Roman" w:cs="Times New Roman"/>
            <w:sz w:val="24"/>
            <w:szCs w:val="24"/>
            <w:lang w:eastAsia="en-IN" w:bidi="hi-IN"/>
          </w:rPr>
          <w:t xml:space="preserve"> </w:t>
        </w:r>
      </w:ins>
      <w:ins w:id="320" w:author="David Borchers" w:date="2017-05-23T10:32:00Z">
        <w:r w:rsidR="00F23F1C">
          <w:rPr>
            <w:rFonts w:ascii="Times New Roman" w:eastAsia="Times New Roman" w:hAnsi="Times New Roman" w:cs="Times New Roman"/>
            <w:sz w:val="24"/>
            <w:szCs w:val="24"/>
            <w:lang w:eastAsia="en-IN" w:bidi="hi-IN"/>
          </w:rPr>
          <w:t>“</w:t>
        </w:r>
      </w:ins>
      <w:ins w:id="321" w:author="Koustubh Sharma" w:date="2017-05-22T17:59:00Z">
        <w:r w:rsidR="00AE3F45">
          <w:rPr>
            <w:rFonts w:ascii="Times New Roman" w:eastAsia="Times New Roman" w:hAnsi="Times New Roman" w:cs="Times New Roman"/>
            <w:sz w:val="24"/>
            <w:szCs w:val="24"/>
            <w:lang w:eastAsia="en-IN" w:bidi="hi-IN"/>
          </w:rPr>
          <w:t>canyon</w:t>
        </w:r>
      </w:ins>
      <w:ins w:id="322" w:author="David Borchers" w:date="2017-05-23T10:32:00Z">
        <w:r w:rsidR="00F23F1C">
          <w:rPr>
            <w:rFonts w:ascii="Times New Roman" w:eastAsia="Times New Roman" w:hAnsi="Times New Roman" w:cs="Times New Roman"/>
            <w:sz w:val="24"/>
            <w:szCs w:val="24"/>
            <w:lang w:eastAsia="en-IN" w:bidi="hi-IN"/>
          </w:rPr>
          <w:t>”</w:t>
        </w:r>
      </w:ins>
      <w:ins w:id="323" w:author="Koustubh Sharma" w:date="2017-05-22T17:59:00Z">
        <w:r w:rsidR="00AE3F45">
          <w:rPr>
            <w:rFonts w:ascii="Times New Roman" w:eastAsia="Times New Roman" w:hAnsi="Times New Roman" w:cs="Times New Roman"/>
            <w:sz w:val="24"/>
            <w:szCs w:val="24"/>
            <w:lang w:eastAsia="en-IN" w:bidi="hi-IN"/>
          </w:rPr>
          <w:t xml:space="preserve">, </w:t>
        </w:r>
      </w:ins>
      <w:ins w:id="324" w:author="David Borchers" w:date="2017-05-23T10:32:00Z">
        <w:r w:rsidR="00F23F1C">
          <w:rPr>
            <w:rFonts w:ascii="Times New Roman" w:eastAsia="Times New Roman" w:hAnsi="Times New Roman" w:cs="Times New Roman"/>
            <w:sz w:val="24"/>
            <w:szCs w:val="24"/>
            <w:lang w:eastAsia="en-IN" w:bidi="hi-IN"/>
          </w:rPr>
          <w:t>“</w:t>
        </w:r>
      </w:ins>
      <w:ins w:id="325" w:author="Koustubh Sharma" w:date="2017-05-22T17:59:00Z">
        <w:r w:rsidR="00AE3F45">
          <w:rPr>
            <w:rFonts w:ascii="Times New Roman" w:eastAsia="Times New Roman" w:hAnsi="Times New Roman" w:cs="Times New Roman"/>
            <w:sz w:val="24"/>
            <w:szCs w:val="24"/>
            <w:lang w:eastAsia="en-IN" w:bidi="hi-IN"/>
          </w:rPr>
          <w:t>ridgeline</w:t>
        </w:r>
      </w:ins>
      <w:ins w:id="326" w:author="David Borchers" w:date="2017-05-23T10:32:00Z">
        <w:r w:rsidR="00F23F1C">
          <w:rPr>
            <w:rFonts w:ascii="Times New Roman" w:eastAsia="Times New Roman" w:hAnsi="Times New Roman" w:cs="Times New Roman"/>
            <w:sz w:val="24"/>
            <w:szCs w:val="24"/>
            <w:lang w:eastAsia="en-IN" w:bidi="hi-IN"/>
          </w:rPr>
          <w:t>”</w:t>
        </w:r>
      </w:ins>
      <w:ins w:id="327" w:author="Koustubh Sharma" w:date="2017-05-22T17:59:00Z">
        <w:r w:rsidR="00AE3F45">
          <w:rPr>
            <w:rFonts w:ascii="Times New Roman" w:eastAsia="Times New Roman" w:hAnsi="Times New Roman" w:cs="Times New Roman"/>
            <w:sz w:val="24"/>
            <w:szCs w:val="24"/>
            <w:lang w:eastAsia="en-IN" w:bidi="hi-IN"/>
          </w:rPr>
          <w:t xml:space="preserve"> and </w:t>
        </w:r>
      </w:ins>
      <w:ins w:id="328" w:author="David Borchers" w:date="2017-05-23T10:32:00Z">
        <w:r w:rsidR="00F23F1C">
          <w:rPr>
            <w:rFonts w:ascii="Times New Roman" w:eastAsia="Times New Roman" w:hAnsi="Times New Roman" w:cs="Times New Roman"/>
            <w:sz w:val="24"/>
            <w:szCs w:val="24"/>
            <w:lang w:eastAsia="en-IN" w:bidi="hi-IN"/>
          </w:rPr>
          <w:t>“</w:t>
        </w:r>
      </w:ins>
      <w:ins w:id="329" w:author="Koustubh Sharma" w:date="2017-05-22T17:59:00Z">
        <w:r w:rsidR="00AE3F45">
          <w:rPr>
            <w:rFonts w:ascii="Times New Roman" w:eastAsia="Times New Roman" w:hAnsi="Times New Roman" w:cs="Times New Roman"/>
            <w:sz w:val="24"/>
            <w:szCs w:val="24"/>
            <w:lang w:eastAsia="en-IN" w:bidi="hi-IN"/>
          </w:rPr>
          <w:t>steppe</w:t>
        </w:r>
      </w:ins>
      <w:ins w:id="330" w:author="David Borchers" w:date="2017-05-23T10:32:00Z">
        <w:r w:rsidR="00F23F1C">
          <w:rPr>
            <w:rFonts w:ascii="Times New Roman" w:eastAsia="Times New Roman" w:hAnsi="Times New Roman" w:cs="Times New Roman"/>
            <w:sz w:val="24"/>
            <w:szCs w:val="24"/>
            <w:lang w:eastAsia="en-IN" w:bidi="hi-IN"/>
          </w:rPr>
          <w:t>”</w:t>
        </w:r>
      </w:ins>
      <w:ins w:id="331" w:author="David Borchers" w:date="2017-05-19T16:30:00Z">
        <w:r w:rsidR="00194CB6">
          <w:rPr>
            <w:rFonts w:ascii="Times New Roman" w:eastAsia="Times New Roman" w:hAnsi="Times New Roman" w:cs="Times New Roman"/>
            <w:sz w:val="24"/>
            <w:szCs w:val="24"/>
            <w:lang w:eastAsia="en-IN" w:bidi="hi-IN"/>
          </w:rPr>
          <w:t xml:space="preserve">; “Water is a binary variable indicating whether or not a camera was within 50m of a water source; </w:t>
        </w:r>
      </w:ins>
      <w:ins w:id="332" w:author="David Borchers" w:date="2017-05-19T16:31:00Z">
        <w:r w:rsidR="00194CB6">
          <w:rPr>
            <w:rFonts w:ascii="Times New Roman" w:eastAsia="Times New Roman" w:hAnsi="Times New Roman" w:cs="Times New Roman"/>
            <w:sz w:val="24"/>
            <w:szCs w:val="24"/>
            <w:lang w:eastAsia="en-IN" w:bidi="hi-IN"/>
          </w:rPr>
          <w:t>“</w:t>
        </w:r>
      </w:ins>
      <w:proofErr w:type="spellStart"/>
      <w:ins w:id="333" w:author="David Borchers" w:date="2017-05-19T16:30:00Z">
        <w:r w:rsidR="00194CB6">
          <w:rPr>
            <w:rFonts w:ascii="Times New Roman" w:eastAsia="Times New Roman" w:hAnsi="Times New Roman" w:cs="Times New Roman"/>
            <w:sz w:val="24"/>
            <w:szCs w:val="24"/>
            <w:lang w:eastAsia="en-IN" w:bidi="hi-IN"/>
          </w:rPr>
          <w:t>sfac</w:t>
        </w:r>
      </w:ins>
      <w:proofErr w:type="spellEnd"/>
      <w:ins w:id="334" w:author="David Borchers" w:date="2017-05-19T16:31:00Z">
        <w:r w:rsidR="00194CB6">
          <w:rPr>
            <w:rFonts w:ascii="Times New Roman" w:eastAsia="Times New Roman" w:hAnsi="Times New Roman" w:cs="Times New Roman"/>
            <w:sz w:val="24"/>
            <w:szCs w:val="24"/>
            <w:lang w:eastAsia="en-IN" w:bidi="hi-IN"/>
          </w:rPr>
          <w:t>”</w:t>
        </w:r>
      </w:ins>
      <w:ins w:id="335" w:author="David Borchers" w:date="2017-05-19T16:30:00Z">
        <w:r w:rsidR="00194CB6">
          <w:rPr>
            <w:rFonts w:ascii="Times New Roman" w:eastAsia="Times New Roman" w:hAnsi="Times New Roman" w:cs="Times New Roman"/>
            <w:sz w:val="24"/>
            <w:szCs w:val="24"/>
            <w:lang w:eastAsia="en-IN" w:bidi="hi-IN"/>
          </w:rPr>
          <w:t xml:space="preserve"> is a factor </w:t>
        </w:r>
      </w:ins>
      <w:ins w:id="336" w:author="David Borchers" w:date="2017-05-19T16:31:00Z">
        <w:r w:rsidR="00194CB6">
          <w:rPr>
            <w:rFonts w:ascii="Times New Roman" w:eastAsia="Times New Roman" w:hAnsi="Times New Roman" w:cs="Times New Roman"/>
            <w:sz w:val="24"/>
            <w:szCs w:val="24"/>
            <w:lang w:eastAsia="en-IN" w:bidi="hi-IN"/>
          </w:rPr>
          <w:t>variable ind</w:t>
        </w:r>
      </w:ins>
      <w:ins w:id="337" w:author="David Borchers" w:date="2017-05-19T16:32:00Z">
        <w:r w:rsidR="00194CB6">
          <w:rPr>
            <w:rFonts w:ascii="Times New Roman" w:eastAsia="Times New Roman" w:hAnsi="Times New Roman" w:cs="Times New Roman"/>
            <w:sz w:val="24"/>
            <w:szCs w:val="24"/>
            <w:lang w:eastAsia="en-IN" w:bidi="hi-IN"/>
          </w:rPr>
          <w:t>exing</w:t>
        </w:r>
      </w:ins>
      <w:ins w:id="338" w:author="David Borchers" w:date="2017-05-19T16:31:00Z">
        <w:r w:rsidR="00194CB6">
          <w:rPr>
            <w:rFonts w:ascii="Times New Roman" w:eastAsia="Times New Roman" w:hAnsi="Times New Roman" w:cs="Times New Roman"/>
            <w:sz w:val="24"/>
            <w:szCs w:val="24"/>
            <w:lang w:eastAsia="en-IN" w:bidi="hi-IN"/>
          </w:rPr>
          <w:t xml:space="preserve"> site; </w:t>
        </w:r>
      </w:ins>
      <w:ins w:id="339" w:author="David Borchers" w:date="2017-05-19T16:32:00Z">
        <w:r w:rsidR="00194CB6">
          <w:rPr>
            <w:rFonts w:ascii="Times New Roman" w:eastAsia="Times New Roman" w:hAnsi="Times New Roman" w:cs="Times New Roman"/>
            <w:sz w:val="24"/>
            <w:szCs w:val="24"/>
            <w:lang w:eastAsia="en-IN" w:bidi="hi-IN"/>
          </w:rPr>
          <w:t>“</w:t>
        </w:r>
        <w:proofErr w:type="spellStart"/>
        <w:r w:rsidR="00194CB6">
          <w:rPr>
            <w:rFonts w:ascii="Times New Roman" w:eastAsia="Times New Roman" w:hAnsi="Times New Roman" w:cs="Times New Roman"/>
            <w:sz w:val="24"/>
            <w:szCs w:val="24"/>
            <w:lang w:eastAsia="en-IN" w:bidi="hi-IN"/>
          </w:rPr>
          <w:t>noneuc</w:t>
        </w:r>
        <w:proofErr w:type="spellEnd"/>
        <w:r w:rsidR="00194CB6">
          <w:rPr>
            <w:rFonts w:ascii="Times New Roman" w:eastAsia="Times New Roman" w:hAnsi="Times New Roman" w:cs="Times New Roman"/>
            <w:sz w:val="24"/>
            <w:szCs w:val="24"/>
            <w:lang w:eastAsia="en-IN" w:bidi="hi-IN"/>
          </w:rPr>
          <w:t xml:space="preserve">” is </w:t>
        </w:r>
      </w:ins>
      <w:ins w:id="340" w:author="David Borchers" w:date="2017-05-19T16:33:00Z">
        <w:r w:rsidR="00194CB6">
          <w:rPr>
            <w:rFonts w:ascii="Times New Roman" w:eastAsia="Times New Roman" w:hAnsi="Times New Roman" w:cs="Times New Roman"/>
            <w:sz w:val="24"/>
            <w:szCs w:val="24"/>
            <w:lang w:eastAsia="en-IN" w:bidi="hi-IN"/>
          </w:rPr>
          <w:t>described in</w:t>
        </w:r>
      </w:ins>
      <w:ins w:id="341" w:author="David Borchers" w:date="2017-05-19T16:32:00Z">
        <w:r w:rsidR="00194CB6">
          <w:rPr>
            <w:rFonts w:ascii="Times New Roman" w:eastAsia="Times New Roman" w:hAnsi="Times New Roman" w:cs="Times New Roman"/>
            <w:sz w:val="24"/>
            <w:szCs w:val="24"/>
            <w:lang w:eastAsia="en-IN" w:bidi="hi-IN"/>
          </w:rPr>
          <w:t xml:space="preserve"> Equation</w:t>
        </w:r>
      </w:ins>
      <w:ins w:id="342" w:author="David Borchers" w:date="2017-05-19T16:33:00Z">
        <w:r w:rsidR="00194CB6">
          <w:rPr>
            <w:rFonts w:ascii="Times New Roman" w:eastAsia="Times New Roman" w:hAnsi="Times New Roman" w:cs="Times New Roman"/>
            <w:sz w:val="24"/>
            <w:szCs w:val="24"/>
            <w:lang w:eastAsia="en-IN" w:bidi="hi-IN"/>
          </w:rPr>
          <w:t>s</w:t>
        </w:r>
      </w:ins>
      <w:ins w:id="343" w:author="David Borchers" w:date="2017-05-19T16:32:00Z">
        <w:r w:rsidR="00194CB6">
          <w:rPr>
            <w:rFonts w:ascii="Times New Roman" w:eastAsia="Times New Roman" w:hAnsi="Times New Roman" w:cs="Times New Roman"/>
            <w:sz w:val="24"/>
            <w:szCs w:val="24"/>
            <w:lang w:eastAsia="en-IN" w:bidi="hi-IN"/>
          </w:rPr>
          <w:t xml:space="preserve"> (4)</w:t>
        </w:r>
      </w:ins>
      <w:ins w:id="344" w:author="David Borchers" w:date="2017-05-19T16:33:00Z">
        <w:r w:rsidR="00194CB6">
          <w:rPr>
            <w:rFonts w:ascii="Times New Roman" w:eastAsia="Times New Roman" w:hAnsi="Times New Roman" w:cs="Times New Roman"/>
            <w:sz w:val="24"/>
            <w:szCs w:val="24"/>
            <w:lang w:eastAsia="en-IN" w:bidi="hi-IN"/>
          </w:rPr>
          <w:t xml:space="preserve"> to (6)</w:t>
        </w:r>
      </w:ins>
      <w:ins w:id="345" w:author="David Borchers" w:date="2017-05-19T16:32:00Z">
        <w:r w:rsidR="00194CB6">
          <w:rPr>
            <w:rFonts w:ascii="Times New Roman" w:eastAsia="Times New Roman" w:hAnsi="Times New Roman" w:cs="Times New Roman"/>
            <w:sz w:val="24"/>
            <w:szCs w:val="24"/>
            <w:lang w:eastAsia="en-IN" w:bidi="hi-IN"/>
          </w:rPr>
          <w:t>.</w:t>
        </w:r>
      </w:ins>
    </w:p>
    <w:tbl>
      <w:tblPr>
        <w:tblStyle w:val="TableGrid"/>
        <w:tblW w:w="9024" w:type="dxa"/>
        <w:tblLook w:val="04A0" w:firstRow="1" w:lastRow="0" w:firstColumn="1" w:lastColumn="0" w:noHBand="0" w:noVBand="1"/>
      </w:tblPr>
      <w:tblGrid>
        <w:gridCol w:w="995"/>
        <w:gridCol w:w="3163"/>
        <w:gridCol w:w="639"/>
        <w:gridCol w:w="1161"/>
        <w:gridCol w:w="1053"/>
        <w:gridCol w:w="1053"/>
        <w:gridCol w:w="960"/>
      </w:tblGrid>
      <w:tr w:rsidR="00D4256D" w:rsidRPr="00537357" w14:paraId="07E7AB65" w14:textId="77777777" w:rsidTr="005173EF">
        <w:trPr>
          <w:trHeight w:val="300"/>
        </w:trPr>
        <w:tc>
          <w:tcPr>
            <w:tcW w:w="995" w:type="dxa"/>
            <w:noWrap/>
            <w:hideMark/>
          </w:tcPr>
          <w:p w14:paraId="17D49E9A"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Site</w:t>
            </w:r>
          </w:p>
        </w:tc>
        <w:tc>
          <w:tcPr>
            <w:tcW w:w="3163" w:type="dxa"/>
            <w:noWrap/>
            <w:hideMark/>
          </w:tcPr>
          <w:p w14:paraId="52D53CDB" w14:textId="77777777" w:rsidR="00D4256D" w:rsidRPr="00537357" w:rsidRDefault="00D4256D" w:rsidP="005173EF">
            <w:pPr>
              <w:rPr>
                <w:rFonts w:ascii="Calibri" w:eastAsia="Times New Roman" w:hAnsi="Calibri" w:cs="Calibri"/>
                <w:b/>
                <w:bCs/>
                <w:color w:val="000000"/>
                <w:lang w:eastAsia="en-IN" w:bidi="hi-IN"/>
              </w:rPr>
            </w:pPr>
            <w:r w:rsidRPr="00537357">
              <w:rPr>
                <w:rFonts w:ascii="Calibri" w:eastAsia="Times New Roman" w:hAnsi="Calibri" w:cs="Calibri"/>
                <w:b/>
                <w:bCs/>
                <w:color w:val="000000"/>
                <w:lang w:eastAsia="en-IN" w:bidi="hi-IN"/>
              </w:rPr>
              <w:t>Model</w:t>
            </w:r>
          </w:p>
        </w:tc>
        <w:tc>
          <w:tcPr>
            <w:tcW w:w="639" w:type="dxa"/>
            <w:noWrap/>
            <w:hideMark/>
          </w:tcPr>
          <w:p w14:paraId="598C7F44"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npar</w:t>
            </w:r>
            <w:proofErr w:type="spellEnd"/>
          </w:p>
        </w:tc>
        <w:tc>
          <w:tcPr>
            <w:tcW w:w="1161" w:type="dxa"/>
            <w:noWrap/>
            <w:hideMark/>
          </w:tcPr>
          <w:p w14:paraId="7DFB2825"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logLik</w:t>
            </w:r>
            <w:proofErr w:type="spellEnd"/>
          </w:p>
        </w:tc>
        <w:tc>
          <w:tcPr>
            <w:tcW w:w="1053" w:type="dxa"/>
            <w:noWrap/>
            <w:hideMark/>
          </w:tcPr>
          <w:p w14:paraId="2740087B"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
            </w:r>
            <w:proofErr w:type="spellEnd"/>
          </w:p>
        </w:tc>
        <w:tc>
          <w:tcPr>
            <w:tcW w:w="1053" w:type="dxa"/>
            <w:noWrap/>
            <w:hideMark/>
          </w:tcPr>
          <w:p w14:paraId="5E922608"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dAICc</w:t>
            </w:r>
            <w:proofErr w:type="spellEnd"/>
          </w:p>
        </w:tc>
        <w:tc>
          <w:tcPr>
            <w:tcW w:w="960" w:type="dxa"/>
            <w:noWrap/>
            <w:hideMark/>
          </w:tcPr>
          <w:p w14:paraId="27C9E875" w14:textId="77777777" w:rsidR="00D4256D" w:rsidRPr="00537357" w:rsidRDefault="00D4256D" w:rsidP="005173EF">
            <w:pPr>
              <w:rPr>
                <w:rFonts w:ascii="Calibri" w:eastAsia="Times New Roman" w:hAnsi="Calibri" w:cs="Calibri"/>
                <w:b/>
                <w:bCs/>
                <w:color w:val="000000"/>
                <w:lang w:eastAsia="en-IN" w:bidi="hi-IN"/>
              </w:rPr>
            </w:pPr>
            <w:proofErr w:type="spellStart"/>
            <w:r w:rsidRPr="00537357">
              <w:rPr>
                <w:rFonts w:ascii="Calibri" w:eastAsia="Times New Roman" w:hAnsi="Calibri" w:cs="Calibri"/>
                <w:b/>
                <w:bCs/>
                <w:color w:val="000000"/>
                <w:lang w:eastAsia="en-IN" w:bidi="hi-IN"/>
              </w:rPr>
              <w:t>AICcwt</w:t>
            </w:r>
            <w:proofErr w:type="spellEnd"/>
          </w:p>
        </w:tc>
      </w:tr>
      <w:tr w:rsidR="00D4256D" w:rsidRPr="00537357" w14:paraId="216565AE" w14:textId="77777777" w:rsidTr="005173EF">
        <w:trPr>
          <w:trHeight w:val="300"/>
        </w:trPr>
        <w:tc>
          <w:tcPr>
            <w:tcW w:w="995" w:type="dxa"/>
            <w:vMerge w:val="restart"/>
            <w:noWrap/>
            <w:hideMark/>
          </w:tcPr>
          <w:p w14:paraId="5DA701D4"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Noyon</w:t>
            </w:r>
            <w:proofErr w:type="spellEnd"/>
          </w:p>
        </w:tc>
        <w:tc>
          <w:tcPr>
            <w:tcW w:w="3163" w:type="dxa"/>
            <w:noWrap/>
            <w:vAlign w:val="bottom"/>
          </w:tcPr>
          <w:p w14:paraId="6AFE0E6F"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F7CB22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DCB8FD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-176.064</w:t>
            </w:r>
          </w:p>
        </w:tc>
        <w:tc>
          <w:tcPr>
            <w:tcW w:w="1053" w:type="dxa"/>
            <w:noWrap/>
            <w:vAlign w:val="bottom"/>
          </w:tcPr>
          <w:p w14:paraId="655AB0E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369.628</w:t>
            </w:r>
          </w:p>
        </w:tc>
        <w:tc>
          <w:tcPr>
            <w:tcW w:w="1053" w:type="dxa"/>
            <w:noWrap/>
            <w:vAlign w:val="bottom"/>
          </w:tcPr>
          <w:p w14:paraId="634180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62F663F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0.9515</w:t>
            </w:r>
          </w:p>
        </w:tc>
      </w:tr>
      <w:tr w:rsidR="00D4256D" w:rsidRPr="00537357" w14:paraId="16221F76" w14:textId="77777777" w:rsidTr="005173EF">
        <w:trPr>
          <w:trHeight w:val="300"/>
        </w:trPr>
        <w:tc>
          <w:tcPr>
            <w:tcW w:w="995" w:type="dxa"/>
            <w:vMerge/>
            <w:noWrap/>
            <w:hideMark/>
          </w:tcPr>
          <w:p w14:paraId="49FA761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8920F54"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0662C65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16607DC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-172.364</w:t>
            </w:r>
          </w:p>
        </w:tc>
        <w:tc>
          <w:tcPr>
            <w:tcW w:w="1053" w:type="dxa"/>
            <w:noWrap/>
            <w:vAlign w:val="bottom"/>
          </w:tcPr>
          <w:p w14:paraId="0EC62AA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377.395</w:t>
            </w:r>
          </w:p>
        </w:tc>
        <w:tc>
          <w:tcPr>
            <w:tcW w:w="1053" w:type="dxa"/>
            <w:noWrap/>
            <w:vAlign w:val="bottom"/>
          </w:tcPr>
          <w:p w14:paraId="635E85E8"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7.767</w:t>
            </w:r>
          </w:p>
        </w:tc>
        <w:tc>
          <w:tcPr>
            <w:tcW w:w="960" w:type="dxa"/>
            <w:noWrap/>
            <w:vAlign w:val="bottom"/>
          </w:tcPr>
          <w:p w14:paraId="3C43F53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0.0196</w:t>
            </w:r>
          </w:p>
        </w:tc>
      </w:tr>
      <w:tr w:rsidR="00D4256D" w:rsidRPr="00537357" w14:paraId="4E653152" w14:textId="77777777" w:rsidTr="005173EF">
        <w:trPr>
          <w:trHeight w:val="300"/>
        </w:trPr>
        <w:tc>
          <w:tcPr>
            <w:tcW w:w="995" w:type="dxa"/>
            <w:vMerge/>
            <w:noWrap/>
          </w:tcPr>
          <w:p w14:paraId="361DB05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2C037FA2"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w:t>
            </w:r>
            <w:proofErr w:type="spellStart"/>
            <w:r>
              <w:rPr>
                <w:rFonts w:ascii="Calibri" w:hAnsi="Calibri" w:cs="Calibri"/>
                <w:color w:val="000000"/>
              </w:rPr>
              <w:t>sigma~stdRgd</w:t>
            </w:r>
            <w:proofErr w:type="spellEnd"/>
          </w:p>
        </w:tc>
        <w:tc>
          <w:tcPr>
            <w:tcW w:w="639" w:type="dxa"/>
            <w:noWrap/>
            <w:vAlign w:val="bottom"/>
          </w:tcPr>
          <w:p w14:paraId="1D4424E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5A48442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-180.354</w:t>
            </w:r>
          </w:p>
        </w:tc>
        <w:tc>
          <w:tcPr>
            <w:tcW w:w="1053" w:type="dxa"/>
            <w:noWrap/>
            <w:vAlign w:val="bottom"/>
          </w:tcPr>
          <w:p w14:paraId="216A5EC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378.207</w:t>
            </w:r>
          </w:p>
        </w:tc>
        <w:tc>
          <w:tcPr>
            <w:tcW w:w="1053" w:type="dxa"/>
            <w:noWrap/>
            <w:vAlign w:val="bottom"/>
          </w:tcPr>
          <w:p w14:paraId="08C312B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8.579</w:t>
            </w:r>
          </w:p>
        </w:tc>
        <w:tc>
          <w:tcPr>
            <w:tcW w:w="960" w:type="dxa"/>
            <w:noWrap/>
            <w:vAlign w:val="bottom"/>
          </w:tcPr>
          <w:p w14:paraId="3EB2048B"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0.013</w:t>
            </w:r>
          </w:p>
        </w:tc>
      </w:tr>
      <w:tr w:rsidR="00D4256D" w:rsidRPr="00537357" w14:paraId="6BB922D7" w14:textId="77777777" w:rsidTr="005173EF">
        <w:trPr>
          <w:trHeight w:val="300"/>
        </w:trPr>
        <w:tc>
          <w:tcPr>
            <w:tcW w:w="995" w:type="dxa"/>
            <w:vMerge/>
            <w:noWrap/>
            <w:hideMark/>
          </w:tcPr>
          <w:p w14:paraId="1B21F50D"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0C2BA89"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noneuc~stdGC</w:t>
            </w:r>
            <w:proofErr w:type="spellEnd"/>
            <w:r>
              <w:rPr>
                <w:rFonts w:ascii="Calibri" w:hAnsi="Calibri" w:cs="Calibri"/>
                <w:color w:val="000000"/>
              </w:rPr>
              <w:t xml:space="preserve"> + </w:t>
            </w:r>
            <w:proofErr w:type="spellStart"/>
            <w:r>
              <w:rPr>
                <w:rFonts w:ascii="Calibri" w:hAnsi="Calibri" w:cs="Calibri"/>
                <w:color w:val="000000"/>
              </w:rPr>
              <w:t>stdBC</w:t>
            </w:r>
            <w:proofErr w:type="spellEnd"/>
            <w:r>
              <w:rPr>
                <w:rFonts w:ascii="Calibri" w:hAnsi="Calibri" w:cs="Calibri"/>
                <w:color w:val="000000"/>
              </w:rPr>
              <w:t xml:space="preserve"> - 1</w:t>
            </w:r>
          </w:p>
        </w:tc>
        <w:tc>
          <w:tcPr>
            <w:tcW w:w="639" w:type="dxa"/>
            <w:noWrap/>
            <w:vAlign w:val="bottom"/>
          </w:tcPr>
          <w:p w14:paraId="497ABFD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051E32B7"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-177.457</w:t>
            </w:r>
          </w:p>
        </w:tc>
        <w:tc>
          <w:tcPr>
            <w:tcW w:w="1053" w:type="dxa"/>
            <w:noWrap/>
            <w:vAlign w:val="bottom"/>
          </w:tcPr>
          <w:p w14:paraId="728C375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378.915</w:t>
            </w:r>
          </w:p>
        </w:tc>
        <w:tc>
          <w:tcPr>
            <w:tcW w:w="1053" w:type="dxa"/>
            <w:noWrap/>
            <w:vAlign w:val="bottom"/>
          </w:tcPr>
          <w:p w14:paraId="08352DC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9.287</w:t>
            </w:r>
          </w:p>
        </w:tc>
        <w:tc>
          <w:tcPr>
            <w:tcW w:w="960" w:type="dxa"/>
            <w:noWrap/>
            <w:vAlign w:val="bottom"/>
          </w:tcPr>
          <w:p w14:paraId="7B28EA8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0.0092</w:t>
            </w:r>
          </w:p>
        </w:tc>
      </w:tr>
      <w:tr w:rsidR="00D4256D" w:rsidRPr="00537357" w14:paraId="1F404F08" w14:textId="77777777" w:rsidTr="005173EF">
        <w:trPr>
          <w:trHeight w:val="300"/>
        </w:trPr>
        <w:tc>
          <w:tcPr>
            <w:tcW w:w="995" w:type="dxa"/>
            <w:vMerge w:val="restart"/>
            <w:noWrap/>
            <w:hideMark/>
          </w:tcPr>
          <w:p w14:paraId="387A7323"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Nemegt</w:t>
            </w:r>
            <w:proofErr w:type="spellEnd"/>
          </w:p>
        </w:tc>
        <w:tc>
          <w:tcPr>
            <w:tcW w:w="3163" w:type="dxa"/>
            <w:noWrap/>
            <w:vAlign w:val="bottom"/>
          </w:tcPr>
          <w:p w14:paraId="4C9FE83F"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2D9D8D4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1040E4B0"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-95.8027</w:t>
            </w:r>
          </w:p>
        </w:tc>
        <w:tc>
          <w:tcPr>
            <w:tcW w:w="1053" w:type="dxa"/>
            <w:noWrap/>
            <w:vAlign w:val="bottom"/>
          </w:tcPr>
          <w:p w14:paraId="2491E0E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217.605</w:t>
            </w:r>
          </w:p>
        </w:tc>
        <w:tc>
          <w:tcPr>
            <w:tcW w:w="1053" w:type="dxa"/>
            <w:noWrap/>
            <w:vAlign w:val="bottom"/>
          </w:tcPr>
          <w:p w14:paraId="0B6D8A6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046484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0.9933</w:t>
            </w:r>
          </w:p>
        </w:tc>
      </w:tr>
      <w:tr w:rsidR="00D4256D" w:rsidRPr="00537357" w14:paraId="0F70AFE6" w14:textId="77777777" w:rsidTr="005173EF">
        <w:trPr>
          <w:trHeight w:val="300"/>
        </w:trPr>
        <w:tc>
          <w:tcPr>
            <w:tcW w:w="995" w:type="dxa"/>
            <w:vMerge/>
            <w:noWrap/>
          </w:tcPr>
          <w:p w14:paraId="0124B123"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77AC4D46"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281D742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0CFE26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-104.514</w:t>
            </w:r>
          </w:p>
        </w:tc>
        <w:tc>
          <w:tcPr>
            <w:tcW w:w="1053" w:type="dxa"/>
            <w:noWrap/>
            <w:vAlign w:val="bottom"/>
          </w:tcPr>
          <w:p w14:paraId="0D1151C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227.599</w:t>
            </w:r>
          </w:p>
        </w:tc>
        <w:tc>
          <w:tcPr>
            <w:tcW w:w="1053" w:type="dxa"/>
            <w:noWrap/>
            <w:vAlign w:val="bottom"/>
          </w:tcPr>
          <w:p w14:paraId="6C7A793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9.994</w:t>
            </w:r>
          </w:p>
        </w:tc>
        <w:tc>
          <w:tcPr>
            <w:tcW w:w="960" w:type="dxa"/>
            <w:noWrap/>
            <w:vAlign w:val="bottom"/>
          </w:tcPr>
          <w:p w14:paraId="3189D30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0.0067</w:t>
            </w:r>
          </w:p>
        </w:tc>
      </w:tr>
      <w:tr w:rsidR="00D4256D" w:rsidRPr="00537357" w14:paraId="5ED37957" w14:textId="77777777" w:rsidTr="005173EF">
        <w:trPr>
          <w:trHeight w:val="300"/>
        </w:trPr>
        <w:tc>
          <w:tcPr>
            <w:tcW w:w="995" w:type="dxa"/>
            <w:vMerge/>
            <w:noWrap/>
            <w:hideMark/>
          </w:tcPr>
          <w:p w14:paraId="7118B88F"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5C6D3404"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 xml:space="preserve">D~1 lambda0~1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6471773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w:t>
            </w:r>
          </w:p>
        </w:tc>
        <w:tc>
          <w:tcPr>
            <w:tcW w:w="1161" w:type="dxa"/>
            <w:noWrap/>
            <w:vAlign w:val="bottom"/>
          </w:tcPr>
          <w:p w14:paraId="6FF732D3"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-108.399</w:t>
            </w:r>
          </w:p>
        </w:tc>
        <w:tc>
          <w:tcPr>
            <w:tcW w:w="1053" w:type="dxa"/>
            <w:noWrap/>
            <w:vAlign w:val="bottom"/>
          </w:tcPr>
          <w:p w14:paraId="7965AB2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229.798</w:t>
            </w:r>
          </w:p>
        </w:tc>
        <w:tc>
          <w:tcPr>
            <w:tcW w:w="1053" w:type="dxa"/>
            <w:noWrap/>
            <w:vAlign w:val="bottom"/>
          </w:tcPr>
          <w:p w14:paraId="4C64FE8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12.193</w:t>
            </w:r>
          </w:p>
        </w:tc>
        <w:tc>
          <w:tcPr>
            <w:tcW w:w="960" w:type="dxa"/>
            <w:noWrap/>
            <w:vAlign w:val="bottom"/>
          </w:tcPr>
          <w:p w14:paraId="5985031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994C449" w14:textId="77777777" w:rsidTr="005173EF">
        <w:trPr>
          <w:trHeight w:val="300"/>
        </w:trPr>
        <w:tc>
          <w:tcPr>
            <w:tcW w:w="995" w:type="dxa"/>
            <w:vMerge w:val="restart"/>
            <w:noWrap/>
            <w:hideMark/>
          </w:tcPr>
          <w:p w14:paraId="71E2FA76" w14:textId="77777777" w:rsidR="00D4256D" w:rsidRPr="00537357" w:rsidRDefault="00D4256D" w:rsidP="005173EF">
            <w:pPr>
              <w:rPr>
                <w:rFonts w:ascii="Calibri" w:eastAsia="Times New Roman" w:hAnsi="Calibri" w:cs="Calibri"/>
                <w:color w:val="000000"/>
                <w:lang w:eastAsia="en-IN" w:bidi="hi-IN"/>
              </w:rPr>
            </w:pPr>
            <w:proofErr w:type="spellStart"/>
            <w:r w:rsidRPr="00537357">
              <w:rPr>
                <w:rFonts w:ascii="Calibri" w:eastAsia="Times New Roman" w:hAnsi="Calibri" w:cs="Calibri"/>
                <w:color w:val="000000"/>
                <w:lang w:eastAsia="en-IN" w:bidi="hi-IN"/>
              </w:rPr>
              <w:t>Tost</w:t>
            </w:r>
            <w:proofErr w:type="spellEnd"/>
          </w:p>
        </w:tc>
        <w:tc>
          <w:tcPr>
            <w:tcW w:w="3163" w:type="dxa"/>
            <w:noWrap/>
            <w:vAlign w:val="bottom"/>
          </w:tcPr>
          <w:p w14:paraId="2BAF6460"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lambda0~1 sigma~1 </w:t>
            </w:r>
            <w:proofErr w:type="spellStart"/>
            <w:r>
              <w:rPr>
                <w:rFonts w:ascii="Calibri" w:hAnsi="Calibri" w:cs="Calibri"/>
                <w:color w:val="000000"/>
              </w:rPr>
              <w:t>noneuc~stdBC</w:t>
            </w:r>
            <w:proofErr w:type="spellEnd"/>
            <w:r>
              <w:rPr>
                <w:rFonts w:ascii="Calibri" w:hAnsi="Calibri" w:cs="Calibri"/>
                <w:color w:val="000000"/>
              </w:rPr>
              <w:t xml:space="preserve"> - 1</w:t>
            </w:r>
          </w:p>
        </w:tc>
        <w:tc>
          <w:tcPr>
            <w:tcW w:w="639" w:type="dxa"/>
            <w:noWrap/>
            <w:vAlign w:val="bottom"/>
          </w:tcPr>
          <w:p w14:paraId="02AA72BF"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5</w:t>
            </w:r>
          </w:p>
        </w:tc>
        <w:tc>
          <w:tcPr>
            <w:tcW w:w="1161" w:type="dxa"/>
            <w:noWrap/>
            <w:vAlign w:val="bottom"/>
          </w:tcPr>
          <w:p w14:paraId="6000C1E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-200.298</w:t>
            </w:r>
          </w:p>
        </w:tc>
        <w:tc>
          <w:tcPr>
            <w:tcW w:w="1053" w:type="dxa"/>
            <w:noWrap/>
            <w:vAlign w:val="bottom"/>
          </w:tcPr>
          <w:p w14:paraId="181AD34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418.095</w:t>
            </w:r>
          </w:p>
        </w:tc>
        <w:tc>
          <w:tcPr>
            <w:tcW w:w="1053" w:type="dxa"/>
            <w:noWrap/>
            <w:vAlign w:val="bottom"/>
          </w:tcPr>
          <w:p w14:paraId="5828CD12"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305009CD"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0.9879</w:t>
            </w:r>
          </w:p>
        </w:tc>
      </w:tr>
      <w:tr w:rsidR="00D4256D" w:rsidRPr="00537357" w14:paraId="68F5AD16" w14:textId="77777777" w:rsidTr="005173EF">
        <w:trPr>
          <w:trHeight w:val="300"/>
        </w:trPr>
        <w:tc>
          <w:tcPr>
            <w:tcW w:w="995" w:type="dxa"/>
            <w:vMerge/>
            <w:noWrap/>
            <w:hideMark/>
          </w:tcPr>
          <w:p w14:paraId="2B3ACA96"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097A9A76" w14:textId="77777777" w:rsidR="00D4256D" w:rsidRPr="00537357"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lambda0~Water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F845CA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6</w:t>
            </w:r>
          </w:p>
        </w:tc>
        <w:tc>
          <w:tcPr>
            <w:tcW w:w="1161" w:type="dxa"/>
            <w:noWrap/>
            <w:vAlign w:val="bottom"/>
          </w:tcPr>
          <w:p w14:paraId="53E39749"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-201.45</w:t>
            </w:r>
          </w:p>
        </w:tc>
        <w:tc>
          <w:tcPr>
            <w:tcW w:w="1053" w:type="dxa"/>
            <w:noWrap/>
            <w:vAlign w:val="bottom"/>
          </w:tcPr>
          <w:p w14:paraId="5D2FA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426.9</w:t>
            </w:r>
          </w:p>
        </w:tc>
        <w:tc>
          <w:tcPr>
            <w:tcW w:w="1053" w:type="dxa"/>
            <w:noWrap/>
            <w:vAlign w:val="bottom"/>
          </w:tcPr>
          <w:p w14:paraId="084667D4"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8.805</w:t>
            </w:r>
          </w:p>
        </w:tc>
        <w:tc>
          <w:tcPr>
            <w:tcW w:w="960" w:type="dxa"/>
            <w:noWrap/>
            <w:vAlign w:val="bottom"/>
          </w:tcPr>
          <w:p w14:paraId="1009F481"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0.0121</w:t>
            </w:r>
          </w:p>
        </w:tc>
      </w:tr>
      <w:tr w:rsidR="00D4256D" w:rsidRPr="00537357" w14:paraId="20D5949F" w14:textId="77777777" w:rsidTr="005173EF">
        <w:trPr>
          <w:trHeight w:val="300"/>
        </w:trPr>
        <w:tc>
          <w:tcPr>
            <w:tcW w:w="995" w:type="dxa"/>
            <w:vMerge/>
            <w:noWrap/>
            <w:hideMark/>
          </w:tcPr>
          <w:p w14:paraId="33FE15FC"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359E3B17" w14:textId="77777777" w:rsidR="00D4256D" w:rsidRPr="00537357" w:rsidRDefault="00D4256D" w:rsidP="005173EF">
            <w:pPr>
              <w:rPr>
                <w:rFonts w:ascii="Calibri" w:eastAsia="Times New Roman" w:hAnsi="Calibri" w:cs="Calibri"/>
                <w:color w:val="000000"/>
                <w:sz w:val="18"/>
                <w:szCs w:val="18"/>
                <w:lang w:eastAsia="en-IN" w:bidi="hi-IN"/>
              </w:rPr>
            </w:pPr>
            <w:r>
              <w:rPr>
                <w:rFonts w:ascii="Calibri" w:hAnsi="Calibri" w:cs="Calibri"/>
                <w:color w:val="000000"/>
              </w:rPr>
              <w:t>D~1 lambda0~1 sigma~1</w:t>
            </w:r>
          </w:p>
        </w:tc>
        <w:tc>
          <w:tcPr>
            <w:tcW w:w="639" w:type="dxa"/>
            <w:noWrap/>
            <w:vAlign w:val="bottom"/>
          </w:tcPr>
          <w:p w14:paraId="124DB35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3</w:t>
            </w:r>
          </w:p>
        </w:tc>
        <w:tc>
          <w:tcPr>
            <w:tcW w:w="1161" w:type="dxa"/>
            <w:noWrap/>
            <w:vAlign w:val="bottom"/>
          </w:tcPr>
          <w:p w14:paraId="49E56C6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-210.307</w:t>
            </w:r>
          </w:p>
        </w:tc>
        <w:tc>
          <w:tcPr>
            <w:tcW w:w="1053" w:type="dxa"/>
            <w:noWrap/>
            <w:vAlign w:val="bottom"/>
          </w:tcPr>
          <w:p w14:paraId="017D029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429.014</w:t>
            </w:r>
          </w:p>
        </w:tc>
        <w:tc>
          <w:tcPr>
            <w:tcW w:w="1053" w:type="dxa"/>
            <w:noWrap/>
            <w:vAlign w:val="bottom"/>
          </w:tcPr>
          <w:p w14:paraId="33DA0E4A"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10.919</w:t>
            </w:r>
          </w:p>
        </w:tc>
        <w:tc>
          <w:tcPr>
            <w:tcW w:w="960" w:type="dxa"/>
            <w:noWrap/>
            <w:vAlign w:val="bottom"/>
          </w:tcPr>
          <w:p w14:paraId="4F62EAC6"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r w:rsidR="00D4256D" w:rsidRPr="00537357" w14:paraId="05242843" w14:textId="77777777" w:rsidTr="005173EF">
        <w:trPr>
          <w:trHeight w:val="300"/>
        </w:trPr>
        <w:tc>
          <w:tcPr>
            <w:tcW w:w="995" w:type="dxa"/>
            <w:vMerge w:val="restart"/>
            <w:noWrap/>
          </w:tcPr>
          <w:p w14:paraId="3CB35C19" w14:textId="77777777" w:rsidR="00D4256D" w:rsidRPr="00537357" w:rsidRDefault="00D4256D" w:rsidP="005173EF">
            <w:pPr>
              <w:rPr>
                <w:rFonts w:ascii="Calibri" w:eastAsia="Times New Roman" w:hAnsi="Calibri" w:cs="Calibri"/>
                <w:color w:val="000000"/>
                <w:lang w:eastAsia="en-IN" w:bidi="hi-IN"/>
              </w:rPr>
            </w:pPr>
            <w:r>
              <w:rPr>
                <w:rFonts w:ascii="Calibri" w:eastAsia="Times New Roman" w:hAnsi="Calibri" w:cs="Calibri"/>
                <w:color w:val="000000"/>
                <w:lang w:eastAsia="en-IN" w:bidi="hi-IN"/>
              </w:rPr>
              <w:t>All together</w:t>
            </w:r>
          </w:p>
        </w:tc>
        <w:tc>
          <w:tcPr>
            <w:tcW w:w="3163" w:type="dxa"/>
            <w:noWrap/>
            <w:vAlign w:val="bottom"/>
          </w:tcPr>
          <w:p w14:paraId="47E0F7BC" w14:textId="77777777" w:rsidR="00D4256D" w:rsidRPr="0006154B"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1C8CBA2C"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7</w:t>
            </w:r>
          </w:p>
        </w:tc>
        <w:tc>
          <w:tcPr>
            <w:tcW w:w="1161" w:type="dxa"/>
            <w:noWrap/>
            <w:vAlign w:val="bottom"/>
          </w:tcPr>
          <w:p w14:paraId="5DCED96A"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-498.062</w:t>
            </w:r>
          </w:p>
        </w:tc>
        <w:tc>
          <w:tcPr>
            <w:tcW w:w="1053" w:type="dxa"/>
            <w:noWrap/>
            <w:vAlign w:val="bottom"/>
          </w:tcPr>
          <w:p w14:paraId="63779085"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1013.324</w:t>
            </w:r>
          </w:p>
        </w:tc>
        <w:tc>
          <w:tcPr>
            <w:tcW w:w="1053" w:type="dxa"/>
            <w:noWrap/>
            <w:vAlign w:val="bottom"/>
          </w:tcPr>
          <w:p w14:paraId="7CF0366C"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c>
          <w:tcPr>
            <w:tcW w:w="960" w:type="dxa"/>
            <w:noWrap/>
            <w:vAlign w:val="bottom"/>
          </w:tcPr>
          <w:p w14:paraId="2664D3F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w:t>
            </w:r>
          </w:p>
        </w:tc>
      </w:tr>
      <w:tr w:rsidR="00D4256D" w:rsidRPr="00537357" w14:paraId="7F8D6D51" w14:textId="77777777" w:rsidTr="005173EF">
        <w:trPr>
          <w:trHeight w:val="300"/>
        </w:trPr>
        <w:tc>
          <w:tcPr>
            <w:tcW w:w="995" w:type="dxa"/>
            <w:vMerge/>
            <w:noWrap/>
          </w:tcPr>
          <w:p w14:paraId="5729460A" w14:textId="77777777" w:rsidR="00D4256D" w:rsidRPr="00537357" w:rsidRDefault="00D4256D" w:rsidP="005173EF">
            <w:pPr>
              <w:rPr>
                <w:rFonts w:ascii="Calibri" w:eastAsia="Times New Roman" w:hAnsi="Calibri" w:cs="Calibri"/>
                <w:color w:val="000000"/>
                <w:lang w:eastAsia="en-IN" w:bidi="hi-IN"/>
              </w:rPr>
            </w:pPr>
          </w:p>
        </w:tc>
        <w:tc>
          <w:tcPr>
            <w:tcW w:w="3163" w:type="dxa"/>
            <w:noWrap/>
            <w:vAlign w:val="bottom"/>
          </w:tcPr>
          <w:p w14:paraId="6570D435" w14:textId="77777777" w:rsidR="00D4256D" w:rsidRPr="0006154B" w:rsidRDefault="00D4256D" w:rsidP="005173EF">
            <w:pPr>
              <w:rPr>
                <w:rFonts w:ascii="Calibri" w:eastAsia="Times New Roman" w:hAnsi="Calibri" w:cs="Calibri"/>
                <w:color w:val="000000"/>
                <w:sz w:val="18"/>
                <w:szCs w:val="18"/>
                <w:lang w:eastAsia="en-IN" w:bidi="hi-IN"/>
              </w:rPr>
            </w:pPr>
            <w:proofErr w:type="spellStart"/>
            <w:r>
              <w:rPr>
                <w:rFonts w:ascii="Calibri" w:hAnsi="Calibri" w:cs="Calibri"/>
                <w:color w:val="000000"/>
              </w:rPr>
              <w:t>D~stdGC</w:t>
            </w:r>
            <w:proofErr w:type="spellEnd"/>
            <w:r>
              <w:rPr>
                <w:rFonts w:ascii="Calibri" w:hAnsi="Calibri" w:cs="Calibri"/>
                <w:color w:val="000000"/>
              </w:rPr>
              <w:t xml:space="preserve"> * </w:t>
            </w:r>
            <w:proofErr w:type="spellStart"/>
            <w:r>
              <w:rPr>
                <w:rFonts w:ascii="Calibri" w:hAnsi="Calibri" w:cs="Calibri"/>
                <w:color w:val="000000"/>
              </w:rPr>
              <w:t>sfac</w:t>
            </w:r>
            <w:proofErr w:type="spellEnd"/>
            <w:r>
              <w:rPr>
                <w:rFonts w:ascii="Calibri" w:hAnsi="Calibri" w:cs="Calibri"/>
                <w:color w:val="000000"/>
              </w:rPr>
              <w:t xml:space="preserve"> lambda0~Topo sigma~1 </w:t>
            </w:r>
            <w:proofErr w:type="spellStart"/>
            <w:r>
              <w:rPr>
                <w:rFonts w:ascii="Calibri" w:hAnsi="Calibri" w:cs="Calibri"/>
                <w:color w:val="000000"/>
              </w:rPr>
              <w:t>noneuc~stdGC</w:t>
            </w:r>
            <w:proofErr w:type="spellEnd"/>
            <w:r>
              <w:rPr>
                <w:rFonts w:ascii="Calibri" w:hAnsi="Calibri" w:cs="Calibri"/>
                <w:color w:val="000000"/>
              </w:rPr>
              <w:t xml:space="preserve"> - 1</w:t>
            </w:r>
          </w:p>
        </w:tc>
        <w:tc>
          <w:tcPr>
            <w:tcW w:w="639" w:type="dxa"/>
            <w:noWrap/>
            <w:vAlign w:val="bottom"/>
          </w:tcPr>
          <w:p w14:paraId="3489E8A5"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11</w:t>
            </w:r>
          </w:p>
        </w:tc>
        <w:tc>
          <w:tcPr>
            <w:tcW w:w="1161" w:type="dxa"/>
            <w:noWrap/>
            <w:vAlign w:val="bottom"/>
          </w:tcPr>
          <w:p w14:paraId="29AED14B"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-496.447</w:t>
            </w:r>
          </w:p>
        </w:tc>
        <w:tc>
          <w:tcPr>
            <w:tcW w:w="1053" w:type="dxa"/>
            <w:noWrap/>
            <w:vAlign w:val="bottom"/>
          </w:tcPr>
          <w:p w14:paraId="329FEB6F"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1023.41</w:t>
            </w:r>
          </w:p>
        </w:tc>
        <w:tc>
          <w:tcPr>
            <w:tcW w:w="1053" w:type="dxa"/>
            <w:noWrap/>
            <w:vAlign w:val="bottom"/>
          </w:tcPr>
          <w:p w14:paraId="3C17DC36" w14:textId="77777777" w:rsidR="00D4256D" w:rsidRDefault="00D4256D" w:rsidP="005173EF">
            <w:pPr>
              <w:jc w:val="right"/>
              <w:rPr>
                <w:rFonts w:ascii="Calibri" w:eastAsia="Times New Roman" w:hAnsi="Calibri" w:cs="Calibri"/>
                <w:color w:val="000000"/>
                <w:lang w:eastAsia="en-IN" w:bidi="hi-IN"/>
              </w:rPr>
            </w:pPr>
            <w:r>
              <w:rPr>
                <w:rFonts w:ascii="Calibri" w:hAnsi="Calibri" w:cs="Calibri"/>
                <w:color w:val="000000"/>
              </w:rPr>
              <w:t>10.086</w:t>
            </w:r>
          </w:p>
        </w:tc>
        <w:tc>
          <w:tcPr>
            <w:tcW w:w="960" w:type="dxa"/>
            <w:noWrap/>
            <w:vAlign w:val="bottom"/>
          </w:tcPr>
          <w:p w14:paraId="7A67EA1E" w14:textId="77777777" w:rsidR="00D4256D" w:rsidRPr="00537357" w:rsidRDefault="00D4256D" w:rsidP="005173EF">
            <w:pPr>
              <w:jc w:val="right"/>
              <w:rPr>
                <w:rFonts w:ascii="Calibri" w:eastAsia="Times New Roman" w:hAnsi="Calibri" w:cs="Calibri"/>
                <w:color w:val="000000"/>
                <w:lang w:eastAsia="en-IN" w:bidi="hi-IN"/>
              </w:rPr>
            </w:pPr>
            <w:r>
              <w:rPr>
                <w:rFonts w:ascii="Calibri" w:hAnsi="Calibri" w:cs="Calibri"/>
                <w:color w:val="000000"/>
              </w:rPr>
              <w:t>0</w:t>
            </w:r>
          </w:p>
        </w:tc>
      </w:tr>
    </w:tbl>
    <w:p w14:paraId="6FA7B65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00AC91A"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8D1A56B"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DC3AB79" w14:textId="12E37AEE"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Table 2</w:t>
      </w:r>
      <w:r>
        <w:rPr>
          <w:rFonts w:ascii="Times New Roman" w:eastAsia="Times New Roman" w:hAnsi="Times New Roman" w:cs="Times New Roman"/>
          <w:sz w:val="24"/>
          <w:szCs w:val="24"/>
          <w:lang w:eastAsia="en-IN" w:bidi="hi-IN"/>
        </w:rPr>
        <w:tab/>
        <w:t xml:space="preserve">Coefficients of parameters and estimates of snow leopard abundance from the three study areas, based on most parsimonious and the null models. </w:t>
      </w:r>
      <w:ins w:id="346" w:author="David Borchers" w:date="2017-05-23T10:29:00Z">
        <w:r w:rsidR="001D3D46">
          <w:rPr>
            <w:rFonts w:ascii="Times New Roman" w:eastAsia="Times New Roman" w:hAnsi="Times New Roman" w:cs="Times New Roman"/>
            <w:sz w:val="24"/>
            <w:szCs w:val="24"/>
            <w:lang w:eastAsia="en-IN" w:bidi="hi-IN"/>
          </w:rPr>
          <w:t>Parameter</w:t>
        </w:r>
        <w:r w:rsidR="00381E6C">
          <w:rPr>
            <w:rFonts w:ascii="Times New Roman" w:eastAsia="Times New Roman" w:hAnsi="Times New Roman" w:cs="Times New Roman"/>
            <w:sz w:val="24"/>
            <w:szCs w:val="24"/>
            <w:lang w:eastAsia="en-IN" w:bidi="hi-IN"/>
          </w:rPr>
          <w:t xml:space="preserve">s are as shown in Equations (1) to (6), </w:t>
        </w:r>
      </w:ins>
      <w:ins w:id="347" w:author="David Borchers" w:date="2017-05-23T11:05:00Z">
        <w:r w:rsidR="0066507E">
          <w:rPr>
            <w:rFonts w:ascii="Times New Roman" w:eastAsia="Times New Roman" w:hAnsi="Times New Roman" w:cs="Times New Roman"/>
            <w:sz w:val="24"/>
            <w:szCs w:val="24"/>
            <w:lang w:eastAsia="en-IN" w:bidi="hi-IN"/>
          </w:rPr>
          <w:t xml:space="preserve">but </w:t>
        </w:r>
      </w:ins>
      <w:ins w:id="348" w:author="David Borchers" w:date="2017-05-23T10:29:00Z">
        <w:r w:rsidR="00381E6C">
          <w:rPr>
            <w:rFonts w:ascii="Times New Roman" w:eastAsia="Times New Roman" w:hAnsi="Times New Roman" w:cs="Times New Roman"/>
            <w:sz w:val="24"/>
            <w:szCs w:val="24"/>
            <w:lang w:eastAsia="en-IN" w:bidi="hi-IN"/>
          </w:rPr>
          <w:t xml:space="preserve">with subscripts indicating explanatory </w:t>
        </w:r>
      </w:ins>
      <w:ins w:id="349" w:author="David Borchers" w:date="2017-05-23T10:30:00Z">
        <w:r w:rsidR="00381E6C">
          <w:rPr>
            <w:rFonts w:ascii="Times New Roman" w:eastAsia="Times New Roman" w:hAnsi="Times New Roman" w:cs="Times New Roman"/>
            <w:sz w:val="24"/>
            <w:szCs w:val="24"/>
            <w:lang w:eastAsia="en-IN" w:bidi="hi-IN"/>
          </w:rPr>
          <w:t>variable</w:t>
        </w:r>
      </w:ins>
      <w:ins w:id="350" w:author="David Borchers" w:date="2017-05-23T11:05:00Z">
        <w:r w:rsidR="00740317">
          <w:rPr>
            <w:rFonts w:ascii="Times New Roman" w:eastAsia="Times New Roman" w:hAnsi="Times New Roman" w:cs="Times New Roman"/>
            <w:sz w:val="24"/>
            <w:szCs w:val="24"/>
            <w:lang w:eastAsia="en-IN" w:bidi="hi-IN"/>
          </w:rPr>
          <w:t>s</w:t>
        </w:r>
      </w:ins>
      <w:ins w:id="351" w:author="David Borchers" w:date="2017-05-23T10:29:00Z">
        <w:r w:rsidR="00381E6C">
          <w:rPr>
            <w:rFonts w:ascii="Times New Roman" w:eastAsia="Times New Roman" w:hAnsi="Times New Roman" w:cs="Times New Roman"/>
            <w:sz w:val="24"/>
            <w:szCs w:val="24"/>
            <w:lang w:eastAsia="en-IN" w:bidi="hi-IN"/>
          </w:rPr>
          <w:t xml:space="preserve"> </w:t>
        </w:r>
      </w:ins>
      <w:ins w:id="352" w:author="David Borchers" w:date="2017-05-23T10:30:00Z">
        <w:r w:rsidR="00381E6C">
          <w:rPr>
            <w:rFonts w:ascii="Times New Roman" w:eastAsia="Times New Roman" w:hAnsi="Times New Roman" w:cs="Times New Roman"/>
            <w:sz w:val="24"/>
            <w:szCs w:val="24"/>
            <w:lang w:eastAsia="en-IN" w:bidi="hi-IN"/>
          </w:rPr>
          <w:t xml:space="preserve">as follows: </w:t>
        </w:r>
      </w:ins>
      <w:ins w:id="353" w:author="David Borchers" w:date="2017-05-23T10:31:00Z">
        <w:r w:rsidR="00381E6C">
          <w:rPr>
            <w:rFonts w:ascii="Times New Roman" w:eastAsia="Times New Roman" w:hAnsi="Times New Roman" w:cs="Times New Roman"/>
            <w:sz w:val="24"/>
            <w:szCs w:val="24"/>
            <w:lang w:eastAsia="en-IN" w:bidi="hi-IN"/>
          </w:rPr>
          <w:t>“</w:t>
        </w:r>
        <w:proofErr w:type="spellStart"/>
        <w:r w:rsidR="00381E6C">
          <w:rPr>
            <w:rFonts w:ascii="Times New Roman" w:eastAsia="Times New Roman" w:hAnsi="Times New Roman" w:cs="Times New Roman"/>
            <w:sz w:val="24"/>
            <w:szCs w:val="24"/>
            <w:lang w:eastAsia="en-IN" w:bidi="hi-IN"/>
          </w:rPr>
          <w:t>stdGC</w:t>
        </w:r>
        <w:proofErr w:type="spellEnd"/>
        <w:r w:rsidR="00381E6C">
          <w:rPr>
            <w:rFonts w:ascii="Times New Roman" w:eastAsia="Times New Roman" w:hAnsi="Times New Roman" w:cs="Times New Roman"/>
            <w:sz w:val="24"/>
            <w:szCs w:val="24"/>
            <w:lang w:eastAsia="en-IN" w:bidi="hi-IN"/>
          </w:rPr>
          <w:t>” is a standardised continuous variable quantifying terrain ruggedness; “</w:t>
        </w:r>
        <w:proofErr w:type="spellStart"/>
        <w:r w:rsidR="00381E6C">
          <w:rPr>
            <w:rFonts w:ascii="Times New Roman" w:eastAsia="Times New Roman" w:hAnsi="Times New Roman" w:cs="Times New Roman"/>
            <w:sz w:val="24"/>
            <w:szCs w:val="24"/>
            <w:lang w:eastAsia="en-IN" w:bidi="hi-IN"/>
          </w:rPr>
          <w:t>stdBC</w:t>
        </w:r>
        <w:proofErr w:type="spellEnd"/>
        <w:r w:rsidR="00381E6C">
          <w:rPr>
            <w:rFonts w:ascii="Times New Roman" w:eastAsia="Times New Roman" w:hAnsi="Times New Roman" w:cs="Times New Roman"/>
            <w:sz w:val="24"/>
            <w:szCs w:val="24"/>
            <w:lang w:eastAsia="en-IN" w:bidi="hi-IN"/>
          </w:rPr>
          <w:t>” is a standardised binary variable for habitat suitability; “Water is a binary variable indicating whether or not a camera was within 50m of a water source</w:t>
        </w:r>
      </w:ins>
      <w:ins w:id="354" w:author="David Borchers" w:date="2017-05-23T10:30:00Z">
        <w:r w:rsidR="00381E6C">
          <w:rPr>
            <w:rFonts w:ascii="Times New Roman" w:eastAsia="Times New Roman" w:hAnsi="Times New Roman" w:cs="Times New Roman"/>
            <w:sz w:val="24"/>
            <w:szCs w:val="24"/>
            <w:lang w:eastAsia="en-IN" w:bidi="hi-IN"/>
          </w:rPr>
          <w:t>.</w:t>
        </w:r>
      </w:ins>
      <w:ins w:id="355" w:author="David Borchers" w:date="2017-05-23T16:18:00Z">
        <w:r w:rsidR="006606F9">
          <w:rPr>
            <w:rFonts w:ascii="Times New Roman" w:eastAsia="Times New Roman" w:hAnsi="Times New Roman" w:cs="Times New Roman"/>
            <w:sz w:val="24"/>
            <w:szCs w:val="24"/>
            <w:lang w:eastAsia="en-IN" w:bidi="hi-IN"/>
          </w:rPr>
          <w:t xml:space="preserve"> The </w:t>
        </w:r>
        <w:proofErr w:type="spellStart"/>
        <w:r w:rsidR="006606F9">
          <w:rPr>
            <w:rFonts w:ascii="Times New Roman" w:eastAsia="Times New Roman" w:hAnsi="Times New Roman" w:cs="Times New Roman"/>
            <w:sz w:val="24"/>
            <w:szCs w:val="24"/>
            <w:lang w:eastAsia="en-IN" w:bidi="hi-IN"/>
          </w:rPr>
          <w:t>submodel</w:t>
        </w:r>
        <w:proofErr w:type="spellEnd"/>
        <w:r w:rsidR="006606F9">
          <w:rPr>
            <w:rFonts w:ascii="Times New Roman" w:eastAsia="Times New Roman" w:hAnsi="Times New Roman" w:cs="Times New Roman"/>
            <w:sz w:val="24"/>
            <w:szCs w:val="24"/>
            <w:lang w:eastAsia="en-IN" w:bidi="hi-IN"/>
          </w:rPr>
          <w:t xml:space="preserve"> that the parameter relates to is indicated in brackets in the “Parameter” column.</w:t>
        </w:r>
      </w:ins>
    </w:p>
    <w:tbl>
      <w:tblPr>
        <w:tblStyle w:val="TableGrid"/>
        <w:tblW w:w="9175" w:type="dxa"/>
        <w:tblLook w:val="04A0" w:firstRow="1" w:lastRow="0" w:firstColumn="1" w:lastColumn="0" w:noHBand="0" w:noVBand="1"/>
        <w:tblPrChange w:id="356" w:author="David Borchers" w:date="2017-05-23T16:15:00Z">
          <w:tblPr>
            <w:tblStyle w:val="TableGrid"/>
            <w:tblW w:w="9175" w:type="dxa"/>
            <w:tblLook w:val="04A0" w:firstRow="1" w:lastRow="0" w:firstColumn="1" w:lastColumn="0" w:noHBand="0" w:noVBand="1"/>
          </w:tblPr>
        </w:tblPrChange>
      </w:tblPr>
      <w:tblGrid>
        <w:gridCol w:w="995"/>
        <w:gridCol w:w="2421"/>
        <w:gridCol w:w="1296"/>
        <w:gridCol w:w="963"/>
        <w:gridCol w:w="744"/>
        <w:gridCol w:w="1367"/>
        <w:gridCol w:w="1389"/>
        <w:tblGridChange w:id="357">
          <w:tblGrid>
            <w:gridCol w:w="1001"/>
            <w:gridCol w:w="2361"/>
            <w:gridCol w:w="1451"/>
            <w:gridCol w:w="802"/>
            <w:gridCol w:w="760"/>
            <w:gridCol w:w="1385"/>
            <w:gridCol w:w="1415"/>
          </w:tblGrid>
        </w:tblGridChange>
      </w:tblGrid>
      <w:tr w:rsidR="00DE1B3B" w14:paraId="11DE0464" w14:textId="77777777" w:rsidTr="00DE1B3B">
        <w:tc>
          <w:tcPr>
            <w:tcW w:w="998" w:type="dxa"/>
            <w:tcPrChange w:id="358" w:author="David Borchers" w:date="2017-05-23T16:15:00Z">
              <w:tcPr>
                <w:tcW w:w="1001" w:type="dxa"/>
              </w:tcPr>
            </w:tcPrChange>
          </w:tcPr>
          <w:p w14:paraId="0696243E"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Site</w:t>
            </w:r>
          </w:p>
        </w:tc>
        <w:tc>
          <w:tcPr>
            <w:tcW w:w="2361" w:type="dxa"/>
            <w:tcPrChange w:id="359" w:author="David Borchers" w:date="2017-05-23T16:15:00Z">
              <w:tcPr>
                <w:tcW w:w="2361" w:type="dxa"/>
              </w:tcPr>
            </w:tcPrChange>
          </w:tcPr>
          <w:p w14:paraId="48F90590"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Parameter</w:t>
            </w:r>
          </w:p>
        </w:tc>
        <w:tc>
          <w:tcPr>
            <w:tcW w:w="1296" w:type="dxa"/>
            <w:tcPrChange w:id="360" w:author="David Borchers" w:date="2017-05-23T16:15:00Z">
              <w:tcPr>
                <w:tcW w:w="1451" w:type="dxa"/>
              </w:tcPr>
            </w:tcPrChange>
          </w:tcPr>
          <w:p w14:paraId="1457312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Coefficient</w:t>
            </w:r>
          </w:p>
        </w:tc>
        <w:tc>
          <w:tcPr>
            <w:tcW w:w="993" w:type="dxa"/>
            <w:tcPrChange w:id="361" w:author="David Borchers" w:date="2017-05-23T16:15:00Z">
              <w:tcPr>
                <w:tcW w:w="802" w:type="dxa"/>
              </w:tcPr>
            </w:tcPrChange>
          </w:tcPr>
          <w:p w14:paraId="70050505"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LCL</w:t>
            </w:r>
          </w:p>
        </w:tc>
        <w:tc>
          <w:tcPr>
            <w:tcW w:w="751" w:type="dxa"/>
            <w:tcPrChange w:id="362" w:author="David Borchers" w:date="2017-05-23T16:15:00Z">
              <w:tcPr>
                <w:tcW w:w="760" w:type="dxa"/>
              </w:tcPr>
            </w:tcPrChange>
          </w:tcPr>
          <w:p w14:paraId="0B9E93F2"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UCL</w:t>
            </w:r>
          </w:p>
        </w:tc>
        <w:tc>
          <w:tcPr>
            <w:tcW w:w="1375" w:type="dxa"/>
            <w:tcPrChange w:id="363" w:author="David Borchers" w:date="2017-05-23T16:15:00Z">
              <w:tcPr>
                <w:tcW w:w="1385" w:type="dxa"/>
              </w:tcPr>
            </w:tcPrChange>
          </w:tcPr>
          <w:p w14:paraId="5D9E5998"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Top model Abundance (95% CI)</w:t>
            </w:r>
          </w:p>
        </w:tc>
        <w:tc>
          <w:tcPr>
            <w:tcW w:w="1401" w:type="dxa"/>
            <w:tcPrChange w:id="364" w:author="David Borchers" w:date="2017-05-23T16:15:00Z">
              <w:tcPr>
                <w:tcW w:w="1415" w:type="dxa"/>
              </w:tcPr>
            </w:tcPrChange>
          </w:tcPr>
          <w:p w14:paraId="1EDFFC47" w14:textId="77777777" w:rsidR="00D4256D" w:rsidRDefault="00D4256D"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Null model Abundance (95% CI)</w:t>
            </w:r>
          </w:p>
        </w:tc>
      </w:tr>
      <w:tr w:rsidR="00DE1B3B" w14:paraId="456ADCE6" w14:textId="77777777" w:rsidTr="00DE1B3B">
        <w:tc>
          <w:tcPr>
            <w:tcW w:w="998" w:type="dxa"/>
            <w:vMerge w:val="restart"/>
            <w:tcPrChange w:id="365" w:author="David Borchers" w:date="2017-05-23T16:15:00Z">
              <w:tcPr>
                <w:tcW w:w="1001" w:type="dxa"/>
                <w:vMerge w:val="restart"/>
              </w:tcPr>
            </w:tcPrChange>
          </w:tcPr>
          <w:p w14:paraId="0D5B269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Nemegt</w:t>
            </w:r>
            <w:proofErr w:type="spellEnd"/>
          </w:p>
        </w:tc>
        <w:tc>
          <w:tcPr>
            <w:tcW w:w="2361" w:type="dxa"/>
            <w:tcPrChange w:id="366" w:author="David Borchers" w:date="2017-05-23T16:15:00Z">
              <w:tcPr>
                <w:tcW w:w="2361" w:type="dxa"/>
              </w:tcPr>
            </w:tcPrChange>
          </w:tcPr>
          <w:p w14:paraId="7CE3C2B8" w14:textId="7A871FA4" w:rsidR="00DE1B3B" w:rsidRDefault="000029B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367" w:author="David Borchers" w:date="2017-05-23T16:15:00Z">
                      <w:rPr>
                        <w:rFonts w:ascii="Cambria Math" w:eastAsia="Times New Roman" w:hAnsi="Cambria Math" w:cs="Symbol"/>
                        <w:i/>
                        <w:sz w:val="24"/>
                        <w:szCs w:val="24"/>
                        <w:lang w:eastAsia="en-IN" w:bidi="hi-IN"/>
                      </w:rPr>
                    </w:ins>
                  </m:ctrlPr>
                </m:sSubPr>
                <m:e>
                  <w:ins w:id="368" w:author="David Borchers" w:date="2017-05-23T16:15:00Z">
                    <m:r>
                      <w:rPr>
                        <w:rFonts w:ascii="Cambria Math" w:eastAsia="Times New Roman" w:hAnsi="Cambria Math" w:cs="Symbol"/>
                        <w:sz w:val="24"/>
                        <w:szCs w:val="24"/>
                        <w:lang w:eastAsia="en-IN" w:bidi="hi-IN"/>
                      </w:rPr>
                      <m:t>θ</m:t>
                    </m:r>
                  </w:ins>
                </m:e>
                <m:sub>
                  <w:ins w:id="369" w:author="David Borchers" w:date="2017-05-23T16:15:00Z">
                    <m:r>
                      <w:rPr>
                        <w:rFonts w:ascii="Cambria Math" w:eastAsia="Times New Roman" w:hAnsi="Cambria Math" w:cs="Symbol"/>
                        <w:sz w:val="24"/>
                        <w:szCs w:val="24"/>
                        <w:lang w:eastAsia="en-IN" w:bidi="hi-IN"/>
                      </w:rPr>
                      <m:t>0</m:t>
                    </m:r>
                  </w:ins>
                </m:sub>
              </m:sSub>
            </m:oMath>
            <w:ins w:id="370" w:author="David Borchers" w:date="2017-05-23T16:15:00Z">
              <w:r w:rsidR="00DE1B3B">
                <w:rPr>
                  <w:rFonts w:ascii="Times New Roman" w:eastAsia="Times New Roman" w:hAnsi="Times New Roman" w:cs="Times New Roman"/>
                  <w:sz w:val="24"/>
                  <w:szCs w:val="24"/>
                  <w:lang w:eastAsia="en-IN" w:bidi="hi-IN"/>
                </w:rPr>
                <w:t xml:space="preserve">        </w:t>
              </w:r>
            </w:ins>
            <w:ins w:id="371" w:author="David Borchers" w:date="2017-05-23T16:16:00Z">
              <w:r w:rsidR="00DE1B3B">
                <w:rPr>
                  <w:rFonts w:ascii="Times New Roman" w:eastAsia="Times New Roman" w:hAnsi="Times New Roman" w:cs="Times New Roman"/>
                  <w:sz w:val="24"/>
                  <w:szCs w:val="24"/>
                  <w:lang w:eastAsia="en-IN" w:bidi="hi-IN"/>
                </w:rPr>
                <w:t xml:space="preserve"> </w:t>
              </w:r>
            </w:ins>
            <w:ins w:id="372" w:author="David Borchers" w:date="2017-05-23T16:15:00Z">
              <w:r w:rsidR="00DE1B3B">
                <w:rPr>
                  <w:rFonts w:ascii="Times New Roman" w:eastAsia="Times New Roman" w:hAnsi="Times New Roman" w:cs="Times New Roman"/>
                  <w:sz w:val="24"/>
                  <w:szCs w:val="24"/>
                  <w:lang w:eastAsia="en-IN" w:bidi="hi-IN"/>
                </w:rPr>
                <w:t>(</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373" w:author="David Borchers" w:date="2017-05-23T09:59:00Z">
              <w:r w:rsidR="00DE1B3B" w:rsidDel="00CE4576">
                <w:rPr>
                  <w:rFonts w:ascii="Times New Roman" w:eastAsia="Times New Roman" w:hAnsi="Times New Roman" w:cs="Times New Roman"/>
                  <w:sz w:val="24"/>
                  <w:szCs w:val="24"/>
                  <w:lang w:eastAsia="en-IN" w:bidi="hi-IN"/>
                </w:rPr>
                <w:delText>D</w:delText>
              </w:r>
            </w:del>
          </w:p>
        </w:tc>
        <w:tc>
          <w:tcPr>
            <w:tcW w:w="1296" w:type="dxa"/>
            <w:tcPrChange w:id="374" w:author="David Borchers" w:date="2017-05-23T16:15:00Z">
              <w:tcPr>
                <w:tcW w:w="1451" w:type="dxa"/>
              </w:tcPr>
            </w:tcPrChange>
          </w:tcPr>
          <w:p w14:paraId="48B20D9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-9.29</w:t>
            </w:r>
          </w:p>
        </w:tc>
        <w:tc>
          <w:tcPr>
            <w:tcW w:w="993" w:type="dxa"/>
            <w:tcPrChange w:id="375" w:author="David Borchers" w:date="2017-05-23T16:15:00Z">
              <w:tcPr>
                <w:tcW w:w="802" w:type="dxa"/>
              </w:tcPr>
            </w:tcPrChange>
          </w:tcPr>
          <w:p w14:paraId="71BF764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-10.09</w:t>
            </w:r>
          </w:p>
        </w:tc>
        <w:tc>
          <w:tcPr>
            <w:tcW w:w="751" w:type="dxa"/>
            <w:tcPrChange w:id="376" w:author="David Borchers" w:date="2017-05-23T16:15:00Z">
              <w:tcPr>
                <w:tcW w:w="760" w:type="dxa"/>
              </w:tcPr>
            </w:tcPrChange>
          </w:tcPr>
          <w:p w14:paraId="59294C4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-8.48</w:t>
            </w:r>
          </w:p>
        </w:tc>
        <w:tc>
          <w:tcPr>
            <w:tcW w:w="1375" w:type="dxa"/>
            <w:vMerge w:val="restart"/>
            <w:tcPrChange w:id="377" w:author="David Borchers" w:date="2017-05-23T16:15:00Z">
              <w:tcPr>
                <w:tcW w:w="1385" w:type="dxa"/>
                <w:vMerge w:val="restart"/>
              </w:tcPr>
            </w:tcPrChange>
          </w:tcPr>
          <w:p w14:paraId="205FE2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20.01 </w:t>
            </w:r>
          </w:p>
          <w:p w14:paraId="19750D3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(14.57-44.20)</w:t>
            </w:r>
          </w:p>
        </w:tc>
        <w:tc>
          <w:tcPr>
            <w:tcW w:w="1401" w:type="dxa"/>
            <w:vMerge w:val="restart"/>
            <w:tcPrChange w:id="378" w:author="David Borchers" w:date="2017-05-23T16:15:00Z">
              <w:tcPr>
                <w:tcW w:w="1415" w:type="dxa"/>
                <w:vMerge w:val="restart"/>
              </w:tcPr>
            </w:tcPrChange>
          </w:tcPr>
          <w:p w14:paraId="3A892F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15.16</w:t>
            </w:r>
          </w:p>
          <w:p w14:paraId="3C0275B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(13.48-22.75)</w:t>
            </w:r>
          </w:p>
        </w:tc>
      </w:tr>
      <w:tr w:rsidR="00DE1B3B" w14:paraId="41F68EDD" w14:textId="77777777" w:rsidTr="00DE1B3B">
        <w:tc>
          <w:tcPr>
            <w:tcW w:w="998" w:type="dxa"/>
            <w:vMerge/>
            <w:tcPrChange w:id="379" w:author="David Borchers" w:date="2017-05-23T16:15:00Z">
              <w:tcPr>
                <w:tcW w:w="1001" w:type="dxa"/>
                <w:vMerge/>
              </w:tcPr>
            </w:tcPrChange>
          </w:tcPr>
          <w:p w14:paraId="2FA9413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380" w:author="David Borchers" w:date="2017-05-23T16:15:00Z">
              <w:tcPr>
                <w:tcW w:w="2361" w:type="dxa"/>
              </w:tcPr>
            </w:tcPrChange>
          </w:tcPr>
          <w:p w14:paraId="0B37B6C5" w14:textId="4EBD9881" w:rsidR="00DE1B3B" w:rsidRPr="003A3A67" w:rsidRDefault="000029BD" w:rsidP="00CE4576">
            <w:pPr>
              <w:spacing w:before="100" w:beforeAutospacing="1" w:after="100" w:afterAutospacing="1"/>
              <w:rPr>
                <w:rFonts w:asciiTheme="majorHAnsi" w:eastAsia="Times New Roman" w:hAnsiTheme="majorHAnsi" w:cs="Symbol"/>
                <w:sz w:val="24"/>
                <w:szCs w:val="24"/>
                <w:lang w:eastAsia="en-IN" w:bidi="hi-IN"/>
              </w:rPr>
            </w:pPr>
            <m:oMath>
              <m:sSub>
                <m:sSubPr>
                  <m:ctrlPr>
                    <w:ins w:id="381" w:author="David Borchers" w:date="2017-05-23T16:15:00Z">
                      <w:rPr>
                        <w:rFonts w:ascii="Cambria Math" w:eastAsia="Times New Roman" w:hAnsi="Cambria Math" w:cs="Symbol"/>
                        <w:i/>
                        <w:sz w:val="24"/>
                        <w:szCs w:val="24"/>
                        <w:lang w:eastAsia="en-IN" w:bidi="hi-IN"/>
                      </w:rPr>
                    </w:ins>
                  </m:ctrlPr>
                </m:sSubPr>
                <m:e>
                  <w:ins w:id="382" w:author="David Borchers" w:date="2017-05-23T16:15:00Z">
                    <m:r>
                      <w:rPr>
                        <w:rFonts w:ascii="Cambria Math" w:eastAsia="Times New Roman" w:hAnsi="Cambria Math" w:cs="Symbol"/>
                        <w:sz w:val="24"/>
                        <w:szCs w:val="24"/>
                        <w:lang w:eastAsia="en-IN" w:bidi="hi-IN"/>
                      </w:rPr>
                      <m:t>θ</m:t>
                    </m:r>
                  </w:ins>
                </m:e>
                <m:sub>
                  <w:ins w:id="383" w:author="David Borchers" w:date="2017-05-23T16:15:00Z">
                    <m:r>
                      <w:rPr>
                        <w:rFonts w:ascii="Cambria Math" w:eastAsia="Times New Roman" w:hAnsi="Cambria Math" w:cs="Symbol"/>
                        <w:sz w:val="24"/>
                        <w:szCs w:val="24"/>
                        <w:lang w:eastAsia="en-IN" w:bidi="hi-IN"/>
                      </w:rPr>
                      <m:t>stdGC</m:t>
                    </m:r>
                  </w:ins>
                </m:sub>
              </m:sSub>
            </m:oMath>
            <w:ins w:id="384"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385" w:author="David Borchers" w:date="2017-05-23T09:55:00Z">
              <w:r w:rsidR="00DE1B3B" w:rsidDel="00CE4576">
                <w:rPr>
                  <w:rFonts w:asciiTheme="majorHAnsi" w:eastAsia="Times New Roman" w:hAnsiTheme="majorHAnsi" w:cs="Symbol"/>
                  <w:sz w:val="24"/>
                  <w:szCs w:val="24"/>
                  <w:lang w:eastAsia="en-IN" w:bidi="hi-IN"/>
                </w:rPr>
                <w:delText>D.GC</w:delText>
              </w:r>
            </w:del>
          </w:p>
        </w:tc>
        <w:tc>
          <w:tcPr>
            <w:tcW w:w="1296" w:type="dxa"/>
            <w:tcPrChange w:id="386" w:author="David Borchers" w:date="2017-05-23T16:15:00Z">
              <w:tcPr>
                <w:tcW w:w="1451" w:type="dxa"/>
              </w:tcPr>
            </w:tcPrChange>
          </w:tcPr>
          <w:p w14:paraId="736B6A9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0.1</w:t>
            </w:r>
          </w:p>
        </w:tc>
        <w:tc>
          <w:tcPr>
            <w:tcW w:w="993" w:type="dxa"/>
            <w:tcPrChange w:id="387" w:author="David Borchers" w:date="2017-05-23T16:15:00Z">
              <w:tcPr>
                <w:tcW w:w="802" w:type="dxa"/>
              </w:tcPr>
            </w:tcPrChange>
          </w:tcPr>
          <w:p w14:paraId="7AE550E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-0.81</w:t>
            </w:r>
          </w:p>
        </w:tc>
        <w:tc>
          <w:tcPr>
            <w:tcW w:w="751" w:type="dxa"/>
            <w:tcPrChange w:id="388" w:author="David Borchers" w:date="2017-05-23T16:15:00Z">
              <w:tcPr>
                <w:tcW w:w="760" w:type="dxa"/>
              </w:tcPr>
            </w:tcPrChange>
          </w:tcPr>
          <w:p w14:paraId="4A5DF9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1.00</w:t>
            </w:r>
          </w:p>
        </w:tc>
        <w:tc>
          <w:tcPr>
            <w:tcW w:w="1375" w:type="dxa"/>
            <w:vMerge/>
            <w:tcPrChange w:id="389" w:author="David Borchers" w:date="2017-05-23T16:15:00Z">
              <w:tcPr>
                <w:tcW w:w="1385" w:type="dxa"/>
                <w:vMerge/>
              </w:tcPr>
            </w:tcPrChange>
          </w:tcPr>
          <w:p w14:paraId="12282BB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390" w:author="David Borchers" w:date="2017-05-23T16:15:00Z">
              <w:tcPr>
                <w:tcW w:w="1415" w:type="dxa"/>
                <w:vMerge/>
              </w:tcPr>
            </w:tcPrChange>
          </w:tcPr>
          <w:p w14:paraId="2A20A8C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C5338FA" w14:textId="77777777" w:rsidTr="00DE1B3B">
        <w:tc>
          <w:tcPr>
            <w:tcW w:w="998" w:type="dxa"/>
            <w:vMerge/>
            <w:tcPrChange w:id="391" w:author="David Borchers" w:date="2017-05-23T16:15:00Z">
              <w:tcPr>
                <w:tcW w:w="1001" w:type="dxa"/>
                <w:vMerge/>
              </w:tcPr>
            </w:tcPrChange>
          </w:tcPr>
          <w:p w14:paraId="2AD3883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392" w:author="David Borchers" w:date="2017-05-23T16:15:00Z">
              <w:tcPr>
                <w:tcW w:w="2361" w:type="dxa"/>
              </w:tcPr>
            </w:tcPrChange>
          </w:tcPr>
          <w:p w14:paraId="101D1D84" w14:textId="254B71A6" w:rsidR="00DE1B3B" w:rsidRPr="00CE4576" w:rsidRDefault="000029BD" w:rsidP="00DE1B3B">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ins w:id="393" w:author="David Borchers" w:date="2017-05-23T16:15:00Z">
                        <w:rPr>
                          <w:rFonts w:ascii="Cambria Math" w:eastAsia="Times New Roman" w:hAnsi="Cambria Math" w:cs="Symbol"/>
                          <w:i/>
                          <w:sz w:val="24"/>
                          <w:szCs w:val="24"/>
                          <w:lang w:eastAsia="en-IN" w:bidi="hi-IN"/>
                        </w:rPr>
                      </w:ins>
                    </m:ctrlPr>
                  </m:sSubPr>
                  <m:e>
                    <w:ins w:id="394" w:author="David Borchers" w:date="2017-05-23T16:15:00Z">
                      <m:r>
                        <w:rPr>
                          <w:rFonts w:ascii="Cambria Math" w:eastAsia="Times New Roman" w:hAnsi="Cambria Math" w:cs="Symbol"/>
                          <w:sz w:val="24"/>
                          <w:szCs w:val="24"/>
                          <w:lang w:eastAsia="en-IN" w:bidi="hi-IN"/>
                        </w:rPr>
                        <m:t>ϕ</m:t>
                      </m:r>
                    </w:ins>
                  </m:e>
                  <m:sub>
                    <w:ins w:id="395" w:author="David Borchers" w:date="2017-05-23T16:15:00Z">
                      <m:r>
                        <w:rPr>
                          <w:rFonts w:ascii="Cambria Math" w:eastAsia="Times New Roman" w:hAnsi="Cambria Math" w:cs="Symbol"/>
                          <w:sz w:val="24"/>
                          <w:szCs w:val="24"/>
                          <w:lang w:eastAsia="en-IN" w:bidi="hi-IN"/>
                        </w:rPr>
                        <m:t>0</m:t>
                      </m:r>
                    </w:ins>
                  </m:sub>
                </m:sSub>
                <w:ins w:id="396" w:author="David Borchers" w:date="2017-05-23T16:15:00Z">
                  <m:r>
                    <m:rPr>
                      <m:sty m:val="p"/>
                    </m:rPr>
                    <w:rPr>
                      <w:rFonts w:ascii="Cambria Math" w:eastAsia="Times New Roman" w:hAnsi="Cambria Math" w:cs="Times New Roman"/>
                      <w:sz w:val="24"/>
                      <w:szCs w:val="24"/>
                      <w:lang w:eastAsia="en-IN" w:bidi="hi-IN"/>
                    </w:rPr>
                    <m:t xml:space="preserve">         (</m:t>
                  </m:r>
                </w:ins>
                <m:sSub>
                  <m:sSubPr>
                    <m:ctrlPr>
                      <w:ins w:id="397" w:author="David Borchers" w:date="2017-05-23T16:16:00Z">
                        <w:rPr>
                          <w:rFonts w:ascii="Cambria Math" w:eastAsia="Times New Roman" w:hAnsi="Cambria Math" w:cs="Times New Roman"/>
                          <w:i/>
                          <w:sz w:val="24"/>
                          <w:szCs w:val="24"/>
                          <w:lang w:eastAsia="en-IN" w:bidi="hi-IN"/>
                        </w:rPr>
                      </w:ins>
                    </m:ctrlPr>
                  </m:sSubPr>
                  <m:e>
                    <w:ins w:id="398" w:author="David Borchers" w:date="2017-05-23T16:16:00Z">
                      <m:r>
                        <w:rPr>
                          <w:rFonts w:ascii="Cambria Math" w:eastAsia="Times New Roman" w:hAnsi="Cambria Math" w:cs="Times New Roman"/>
                          <w:sz w:val="24"/>
                          <w:szCs w:val="24"/>
                          <w:lang w:eastAsia="en-IN" w:bidi="hi-IN"/>
                        </w:rPr>
                        <m:t>λ</m:t>
                      </m:r>
                    </w:ins>
                  </m:e>
                  <m:sub>
                    <w:ins w:id="399" w:author="David Borchers" w:date="2017-05-23T16:16:00Z">
                      <m:r>
                        <w:rPr>
                          <w:rFonts w:ascii="Cambria Math" w:eastAsia="Times New Roman" w:hAnsi="Cambria Math" w:cs="Times New Roman"/>
                          <w:sz w:val="24"/>
                          <w:szCs w:val="24"/>
                          <w:lang w:eastAsia="en-IN" w:bidi="hi-IN"/>
                        </w:rPr>
                        <m:t>0</m:t>
                      </m:r>
                    </w:ins>
                  </m:sub>
                </m:sSub>
                <w:ins w:id="400" w:author="David Borchers" w:date="2017-05-23T16:15:00Z">
                  <m:r>
                    <m:rPr>
                      <m:sty m:val="p"/>
                    </m:rPr>
                    <w:rPr>
                      <w:rFonts w:ascii="Cambria Math" w:eastAsia="Times New Roman" w:hAnsi="Cambria Math" w:cs="Times New Roman"/>
                      <w:sz w:val="24"/>
                      <w:szCs w:val="24"/>
                      <w:lang w:eastAsia="en-IN" w:bidi="hi-IN"/>
                    </w:rPr>
                    <m:t>)</m:t>
                  </m:r>
                </w:ins>
                <w:del w:id="401" w:author="David Borchers" w:date="2017-05-23T09:55:00Z">
                  <m:r>
                    <m:rPr>
                      <m:sty m:val="p"/>
                    </m:rPr>
                    <w:rPr>
                      <w:rFonts w:ascii="Cambria Math" w:eastAsia="Times New Roman" w:hAnsi="Cambria Math" w:cs="Symbol"/>
                      <w:sz w:val="24"/>
                      <w:szCs w:val="24"/>
                      <w:lang w:eastAsia="en-IN" w:bidi="hi-IN"/>
                    </w:rPr>
                    <m:t></m:t>
                  </m:r>
                  <m:r>
                    <m:rPr>
                      <m:sty m:val="p"/>
                    </m:rPr>
                    <w:rPr>
                      <w:rFonts w:ascii="Cambria Math" w:eastAsia="Times New Roman" w:hAnsi="Cambria Math" w:cs="Times New Roman"/>
                      <w:sz w:val="24"/>
                      <w:szCs w:val="24"/>
                      <w:vertAlign w:val="subscript"/>
                      <w:lang w:eastAsia="en-IN" w:bidi="hi-IN"/>
                    </w:rPr>
                    <m:t>o</m:t>
                  </m:r>
                </w:del>
              </m:oMath>
            </m:oMathPara>
          </w:p>
        </w:tc>
        <w:tc>
          <w:tcPr>
            <w:tcW w:w="1296" w:type="dxa"/>
            <w:tcPrChange w:id="402" w:author="David Borchers" w:date="2017-05-23T16:15:00Z">
              <w:tcPr>
                <w:tcW w:w="1451" w:type="dxa"/>
              </w:tcPr>
            </w:tcPrChange>
          </w:tcPr>
          <w:p w14:paraId="480216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-4.19</w:t>
            </w:r>
          </w:p>
        </w:tc>
        <w:tc>
          <w:tcPr>
            <w:tcW w:w="993" w:type="dxa"/>
            <w:tcPrChange w:id="403" w:author="David Borchers" w:date="2017-05-23T16:15:00Z">
              <w:tcPr>
                <w:tcW w:w="802" w:type="dxa"/>
              </w:tcPr>
            </w:tcPrChange>
          </w:tcPr>
          <w:p w14:paraId="132B42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-4.68</w:t>
            </w:r>
          </w:p>
        </w:tc>
        <w:tc>
          <w:tcPr>
            <w:tcW w:w="751" w:type="dxa"/>
            <w:tcPrChange w:id="404" w:author="David Borchers" w:date="2017-05-23T16:15:00Z">
              <w:tcPr>
                <w:tcW w:w="760" w:type="dxa"/>
              </w:tcPr>
            </w:tcPrChange>
          </w:tcPr>
          <w:p w14:paraId="7D97C0A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-3.71</w:t>
            </w:r>
          </w:p>
        </w:tc>
        <w:tc>
          <w:tcPr>
            <w:tcW w:w="1375" w:type="dxa"/>
            <w:vMerge/>
            <w:tcPrChange w:id="405" w:author="David Borchers" w:date="2017-05-23T16:15:00Z">
              <w:tcPr>
                <w:tcW w:w="1385" w:type="dxa"/>
                <w:vMerge/>
              </w:tcPr>
            </w:tcPrChange>
          </w:tcPr>
          <w:p w14:paraId="41C7630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06" w:author="David Borchers" w:date="2017-05-23T16:15:00Z">
              <w:tcPr>
                <w:tcW w:w="1415" w:type="dxa"/>
                <w:vMerge/>
              </w:tcPr>
            </w:tcPrChange>
          </w:tcPr>
          <w:p w14:paraId="192E9D3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F220E26" w14:textId="77777777" w:rsidTr="00DE1B3B">
        <w:tc>
          <w:tcPr>
            <w:tcW w:w="998" w:type="dxa"/>
            <w:vMerge/>
            <w:tcPrChange w:id="407" w:author="David Borchers" w:date="2017-05-23T16:15:00Z">
              <w:tcPr>
                <w:tcW w:w="1001" w:type="dxa"/>
                <w:vMerge/>
              </w:tcPr>
            </w:tcPrChange>
          </w:tcPr>
          <w:p w14:paraId="0FBDA6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08" w:author="David Borchers" w:date="2017-05-23T16:15:00Z">
              <w:tcPr>
                <w:tcW w:w="2361" w:type="dxa"/>
              </w:tcPr>
            </w:tcPrChange>
          </w:tcPr>
          <w:p w14:paraId="79A5F0F1" w14:textId="4C4EC83D" w:rsidR="00DE1B3B" w:rsidRPr="00CE4576" w:rsidRDefault="000029BD" w:rsidP="00CE4576">
            <w:pPr>
              <w:spacing w:before="100" w:beforeAutospacing="1" w:after="100" w:afterAutospacing="1"/>
              <w:rPr>
                <w:rFonts w:ascii="Times New Roman" w:eastAsia="Times New Roman" w:hAnsi="Times New Roman" w:cs="Times New Roman"/>
                <w:sz w:val="24"/>
                <w:szCs w:val="24"/>
                <w:lang w:eastAsia="en-IN" w:bidi="hi-IN"/>
              </w:rPr>
            </w:pPr>
            <m:oMathPara>
              <m:oMathParaPr>
                <m:jc m:val="left"/>
              </m:oMathParaPr>
              <m:oMath>
                <m:sSub>
                  <m:sSubPr>
                    <m:ctrlPr>
                      <w:ins w:id="409" w:author="David Borchers" w:date="2017-05-23T16:15:00Z">
                        <w:rPr>
                          <w:rFonts w:ascii="Cambria Math" w:eastAsia="Times New Roman" w:hAnsi="Cambria Math" w:cs="Symbol"/>
                          <w:i/>
                          <w:sz w:val="24"/>
                          <w:szCs w:val="24"/>
                          <w:lang w:eastAsia="en-IN" w:bidi="hi-IN"/>
                        </w:rPr>
                      </w:ins>
                    </m:ctrlPr>
                  </m:sSubPr>
                  <m:e>
                    <w:ins w:id="410" w:author="David Borchers" w:date="2017-05-23T16:15:00Z">
                      <m:r>
                        <w:rPr>
                          <w:rFonts w:ascii="Cambria Math" w:eastAsia="Times New Roman" w:hAnsi="Cambria Math" w:cs="Symbol"/>
                          <w:sz w:val="24"/>
                          <w:szCs w:val="24"/>
                          <w:lang w:eastAsia="en-IN" w:bidi="hi-IN"/>
                        </w:rPr>
                        <m:t>ϕ</m:t>
                      </m:r>
                    </w:ins>
                  </m:e>
                  <m:sub>
                    <w:ins w:id="411" w:author="David Borchers" w:date="2017-05-23T16:15:00Z">
                      <m:r>
                        <w:rPr>
                          <w:rFonts w:ascii="Cambria Math" w:eastAsia="Times New Roman" w:hAnsi="Cambria Math" w:cs="Symbol"/>
                          <w:sz w:val="24"/>
                          <w:szCs w:val="24"/>
                          <w:lang w:eastAsia="en-IN" w:bidi="hi-IN"/>
                        </w:rPr>
                        <m:t>Water</m:t>
                      </m:r>
                    </w:ins>
                  </m:sub>
                </m:sSub>
                <w:ins w:id="412" w:author="David Borchers" w:date="2017-05-23T16:15:00Z">
                  <m:r>
                    <m:rPr>
                      <m:sty m:val="p"/>
                    </m:rPr>
                    <w:rPr>
                      <w:rFonts w:ascii="Cambria Math" w:eastAsia="Times New Roman" w:hAnsi="Cambria Math" w:cs="Times New Roman"/>
                      <w:sz w:val="24"/>
                      <w:szCs w:val="24"/>
                      <w:lang w:eastAsia="en-IN" w:bidi="hi-IN"/>
                    </w:rPr>
                    <m:t xml:space="preserve"> (</m:t>
                  </m:r>
                </w:ins>
                <m:sSub>
                  <m:sSubPr>
                    <m:ctrlPr>
                      <w:ins w:id="413" w:author="David Borchers" w:date="2017-05-23T16:16:00Z">
                        <w:rPr>
                          <w:rFonts w:ascii="Cambria Math" w:eastAsia="Times New Roman" w:hAnsi="Cambria Math" w:cs="Times New Roman"/>
                          <w:i/>
                          <w:sz w:val="24"/>
                          <w:szCs w:val="24"/>
                          <w:lang w:eastAsia="en-IN" w:bidi="hi-IN"/>
                        </w:rPr>
                      </w:ins>
                    </m:ctrlPr>
                  </m:sSubPr>
                  <m:e>
                    <w:ins w:id="414" w:author="David Borchers" w:date="2017-05-23T16:16:00Z">
                      <m:r>
                        <w:rPr>
                          <w:rFonts w:ascii="Cambria Math" w:eastAsia="Times New Roman" w:hAnsi="Cambria Math" w:cs="Times New Roman"/>
                          <w:sz w:val="24"/>
                          <w:szCs w:val="24"/>
                          <w:lang w:eastAsia="en-IN" w:bidi="hi-IN"/>
                        </w:rPr>
                        <m:t>λ</m:t>
                      </m:r>
                    </w:ins>
                  </m:e>
                  <m:sub>
                    <w:ins w:id="415" w:author="David Borchers" w:date="2017-05-23T16:16:00Z">
                      <m:r>
                        <w:rPr>
                          <w:rFonts w:ascii="Cambria Math" w:eastAsia="Times New Roman" w:hAnsi="Cambria Math" w:cs="Times New Roman"/>
                          <w:sz w:val="24"/>
                          <w:szCs w:val="24"/>
                          <w:lang w:eastAsia="en-IN" w:bidi="hi-IN"/>
                        </w:rPr>
                        <m:t>0</m:t>
                      </m:r>
                    </w:ins>
                  </m:sub>
                </m:sSub>
                <w:ins w:id="416" w:author="David Borchers" w:date="2017-05-23T16:15:00Z">
                  <m:r>
                    <m:rPr>
                      <m:sty m:val="p"/>
                    </m:rPr>
                    <w:rPr>
                      <w:rFonts w:ascii="Cambria Math" w:eastAsia="Times New Roman" w:hAnsi="Cambria Math" w:cs="Times New Roman"/>
                      <w:sz w:val="24"/>
                      <w:szCs w:val="24"/>
                      <w:lang w:eastAsia="en-IN" w:bidi="hi-IN"/>
                    </w:rPr>
                    <m:t>)</m:t>
                  </m:r>
                </w:ins>
                <w:del w:id="417" w:author="David Borchers" w:date="2017-05-23T09:56:00Z">
                  <m:r>
                    <m:rPr>
                      <m:sty m:val="p"/>
                    </m:rPr>
                    <w:rPr>
                      <w:rFonts w:ascii="Cambria Math" w:eastAsia="Times New Roman" w:hAnsi="Cambria Math" w:cs="Symbol"/>
                      <w:sz w:val="24"/>
                      <w:szCs w:val="24"/>
                      <w:lang w:eastAsia="en-IN" w:bidi="hi-IN"/>
                    </w:rPr>
                    <m:t></m:t>
                  </m:r>
                  <m:r>
                    <m:rPr>
                      <m:sty m:val="p"/>
                    </m:rPr>
                    <w:rPr>
                      <w:rFonts w:ascii="Cambria Math" w:eastAsia="Times New Roman" w:hAnsi="Cambria Math" w:cs="Times New Roman"/>
                      <w:sz w:val="24"/>
                      <w:szCs w:val="24"/>
                      <w:vertAlign w:val="subscript"/>
                      <w:lang w:eastAsia="en-IN" w:bidi="hi-IN"/>
                    </w:rPr>
                    <m:t>o.Water</m:t>
                  </m:r>
                </w:del>
              </m:oMath>
            </m:oMathPara>
          </w:p>
        </w:tc>
        <w:tc>
          <w:tcPr>
            <w:tcW w:w="1296" w:type="dxa"/>
            <w:tcPrChange w:id="418" w:author="David Borchers" w:date="2017-05-23T16:15:00Z">
              <w:tcPr>
                <w:tcW w:w="1451" w:type="dxa"/>
              </w:tcPr>
            </w:tcPrChange>
          </w:tcPr>
          <w:p w14:paraId="6E1955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2.06</w:t>
            </w:r>
          </w:p>
        </w:tc>
        <w:tc>
          <w:tcPr>
            <w:tcW w:w="993" w:type="dxa"/>
            <w:tcPrChange w:id="419" w:author="David Borchers" w:date="2017-05-23T16:15:00Z">
              <w:tcPr>
                <w:tcW w:w="802" w:type="dxa"/>
              </w:tcPr>
            </w:tcPrChange>
          </w:tcPr>
          <w:p w14:paraId="5CFF28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1.33</w:t>
            </w:r>
          </w:p>
        </w:tc>
        <w:tc>
          <w:tcPr>
            <w:tcW w:w="751" w:type="dxa"/>
            <w:tcPrChange w:id="420" w:author="David Borchers" w:date="2017-05-23T16:15:00Z">
              <w:tcPr>
                <w:tcW w:w="760" w:type="dxa"/>
              </w:tcPr>
            </w:tcPrChange>
          </w:tcPr>
          <w:p w14:paraId="43D0A28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2.79</w:t>
            </w:r>
          </w:p>
        </w:tc>
        <w:tc>
          <w:tcPr>
            <w:tcW w:w="1375" w:type="dxa"/>
            <w:vMerge/>
            <w:tcPrChange w:id="421" w:author="David Borchers" w:date="2017-05-23T16:15:00Z">
              <w:tcPr>
                <w:tcW w:w="1385" w:type="dxa"/>
                <w:vMerge/>
              </w:tcPr>
            </w:tcPrChange>
          </w:tcPr>
          <w:p w14:paraId="35F8A80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22" w:author="David Borchers" w:date="2017-05-23T16:15:00Z">
              <w:tcPr>
                <w:tcW w:w="1415" w:type="dxa"/>
                <w:vMerge/>
              </w:tcPr>
            </w:tcPrChange>
          </w:tcPr>
          <w:p w14:paraId="1F5306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BEAA974" w14:textId="77777777" w:rsidTr="00DE1B3B">
        <w:tc>
          <w:tcPr>
            <w:tcW w:w="998" w:type="dxa"/>
            <w:vMerge/>
            <w:tcPrChange w:id="423" w:author="David Borchers" w:date="2017-05-23T16:15:00Z">
              <w:tcPr>
                <w:tcW w:w="1001" w:type="dxa"/>
                <w:vMerge/>
              </w:tcPr>
            </w:tcPrChange>
          </w:tcPr>
          <w:p w14:paraId="68859B0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24" w:author="David Borchers" w:date="2017-05-23T16:15:00Z">
              <w:tcPr>
                <w:tcW w:w="2361" w:type="dxa"/>
              </w:tcPr>
            </w:tcPrChange>
          </w:tcPr>
          <w:p w14:paraId="689A13FE" w14:textId="63DD82E2" w:rsidR="00DE1B3B" w:rsidRDefault="000029BD" w:rsidP="00DE1B3B">
            <w:pPr>
              <w:spacing w:before="100" w:beforeAutospacing="1" w:after="100" w:afterAutospacing="1"/>
              <w:rPr>
                <w:rFonts w:ascii="Times New Roman" w:eastAsia="Times New Roman" w:hAnsi="Times New Roman" w:cs="Times New Roman"/>
                <w:sz w:val="24"/>
                <w:szCs w:val="24"/>
                <w:lang w:eastAsia="en-IN" w:bidi="hi-IN"/>
              </w:rPr>
            </w:pPr>
            <m:oMath>
              <m:sSub>
                <m:sSubPr>
                  <m:ctrlPr>
                    <w:ins w:id="425" w:author="David Borchers" w:date="2017-05-23T16:15:00Z">
                      <w:rPr>
                        <w:rFonts w:ascii="Cambria Math" w:eastAsia="Times New Roman" w:hAnsi="Cambria Math" w:cs="Symbol"/>
                        <w:i/>
                        <w:sz w:val="24"/>
                        <w:szCs w:val="24"/>
                        <w:lang w:eastAsia="en-IN" w:bidi="hi-IN"/>
                      </w:rPr>
                    </w:ins>
                  </m:ctrlPr>
                </m:sSubPr>
                <m:e>
                  <w:ins w:id="426" w:author="David Borchers" w:date="2017-05-23T16:15:00Z">
                    <m:r>
                      <w:rPr>
                        <w:rFonts w:ascii="Cambria Math" w:eastAsia="Times New Roman" w:hAnsi="Cambria Math" w:cs="Symbol"/>
                        <w:sz w:val="24"/>
                        <w:szCs w:val="24"/>
                        <w:lang w:eastAsia="en-IN" w:bidi="hi-IN"/>
                      </w:rPr>
                      <m:t>β</m:t>
                    </m:r>
                  </w:ins>
                </m:e>
                <m:sub>
                  <w:ins w:id="427" w:author="David Borchers" w:date="2017-05-23T16:15:00Z">
                    <m:r>
                      <w:rPr>
                        <w:rFonts w:ascii="Cambria Math" w:eastAsia="Times New Roman" w:hAnsi="Cambria Math" w:cs="Symbol"/>
                        <w:sz w:val="24"/>
                        <w:szCs w:val="24"/>
                        <w:lang w:eastAsia="en-IN" w:bidi="hi-IN"/>
                      </w:rPr>
                      <m:t>0</m:t>
                    </m:r>
                  </w:ins>
                </m:sub>
              </m:sSub>
            </m:oMath>
            <w:ins w:id="428" w:author="David Borchers" w:date="2017-05-23T16:15:00Z">
              <w:r w:rsidR="00DE1B3B">
                <w:rPr>
                  <w:rFonts w:ascii="Times New Roman" w:eastAsia="Times New Roman" w:hAnsi="Times New Roman" w:cs="Times New Roman"/>
                  <w:sz w:val="24"/>
                  <w:szCs w:val="24"/>
                  <w:lang w:eastAsia="en-IN" w:bidi="hi-IN"/>
                </w:rPr>
                <w:t xml:space="preserve">         (</w:t>
              </w:r>
            </w:ins>
            <w:ins w:id="429" w:author="David Borchers" w:date="2017-05-23T16:17:00Z">
              <m:oMath>
                <m:r>
                  <w:rPr>
                    <w:rFonts w:ascii="Cambria Math" w:eastAsia="Times New Roman" w:hAnsi="Cambria Math" w:cs="Times New Roman"/>
                    <w:sz w:val="24"/>
                    <w:szCs w:val="24"/>
                    <w:lang w:eastAsia="en-IN" w:bidi="hi-IN"/>
                  </w:rPr>
                  <m:t>σ</m:t>
                </m:r>
              </m:oMath>
            </w:ins>
            <w:ins w:id="430" w:author="David Borchers" w:date="2017-05-23T16:15:00Z">
              <w:r w:rsidR="00DE1B3B">
                <w:rPr>
                  <w:rFonts w:ascii="Times New Roman" w:eastAsia="Times New Roman" w:hAnsi="Times New Roman" w:cs="Times New Roman"/>
                  <w:sz w:val="24"/>
                  <w:szCs w:val="24"/>
                  <w:lang w:eastAsia="en-IN" w:bidi="hi-IN"/>
                </w:rPr>
                <w:t>)</w:t>
              </w:r>
            </w:ins>
            <w:del w:id="431" w:author="David Borchers" w:date="2017-05-23T09:56:00Z">
              <w:r w:rsidR="00DE1B3B" w:rsidDel="00CE4576">
                <w:rPr>
                  <w:rFonts w:ascii="Times New Roman" w:eastAsia="Times New Roman" w:hAnsi="Times New Roman" w:cs="Times New Roman"/>
                  <w:sz w:val="24"/>
                  <w:szCs w:val="24"/>
                  <w:lang w:eastAsia="en-IN" w:bidi="hi-IN"/>
                </w:rPr>
                <w:sym w:font="Symbol" w:char="F073"/>
              </w:r>
            </w:del>
          </w:p>
        </w:tc>
        <w:tc>
          <w:tcPr>
            <w:tcW w:w="1296" w:type="dxa"/>
            <w:tcPrChange w:id="432" w:author="David Borchers" w:date="2017-05-23T16:15:00Z">
              <w:tcPr>
                <w:tcW w:w="1451" w:type="dxa"/>
              </w:tcPr>
            </w:tcPrChange>
          </w:tcPr>
          <w:p w14:paraId="79FDE2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8.27</w:t>
            </w:r>
          </w:p>
        </w:tc>
        <w:tc>
          <w:tcPr>
            <w:tcW w:w="993" w:type="dxa"/>
            <w:tcPrChange w:id="433" w:author="David Borchers" w:date="2017-05-23T16:15:00Z">
              <w:tcPr>
                <w:tcW w:w="802" w:type="dxa"/>
              </w:tcPr>
            </w:tcPrChange>
          </w:tcPr>
          <w:p w14:paraId="1BD5B9F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7.71</w:t>
            </w:r>
          </w:p>
        </w:tc>
        <w:tc>
          <w:tcPr>
            <w:tcW w:w="751" w:type="dxa"/>
            <w:tcPrChange w:id="434" w:author="David Borchers" w:date="2017-05-23T16:15:00Z">
              <w:tcPr>
                <w:tcW w:w="760" w:type="dxa"/>
              </w:tcPr>
            </w:tcPrChange>
          </w:tcPr>
          <w:p w14:paraId="714CA0E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Change w:id="435" w:author="David Borchers" w:date="2017-05-23T16:15:00Z">
              <w:tcPr>
                <w:tcW w:w="1385" w:type="dxa"/>
                <w:vMerge/>
              </w:tcPr>
            </w:tcPrChange>
          </w:tcPr>
          <w:p w14:paraId="23C6C6F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36" w:author="David Borchers" w:date="2017-05-23T16:15:00Z">
              <w:tcPr>
                <w:tcW w:w="1415" w:type="dxa"/>
                <w:vMerge/>
              </w:tcPr>
            </w:tcPrChange>
          </w:tcPr>
          <w:p w14:paraId="1BCCD3E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BA5C21A" w14:textId="77777777" w:rsidTr="00DE1B3B">
        <w:tc>
          <w:tcPr>
            <w:tcW w:w="998" w:type="dxa"/>
            <w:vMerge/>
            <w:tcPrChange w:id="437" w:author="David Borchers" w:date="2017-05-23T16:15:00Z">
              <w:tcPr>
                <w:tcW w:w="1001" w:type="dxa"/>
                <w:vMerge/>
              </w:tcPr>
            </w:tcPrChange>
          </w:tcPr>
          <w:p w14:paraId="14737AC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38" w:author="David Borchers" w:date="2017-05-23T16:15:00Z">
              <w:tcPr>
                <w:tcW w:w="2361" w:type="dxa"/>
              </w:tcPr>
            </w:tcPrChange>
          </w:tcPr>
          <w:p w14:paraId="2D3990D0" w14:textId="23B860C0" w:rsidR="00DE1B3B" w:rsidRDefault="000029BD"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ins w:id="439" w:author="David Borchers" w:date="2017-05-23T16:15:00Z">
                      <w:rPr>
                        <w:rFonts w:ascii="Cambria Math" w:eastAsia="Times New Roman" w:hAnsi="Cambria Math" w:cs="Symbol"/>
                        <w:i/>
                        <w:sz w:val="24"/>
                        <w:szCs w:val="24"/>
                        <w:lang w:eastAsia="en-IN" w:bidi="hi-IN"/>
                      </w:rPr>
                    </w:ins>
                  </m:ctrlPr>
                </m:sSubPr>
                <m:e>
                  <w:ins w:id="440" w:author="David Borchers" w:date="2017-05-23T16:15:00Z">
                    <m:r>
                      <w:rPr>
                        <w:rFonts w:ascii="Cambria Math" w:eastAsia="Times New Roman" w:hAnsi="Cambria Math" w:cs="Symbol"/>
                        <w:sz w:val="24"/>
                        <w:szCs w:val="24"/>
                        <w:lang w:eastAsia="en-IN" w:bidi="hi-IN"/>
                      </w:rPr>
                      <m:t>γ</m:t>
                    </m:r>
                  </w:ins>
                </m:e>
                <m:sub>
                  <w:ins w:id="441" w:author="David Borchers" w:date="2017-05-23T16:15:00Z">
                    <m:r>
                      <w:rPr>
                        <w:rFonts w:ascii="Cambria Math" w:eastAsia="Times New Roman" w:hAnsi="Cambria Math" w:cs="Symbol"/>
                        <w:sz w:val="24"/>
                        <w:szCs w:val="24"/>
                        <w:lang w:eastAsia="en-IN" w:bidi="hi-IN"/>
                      </w:rPr>
                      <m:t>stdGC</m:t>
                    </m:r>
                  </w:ins>
                </m:sub>
              </m:sSub>
            </m:oMath>
            <w:ins w:id="442" w:author="David Borchers" w:date="2017-05-23T16:15:00Z">
              <w:r w:rsidR="00DE1B3B">
                <w:rPr>
                  <w:rFonts w:ascii="Times New Roman" w:eastAsia="Times New Roman" w:hAnsi="Times New Roman" w:cs="Times New Roman"/>
                  <w:sz w:val="24"/>
                  <w:szCs w:val="24"/>
                  <w:lang w:eastAsia="en-IN" w:bidi="hi-IN"/>
                </w:rPr>
                <w:t xml:space="preserve">   (</w:t>
              </w:r>
            </w:ins>
            <w:proofErr w:type="spellStart"/>
            <w:ins w:id="443" w:author="David Borchers" w:date="2017-05-23T16:18:00Z">
              <w:r w:rsidR="00DE1B3B" w:rsidRPr="00682B32">
                <w:rPr>
                  <w:rFonts w:ascii="Times New Roman" w:eastAsia="Times New Roman" w:hAnsi="Times New Roman" w:cs="Times New Roman"/>
                  <w:sz w:val="24"/>
                  <w:szCs w:val="24"/>
                  <w:lang w:eastAsia="en-IN" w:bidi="hi-IN"/>
                </w:rPr>
                <w:t>noneuc</w:t>
              </w:r>
            </w:ins>
            <w:proofErr w:type="spellEnd"/>
            <w:ins w:id="444" w:author="David Borchers" w:date="2017-05-23T16:15:00Z">
              <w:r w:rsidR="00DE1B3B">
                <w:rPr>
                  <w:rFonts w:ascii="Times New Roman" w:eastAsia="Times New Roman" w:hAnsi="Times New Roman" w:cs="Times New Roman"/>
                  <w:sz w:val="24"/>
                  <w:szCs w:val="24"/>
                  <w:lang w:eastAsia="en-IN" w:bidi="hi-IN"/>
                </w:rPr>
                <w:t>)</w:t>
              </w:r>
            </w:ins>
            <w:del w:id="445" w:author="David Borchers" w:date="2017-05-23T09:57:00Z">
              <w:r w:rsidR="00DE1B3B" w:rsidDel="00CE4576">
                <w:rPr>
                  <w:rFonts w:ascii="Times New Roman" w:eastAsia="Times New Roman" w:hAnsi="Times New Roman" w:cs="Times New Roman"/>
                  <w:sz w:val="24"/>
                  <w:szCs w:val="24"/>
                  <w:lang w:eastAsia="en-IN" w:bidi="hi-IN"/>
                </w:rPr>
                <w:sym w:font="Symbol" w:char="F062"/>
              </w:r>
            </w:del>
          </w:p>
        </w:tc>
        <w:tc>
          <w:tcPr>
            <w:tcW w:w="1296" w:type="dxa"/>
            <w:tcPrChange w:id="446" w:author="David Borchers" w:date="2017-05-23T16:15:00Z">
              <w:tcPr>
                <w:tcW w:w="1451" w:type="dxa"/>
              </w:tcPr>
            </w:tcPrChange>
          </w:tcPr>
          <w:p w14:paraId="14754CB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-0.37</w:t>
            </w:r>
          </w:p>
        </w:tc>
        <w:tc>
          <w:tcPr>
            <w:tcW w:w="993" w:type="dxa"/>
            <w:tcPrChange w:id="447" w:author="David Borchers" w:date="2017-05-23T16:15:00Z">
              <w:tcPr>
                <w:tcW w:w="802" w:type="dxa"/>
              </w:tcPr>
            </w:tcPrChange>
          </w:tcPr>
          <w:p w14:paraId="730CB11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-0.73</w:t>
            </w:r>
          </w:p>
        </w:tc>
        <w:tc>
          <w:tcPr>
            <w:tcW w:w="751" w:type="dxa"/>
            <w:tcPrChange w:id="448" w:author="David Borchers" w:date="2017-05-23T16:15:00Z">
              <w:tcPr>
                <w:tcW w:w="760" w:type="dxa"/>
              </w:tcPr>
            </w:tcPrChange>
          </w:tcPr>
          <w:p w14:paraId="48F2AA6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-0.01</w:t>
            </w:r>
          </w:p>
        </w:tc>
        <w:tc>
          <w:tcPr>
            <w:tcW w:w="1375" w:type="dxa"/>
            <w:vMerge/>
            <w:tcPrChange w:id="449" w:author="David Borchers" w:date="2017-05-23T16:15:00Z">
              <w:tcPr>
                <w:tcW w:w="1385" w:type="dxa"/>
                <w:vMerge/>
              </w:tcPr>
            </w:tcPrChange>
          </w:tcPr>
          <w:p w14:paraId="208107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50" w:author="David Borchers" w:date="2017-05-23T16:15:00Z">
              <w:tcPr>
                <w:tcW w:w="1415" w:type="dxa"/>
                <w:vMerge/>
              </w:tcPr>
            </w:tcPrChange>
          </w:tcPr>
          <w:p w14:paraId="10FCC1D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4DDE6A5C" w14:textId="77777777" w:rsidTr="00DE1B3B">
        <w:tc>
          <w:tcPr>
            <w:tcW w:w="998" w:type="dxa"/>
            <w:vMerge w:val="restart"/>
            <w:tcPrChange w:id="451" w:author="David Borchers" w:date="2017-05-23T16:15:00Z">
              <w:tcPr>
                <w:tcW w:w="1001" w:type="dxa"/>
                <w:vMerge w:val="restart"/>
              </w:tcPr>
            </w:tcPrChange>
          </w:tcPr>
          <w:p w14:paraId="31144D9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Noyon</w:t>
            </w:r>
            <w:proofErr w:type="spellEnd"/>
          </w:p>
        </w:tc>
        <w:tc>
          <w:tcPr>
            <w:tcW w:w="2361" w:type="dxa"/>
            <w:tcPrChange w:id="452" w:author="David Borchers" w:date="2017-05-23T16:15:00Z">
              <w:tcPr>
                <w:tcW w:w="2361" w:type="dxa"/>
              </w:tcPr>
            </w:tcPrChange>
          </w:tcPr>
          <w:p w14:paraId="72F17424" w14:textId="01D0FD00" w:rsidR="00DE1B3B" w:rsidRDefault="000029BD" w:rsidP="00CE4576">
            <w:pPr>
              <w:spacing w:before="100" w:beforeAutospacing="1" w:after="100" w:afterAutospacing="1"/>
              <w:rPr>
                <w:rFonts w:ascii="Times New Roman" w:eastAsia="Times New Roman" w:hAnsi="Times New Roman" w:cs="Times New Roman"/>
                <w:sz w:val="24"/>
                <w:szCs w:val="24"/>
                <w:lang w:eastAsia="en-IN" w:bidi="hi-IN"/>
              </w:rPr>
            </w:pPr>
            <m:oMath>
              <m:sSub>
                <m:sSubPr>
                  <m:ctrlPr>
                    <w:ins w:id="453" w:author="David Borchers" w:date="2017-05-23T16:15:00Z">
                      <w:rPr>
                        <w:rFonts w:ascii="Cambria Math" w:eastAsia="Times New Roman" w:hAnsi="Cambria Math" w:cs="Symbol"/>
                        <w:i/>
                        <w:sz w:val="24"/>
                        <w:szCs w:val="24"/>
                        <w:lang w:eastAsia="en-IN" w:bidi="hi-IN"/>
                      </w:rPr>
                    </w:ins>
                  </m:ctrlPr>
                </m:sSubPr>
                <m:e>
                  <w:ins w:id="454" w:author="David Borchers" w:date="2017-05-23T16:15:00Z">
                    <m:r>
                      <w:rPr>
                        <w:rFonts w:ascii="Cambria Math" w:eastAsia="Times New Roman" w:hAnsi="Cambria Math" w:cs="Symbol"/>
                        <w:sz w:val="24"/>
                        <w:szCs w:val="24"/>
                        <w:lang w:eastAsia="en-IN" w:bidi="hi-IN"/>
                      </w:rPr>
                      <m:t>θ</m:t>
                    </m:r>
                  </w:ins>
                </m:e>
                <m:sub>
                  <w:ins w:id="455" w:author="David Borchers" w:date="2017-05-23T16:15:00Z">
                    <m:r>
                      <w:rPr>
                        <w:rFonts w:ascii="Cambria Math" w:eastAsia="Times New Roman" w:hAnsi="Cambria Math" w:cs="Symbol"/>
                        <w:sz w:val="24"/>
                        <w:szCs w:val="24"/>
                        <w:lang w:eastAsia="en-IN" w:bidi="hi-IN"/>
                      </w:rPr>
                      <m:t>0</m:t>
                    </m:r>
                  </w:ins>
                </m:sub>
              </m:sSub>
            </m:oMath>
            <w:ins w:id="456"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457" w:author="David Borchers" w:date="2017-05-23T09:59:00Z">
              <w:r w:rsidR="00DE1B3B" w:rsidDel="00CE4576">
                <w:rPr>
                  <w:rFonts w:ascii="Times New Roman" w:eastAsia="Times New Roman" w:hAnsi="Times New Roman" w:cs="Times New Roman"/>
                  <w:sz w:val="24"/>
                  <w:szCs w:val="24"/>
                  <w:lang w:eastAsia="en-IN" w:bidi="hi-IN"/>
                </w:rPr>
                <w:delText>D</w:delText>
              </w:r>
            </w:del>
          </w:p>
        </w:tc>
        <w:tc>
          <w:tcPr>
            <w:tcW w:w="1296" w:type="dxa"/>
            <w:tcPrChange w:id="458" w:author="David Borchers" w:date="2017-05-23T16:15:00Z">
              <w:tcPr>
                <w:tcW w:w="1451" w:type="dxa"/>
              </w:tcPr>
            </w:tcPrChange>
          </w:tcPr>
          <w:p w14:paraId="3401849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-11.30</w:t>
            </w:r>
          </w:p>
        </w:tc>
        <w:tc>
          <w:tcPr>
            <w:tcW w:w="993" w:type="dxa"/>
            <w:tcPrChange w:id="459" w:author="David Borchers" w:date="2017-05-23T16:15:00Z">
              <w:tcPr>
                <w:tcW w:w="802" w:type="dxa"/>
              </w:tcPr>
            </w:tcPrChange>
          </w:tcPr>
          <w:p w14:paraId="394748F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-12.68</w:t>
            </w:r>
          </w:p>
        </w:tc>
        <w:tc>
          <w:tcPr>
            <w:tcW w:w="751" w:type="dxa"/>
            <w:tcPrChange w:id="460" w:author="David Borchers" w:date="2017-05-23T16:15:00Z">
              <w:tcPr>
                <w:tcW w:w="760" w:type="dxa"/>
              </w:tcPr>
            </w:tcPrChange>
          </w:tcPr>
          <w:p w14:paraId="7EC76F4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-9.91</w:t>
            </w:r>
          </w:p>
        </w:tc>
        <w:tc>
          <w:tcPr>
            <w:tcW w:w="1375" w:type="dxa"/>
            <w:vMerge w:val="restart"/>
            <w:tcPrChange w:id="461" w:author="David Borchers" w:date="2017-05-23T16:15:00Z">
              <w:tcPr>
                <w:tcW w:w="1385" w:type="dxa"/>
                <w:vMerge w:val="restart"/>
              </w:tcPr>
            </w:tcPrChange>
          </w:tcPr>
          <w:p w14:paraId="44056D3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14.58 </w:t>
            </w:r>
          </w:p>
          <w:p w14:paraId="1F3C5A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(14.07-18.59)</w:t>
            </w:r>
          </w:p>
        </w:tc>
        <w:tc>
          <w:tcPr>
            <w:tcW w:w="1401" w:type="dxa"/>
            <w:vMerge w:val="restart"/>
            <w:tcPrChange w:id="462" w:author="David Borchers" w:date="2017-05-23T16:15:00Z">
              <w:tcPr>
                <w:tcW w:w="1415" w:type="dxa"/>
                <w:vMerge w:val="restart"/>
              </w:tcPr>
            </w:tcPrChange>
          </w:tcPr>
          <w:p w14:paraId="6961556C"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15.85</w:t>
            </w:r>
          </w:p>
          <w:p w14:paraId="561710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(14.40-22.59)</w:t>
            </w:r>
          </w:p>
        </w:tc>
      </w:tr>
      <w:tr w:rsidR="00DE1B3B" w14:paraId="688C7BC4" w14:textId="77777777" w:rsidTr="00DE1B3B">
        <w:tc>
          <w:tcPr>
            <w:tcW w:w="998" w:type="dxa"/>
            <w:vMerge/>
            <w:tcPrChange w:id="463" w:author="David Borchers" w:date="2017-05-23T16:15:00Z">
              <w:tcPr>
                <w:tcW w:w="1001" w:type="dxa"/>
                <w:vMerge/>
              </w:tcPr>
            </w:tcPrChange>
          </w:tcPr>
          <w:p w14:paraId="68A324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64" w:author="David Borchers" w:date="2017-05-23T16:15:00Z">
              <w:tcPr>
                <w:tcW w:w="2361" w:type="dxa"/>
              </w:tcPr>
            </w:tcPrChange>
          </w:tcPr>
          <w:p w14:paraId="55C80DC9" w14:textId="4AA3F7B6" w:rsidR="00DE1B3B" w:rsidRDefault="000029B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465" w:author="David Borchers" w:date="2017-05-23T16:15:00Z">
                      <w:rPr>
                        <w:rFonts w:ascii="Cambria Math" w:eastAsia="Times New Roman" w:hAnsi="Cambria Math" w:cs="Symbol"/>
                        <w:i/>
                        <w:sz w:val="24"/>
                        <w:szCs w:val="24"/>
                        <w:lang w:eastAsia="en-IN" w:bidi="hi-IN"/>
                      </w:rPr>
                    </w:ins>
                  </m:ctrlPr>
                </m:sSubPr>
                <m:e>
                  <w:ins w:id="466" w:author="David Borchers" w:date="2017-05-23T16:15:00Z">
                    <m:r>
                      <w:rPr>
                        <w:rFonts w:ascii="Cambria Math" w:eastAsia="Times New Roman" w:hAnsi="Cambria Math" w:cs="Symbol"/>
                        <w:sz w:val="24"/>
                        <w:szCs w:val="24"/>
                        <w:lang w:eastAsia="en-IN" w:bidi="hi-IN"/>
                      </w:rPr>
                      <m:t>θ</m:t>
                    </m:r>
                  </w:ins>
                </m:e>
                <m:sub>
                  <w:ins w:id="467" w:author="David Borchers" w:date="2017-05-23T16:15:00Z">
                    <m:r>
                      <w:rPr>
                        <w:rFonts w:ascii="Cambria Math" w:eastAsia="Times New Roman" w:hAnsi="Cambria Math" w:cs="Symbol"/>
                        <w:sz w:val="24"/>
                        <w:szCs w:val="24"/>
                        <w:lang w:eastAsia="en-IN" w:bidi="hi-IN"/>
                      </w:rPr>
                      <m:t>stdGC</m:t>
                    </m:r>
                  </w:ins>
                </m:sub>
              </m:sSub>
            </m:oMath>
            <w:ins w:id="468"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469" w:author="David Borchers" w:date="2017-05-23T09:59:00Z">
              <w:r w:rsidR="00DE1B3B" w:rsidDel="00CE4576">
                <w:rPr>
                  <w:rFonts w:ascii="Times New Roman" w:eastAsia="Times New Roman" w:hAnsi="Times New Roman" w:cs="Times New Roman"/>
                  <w:sz w:val="24"/>
                  <w:szCs w:val="24"/>
                  <w:lang w:eastAsia="en-IN" w:bidi="hi-IN"/>
                </w:rPr>
                <w:delText>D.GC</w:delText>
              </w:r>
            </w:del>
          </w:p>
        </w:tc>
        <w:tc>
          <w:tcPr>
            <w:tcW w:w="1296" w:type="dxa"/>
            <w:tcPrChange w:id="470" w:author="David Borchers" w:date="2017-05-23T16:15:00Z">
              <w:tcPr>
                <w:tcW w:w="1451" w:type="dxa"/>
              </w:tcPr>
            </w:tcPrChange>
          </w:tcPr>
          <w:p w14:paraId="76C5CA2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1.37</w:t>
            </w:r>
          </w:p>
        </w:tc>
        <w:tc>
          <w:tcPr>
            <w:tcW w:w="993" w:type="dxa"/>
            <w:tcPrChange w:id="471" w:author="David Borchers" w:date="2017-05-23T16:15:00Z">
              <w:tcPr>
                <w:tcW w:w="802" w:type="dxa"/>
              </w:tcPr>
            </w:tcPrChange>
          </w:tcPr>
          <w:p w14:paraId="1CE86CB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0.86</w:t>
            </w:r>
          </w:p>
        </w:tc>
        <w:tc>
          <w:tcPr>
            <w:tcW w:w="751" w:type="dxa"/>
            <w:tcPrChange w:id="472" w:author="David Borchers" w:date="2017-05-23T16:15:00Z">
              <w:tcPr>
                <w:tcW w:w="760" w:type="dxa"/>
              </w:tcPr>
            </w:tcPrChange>
          </w:tcPr>
          <w:p w14:paraId="1B9EA3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1.87</w:t>
            </w:r>
          </w:p>
        </w:tc>
        <w:tc>
          <w:tcPr>
            <w:tcW w:w="1375" w:type="dxa"/>
            <w:vMerge/>
            <w:tcPrChange w:id="473" w:author="David Borchers" w:date="2017-05-23T16:15:00Z">
              <w:tcPr>
                <w:tcW w:w="1385" w:type="dxa"/>
                <w:vMerge/>
              </w:tcPr>
            </w:tcPrChange>
          </w:tcPr>
          <w:p w14:paraId="2FECD65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74" w:author="David Borchers" w:date="2017-05-23T16:15:00Z">
              <w:tcPr>
                <w:tcW w:w="1415" w:type="dxa"/>
                <w:vMerge/>
              </w:tcPr>
            </w:tcPrChange>
          </w:tcPr>
          <w:p w14:paraId="2BE76EA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626D4D4" w14:textId="77777777" w:rsidTr="00DE1B3B">
        <w:tc>
          <w:tcPr>
            <w:tcW w:w="998" w:type="dxa"/>
            <w:vMerge/>
            <w:tcPrChange w:id="475" w:author="David Borchers" w:date="2017-05-23T16:15:00Z">
              <w:tcPr>
                <w:tcW w:w="1001" w:type="dxa"/>
                <w:vMerge/>
              </w:tcPr>
            </w:tcPrChange>
          </w:tcPr>
          <w:p w14:paraId="7075078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76" w:author="David Borchers" w:date="2017-05-23T16:15:00Z">
              <w:tcPr>
                <w:tcW w:w="2361" w:type="dxa"/>
              </w:tcPr>
            </w:tcPrChange>
          </w:tcPr>
          <w:p w14:paraId="54AE095A" w14:textId="251FBEDA" w:rsidR="00DE1B3B" w:rsidRDefault="000029BD" w:rsidP="00DA38CE">
            <w:pPr>
              <w:spacing w:before="100" w:beforeAutospacing="1" w:after="100" w:afterAutospacing="1"/>
              <w:rPr>
                <w:rFonts w:ascii="Times New Roman" w:eastAsia="Times New Roman" w:hAnsi="Times New Roman" w:cs="Times New Roman"/>
                <w:sz w:val="24"/>
                <w:szCs w:val="24"/>
                <w:lang w:eastAsia="en-IN" w:bidi="hi-IN"/>
              </w:rPr>
            </w:pPr>
            <m:oMath>
              <m:sSub>
                <m:sSubPr>
                  <m:ctrlPr>
                    <w:ins w:id="477" w:author="David Borchers" w:date="2017-05-23T16:15:00Z">
                      <w:rPr>
                        <w:rFonts w:ascii="Cambria Math" w:eastAsia="Times New Roman" w:hAnsi="Cambria Math" w:cs="Symbol"/>
                        <w:i/>
                        <w:sz w:val="24"/>
                        <w:szCs w:val="24"/>
                        <w:lang w:eastAsia="en-IN" w:bidi="hi-IN"/>
                      </w:rPr>
                    </w:ins>
                  </m:ctrlPr>
                </m:sSubPr>
                <m:e>
                  <w:ins w:id="478" w:author="David Borchers" w:date="2017-05-23T16:15:00Z">
                    <m:r>
                      <w:rPr>
                        <w:rFonts w:ascii="Cambria Math" w:eastAsia="Times New Roman" w:hAnsi="Cambria Math" w:cs="Symbol"/>
                        <w:sz w:val="24"/>
                        <w:szCs w:val="24"/>
                        <w:lang w:eastAsia="en-IN" w:bidi="hi-IN"/>
                      </w:rPr>
                      <m:t>ϕ</m:t>
                    </m:r>
                  </w:ins>
                </m:e>
                <m:sub>
                  <w:ins w:id="479" w:author="David Borchers" w:date="2017-05-23T16:15:00Z">
                    <m:r>
                      <w:rPr>
                        <w:rFonts w:ascii="Cambria Math" w:eastAsia="Times New Roman" w:hAnsi="Cambria Math" w:cs="Symbol"/>
                        <w:sz w:val="24"/>
                        <w:szCs w:val="24"/>
                        <w:lang w:eastAsia="en-IN" w:bidi="hi-IN"/>
                      </w:rPr>
                      <m:t>0</m:t>
                    </m:r>
                  </w:ins>
                </m:sub>
              </m:sSub>
            </m:oMath>
            <w:ins w:id="480" w:author="David Borchers" w:date="2017-05-23T16:15:00Z">
              <w:r w:rsidR="00DE1B3B">
                <w:rPr>
                  <w:rFonts w:ascii="Times New Roman" w:eastAsia="Times New Roman" w:hAnsi="Times New Roman" w:cs="Times New Roman"/>
                  <w:sz w:val="24"/>
                  <w:szCs w:val="24"/>
                  <w:lang w:eastAsia="en-IN" w:bidi="hi-IN"/>
                </w:rPr>
                <w:t xml:space="preserve">        (</w:t>
              </w:r>
            </w:ins>
            <m:oMath>
              <m:sSub>
                <m:sSubPr>
                  <m:ctrlPr>
                    <w:ins w:id="481" w:author="David Borchers" w:date="2017-05-23T16:17:00Z">
                      <w:rPr>
                        <w:rFonts w:ascii="Cambria Math" w:eastAsia="Times New Roman" w:hAnsi="Cambria Math" w:cs="Times New Roman"/>
                        <w:i/>
                        <w:sz w:val="24"/>
                        <w:szCs w:val="24"/>
                        <w:lang w:eastAsia="en-IN" w:bidi="hi-IN"/>
                      </w:rPr>
                    </w:ins>
                  </m:ctrlPr>
                </m:sSubPr>
                <m:e>
                  <w:ins w:id="482" w:author="David Borchers" w:date="2017-05-23T16:17:00Z">
                    <m:r>
                      <w:rPr>
                        <w:rFonts w:ascii="Cambria Math" w:eastAsia="Times New Roman" w:hAnsi="Cambria Math" w:cs="Times New Roman"/>
                        <w:sz w:val="24"/>
                        <w:szCs w:val="24"/>
                        <w:lang w:eastAsia="en-IN" w:bidi="hi-IN"/>
                      </w:rPr>
                      <m:t>λ</m:t>
                    </m:r>
                  </w:ins>
                </m:e>
                <m:sub>
                  <w:ins w:id="483" w:author="David Borchers" w:date="2017-05-23T16:17:00Z">
                    <m:r>
                      <w:rPr>
                        <w:rFonts w:ascii="Cambria Math" w:eastAsia="Times New Roman" w:hAnsi="Cambria Math" w:cs="Times New Roman"/>
                        <w:sz w:val="24"/>
                        <w:szCs w:val="24"/>
                        <w:lang w:eastAsia="en-IN" w:bidi="hi-IN"/>
                      </w:rPr>
                      <m:t>0</m:t>
                    </m:r>
                  </w:ins>
                </m:sub>
              </m:sSub>
            </m:oMath>
            <w:ins w:id="484" w:author="David Borchers" w:date="2017-05-23T16:15:00Z">
              <w:r w:rsidR="00DE1B3B">
                <w:rPr>
                  <w:rFonts w:ascii="Times New Roman" w:eastAsia="Times New Roman" w:hAnsi="Times New Roman" w:cs="Times New Roman"/>
                  <w:sz w:val="24"/>
                  <w:szCs w:val="24"/>
                  <w:lang w:eastAsia="en-IN" w:bidi="hi-IN"/>
                </w:rPr>
                <w:t>)</w:t>
              </w:r>
            </w:ins>
            <w:del w:id="485" w:author="David Borchers" w:date="2017-05-23T09:58:00Z">
              <w:r w:rsidR="00DE1B3B" w:rsidDel="00CE4576">
                <w:rPr>
                  <w:rFonts w:ascii="Symbol" w:eastAsia="Times New Roman" w:hAnsi="Symbol" w:cs="Symbol"/>
                  <w:sz w:val="24"/>
                  <w:szCs w:val="24"/>
                  <w:lang w:eastAsia="en-IN" w:bidi="hi-IN"/>
                </w:rPr>
                <w:delText></w:delText>
              </w:r>
              <w:r w:rsidR="00DE1B3B" w:rsidRPr="003A3A67" w:rsidDel="00CE4576">
                <w:rPr>
                  <w:rFonts w:ascii="Times New Roman" w:eastAsia="Times New Roman" w:hAnsi="Times New Roman" w:cs="Times New Roman"/>
                  <w:sz w:val="24"/>
                  <w:szCs w:val="24"/>
                  <w:vertAlign w:val="subscript"/>
                  <w:lang w:eastAsia="en-IN" w:bidi="hi-IN"/>
                </w:rPr>
                <w:delText>o</w:delText>
              </w:r>
            </w:del>
          </w:p>
        </w:tc>
        <w:tc>
          <w:tcPr>
            <w:tcW w:w="1296" w:type="dxa"/>
            <w:tcPrChange w:id="486" w:author="David Borchers" w:date="2017-05-23T16:15:00Z">
              <w:tcPr>
                <w:tcW w:w="1451" w:type="dxa"/>
              </w:tcPr>
            </w:tcPrChange>
          </w:tcPr>
          <w:p w14:paraId="33A996B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-3.70</w:t>
            </w:r>
          </w:p>
        </w:tc>
        <w:tc>
          <w:tcPr>
            <w:tcW w:w="993" w:type="dxa"/>
            <w:tcPrChange w:id="487" w:author="David Borchers" w:date="2017-05-23T16:15:00Z">
              <w:tcPr>
                <w:tcW w:w="802" w:type="dxa"/>
              </w:tcPr>
            </w:tcPrChange>
          </w:tcPr>
          <w:p w14:paraId="0C08B0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-4.12</w:t>
            </w:r>
          </w:p>
        </w:tc>
        <w:tc>
          <w:tcPr>
            <w:tcW w:w="751" w:type="dxa"/>
            <w:tcPrChange w:id="488" w:author="David Borchers" w:date="2017-05-23T16:15:00Z">
              <w:tcPr>
                <w:tcW w:w="760" w:type="dxa"/>
              </w:tcPr>
            </w:tcPrChange>
          </w:tcPr>
          <w:p w14:paraId="4470577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-3.29</w:t>
            </w:r>
          </w:p>
        </w:tc>
        <w:tc>
          <w:tcPr>
            <w:tcW w:w="1375" w:type="dxa"/>
            <w:vMerge/>
            <w:tcPrChange w:id="489" w:author="David Borchers" w:date="2017-05-23T16:15:00Z">
              <w:tcPr>
                <w:tcW w:w="1385" w:type="dxa"/>
                <w:vMerge/>
              </w:tcPr>
            </w:tcPrChange>
          </w:tcPr>
          <w:p w14:paraId="24D740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490" w:author="David Borchers" w:date="2017-05-23T16:15:00Z">
              <w:tcPr>
                <w:tcW w:w="1415" w:type="dxa"/>
                <w:vMerge/>
              </w:tcPr>
            </w:tcPrChange>
          </w:tcPr>
          <w:p w14:paraId="70CA90E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5785B95" w14:textId="77777777" w:rsidTr="00DE1B3B">
        <w:tc>
          <w:tcPr>
            <w:tcW w:w="998" w:type="dxa"/>
            <w:vMerge/>
            <w:tcPrChange w:id="491" w:author="David Borchers" w:date="2017-05-23T16:15:00Z">
              <w:tcPr>
                <w:tcW w:w="1001" w:type="dxa"/>
                <w:vMerge/>
              </w:tcPr>
            </w:tcPrChange>
          </w:tcPr>
          <w:p w14:paraId="3ABF7EE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492" w:author="David Borchers" w:date="2017-05-23T16:15:00Z">
              <w:tcPr>
                <w:tcW w:w="2361" w:type="dxa"/>
              </w:tcPr>
            </w:tcPrChange>
          </w:tcPr>
          <w:p w14:paraId="5F73BB4E" w14:textId="2F363A31" w:rsidR="00DE1B3B" w:rsidRDefault="000029BD"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ins w:id="493" w:author="David Borchers" w:date="2017-05-23T16:15:00Z">
                      <w:rPr>
                        <w:rFonts w:ascii="Cambria Math" w:eastAsia="Times New Roman" w:hAnsi="Cambria Math" w:cs="Symbol"/>
                        <w:i/>
                        <w:sz w:val="24"/>
                        <w:szCs w:val="24"/>
                        <w:lang w:eastAsia="en-IN" w:bidi="hi-IN"/>
                      </w:rPr>
                    </w:ins>
                  </m:ctrlPr>
                </m:sSubPr>
                <m:e>
                  <w:ins w:id="494" w:author="David Borchers" w:date="2017-05-23T16:15:00Z">
                    <m:r>
                      <w:rPr>
                        <w:rFonts w:ascii="Cambria Math" w:eastAsia="Times New Roman" w:hAnsi="Cambria Math" w:cs="Symbol"/>
                        <w:sz w:val="24"/>
                        <w:szCs w:val="24"/>
                        <w:lang w:eastAsia="en-IN" w:bidi="hi-IN"/>
                      </w:rPr>
                      <m:t>β</m:t>
                    </m:r>
                  </w:ins>
                </m:e>
                <m:sub>
                  <w:ins w:id="495" w:author="David Borchers" w:date="2017-05-23T16:15:00Z">
                    <m:r>
                      <w:rPr>
                        <w:rFonts w:ascii="Cambria Math" w:eastAsia="Times New Roman" w:hAnsi="Cambria Math" w:cs="Symbol"/>
                        <w:sz w:val="24"/>
                        <w:szCs w:val="24"/>
                        <w:lang w:eastAsia="en-IN" w:bidi="hi-IN"/>
                      </w:rPr>
                      <m:t>0</m:t>
                    </m:r>
                  </w:ins>
                </m:sub>
              </m:sSub>
            </m:oMath>
            <w:ins w:id="496" w:author="David Borchers" w:date="2017-05-23T16:15:00Z">
              <w:r w:rsidR="00DE1B3B">
                <w:rPr>
                  <w:rFonts w:ascii="Times New Roman" w:eastAsia="Times New Roman" w:hAnsi="Times New Roman" w:cs="Times New Roman"/>
                  <w:sz w:val="24"/>
                  <w:szCs w:val="24"/>
                  <w:lang w:eastAsia="en-IN" w:bidi="hi-IN"/>
                </w:rPr>
                <w:t xml:space="preserve">         (</w:t>
              </w:r>
            </w:ins>
            <w:ins w:id="497" w:author="David Borchers" w:date="2017-05-23T16:18:00Z">
              <m:oMath>
                <m:r>
                  <w:rPr>
                    <w:rFonts w:ascii="Cambria Math" w:eastAsia="Times New Roman" w:hAnsi="Cambria Math" w:cs="Times New Roman"/>
                    <w:sz w:val="24"/>
                    <w:szCs w:val="24"/>
                    <w:lang w:eastAsia="en-IN" w:bidi="hi-IN"/>
                  </w:rPr>
                  <m:t>σ</m:t>
                </m:r>
              </m:oMath>
            </w:ins>
            <w:ins w:id="498" w:author="David Borchers" w:date="2017-05-23T16:15:00Z">
              <w:r w:rsidR="00DE1B3B">
                <w:rPr>
                  <w:rFonts w:ascii="Times New Roman" w:eastAsia="Times New Roman" w:hAnsi="Times New Roman" w:cs="Times New Roman"/>
                  <w:sz w:val="24"/>
                  <w:szCs w:val="24"/>
                  <w:lang w:eastAsia="en-IN" w:bidi="hi-IN"/>
                </w:rPr>
                <w:t>)</w:t>
              </w:r>
            </w:ins>
            <w:del w:id="499" w:author="David Borchers" w:date="2017-05-23T09:58:00Z">
              <w:r w:rsidR="00DE1B3B" w:rsidDel="00CE4576">
                <w:rPr>
                  <w:rFonts w:ascii="Times New Roman" w:eastAsia="Times New Roman" w:hAnsi="Times New Roman" w:cs="Times New Roman"/>
                  <w:sz w:val="24"/>
                  <w:szCs w:val="24"/>
                  <w:lang w:eastAsia="en-IN" w:bidi="hi-IN"/>
                </w:rPr>
                <w:sym w:font="Symbol" w:char="F073"/>
              </w:r>
            </w:del>
          </w:p>
        </w:tc>
        <w:tc>
          <w:tcPr>
            <w:tcW w:w="1296" w:type="dxa"/>
            <w:tcPrChange w:id="500" w:author="David Borchers" w:date="2017-05-23T16:15:00Z">
              <w:tcPr>
                <w:tcW w:w="1451" w:type="dxa"/>
              </w:tcPr>
            </w:tcPrChange>
          </w:tcPr>
          <w:p w14:paraId="75E58E4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8.86</w:t>
            </w:r>
          </w:p>
        </w:tc>
        <w:tc>
          <w:tcPr>
            <w:tcW w:w="993" w:type="dxa"/>
            <w:tcPrChange w:id="501" w:author="David Borchers" w:date="2017-05-23T16:15:00Z">
              <w:tcPr>
                <w:tcW w:w="802" w:type="dxa"/>
              </w:tcPr>
            </w:tcPrChange>
          </w:tcPr>
          <w:p w14:paraId="0291208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8.72</w:t>
            </w:r>
          </w:p>
        </w:tc>
        <w:tc>
          <w:tcPr>
            <w:tcW w:w="751" w:type="dxa"/>
            <w:tcPrChange w:id="502" w:author="David Borchers" w:date="2017-05-23T16:15:00Z">
              <w:tcPr>
                <w:tcW w:w="760" w:type="dxa"/>
              </w:tcPr>
            </w:tcPrChange>
          </w:tcPr>
          <w:p w14:paraId="149A8F6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8.99</w:t>
            </w:r>
          </w:p>
        </w:tc>
        <w:tc>
          <w:tcPr>
            <w:tcW w:w="1375" w:type="dxa"/>
            <w:vMerge/>
            <w:tcPrChange w:id="503" w:author="David Borchers" w:date="2017-05-23T16:15:00Z">
              <w:tcPr>
                <w:tcW w:w="1385" w:type="dxa"/>
                <w:vMerge/>
              </w:tcPr>
            </w:tcPrChange>
          </w:tcPr>
          <w:p w14:paraId="087B1AA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04" w:author="David Borchers" w:date="2017-05-23T16:15:00Z">
              <w:tcPr>
                <w:tcW w:w="1415" w:type="dxa"/>
                <w:vMerge/>
              </w:tcPr>
            </w:tcPrChange>
          </w:tcPr>
          <w:p w14:paraId="75BAAC7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1DAF0BCF" w14:textId="77777777" w:rsidTr="00DE1B3B">
        <w:tc>
          <w:tcPr>
            <w:tcW w:w="998" w:type="dxa"/>
            <w:vMerge/>
            <w:tcPrChange w:id="505" w:author="David Borchers" w:date="2017-05-23T16:15:00Z">
              <w:tcPr>
                <w:tcW w:w="1001" w:type="dxa"/>
                <w:vMerge/>
              </w:tcPr>
            </w:tcPrChange>
          </w:tcPr>
          <w:p w14:paraId="455E15B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06" w:author="David Borchers" w:date="2017-05-23T16:15:00Z">
              <w:tcPr>
                <w:tcW w:w="2361" w:type="dxa"/>
              </w:tcPr>
            </w:tcPrChange>
          </w:tcPr>
          <w:p w14:paraId="45738B88" w14:textId="06E495E0" w:rsidR="00DE1B3B" w:rsidRDefault="000029B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07" w:author="David Borchers" w:date="2017-05-23T16:15:00Z">
                      <w:rPr>
                        <w:rFonts w:ascii="Cambria Math" w:eastAsia="Times New Roman" w:hAnsi="Cambria Math" w:cs="Symbol"/>
                        <w:i/>
                        <w:sz w:val="24"/>
                        <w:szCs w:val="24"/>
                        <w:lang w:eastAsia="en-IN" w:bidi="hi-IN"/>
                      </w:rPr>
                    </w:ins>
                  </m:ctrlPr>
                </m:sSubPr>
                <m:e>
                  <w:ins w:id="508" w:author="David Borchers" w:date="2017-05-23T16:15:00Z">
                    <m:r>
                      <w:rPr>
                        <w:rFonts w:ascii="Cambria Math" w:eastAsia="Times New Roman" w:hAnsi="Cambria Math" w:cs="Symbol"/>
                        <w:sz w:val="24"/>
                        <w:szCs w:val="24"/>
                        <w:lang w:eastAsia="en-IN" w:bidi="hi-IN"/>
                      </w:rPr>
                      <m:t>γ</m:t>
                    </m:r>
                  </w:ins>
                </m:e>
                <m:sub>
                  <w:ins w:id="509" w:author="David Borchers" w:date="2017-05-23T16:15:00Z">
                    <m:r>
                      <w:rPr>
                        <w:rFonts w:ascii="Cambria Math" w:eastAsia="Times New Roman" w:hAnsi="Cambria Math" w:cs="Symbol"/>
                        <w:sz w:val="24"/>
                        <w:szCs w:val="24"/>
                        <w:lang w:eastAsia="en-IN" w:bidi="hi-IN"/>
                      </w:rPr>
                      <m:t>stdBC</m:t>
                    </m:r>
                  </w:ins>
                </m:sub>
              </m:sSub>
            </m:oMath>
            <w:ins w:id="510" w:author="David Borchers" w:date="2017-05-23T16:15:00Z">
              <w:r w:rsidR="00DE1B3B">
                <w:rPr>
                  <w:rFonts w:ascii="Times New Roman" w:eastAsia="Times New Roman" w:hAnsi="Times New Roman" w:cs="Times New Roman"/>
                  <w:sz w:val="24"/>
                  <w:szCs w:val="24"/>
                  <w:lang w:eastAsia="en-IN" w:bidi="hi-IN"/>
                </w:rPr>
                <w:t xml:space="preserve">   (</w:t>
              </w:r>
            </w:ins>
            <w:proofErr w:type="spellStart"/>
            <w:ins w:id="511" w:author="David Borchers" w:date="2017-05-23T16:18:00Z">
              <w:r w:rsidR="00DE1B3B" w:rsidRPr="00682B32">
                <w:rPr>
                  <w:rFonts w:ascii="Times New Roman" w:eastAsia="Times New Roman" w:hAnsi="Times New Roman" w:cs="Times New Roman"/>
                  <w:sz w:val="24"/>
                  <w:szCs w:val="24"/>
                  <w:lang w:eastAsia="en-IN" w:bidi="hi-IN"/>
                </w:rPr>
                <w:t>noneuc</w:t>
              </w:r>
            </w:ins>
            <w:proofErr w:type="spellEnd"/>
            <w:ins w:id="512" w:author="David Borchers" w:date="2017-05-23T16:15:00Z">
              <w:r w:rsidR="00DE1B3B">
                <w:rPr>
                  <w:rFonts w:ascii="Times New Roman" w:eastAsia="Times New Roman" w:hAnsi="Times New Roman" w:cs="Times New Roman"/>
                  <w:sz w:val="24"/>
                  <w:szCs w:val="24"/>
                  <w:lang w:eastAsia="en-IN" w:bidi="hi-IN"/>
                </w:rPr>
                <w:t>)</w:t>
              </w:r>
            </w:ins>
            <w:del w:id="513" w:author="David Borchers" w:date="2017-05-23T09:58:00Z">
              <w:r w:rsidR="00DE1B3B" w:rsidDel="00CE4576">
                <w:rPr>
                  <w:rFonts w:ascii="Times New Roman" w:eastAsia="Times New Roman" w:hAnsi="Times New Roman" w:cs="Times New Roman"/>
                  <w:sz w:val="24"/>
                  <w:szCs w:val="24"/>
                  <w:lang w:eastAsia="en-IN" w:bidi="hi-IN"/>
                </w:rPr>
                <w:sym w:font="Symbol" w:char="F062"/>
              </w:r>
            </w:del>
          </w:p>
        </w:tc>
        <w:tc>
          <w:tcPr>
            <w:tcW w:w="1296" w:type="dxa"/>
            <w:tcPrChange w:id="514" w:author="David Borchers" w:date="2017-05-23T16:15:00Z">
              <w:tcPr>
                <w:tcW w:w="1451" w:type="dxa"/>
              </w:tcPr>
            </w:tcPrChange>
          </w:tcPr>
          <w:p w14:paraId="7CBCC4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1.09</w:t>
            </w:r>
          </w:p>
        </w:tc>
        <w:tc>
          <w:tcPr>
            <w:tcW w:w="993" w:type="dxa"/>
            <w:tcPrChange w:id="515" w:author="David Borchers" w:date="2017-05-23T16:15:00Z">
              <w:tcPr>
                <w:tcW w:w="802" w:type="dxa"/>
              </w:tcPr>
            </w:tcPrChange>
          </w:tcPr>
          <w:p w14:paraId="70DA023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0.91</w:t>
            </w:r>
          </w:p>
        </w:tc>
        <w:tc>
          <w:tcPr>
            <w:tcW w:w="751" w:type="dxa"/>
            <w:tcPrChange w:id="516" w:author="David Borchers" w:date="2017-05-23T16:15:00Z">
              <w:tcPr>
                <w:tcW w:w="760" w:type="dxa"/>
              </w:tcPr>
            </w:tcPrChange>
          </w:tcPr>
          <w:p w14:paraId="769307C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1.27</w:t>
            </w:r>
          </w:p>
        </w:tc>
        <w:tc>
          <w:tcPr>
            <w:tcW w:w="1375" w:type="dxa"/>
            <w:vMerge/>
            <w:tcPrChange w:id="517" w:author="David Borchers" w:date="2017-05-23T16:15:00Z">
              <w:tcPr>
                <w:tcW w:w="1385" w:type="dxa"/>
                <w:vMerge/>
              </w:tcPr>
            </w:tcPrChange>
          </w:tcPr>
          <w:p w14:paraId="019F93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18" w:author="David Borchers" w:date="2017-05-23T16:15:00Z">
              <w:tcPr>
                <w:tcW w:w="1415" w:type="dxa"/>
                <w:vMerge/>
              </w:tcPr>
            </w:tcPrChange>
          </w:tcPr>
          <w:p w14:paraId="61F20B7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203114C1" w14:textId="77777777" w:rsidTr="00DE1B3B">
        <w:tc>
          <w:tcPr>
            <w:tcW w:w="998" w:type="dxa"/>
            <w:vMerge w:val="restart"/>
            <w:tcPrChange w:id="519" w:author="David Borchers" w:date="2017-05-23T16:15:00Z">
              <w:tcPr>
                <w:tcW w:w="1001" w:type="dxa"/>
                <w:vMerge w:val="restart"/>
              </w:tcPr>
            </w:tcPrChange>
          </w:tcPr>
          <w:p w14:paraId="5F64C3E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roofErr w:type="spellStart"/>
            <w:r>
              <w:rPr>
                <w:rFonts w:ascii="Times New Roman" w:eastAsia="Times New Roman" w:hAnsi="Times New Roman" w:cs="Times New Roman"/>
                <w:sz w:val="24"/>
                <w:szCs w:val="24"/>
                <w:lang w:eastAsia="en-IN" w:bidi="hi-IN"/>
              </w:rPr>
              <w:t>Tost</w:t>
            </w:r>
            <w:proofErr w:type="spellEnd"/>
          </w:p>
        </w:tc>
        <w:tc>
          <w:tcPr>
            <w:tcW w:w="2361" w:type="dxa"/>
            <w:tcPrChange w:id="520" w:author="David Borchers" w:date="2017-05-23T16:15:00Z">
              <w:tcPr>
                <w:tcW w:w="2361" w:type="dxa"/>
              </w:tcPr>
            </w:tcPrChange>
          </w:tcPr>
          <w:p w14:paraId="37BBC471" w14:textId="13AB1E83" w:rsidR="00DE1B3B" w:rsidRDefault="000029B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21" w:author="David Borchers" w:date="2017-05-23T16:15:00Z">
                      <w:rPr>
                        <w:rFonts w:ascii="Cambria Math" w:eastAsia="Times New Roman" w:hAnsi="Cambria Math" w:cs="Symbol"/>
                        <w:i/>
                        <w:sz w:val="24"/>
                        <w:szCs w:val="24"/>
                        <w:lang w:eastAsia="en-IN" w:bidi="hi-IN"/>
                      </w:rPr>
                    </w:ins>
                  </m:ctrlPr>
                </m:sSubPr>
                <m:e>
                  <w:ins w:id="522" w:author="David Borchers" w:date="2017-05-23T16:15:00Z">
                    <m:r>
                      <w:rPr>
                        <w:rFonts w:ascii="Cambria Math" w:eastAsia="Times New Roman" w:hAnsi="Cambria Math" w:cs="Symbol"/>
                        <w:sz w:val="24"/>
                        <w:szCs w:val="24"/>
                        <w:lang w:eastAsia="en-IN" w:bidi="hi-IN"/>
                      </w:rPr>
                      <m:t>θ</m:t>
                    </m:r>
                  </w:ins>
                </m:e>
                <m:sub>
                  <w:ins w:id="523" w:author="David Borchers" w:date="2017-05-23T16:15:00Z">
                    <m:r>
                      <w:rPr>
                        <w:rFonts w:ascii="Cambria Math" w:eastAsia="Times New Roman" w:hAnsi="Cambria Math" w:cs="Symbol"/>
                        <w:sz w:val="24"/>
                        <w:szCs w:val="24"/>
                        <w:lang w:eastAsia="en-IN" w:bidi="hi-IN"/>
                      </w:rPr>
                      <m:t>0</m:t>
                    </m:r>
                  </w:ins>
                </m:sub>
              </m:sSub>
            </m:oMath>
            <w:ins w:id="524"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525" w:author="David Borchers" w:date="2017-05-23T10:01:00Z">
              <w:r w:rsidR="00DE1B3B" w:rsidDel="001073E6">
                <w:rPr>
                  <w:rFonts w:ascii="Times New Roman" w:eastAsia="Times New Roman" w:hAnsi="Times New Roman" w:cs="Times New Roman"/>
                  <w:sz w:val="24"/>
                  <w:szCs w:val="24"/>
                  <w:lang w:eastAsia="en-IN" w:bidi="hi-IN"/>
                </w:rPr>
                <w:delText>D</w:delText>
              </w:r>
            </w:del>
          </w:p>
        </w:tc>
        <w:tc>
          <w:tcPr>
            <w:tcW w:w="1296" w:type="dxa"/>
            <w:tcPrChange w:id="526" w:author="David Borchers" w:date="2017-05-23T16:15:00Z">
              <w:tcPr>
                <w:tcW w:w="1451" w:type="dxa"/>
              </w:tcPr>
            </w:tcPrChange>
          </w:tcPr>
          <w:p w14:paraId="396BE8E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-10.45</w:t>
            </w:r>
          </w:p>
        </w:tc>
        <w:tc>
          <w:tcPr>
            <w:tcW w:w="993" w:type="dxa"/>
            <w:tcPrChange w:id="527" w:author="David Borchers" w:date="2017-05-23T16:15:00Z">
              <w:tcPr>
                <w:tcW w:w="802" w:type="dxa"/>
              </w:tcPr>
            </w:tcPrChange>
          </w:tcPr>
          <w:p w14:paraId="7BD20B0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sidRPr="002D549D">
              <w:rPr>
                <w:rFonts w:ascii="Times New Roman" w:eastAsia="Times New Roman" w:hAnsi="Times New Roman" w:cs="Times New Roman"/>
                <w:sz w:val="24"/>
                <w:szCs w:val="24"/>
                <w:lang w:eastAsia="en-IN" w:bidi="hi-IN"/>
              </w:rPr>
              <w:t>-11.4</w:t>
            </w:r>
            <w:r>
              <w:rPr>
                <w:rFonts w:ascii="Times New Roman" w:eastAsia="Times New Roman" w:hAnsi="Times New Roman" w:cs="Times New Roman"/>
                <w:sz w:val="24"/>
                <w:szCs w:val="24"/>
                <w:lang w:eastAsia="en-IN" w:bidi="hi-IN"/>
              </w:rPr>
              <w:t>2</w:t>
            </w:r>
          </w:p>
        </w:tc>
        <w:tc>
          <w:tcPr>
            <w:tcW w:w="751" w:type="dxa"/>
            <w:tcPrChange w:id="528" w:author="David Borchers" w:date="2017-05-23T16:15:00Z">
              <w:tcPr>
                <w:tcW w:w="760" w:type="dxa"/>
              </w:tcPr>
            </w:tcPrChange>
          </w:tcPr>
          <w:p w14:paraId="43FDFF1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-9.47</w:t>
            </w:r>
          </w:p>
        </w:tc>
        <w:tc>
          <w:tcPr>
            <w:tcW w:w="1375" w:type="dxa"/>
            <w:vMerge w:val="restart"/>
            <w:tcPrChange w:id="529" w:author="David Borchers" w:date="2017-05-23T16:15:00Z">
              <w:tcPr>
                <w:tcW w:w="1385" w:type="dxa"/>
                <w:vMerge w:val="restart"/>
              </w:tcPr>
            </w:tcPrChange>
          </w:tcPr>
          <w:p w14:paraId="022FA61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14.20 </w:t>
            </w:r>
          </w:p>
          <w:p w14:paraId="7902A10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(14.01-16.88)</w:t>
            </w:r>
          </w:p>
        </w:tc>
        <w:tc>
          <w:tcPr>
            <w:tcW w:w="1401" w:type="dxa"/>
            <w:vMerge w:val="restart"/>
            <w:tcPrChange w:id="530" w:author="David Borchers" w:date="2017-05-23T16:15:00Z">
              <w:tcPr>
                <w:tcW w:w="1415" w:type="dxa"/>
                <w:vMerge w:val="restart"/>
              </w:tcPr>
            </w:tcPrChange>
          </w:tcPr>
          <w:p w14:paraId="74E98FD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15.69</w:t>
            </w:r>
          </w:p>
          <w:p w14:paraId="3F4048AE"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(14.35-22.22)</w:t>
            </w:r>
          </w:p>
        </w:tc>
      </w:tr>
      <w:tr w:rsidR="00DE1B3B" w14:paraId="764A3630" w14:textId="77777777" w:rsidTr="00DE1B3B">
        <w:tc>
          <w:tcPr>
            <w:tcW w:w="998" w:type="dxa"/>
            <w:vMerge/>
            <w:tcPrChange w:id="531" w:author="David Borchers" w:date="2017-05-23T16:15:00Z">
              <w:tcPr>
                <w:tcW w:w="1001" w:type="dxa"/>
                <w:vMerge/>
              </w:tcPr>
            </w:tcPrChange>
          </w:tcPr>
          <w:p w14:paraId="15F5E5E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32" w:author="David Borchers" w:date="2017-05-23T16:15:00Z">
              <w:tcPr>
                <w:tcW w:w="2361" w:type="dxa"/>
              </w:tcPr>
            </w:tcPrChange>
          </w:tcPr>
          <w:p w14:paraId="15820585" w14:textId="6A9C5077" w:rsidR="00DE1B3B" w:rsidRDefault="000029B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33" w:author="David Borchers" w:date="2017-05-23T16:15:00Z">
                      <w:rPr>
                        <w:rFonts w:ascii="Cambria Math" w:eastAsia="Times New Roman" w:hAnsi="Cambria Math" w:cs="Symbol"/>
                        <w:i/>
                        <w:sz w:val="24"/>
                        <w:szCs w:val="24"/>
                        <w:lang w:eastAsia="en-IN" w:bidi="hi-IN"/>
                      </w:rPr>
                    </w:ins>
                  </m:ctrlPr>
                </m:sSubPr>
                <m:e>
                  <w:ins w:id="534" w:author="David Borchers" w:date="2017-05-23T16:15:00Z">
                    <m:r>
                      <w:rPr>
                        <w:rFonts w:ascii="Cambria Math" w:eastAsia="Times New Roman" w:hAnsi="Cambria Math" w:cs="Symbol"/>
                        <w:sz w:val="24"/>
                        <w:szCs w:val="24"/>
                        <w:lang w:eastAsia="en-IN" w:bidi="hi-IN"/>
                      </w:rPr>
                      <m:t>θ</m:t>
                    </m:r>
                  </w:ins>
                </m:e>
                <m:sub>
                  <w:ins w:id="535" w:author="David Borchers" w:date="2017-05-23T16:15:00Z">
                    <m:r>
                      <w:rPr>
                        <w:rFonts w:ascii="Cambria Math" w:eastAsia="Times New Roman" w:hAnsi="Cambria Math" w:cs="Symbol"/>
                        <w:sz w:val="24"/>
                        <w:szCs w:val="24"/>
                        <w:lang w:eastAsia="en-IN" w:bidi="hi-IN"/>
                      </w:rPr>
                      <m:t>stdGC</m:t>
                    </m:r>
                  </w:ins>
                </m:sub>
              </m:sSub>
            </m:oMath>
            <w:ins w:id="536" w:author="David Borchers" w:date="2017-05-23T16:15:00Z">
              <w:r w:rsidR="00DE1B3B">
                <w:rPr>
                  <w:rFonts w:ascii="Times New Roman" w:eastAsia="Times New Roman" w:hAnsi="Times New Roman" w:cs="Times New Roman"/>
                  <w:sz w:val="24"/>
                  <w:szCs w:val="24"/>
                  <w:lang w:eastAsia="en-IN" w:bidi="hi-IN"/>
                </w:rPr>
                <w:t xml:space="preserve">   (</w:t>
              </w:r>
              <w:r w:rsidR="00DE1B3B" w:rsidRPr="00682B32">
                <w:rPr>
                  <w:rFonts w:ascii="Times New Roman" w:eastAsia="Times New Roman" w:hAnsi="Times New Roman" w:cs="Times New Roman"/>
                  <w:i/>
                  <w:sz w:val="24"/>
                  <w:szCs w:val="24"/>
                  <w:lang w:eastAsia="en-IN" w:bidi="hi-IN"/>
                </w:rPr>
                <w:t>D</w:t>
              </w:r>
              <w:r w:rsidR="00DE1B3B">
                <w:rPr>
                  <w:rFonts w:ascii="Times New Roman" w:eastAsia="Times New Roman" w:hAnsi="Times New Roman" w:cs="Times New Roman"/>
                  <w:sz w:val="24"/>
                  <w:szCs w:val="24"/>
                  <w:lang w:eastAsia="en-IN" w:bidi="hi-IN"/>
                </w:rPr>
                <w:t>)</w:t>
              </w:r>
            </w:ins>
            <w:del w:id="537" w:author="David Borchers" w:date="2017-05-23T10:01:00Z">
              <w:r w:rsidR="00DE1B3B" w:rsidDel="001073E6">
                <w:rPr>
                  <w:rFonts w:ascii="Times New Roman" w:eastAsia="Times New Roman" w:hAnsi="Times New Roman" w:cs="Times New Roman"/>
                  <w:sz w:val="24"/>
                  <w:szCs w:val="24"/>
                  <w:lang w:eastAsia="en-IN" w:bidi="hi-IN"/>
                </w:rPr>
                <w:delText>D.GC</w:delText>
              </w:r>
            </w:del>
          </w:p>
        </w:tc>
        <w:tc>
          <w:tcPr>
            <w:tcW w:w="1296" w:type="dxa"/>
            <w:tcPrChange w:id="538" w:author="David Borchers" w:date="2017-05-23T16:15:00Z">
              <w:tcPr>
                <w:tcW w:w="1451" w:type="dxa"/>
              </w:tcPr>
            </w:tcPrChange>
          </w:tcPr>
          <w:p w14:paraId="381A8C0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1.02</w:t>
            </w:r>
          </w:p>
        </w:tc>
        <w:tc>
          <w:tcPr>
            <w:tcW w:w="993" w:type="dxa"/>
            <w:tcPrChange w:id="539" w:author="David Borchers" w:date="2017-05-23T16:15:00Z">
              <w:tcPr>
                <w:tcW w:w="802" w:type="dxa"/>
              </w:tcPr>
            </w:tcPrChange>
          </w:tcPr>
          <w:p w14:paraId="6D7B5BD5"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0.62</w:t>
            </w:r>
          </w:p>
        </w:tc>
        <w:tc>
          <w:tcPr>
            <w:tcW w:w="751" w:type="dxa"/>
            <w:tcPrChange w:id="540" w:author="David Borchers" w:date="2017-05-23T16:15:00Z">
              <w:tcPr>
                <w:tcW w:w="760" w:type="dxa"/>
              </w:tcPr>
            </w:tcPrChange>
          </w:tcPr>
          <w:p w14:paraId="307EF26A"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375" w:type="dxa"/>
            <w:vMerge/>
            <w:tcPrChange w:id="541" w:author="David Borchers" w:date="2017-05-23T16:15:00Z">
              <w:tcPr>
                <w:tcW w:w="1385" w:type="dxa"/>
                <w:vMerge/>
              </w:tcPr>
            </w:tcPrChange>
          </w:tcPr>
          <w:p w14:paraId="1126A60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42" w:author="David Borchers" w:date="2017-05-23T16:15:00Z">
              <w:tcPr>
                <w:tcW w:w="1415" w:type="dxa"/>
                <w:vMerge/>
              </w:tcPr>
            </w:tcPrChange>
          </w:tcPr>
          <w:p w14:paraId="12BCF6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C717C2F" w14:textId="77777777" w:rsidTr="00DE1B3B">
        <w:tc>
          <w:tcPr>
            <w:tcW w:w="998" w:type="dxa"/>
            <w:vMerge/>
            <w:tcPrChange w:id="543" w:author="David Borchers" w:date="2017-05-23T16:15:00Z">
              <w:tcPr>
                <w:tcW w:w="1001" w:type="dxa"/>
                <w:vMerge/>
              </w:tcPr>
            </w:tcPrChange>
          </w:tcPr>
          <w:p w14:paraId="180DC288"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44" w:author="David Borchers" w:date="2017-05-23T16:15:00Z">
              <w:tcPr>
                <w:tcW w:w="2361" w:type="dxa"/>
              </w:tcPr>
            </w:tcPrChange>
          </w:tcPr>
          <w:p w14:paraId="62EC8EE1" w14:textId="41271ACF" w:rsidR="00DE1B3B" w:rsidRDefault="000029B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45" w:author="David Borchers" w:date="2017-05-23T16:15:00Z">
                      <w:rPr>
                        <w:rFonts w:ascii="Cambria Math" w:eastAsia="Times New Roman" w:hAnsi="Cambria Math" w:cs="Symbol"/>
                        <w:i/>
                        <w:sz w:val="24"/>
                        <w:szCs w:val="24"/>
                        <w:lang w:eastAsia="en-IN" w:bidi="hi-IN"/>
                      </w:rPr>
                    </w:ins>
                  </m:ctrlPr>
                </m:sSubPr>
                <m:e>
                  <w:ins w:id="546" w:author="David Borchers" w:date="2017-05-23T16:15:00Z">
                    <m:r>
                      <w:rPr>
                        <w:rFonts w:ascii="Cambria Math" w:eastAsia="Times New Roman" w:hAnsi="Cambria Math" w:cs="Symbol"/>
                        <w:sz w:val="24"/>
                        <w:szCs w:val="24"/>
                        <w:lang w:eastAsia="en-IN" w:bidi="hi-IN"/>
                      </w:rPr>
                      <m:t>ϕ</m:t>
                    </m:r>
                  </w:ins>
                </m:e>
                <m:sub>
                  <w:ins w:id="547" w:author="David Borchers" w:date="2017-05-23T16:15:00Z">
                    <m:r>
                      <w:rPr>
                        <w:rFonts w:ascii="Cambria Math" w:eastAsia="Times New Roman" w:hAnsi="Cambria Math" w:cs="Symbol"/>
                        <w:sz w:val="24"/>
                        <w:szCs w:val="24"/>
                        <w:lang w:eastAsia="en-IN" w:bidi="hi-IN"/>
                      </w:rPr>
                      <m:t>0</m:t>
                    </m:r>
                  </w:ins>
                </m:sub>
              </m:sSub>
            </m:oMath>
            <w:ins w:id="548" w:author="David Borchers" w:date="2017-05-23T16:15:00Z">
              <w:r w:rsidR="00DE1B3B">
                <w:rPr>
                  <w:rFonts w:ascii="Times New Roman" w:eastAsia="Times New Roman" w:hAnsi="Times New Roman" w:cs="Times New Roman"/>
                  <w:sz w:val="24"/>
                  <w:szCs w:val="24"/>
                  <w:lang w:eastAsia="en-IN" w:bidi="hi-IN"/>
                </w:rPr>
                <w:t xml:space="preserve">        (</w:t>
              </w:r>
            </w:ins>
            <m:oMath>
              <m:sSub>
                <m:sSubPr>
                  <m:ctrlPr>
                    <w:ins w:id="549" w:author="David Borchers" w:date="2017-05-23T16:17:00Z">
                      <w:rPr>
                        <w:rFonts w:ascii="Cambria Math" w:eastAsia="Times New Roman" w:hAnsi="Cambria Math" w:cs="Times New Roman"/>
                        <w:i/>
                        <w:sz w:val="24"/>
                        <w:szCs w:val="24"/>
                        <w:lang w:eastAsia="en-IN" w:bidi="hi-IN"/>
                      </w:rPr>
                    </w:ins>
                  </m:ctrlPr>
                </m:sSubPr>
                <m:e>
                  <w:ins w:id="550" w:author="David Borchers" w:date="2017-05-23T16:17:00Z">
                    <m:r>
                      <w:rPr>
                        <w:rFonts w:ascii="Cambria Math" w:eastAsia="Times New Roman" w:hAnsi="Cambria Math" w:cs="Times New Roman"/>
                        <w:sz w:val="24"/>
                        <w:szCs w:val="24"/>
                        <w:lang w:eastAsia="en-IN" w:bidi="hi-IN"/>
                      </w:rPr>
                      <m:t>λ</m:t>
                    </m:r>
                  </w:ins>
                </m:e>
                <m:sub>
                  <w:ins w:id="551" w:author="David Borchers" w:date="2017-05-23T16:17:00Z">
                    <m:r>
                      <w:rPr>
                        <w:rFonts w:ascii="Cambria Math" w:eastAsia="Times New Roman" w:hAnsi="Cambria Math" w:cs="Times New Roman"/>
                        <w:sz w:val="24"/>
                        <w:szCs w:val="24"/>
                        <w:lang w:eastAsia="en-IN" w:bidi="hi-IN"/>
                      </w:rPr>
                      <m:t>0</m:t>
                    </m:r>
                  </w:ins>
                </m:sub>
              </m:sSub>
            </m:oMath>
            <w:ins w:id="552" w:author="David Borchers" w:date="2017-05-23T16:15:00Z">
              <w:r w:rsidR="00DE1B3B">
                <w:rPr>
                  <w:rFonts w:ascii="Times New Roman" w:eastAsia="Times New Roman" w:hAnsi="Times New Roman" w:cs="Times New Roman"/>
                  <w:sz w:val="24"/>
                  <w:szCs w:val="24"/>
                  <w:lang w:eastAsia="en-IN" w:bidi="hi-IN"/>
                </w:rPr>
                <w:t>)</w:t>
              </w:r>
            </w:ins>
            <w:del w:id="553" w:author="David Borchers" w:date="2017-05-23T10:13:00Z">
              <w:r w:rsidR="00DE1B3B" w:rsidDel="007F390B">
                <w:rPr>
                  <w:rFonts w:ascii="Symbol" w:eastAsia="Times New Roman" w:hAnsi="Symbol" w:cs="Symbol"/>
                  <w:sz w:val="24"/>
                  <w:szCs w:val="24"/>
                  <w:lang w:eastAsia="en-IN" w:bidi="hi-IN"/>
                </w:rPr>
                <w:delText></w:delText>
              </w:r>
              <w:r w:rsidR="00DE1B3B" w:rsidRPr="003A3A67" w:rsidDel="007F390B">
                <w:rPr>
                  <w:rFonts w:ascii="Times New Roman" w:eastAsia="Times New Roman" w:hAnsi="Times New Roman" w:cs="Times New Roman"/>
                  <w:sz w:val="24"/>
                  <w:szCs w:val="24"/>
                  <w:vertAlign w:val="subscript"/>
                  <w:lang w:eastAsia="en-IN" w:bidi="hi-IN"/>
                </w:rPr>
                <w:delText>o</w:delText>
              </w:r>
            </w:del>
          </w:p>
        </w:tc>
        <w:tc>
          <w:tcPr>
            <w:tcW w:w="1296" w:type="dxa"/>
            <w:tcPrChange w:id="554" w:author="David Borchers" w:date="2017-05-23T16:15:00Z">
              <w:tcPr>
                <w:tcW w:w="1451" w:type="dxa"/>
              </w:tcPr>
            </w:tcPrChange>
          </w:tcPr>
          <w:p w14:paraId="283245C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-3.82</w:t>
            </w:r>
          </w:p>
        </w:tc>
        <w:tc>
          <w:tcPr>
            <w:tcW w:w="993" w:type="dxa"/>
            <w:tcPrChange w:id="555" w:author="David Borchers" w:date="2017-05-23T16:15:00Z">
              <w:tcPr>
                <w:tcW w:w="802" w:type="dxa"/>
              </w:tcPr>
            </w:tcPrChange>
          </w:tcPr>
          <w:p w14:paraId="2BAB9652"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-4.20</w:t>
            </w:r>
          </w:p>
        </w:tc>
        <w:tc>
          <w:tcPr>
            <w:tcW w:w="751" w:type="dxa"/>
            <w:tcPrChange w:id="556" w:author="David Borchers" w:date="2017-05-23T16:15:00Z">
              <w:tcPr>
                <w:tcW w:w="760" w:type="dxa"/>
              </w:tcPr>
            </w:tcPrChange>
          </w:tcPr>
          <w:p w14:paraId="70B2960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-3.44</w:t>
            </w:r>
          </w:p>
        </w:tc>
        <w:tc>
          <w:tcPr>
            <w:tcW w:w="1375" w:type="dxa"/>
            <w:vMerge/>
            <w:tcPrChange w:id="557" w:author="David Borchers" w:date="2017-05-23T16:15:00Z">
              <w:tcPr>
                <w:tcW w:w="1385" w:type="dxa"/>
                <w:vMerge/>
              </w:tcPr>
            </w:tcPrChange>
          </w:tcPr>
          <w:p w14:paraId="0E31E33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58" w:author="David Borchers" w:date="2017-05-23T16:15:00Z">
              <w:tcPr>
                <w:tcW w:w="1415" w:type="dxa"/>
                <w:vMerge/>
              </w:tcPr>
            </w:tcPrChange>
          </w:tcPr>
          <w:p w14:paraId="2AE6344F"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52D7E2EB" w14:textId="77777777" w:rsidTr="00DE1B3B">
        <w:tc>
          <w:tcPr>
            <w:tcW w:w="998" w:type="dxa"/>
            <w:vMerge/>
            <w:tcPrChange w:id="559" w:author="David Borchers" w:date="2017-05-23T16:15:00Z">
              <w:tcPr>
                <w:tcW w:w="1001" w:type="dxa"/>
                <w:vMerge/>
              </w:tcPr>
            </w:tcPrChange>
          </w:tcPr>
          <w:p w14:paraId="08B60DD7"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60" w:author="David Borchers" w:date="2017-05-23T16:15:00Z">
              <w:tcPr>
                <w:tcW w:w="2361" w:type="dxa"/>
              </w:tcPr>
            </w:tcPrChange>
          </w:tcPr>
          <w:p w14:paraId="4B3DA0C2" w14:textId="4ED696E4" w:rsidR="00DE1B3B" w:rsidRDefault="000029BD" w:rsidP="00985F05">
            <w:pPr>
              <w:spacing w:before="100" w:beforeAutospacing="1" w:after="100" w:afterAutospacing="1"/>
              <w:rPr>
                <w:rFonts w:ascii="Times New Roman" w:eastAsia="Times New Roman" w:hAnsi="Times New Roman" w:cs="Times New Roman"/>
                <w:sz w:val="24"/>
                <w:szCs w:val="24"/>
                <w:lang w:eastAsia="en-IN" w:bidi="hi-IN"/>
              </w:rPr>
            </w:pPr>
            <m:oMath>
              <m:sSub>
                <m:sSubPr>
                  <m:ctrlPr>
                    <w:ins w:id="561" w:author="David Borchers" w:date="2017-05-23T16:15:00Z">
                      <w:rPr>
                        <w:rFonts w:ascii="Cambria Math" w:eastAsia="Times New Roman" w:hAnsi="Cambria Math" w:cs="Symbol"/>
                        <w:i/>
                        <w:sz w:val="24"/>
                        <w:szCs w:val="24"/>
                        <w:lang w:eastAsia="en-IN" w:bidi="hi-IN"/>
                      </w:rPr>
                    </w:ins>
                  </m:ctrlPr>
                </m:sSubPr>
                <m:e>
                  <w:ins w:id="562" w:author="David Borchers" w:date="2017-05-23T16:15:00Z">
                    <m:r>
                      <w:rPr>
                        <w:rFonts w:ascii="Cambria Math" w:eastAsia="Times New Roman" w:hAnsi="Cambria Math" w:cs="Symbol"/>
                        <w:sz w:val="24"/>
                        <w:szCs w:val="24"/>
                        <w:lang w:eastAsia="en-IN" w:bidi="hi-IN"/>
                      </w:rPr>
                      <m:t>β</m:t>
                    </m:r>
                  </w:ins>
                </m:e>
                <m:sub>
                  <w:ins w:id="563" w:author="David Borchers" w:date="2017-05-23T16:15:00Z">
                    <m:r>
                      <w:rPr>
                        <w:rFonts w:ascii="Cambria Math" w:eastAsia="Times New Roman" w:hAnsi="Cambria Math" w:cs="Symbol"/>
                        <w:sz w:val="24"/>
                        <w:szCs w:val="24"/>
                        <w:lang w:eastAsia="en-IN" w:bidi="hi-IN"/>
                      </w:rPr>
                      <m:t>0</m:t>
                    </m:r>
                  </w:ins>
                </m:sub>
              </m:sSub>
            </m:oMath>
            <w:ins w:id="564" w:author="David Borchers" w:date="2017-05-23T16:15:00Z">
              <w:r w:rsidR="00DE1B3B">
                <w:rPr>
                  <w:rFonts w:ascii="Times New Roman" w:eastAsia="Times New Roman" w:hAnsi="Times New Roman" w:cs="Times New Roman"/>
                  <w:sz w:val="24"/>
                  <w:szCs w:val="24"/>
                  <w:lang w:eastAsia="en-IN" w:bidi="hi-IN"/>
                </w:rPr>
                <w:t xml:space="preserve">         (</w:t>
              </w:r>
            </w:ins>
            <w:ins w:id="565" w:author="David Borchers" w:date="2017-05-23T16:18:00Z">
              <m:oMath>
                <m:r>
                  <w:rPr>
                    <w:rFonts w:ascii="Cambria Math" w:eastAsia="Times New Roman" w:hAnsi="Cambria Math" w:cs="Times New Roman"/>
                    <w:sz w:val="24"/>
                    <w:szCs w:val="24"/>
                    <w:lang w:eastAsia="en-IN" w:bidi="hi-IN"/>
                  </w:rPr>
                  <m:t>σ</m:t>
                </m:r>
              </m:oMath>
            </w:ins>
            <w:ins w:id="566" w:author="David Borchers" w:date="2017-05-23T16:15:00Z">
              <w:r w:rsidR="00DE1B3B">
                <w:rPr>
                  <w:rFonts w:ascii="Times New Roman" w:eastAsia="Times New Roman" w:hAnsi="Times New Roman" w:cs="Times New Roman"/>
                  <w:sz w:val="24"/>
                  <w:szCs w:val="24"/>
                  <w:lang w:eastAsia="en-IN" w:bidi="hi-IN"/>
                </w:rPr>
                <w:t>)</w:t>
              </w:r>
            </w:ins>
            <w:del w:id="567" w:author="David Borchers" w:date="2017-05-23T10:14:00Z">
              <w:r w:rsidR="00DE1B3B" w:rsidDel="007F390B">
                <w:rPr>
                  <w:rFonts w:ascii="Times New Roman" w:eastAsia="Times New Roman" w:hAnsi="Times New Roman" w:cs="Times New Roman"/>
                  <w:sz w:val="24"/>
                  <w:szCs w:val="24"/>
                  <w:lang w:eastAsia="en-IN" w:bidi="hi-IN"/>
                </w:rPr>
                <w:sym w:font="Symbol" w:char="F073"/>
              </w:r>
            </w:del>
          </w:p>
        </w:tc>
        <w:tc>
          <w:tcPr>
            <w:tcW w:w="1296" w:type="dxa"/>
            <w:tcPrChange w:id="568" w:author="David Borchers" w:date="2017-05-23T16:15:00Z">
              <w:tcPr>
                <w:tcW w:w="1451" w:type="dxa"/>
              </w:tcPr>
            </w:tcPrChange>
          </w:tcPr>
          <w:p w14:paraId="164D206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8.68</w:t>
            </w:r>
          </w:p>
        </w:tc>
        <w:tc>
          <w:tcPr>
            <w:tcW w:w="993" w:type="dxa"/>
            <w:tcPrChange w:id="569" w:author="David Borchers" w:date="2017-05-23T16:15:00Z">
              <w:tcPr>
                <w:tcW w:w="802" w:type="dxa"/>
              </w:tcPr>
            </w:tcPrChange>
          </w:tcPr>
          <w:p w14:paraId="27E0AE71"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8.54</w:t>
            </w:r>
          </w:p>
        </w:tc>
        <w:tc>
          <w:tcPr>
            <w:tcW w:w="751" w:type="dxa"/>
            <w:tcPrChange w:id="570" w:author="David Borchers" w:date="2017-05-23T16:15:00Z">
              <w:tcPr>
                <w:tcW w:w="760" w:type="dxa"/>
              </w:tcPr>
            </w:tcPrChange>
          </w:tcPr>
          <w:p w14:paraId="7190E02B"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8.83</w:t>
            </w:r>
          </w:p>
        </w:tc>
        <w:tc>
          <w:tcPr>
            <w:tcW w:w="1375" w:type="dxa"/>
            <w:vMerge/>
            <w:tcPrChange w:id="571" w:author="David Borchers" w:date="2017-05-23T16:15:00Z">
              <w:tcPr>
                <w:tcW w:w="1385" w:type="dxa"/>
                <w:vMerge/>
              </w:tcPr>
            </w:tcPrChange>
          </w:tcPr>
          <w:p w14:paraId="5DF4B78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72" w:author="David Borchers" w:date="2017-05-23T16:15:00Z">
              <w:tcPr>
                <w:tcW w:w="1415" w:type="dxa"/>
                <w:vMerge/>
              </w:tcPr>
            </w:tcPrChange>
          </w:tcPr>
          <w:p w14:paraId="10316AB9"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r w:rsidR="00DE1B3B" w14:paraId="74199A39" w14:textId="77777777" w:rsidTr="00DE1B3B">
        <w:tc>
          <w:tcPr>
            <w:tcW w:w="998" w:type="dxa"/>
            <w:vMerge/>
            <w:tcPrChange w:id="573" w:author="David Borchers" w:date="2017-05-23T16:15:00Z">
              <w:tcPr>
                <w:tcW w:w="1001" w:type="dxa"/>
                <w:vMerge/>
              </w:tcPr>
            </w:tcPrChange>
          </w:tcPr>
          <w:p w14:paraId="3F29358D"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2361" w:type="dxa"/>
            <w:tcPrChange w:id="574" w:author="David Borchers" w:date="2017-05-23T16:15:00Z">
              <w:tcPr>
                <w:tcW w:w="2361" w:type="dxa"/>
              </w:tcPr>
            </w:tcPrChange>
          </w:tcPr>
          <w:p w14:paraId="2AF83672" w14:textId="33B92409" w:rsidR="00DE1B3B" w:rsidRDefault="000029BD" w:rsidP="005173EF">
            <w:pPr>
              <w:spacing w:before="100" w:beforeAutospacing="1" w:after="100" w:afterAutospacing="1"/>
              <w:rPr>
                <w:rFonts w:ascii="Times New Roman" w:eastAsia="Times New Roman" w:hAnsi="Times New Roman" w:cs="Times New Roman"/>
                <w:sz w:val="24"/>
                <w:szCs w:val="24"/>
                <w:lang w:eastAsia="en-IN" w:bidi="hi-IN"/>
              </w:rPr>
            </w:pPr>
            <m:oMath>
              <m:sSub>
                <m:sSubPr>
                  <m:ctrlPr>
                    <w:ins w:id="575" w:author="David Borchers" w:date="2017-05-23T16:15:00Z">
                      <w:rPr>
                        <w:rFonts w:ascii="Cambria Math" w:eastAsia="Times New Roman" w:hAnsi="Cambria Math" w:cs="Symbol"/>
                        <w:i/>
                        <w:sz w:val="24"/>
                        <w:szCs w:val="24"/>
                        <w:lang w:eastAsia="en-IN" w:bidi="hi-IN"/>
                      </w:rPr>
                    </w:ins>
                  </m:ctrlPr>
                </m:sSubPr>
                <m:e>
                  <w:ins w:id="576" w:author="David Borchers" w:date="2017-05-23T16:15:00Z">
                    <m:r>
                      <w:rPr>
                        <w:rFonts w:ascii="Cambria Math" w:eastAsia="Times New Roman" w:hAnsi="Cambria Math" w:cs="Symbol"/>
                        <w:sz w:val="24"/>
                        <w:szCs w:val="24"/>
                        <w:lang w:eastAsia="en-IN" w:bidi="hi-IN"/>
                      </w:rPr>
                      <m:t>γ</m:t>
                    </m:r>
                  </w:ins>
                </m:e>
                <m:sub>
                  <w:ins w:id="577" w:author="David Borchers" w:date="2017-05-23T16:15:00Z">
                    <m:r>
                      <w:rPr>
                        <w:rFonts w:ascii="Cambria Math" w:eastAsia="Times New Roman" w:hAnsi="Cambria Math" w:cs="Symbol"/>
                        <w:sz w:val="24"/>
                        <w:szCs w:val="24"/>
                        <w:lang w:eastAsia="en-IN" w:bidi="hi-IN"/>
                      </w:rPr>
                      <m:t>stdBC</m:t>
                    </m:r>
                  </w:ins>
                </m:sub>
              </m:sSub>
            </m:oMath>
            <w:ins w:id="578" w:author="David Borchers" w:date="2017-05-23T16:15:00Z">
              <w:r w:rsidR="00DE1B3B">
                <w:rPr>
                  <w:rFonts w:ascii="Times New Roman" w:eastAsia="Times New Roman" w:hAnsi="Times New Roman" w:cs="Times New Roman"/>
                  <w:sz w:val="24"/>
                  <w:szCs w:val="24"/>
                  <w:lang w:eastAsia="en-IN" w:bidi="hi-IN"/>
                </w:rPr>
                <w:t xml:space="preserve">   (</w:t>
              </w:r>
              <w:proofErr w:type="spellStart"/>
              <w:r w:rsidR="00DE1B3B" w:rsidRPr="00DE1B3B">
                <w:rPr>
                  <w:rFonts w:ascii="Times New Roman" w:eastAsia="Times New Roman" w:hAnsi="Times New Roman" w:cs="Times New Roman"/>
                  <w:sz w:val="24"/>
                  <w:szCs w:val="24"/>
                  <w:lang w:eastAsia="en-IN" w:bidi="hi-IN"/>
                  <w:rPrChange w:id="579" w:author="David Borchers" w:date="2017-05-23T16:18:00Z">
                    <w:rPr>
                      <w:rFonts w:ascii="Times New Roman" w:eastAsia="Times New Roman" w:hAnsi="Times New Roman" w:cs="Times New Roman"/>
                      <w:i/>
                      <w:sz w:val="24"/>
                      <w:szCs w:val="24"/>
                      <w:lang w:eastAsia="en-IN" w:bidi="hi-IN"/>
                    </w:rPr>
                  </w:rPrChange>
                </w:rPr>
                <w:t>noneuc</w:t>
              </w:r>
              <w:proofErr w:type="spellEnd"/>
              <w:r w:rsidR="00DE1B3B">
                <w:rPr>
                  <w:rFonts w:ascii="Times New Roman" w:eastAsia="Times New Roman" w:hAnsi="Times New Roman" w:cs="Times New Roman"/>
                  <w:sz w:val="24"/>
                  <w:szCs w:val="24"/>
                  <w:lang w:eastAsia="en-IN" w:bidi="hi-IN"/>
                </w:rPr>
                <w:t>)</w:t>
              </w:r>
            </w:ins>
            <w:del w:id="580" w:author="David Borchers" w:date="2017-05-23T10:14:00Z">
              <w:r w:rsidR="00DE1B3B" w:rsidDel="007F390B">
                <w:rPr>
                  <w:rFonts w:ascii="Times New Roman" w:eastAsia="Times New Roman" w:hAnsi="Times New Roman" w:cs="Times New Roman"/>
                  <w:sz w:val="24"/>
                  <w:szCs w:val="24"/>
                  <w:lang w:eastAsia="en-IN" w:bidi="hi-IN"/>
                </w:rPr>
                <w:sym w:font="Symbol" w:char="F062"/>
              </w:r>
            </w:del>
          </w:p>
        </w:tc>
        <w:tc>
          <w:tcPr>
            <w:tcW w:w="1296" w:type="dxa"/>
            <w:tcPrChange w:id="581" w:author="David Borchers" w:date="2017-05-23T16:15:00Z">
              <w:tcPr>
                <w:tcW w:w="1451" w:type="dxa"/>
              </w:tcPr>
            </w:tcPrChange>
          </w:tcPr>
          <w:p w14:paraId="0F4D6D30"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1.11</w:t>
            </w:r>
          </w:p>
        </w:tc>
        <w:tc>
          <w:tcPr>
            <w:tcW w:w="993" w:type="dxa"/>
            <w:tcPrChange w:id="582" w:author="David Borchers" w:date="2017-05-23T16:15:00Z">
              <w:tcPr>
                <w:tcW w:w="802" w:type="dxa"/>
              </w:tcPr>
            </w:tcPrChange>
          </w:tcPr>
          <w:p w14:paraId="28627FA3"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0.88</w:t>
            </w:r>
          </w:p>
        </w:tc>
        <w:tc>
          <w:tcPr>
            <w:tcW w:w="751" w:type="dxa"/>
            <w:tcPrChange w:id="583" w:author="David Borchers" w:date="2017-05-23T16:15:00Z">
              <w:tcPr>
                <w:tcW w:w="760" w:type="dxa"/>
              </w:tcPr>
            </w:tcPrChange>
          </w:tcPr>
          <w:p w14:paraId="65C768B4"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1.35</w:t>
            </w:r>
          </w:p>
        </w:tc>
        <w:tc>
          <w:tcPr>
            <w:tcW w:w="1375" w:type="dxa"/>
            <w:vMerge/>
            <w:tcPrChange w:id="584" w:author="David Borchers" w:date="2017-05-23T16:15:00Z">
              <w:tcPr>
                <w:tcW w:w="1385" w:type="dxa"/>
                <w:vMerge/>
              </w:tcPr>
            </w:tcPrChange>
          </w:tcPr>
          <w:p w14:paraId="2E08AF1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c>
          <w:tcPr>
            <w:tcW w:w="1401" w:type="dxa"/>
            <w:vMerge/>
            <w:tcPrChange w:id="585" w:author="David Borchers" w:date="2017-05-23T16:15:00Z">
              <w:tcPr>
                <w:tcW w:w="1415" w:type="dxa"/>
                <w:vMerge/>
              </w:tcPr>
            </w:tcPrChange>
          </w:tcPr>
          <w:p w14:paraId="1E31B5D6" w14:textId="77777777" w:rsidR="00DE1B3B" w:rsidRDefault="00DE1B3B" w:rsidP="005173EF">
            <w:pPr>
              <w:spacing w:before="100" w:beforeAutospacing="1" w:after="100" w:afterAutospacing="1"/>
              <w:rPr>
                <w:rFonts w:ascii="Times New Roman" w:eastAsia="Times New Roman" w:hAnsi="Times New Roman" w:cs="Times New Roman"/>
                <w:sz w:val="24"/>
                <w:szCs w:val="24"/>
                <w:lang w:eastAsia="en-IN" w:bidi="hi-IN"/>
              </w:rPr>
            </w:pPr>
          </w:p>
        </w:tc>
      </w:tr>
    </w:tbl>
    <w:p w14:paraId="153E617D"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52EB7BA"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3C4B20B4"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1: </w:t>
      </w:r>
      <w:commentRangeStart w:id="586"/>
      <w:r>
        <w:rPr>
          <w:rFonts w:ascii="Times New Roman" w:eastAsia="Times New Roman" w:hAnsi="Times New Roman" w:cs="Times New Roman"/>
          <w:sz w:val="24"/>
          <w:szCs w:val="24"/>
          <w:lang w:eastAsia="en-IN" w:bidi="hi-IN"/>
        </w:rPr>
        <w:t>Study Area and Snow Leopard Distribution (inset)</w:t>
      </w:r>
      <w:commentRangeEnd w:id="586"/>
      <w:r w:rsidR="00C7377A">
        <w:rPr>
          <w:rStyle w:val="CommentReference"/>
        </w:rPr>
        <w:commentReference w:id="586"/>
      </w:r>
    </w:p>
    <w:p w14:paraId="293273D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0F926F13"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7FBBE452" w14:textId="1AB56F43"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lastRenderedPageBreak/>
        <w:t xml:space="preserve">Figure 2a: Visual depiction of </w:t>
      </w:r>
      <w:ins w:id="587" w:author="David Borchers" w:date="2017-05-27T12:05:00Z">
        <w:r w:rsidR="00BE1E53">
          <w:rPr>
            <w:rFonts w:ascii="Times New Roman" w:eastAsia="Times New Roman" w:hAnsi="Times New Roman" w:cs="Times New Roman"/>
            <w:sz w:val="24"/>
            <w:szCs w:val="24"/>
            <w:lang w:eastAsia="en-IN" w:bidi="hi-IN"/>
          </w:rPr>
          <w:t xml:space="preserve">estimated </w:t>
        </w:r>
      </w:ins>
      <w:r>
        <w:rPr>
          <w:rFonts w:ascii="Times New Roman" w:eastAsia="Times New Roman" w:hAnsi="Times New Roman" w:cs="Times New Roman"/>
          <w:sz w:val="24"/>
          <w:szCs w:val="24"/>
          <w:lang w:eastAsia="en-IN" w:bidi="hi-IN"/>
        </w:rPr>
        <w:t>least</w:t>
      </w:r>
      <w:ins w:id="588" w:author="David Borchers" w:date="2017-05-27T12:05:00Z">
        <w:r w:rsidR="00BE1E53">
          <w:rPr>
            <w:rFonts w:ascii="Times New Roman" w:eastAsia="Times New Roman" w:hAnsi="Times New Roman" w:cs="Times New Roman"/>
            <w:sz w:val="24"/>
            <w:szCs w:val="24"/>
            <w:lang w:eastAsia="en-IN" w:bidi="hi-IN"/>
          </w:rPr>
          <w:t>-</w:t>
        </w:r>
      </w:ins>
      <w:del w:id="589" w:author="David Borchers" w:date="2017-05-27T12:05:00Z">
        <w:r w:rsidDel="00BE1E53">
          <w:rPr>
            <w:rFonts w:ascii="Times New Roman" w:eastAsia="Times New Roman" w:hAnsi="Times New Roman" w:cs="Times New Roman"/>
            <w:sz w:val="24"/>
            <w:szCs w:val="24"/>
            <w:lang w:eastAsia="en-IN" w:bidi="hi-IN"/>
          </w:rPr>
          <w:delText xml:space="preserve"> </w:delText>
        </w:r>
      </w:del>
      <w:r>
        <w:rPr>
          <w:rFonts w:ascii="Times New Roman" w:eastAsia="Times New Roman" w:hAnsi="Times New Roman" w:cs="Times New Roman"/>
          <w:sz w:val="24"/>
          <w:szCs w:val="24"/>
          <w:lang w:eastAsia="en-IN" w:bidi="hi-IN"/>
        </w:rPr>
        <w:t xml:space="preserve">cost paths between random points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 (from green to red dots)</w:t>
      </w:r>
      <w:ins w:id="590" w:author="David Borchers" w:date="2017-05-27T12:05:00Z">
        <w:r w:rsidR="00BE1E53">
          <w:rPr>
            <w:rFonts w:ascii="Times New Roman" w:eastAsia="Times New Roman" w:hAnsi="Times New Roman" w:cs="Times New Roman"/>
            <w:sz w:val="24"/>
            <w:szCs w:val="24"/>
            <w:lang w:eastAsia="en-IN" w:bidi="hi-IN"/>
          </w:rPr>
          <w:t>. Shading indicates terrain ruggedness.</w:t>
        </w:r>
      </w:ins>
      <w:del w:id="591" w:author="David Borchers" w:date="2017-05-27T12:05:00Z">
        <w:r w:rsidDel="00BE1E53">
          <w:rPr>
            <w:rFonts w:ascii="Times New Roman" w:eastAsia="Times New Roman" w:hAnsi="Times New Roman" w:cs="Times New Roman"/>
            <w:sz w:val="24"/>
            <w:szCs w:val="24"/>
            <w:lang w:eastAsia="en-IN" w:bidi="hi-IN"/>
          </w:rPr>
          <w:delText xml:space="preserve"> defined by terrain ruggedness index</w:delText>
        </w:r>
      </w:del>
    </w:p>
    <w:p w14:paraId="6633155F"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592"/>
      <w:r>
        <w:rPr>
          <w:rFonts w:ascii="Times New Roman" w:eastAsia="Times New Roman" w:hAnsi="Times New Roman" w:cs="Times New Roman"/>
          <w:noProof/>
          <w:sz w:val="24"/>
          <w:szCs w:val="24"/>
          <w:lang w:val="en-US"/>
        </w:rPr>
        <w:drawing>
          <wp:inline distT="0" distB="0" distL="0" distR="0" wp14:anchorId="7D31F8FD" wp14:editId="0129FB86">
            <wp:extent cx="5731510" cy="231595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15954"/>
                    </a:xfrm>
                    <a:prstGeom prst="rect">
                      <a:avLst/>
                    </a:prstGeom>
                    <a:noFill/>
                    <a:ln>
                      <a:noFill/>
                    </a:ln>
                  </pic:spPr>
                </pic:pic>
              </a:graphicData>
            </a:graphic>
          </wp:inline>
        </w:drawing>
      </w:r>
      <w:commentRangeEnd w:id="592"/>
      <w:r w:rsidR="00C7377A">
        <w:rPr>
          <w:rStyle w:val="CommentReference"/>
        </w:rPr>
        <w:commentReference w:id="592"/>
      </w:r>
    </w:p>
    <w:p w14:paraId="50C7D9D1"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DFC0DE1" w14:textId="2A111CB8"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 xml:space="preserve">Figure 2b: </w:t>
      </w:r>
      <w:r w:rsidRPr="0011629B">
        <w:rPr>
          <w:rFonts w:ascii="Times New Roman" w:eastAsia="Times New Roman" w:hAnsi="Times New Roman" w:cs="Times New Roman"/>
          <w:sz w:val="24"/>
          <w:szCs w:val="24"/>
          <w:highlight w:val="yellow"/>
          <w:lang w:eastAsia="en-IN" w:bidi="hi-IN"/>
        </w:rPr>
        <w:t xml:space="preserve">Visual depiction of </w:t>
      </w:r>
      <w:r>
        <w:rPr>
          <w:rFonts w:ascii="Times New Roman" w:eastAsia="Times New Roman" w:hAnsi="Times New Roman" w:cs="Times New Roman"/>
          <w:sz w:val="24"/>
          <w:szCs w:val="24"/>
          <w:highlight w:val="yellow"/>
          <w:lang w:eastAsia="en-IN" w:bidi="hi-IN"/>
        </w:rPr>
        <w:t xml:space="preserve">probabilities of getting to </w:t>
      </w:r>
      <w:del w:id="593" w:author="David Borchers" w:date="2017-05-23T16:47:00Z">
        <w:r w:rsidRPr="0011629B" w:rsidDel="00231014">
          <w:rPr>
            <w:rFonts w:ascii="Times New Roman" w:eastAsia="Times New Roman" w:hAnsi="Times New Roman" w:cs="Times New Roman"/>
            <w:sz w:val="24"/>
            <w:szCs w:val="24"/>
            <w:highlight w:val="yellow"/>
            <w:lang w:eastAsia="en-IN" w:bidi="hi-IN"/>
          </w:rPr>
          <w:delText>randomly chosen sampling</w:delText>
        </w:r>
      </w:del>
      <w:ins w:id="594" w:author="David Borchers" w:date="2017-05-23T16:47:00Z">
        <w:r w:rsidR="00231014">
          <w:rPr>
            <w:rFonts w:ascii="Times New Roman" w:eastAsia="Times New Roman" w:hAnsi="Times New Roman" w:cs="Times New Roman"/>
            <w:sz w:val="24"/>
            <w:szCs w:val="24"/>
            <w:highlight w:val="yellow"/>
            <w:lang w:eastAsia="en-IN" w:bidi="hi-IN"/>
          </w:rPr>
          <w:t>arbitrarily selected</w:t>
        </w:r>
      </w:ins>
      <w:r w:rsidRPr="0011629B">
        <w:rPr>
          <w:rFonts w:ascii="Times New Roman" w:eastAsia="Times New Roman" w:hAnsi="Times New Roman" w:cs="Times New Roman"/>
          <w:sz w:val="24"/>
          <w:szCs w:val="24"/>
          <w:highlight w:val="yellow"/>
          <w:lang w:eastAsia="en-IN" w:bidi="hi-IN"/>
        </w:rPr>
        <w:t xml:space="preserve"> location</w:t>
      </w:r>
      <w:ins w:id="595" w:author="David Borchers" w:date="2017-05-23T16:47:00Z">
        <w:r w:rsidR="00231014">
          <w:rPr>
            <w:rFonts w:ascii="Times New Roman" w:eastAsia="Times New Roman" w:hAnsi="Times New Roman" w:cs="Times New Roman"/>
            <w:sz w:val="24"/>
            <w:szCs w:val="24"/>
            <w:lang w:eastAsia="en-IN" w:bidi="hi-IN"/>
          </w:rPr>
          <w:t>s (black dots in white circles)</w:t>
        </w:r>
      </w:ins>
      <w:r>
        <w:rPr>
          <w:rFonts w:ascii="Times New Roman" w:eastAsia="Times New Roman" w:hAnsi="Times New Roman" w:cs="Times New Roman"/>
          <w:sz w:val="24"/>
          <w:szCs w:val="24"/>
          <w:lang w:eastAsia="en-IN" w:bidi="hi-IN"/>
        </w:rPr>
        <w:t xml:space="preserve"> from anywhere using </w:t>
      </w:r>
      <w:del w:id="596" w:author="David Borchers" w:date="2017-05-23T16:47:00Z">
        <w:r w:rsidDel="00231014">
          <w:rPr>
            <w:rFonts w:ascii="Times New Roman" w:eastAsia="Times New Roman" w:hAnsi="Times New Roman" w:cs="Times New Roman"/>
            <w:sz w:val="24"/>
            <w:szCs w:val="24"/>
            <w:lang w:eastAsia="en-IN" w:bidi="hi-IN"/>
          </w:rPr>
          <w:delText xml:space="preserve">non-Euclidean </w:delText>
        </w:r>
      </w:del>
      <w:ins w:id="597" w:author="David Borchers" w:date="2017-05-23T16:47:00Z">
        <w:r w:rsidR="00231014">
          <w:rPr>
            <w:rFonts w:ascii="Times New Roman" w:eastAsia="Times New Roman" w:hAnsi="Times New Roman" w:cs="Times New Roman"/>
            <w:sz w:val="24"/>
            <w:szCs w:val="24"/>
            <w:lang w:eastAsia="en-IN" w:bidi="hi-IN"/>
          </w:rPr>
          <w:t xml:space="preserve">the estimated least-cost path </w:t>
        </w:r>
      </w:ins>
      <w:r>
        <w:rPr>
          <w:rFonts w:ascii="Times New Roman" w:eastAsia="Times New Roman" w:hAnsi="Times New Roman" w:cs="Times New Roman"/>
          <w:sz w:val="24"/>
          <w:szCs w:val="24"/>
          <w:lang w:eastAsia="en-IN" w:bidi="hi-IN"/>
        </w:rPr>
        <w:t>distance metric</w:t>
      </w:r>
      <w:del w:id="598" w:author="David Borchers" w:date="2017-05-23T16:47:00Z">
        <w:r w:rsidDel="00231014">
          <w:rPr>
            <w:rFonts w:ascii="Times New Roman" w:eastAsia="Times New Roman" w:hAnsi="Times New Roman" w:cs="Times New Roman"/>
            <w:sz w:val="24"/>
            <w:szCs w:val="24"/>
            <w:lang w:eastAsia="en-IN" w:bidi="hi-IN"/>
          </w:rPr>
          <w:delText>s</w:delText>
        </w:r>
      </w:del>
      <w:r>
        <w:rPr>
          <w:rFonts w:ascii="Times New Roman" w:eastAsia="Times New Roman" w:hAnsi="Times New Roman" w:cs="Times New Roman"/>
          <w:sz w:val="24"/>
          <w:szCs w:val="24"/>
          <w:lang w:eastAsia="en-IN" w:bidi="hi-IN"/>
        </w:rPr>
        <w:t xml:space="preserve"> defined by terrain ruggedness in the </w:t>
      </w:r>
      <w:proofErr w:type="spellStart"/>
      <w:r>
        <w:rPr>
          <w:rFonts w:ascii="Times New Roman" w:eastAsia="Times New Roman" w:hAnsi="Times New Roman" w:cs="Times New Roman"/>
          <w:sz w:val="24"/>
          <w:szCs w:val="24"/>
          <w:lang w:eastAsia="en-IN" w:bidi="hi-IN"/>
        </w:rPr>
        <w:t>Tost</w:t>
      </w:r>
      <w:proofErr w:type="spellEnd"/>
      <w:r>
        <w:rPr>
          <w:rFonts w:ascii="Times New Roman" w:eastAsia="Times New Roman" w:hAnsi="Times New Roman" w:cs="Times New Roman"/>
          <w:sz w:val="24"/>
          <w:szCs w:val="24"/>
          <w:lang w:eastAsia="en-IN" w:bidi="hi-IN"/>
        </w:rPr>
        <w:t xml:space="preserve"> study area</w:t>
      </w:r>
    </w:p>
    <w:p w14:paraId="69AD3A3E"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commentRangeStart w:id="599"/>
      <w:r>
        <w:rPr>
          <w:rFonts w:ascii="Times New Roman" w:eastAsia="Times New Roman" w:hAnsi="Times New Roman" w:cs="Times New Roman"/>
          <w:noProof/>
          <w:sz w:val="24"/>
          <w:szCs w:val="24"/>
          <w:lang w:val="en-US"/>
        </w:rPr>
        <w:drawing>
          <wp:inline distT="0" distB="0" distL="0" distR="0" wp14:anchorId="42A2EFAA" wp14:editId="7FD11822">
            <wp:extent cx="5247640" cy="3752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640" cy="3752850"/>
                    </a:xfrm>
                    <a:prstGeom prst="rect">
                      <a:avLst/>
                    </a:prstGeom>
                    <a:noFill/>
                    <a:ln>
                      <a:noFill/>
                    </a:ln>
                  </pic:spPr>
                </pic:pic>
              </a:graphicData>
            </a:graphic>
          </wp:inline>
        </w:drawing>
      </w:r>
      <w:commentRangeEnd w:id="599"/>
      <w:r w:rsidR="00C7377A">
        <w:rPr>
          <w:rStyle w:val="CommentReference"/>
        </w:rPr>
        <w:commentReference w:id="599"/>
      </w:r>
    </w:p>
    <w:p w14:paraId="35A03DA2"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5F6932E9" w14:textId="77777777" w:rsidR="00D4256D" w:rsidRDefault="00D4256D" w:rsidP="00D4256D">
      <w:pPr>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br w:type="page"/>
      </w:r>
    </w:p>
    <w:p w14:paraId="61D30449"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600"/>
      <w:r>
        <w:rPr>
          <w:rFonts w:ascii="Times New Roman" w:eastAsia="Times New Roman" w:hAnsi="Times New Roman" w:cs="Times New Roman"/>
          <w:sz w:val="24"/>
          <w:szCs w:val="24"/>
          <w:lang w:eastAsia="en-IN" w:bidi="hi-IN"/>
        </w:rPr>
        <w:lastRenderedPageBreak/>
        <w:t>Figure 4a: Snow leopard density surface generated based on the most parsimonious models</w:t>
      </w:r>
    </w:p>
    <w:p w14:paraId="77585715" w14:textId="77777777" w:rsidR="00D4256D" w:rsidRDefault="00D4256D" w:rsidP="00D4256D">
      <w:pPr>
        <w:spacing w:before="100" w:beforeAutospacing="1" w:after="100" w:afterAutospacing="1" w:line="240" w:lineRule="auto"/>
        <w:rPr>
          <w:rFonts w:ascii="Times New Roman" w:eastAsia="Times New Roman" w:hAnsi="Times New Roman" w:cs="Times New Roman"/>
          <w:sz w:val="24"/>
          <w:szCs w:val="24"/>
          <w:lang w:eastAsia="en-IN" w:bidi="hi-IN"/>
        </w:rPr>
      </w:pPr>
    </w:p>
    <w:p w14:paraId="1311B66B" w14:textId="77777777" w:rsidR="00D4256D" w:rsidRDefault="00D4256D" w:rsidP="003C0633">
      <w:pPr>
        <w:spacing w:before="100" w:beforeAutospacing="1" w:after="100" w:afterAutospacing="1" w:line="240" w:lineRule="auto"/>
        <w:outlineLvl w:val="0"/>
        <w:rPr>
          <w:rFonts w:ascii="Times New Roman" w:eastAsia="Times New Roman" w:hAnsi="Times New Roman" w:cs="Times New Roman"/>
          <w:sz w:val="24"/>
          <w:szCs w:val="24"/>
          <w:lang w:eastAsia="en-IN" w:bidi="hi-IN"/>
        </w:rPr>
      </w:pPr>
      <w:commentRangeStart w:id="601"/>
      <w:r>
        <w:rPr>
          <w:rFonts w:ascii="Times New Roman" w:eastAsia="Times New Roman" w:hAnsi="Times New Roman" w:cs="Times New Roman"/>
          <w:sz w:val="24"/>
          <w:szCs w:val="24"/>
          <w:lang w:eastAsia="en-IN" w:bidi="hi-IN"/>
        </w:rPr>
        <w:t>Figure 4b: Snow leopard surface generated using posterior estimates of individuals’ locations</w:t>
      </w:r>
      <w:commentRangeEnd w:id="601"/>
      <w:r w:rsidR="00EA534C">
        <w:rPr>
          <w:rStyle w:val="CommentReference"/>
        </w:rPr>
        <w:commentReference w:id="601"/>
      </w:r>
    </w:p>
    <w:commentRangeEnd w:id="600"/>
    <w:p w14:paraId="298FEF07" w14:textId="77777777" w:rsidR="00D4256D" w:rsidRDefault="00D4256D" w:rsidP="00D4256D">
      <w:pPr>
        <w:rPr>
          <w:ins w:id="602" w:author="David Borchers" w:date="2017-05-27T12:01:00Z"/>
        </w:rPr>
      </w:pPr>
      <w:r>
        <w:rPr>
          <w:rStyle w:val="CommentReference"/>
        </w:rPr>
        <w:commentReference w:id="600"/>
      </w:r>
    </w:p>
    <w:p w14:paraId="06346879" w14:textId="5A563914" w:rsidR="000029BD" w:rsidRDefault="000029BD" w:rsidP="00D4256D">
      <w:pPr>
        <w:rPr>
          <w:ins w:id="603" w:author="David Borchers" w:date="2017-05-27T12:01:00Z"/>
        </w:rPr>
      </w:pPr>
      <w:ins w:id="604" w:author="David Borchers" w:date="2017-05-27T12:01:00Z">
        <w:r>
          <w:t>Figure??? (in case we want it): Estimates of log density (dark lines) together with 95% confidence intervals, for each of the survey regions.</w:t>
        </w:r>
      </w:ins>
    </w:p>
    <w:p w14:paraId="38D89633" w14:textId="76817AF8" w:rsidR="000029BD" w:rsidRDefault="00AA59B6" w:rsidP="00D4256D">
      <w:ins w:id="605" w:author="David Borchers" w:date="2017-05-27T12:04:00Z">
        <w:r>
          <w:rPr>
            <w:noProof/>
            <w:lang w:val="en-US"/>
          </w:rPr>
          <w:drawing>
            <wp:inline distT="0" distB="0" distL="0" distR="0" wp14:anchorId="605762D2" wp14:editId="208DEE09">
              <wp:extent cx="5731510" cy="25076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hats.pdf"/>
                      <pic:cNvPicPr/>
                    </pic:nvPicPr>
                    <pic:blipFill>
                      <a:blip r:embed="rId9">
                        <a:extLst>
                          <a:ext uri="{28A0092B-C50C-407E-A947-70E740481C1C}">
                            <a14:useLocalDpi xmlns:a14="http://schemas.microsoft.com/office/drawing/2010/main" val="0"/>
                          </a:ext>
                        </a:extLst>
                      </a:blip>
                      <a:stretch>
                        <a:fillRect/>
                      </a:stretch>
                    </pic:blipFill>
                    <pic:spPr>
                      <a:xfrm>
                        <a:off x="0" y="0"/>
                        <a:ext cx="5731510" cy="2507615"/>
                      </a:xfrm>
                      <a:prstGeom prst="rect">
                        <a:avLst/>
                      </a:prstGeom>
                    </pic:spPr>
                  </pic:pic>
                </a:graphicData>
              </a:graphic>
            </wp:inline>
          </w:drawing>
        </w:r>
      </w:ins>
    </w:p>
    <w:p w14:paraId="11D1B650" w14:textId="77777777" w:rsidR="00D4256D" w:rsidRDefault="00D4256D" w:rsidP="00D4256D"/>
    <w:p w14:paraId="354BDB94" w14:textId="0FA267A9" w:rsidR="00D4256D" w:rsidDel="00740317" w:rsidRDefault="00D4256D" w:rsidP="003C0633">
      <w:pPr>
        <w:outlineLvl w:val="0"/>
        <w:rPr>
          <w:del w:id="606" w:author="David Borchers" w:date="2017-05-23T11:08:00Z"/>
        </w:rPr>
      </w:pPr>
      <w:del w:id="607" w:author="David Borchers" w:date="2017-05-23T11:08:00Z">
        <w:r w:rsidDel="00740317">
          <w:delText>References</w:delText>
        </w:r>
      </w:del>
    </w:p>
    <w:p w14:paraId="3A337F4D" w14:textId="646F6701" w:rsidR="00D4256D" w:rsidDel="00740317" w:rsidRDefault="00D4256D" w:rsidP="00D4256D">
      <w:pPr>
        <w:rPr>
          <w:del w:id="608" w:author="David Borchers" w:date="2017-05-23T11:08:00Z"/>
        </w:rPr>
      </w:pPr>
    </w:p>
    <w:p w14:paraId="64A79233" w14:textId="085D500C" w:rsidR="00D4256D" w:rsidRPr="00205FA2" w:rsidDel="00740317" w:rsidRDefault="00297927" w:rsidP="00D4256D">
      <w:pPr>
        <w:rPr>
          <w:del w:id="609" w:author="David Borchers" w:date="2017-05-23T11:08:00Z"/>
          <w:lang w:val="en-US"/>
        </w:rPr>
      </w:pPr>
      <w:del w:id="610" w:author="David Borchers" w:date="2017-05-23T11:08:00Z">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Borchers, D. L.</w:delText>
        </w:r>
        <w:r w:rsidDel="00740317">
          <w:rPr>
            <w:rStyle w:val="Hyperlink"/>
            <w:lang w:val="en-US"/>
          </w:rPr>
          <w:fldChar w:fldCharType="end"/>
        </w:r>
        <w:r w:rsidR="00D4256D" w:rsidRPr="00205FA2" w:rsidDel="00740317">
          <w:rPr>
            <w:lang w:val="en-US"/>
          </w:rPr>
          <w:delText xml:space="preserve"> &amp; </w:delText>
        </w:r>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Kidney, D.</w:delText>
        </w:r>
        <w:r w:rsidDel="00740317">
          <w:rPr>
            <w:rStyle w:val="Hyperlink"/>
            <w:lang w:val="en-US"/>
          </w:rPr>
          <w:fldChar w:fldCharType="end"/>
        </w:r>
        <w:r w:rsidR="00D4256D" w:rsidRPr="00205FA2" w:rsidDel="00740317">
          <w:delText xml:space="preserve"> (2014) </w:delText>
        </w:r>
        <w:r w:rsidR="00D4256D" w:rsidRPr="00205FA2" w:rsidDel="00740317">
          <w:rPr>
            <w:bCs/>
            <w:lang w:val="en-US"/>
          </w:rPr>
          <w:delText>Flexible density surface estimation for spatially explicit capture-recapture surveys</w:delText>
        </w:r>
        <w:r w:rsidR="00D4256D" w:rsidRPr="00205FA2" w:rsidDel="00740317">
          <w:rPr>
            <w:lang w:val="en-US"/>
          </w:rPr>
          <w:delText xml:space="preserve"> </w:delText>
        </w:r>
        <w:r w:rsidDel="00740317">
          <w:fldChar w:fldCharType="begin"/>
        </w:r>
        <w:r w:rsidDel="00740317">
          <w:delInstrText xml:space="preserve"> HYPERLINK "javascript:void(0);" </w:delInstrText>
        </w:r>
        <w:r w:rsidDel="00740317">
          <w:fldChar w:fldCharType="separate"/>
        </w:r>
        <w:r w:rsidR="00D4256D" w:rsidRPr="00205FA2" w:rsidDel="00740317">
          <w:rPr>
            <w:rStyle w:val="Hyperlink"/>
            <w:lang w:val="en-US"/>
          </w:rPr>
          <w:delText>University of St Andrews</w:delText>
        </w:r>
        <w:r w:rsidDel="00740317">
          <w:rPr>
            <w:rStyle w:val="Hyperlink"/>
            <w:lang w:val="en-US"/>
          </w:rPr>
          <w:fldChar w:fldCharType="end"/>
        </w:r>
        <w:r w:rsidR="00D4256D" w:rsidRPr="00205FA2" w:rsidDel="00740317">
          <w:rPr>
            <w:lang w:val="en-US"/>
          </w:rPr>
          <w:delText>. 16 p. (CREEM TEchnical Report; no. 2014-1)</w:delText>
        </w:r>
      </w:del>
    </w:p>
    <w:p w14:paraId="0BA09795" w14:textId="77777777" w:rsidR="00D4256D" w:rsidRDefault="00D4256D" w:rsidP="00D4256D"/>
    <w:p w14:paraId="2AE3D592" w14:textId="77777777" w:rsidR="00A24BE5" w:rsidRDefault="00A24BE5"/>
    <w:sectPr w:rsidR="00A24BE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Koustubh Sharma" w:date="2017-05-14T08:21:00Z" w:initials="KS">
    <w:p w14:paraId="4253C778" w14:textId="74E6C0F0" w:rsidR="000029BD" w:rsidRDefault="000029BD" w:rsidP="00D4256D">
      <w:pPr>
        <w:pStyle w:val="CommentText"/>
      </w:pPr>
      <w:r>
        <w:rPr>
          <w:rStyle w:val="CommentReference"/>
        </w:rPr>
        <w:annotationRef/>
      </w:r>
      <w:r>
        <w:t>David, should we also mention development of non-uniform lambda0 and sigma also here?</w:t>
      </w:r>
    </w:p>
  </w:comment>
  <w:comment w:id="38" w:author="Microsoft Office User" w:date="2017-05-11T14:46:00Z" w:initials="Office">
    <w:p w14:paraId="46F3F391" w14:textId="77777777" w:rsidR="000029BD" w:rsidRDefault="000029BD" w:rsidP="00D4256D">
      <w:pPr>
        <w:pStyle w:val="CommentText"/>
      </w:pPr>
      <w:r>
        <w:rPr>
          <w:rStyle w:val="CommentReference"/>
        </w:rPr>
        <w:annotationRef/>
      </w:r>
      <w:r>
        <w:t>This part comes as a surprise because the context for it is not set in the introduction. Please invoke there.</w:t>
      </w:r>
    </w:p>
  </w:comment>
  <w:comment w:id="39" w:author="Koustubh Sharma" w:date="2017-05-15T07:32:00Z" w:initials="KS">
    <w:p w14:paraId="17D3EACE" w14:textId="77777777" w:rsidR="000029BD" w:rsidRDefault="000029BD" w:rsidP="00D4256D">
      <w:pPr>
        <w:pStyle w:val="CommentText"/>
      </w:pPr>
      <w:r>
        <w:rPr>
          <w:rStyle w:val="CommentReference"/>
        </w:rPr>
        <w:annotationRef/>
      </w:r>
      <w:r>
        <w:t xml:space="preserve">Now introduced… </w:t>
      </w:r>
    </w:p>
  </w:comment>
  <w:comment w:id="41" w:author="David Borchers" w:date="2017-05-17T17:02:00Z" w:initials="DB">
    <w:p w14:paraId="37E38E3E" w14:textId="77777777" w:rsidR="000029BD" w:rsidRDefault="000029BD" w:rsidP="00D4256D">
      <w:pPr>
        <w:pStyle w:val="CommentText"/>
      </w:pPr>
      <w:r>
        <w:rPr>
          <w:rStyle w:val="CommentReference"/>
        </w:rPr>
        <w:annotationRef/>
      </w:r>
      <w:r>
        <w:t>There is a source of variance that we are ignoring when we treat the output of this regression (i.e. the index) as a non-random thing. We should acknowledge that somewhere in the analysis write-up.</w:t>
      </w:r>
    </w:p>
  </w:comment>
  <w:comment w:id="42" w:author="Microsoft Office User" w:date="2017-05-11T14:45:00Z" w:initials="Office">
    <w:p w14:paraId="2FD4BD36" w14:textId="77777777" w:rsidR="000029BD" w:rsidRDefault="000029BD" w:rsidP="00D4256D">
      <w:pPr>
        <w:pStyle w:val="CommentText"/>
      </w:pPr>
      <w:r>
        <w:rPr>
          <w:rStyle w:val="CommentReference"/>
        </w:rPr>
        <w:annotationRef/>
      </w:r>
      <w:r>
        <w:t xml:space="preserve">Can think of inviting </w:t>
      </w:r>
      <w:proofErr w:type="spellStart"/>
      <w:r>
        <w:t>Orjan</w:t>
      </w:r>
      <w:proofErr w:type="spellEnd"/>
      <w:r>
        <w:t xml:space="preserve"> as a co-author at a later date once the draft proceeds further.</w:t>
      </w:r>
    </w:p>
  </w:comment>
  <w:comment w:id="92" w:author="David Borchers" w:date="2017-05-23T11:09:00Z" w:initials="DB">
    <w:p w14:paraId="1969778B" w14:textId="5DDFB1CC" w:rsidR="000029BD" w:rsidRDefault="000029BD">
      <w:pPr>
        <w:pStyle w:val="CommentText"/>
      </w:pPr>
      <w:r>
        <w:rPr>
          <w:rStyle w:val="CommentReference"/>
        </w:rPr>
        <w:annotationRef/>
      </w:r>
      <w:r>
        <w:t xml:space="preserve">Not sure about this. The three separate area models are better by AIC. Which says that a model in which density is affected by the same variables in all areas is worse than one that allows it to be affected by different variables in different areas. It does not test the hypothesis that density is the same in all areas. </w:t>
      </w:r>
    </w:p>
    <w:p w14:paraId="4A6D4AE9" w14:textId="69B4C130" w:rsidR="000029BD" w:rsidRDefault="000029BD">
      <w:pPr>
        <w:pStyle w:val="CommentText"/>
      </w:pPr>
      <w:r>
        <w:t>In any event, you can only compare average densities in each area (</w:t>
      </w:r>
      <w:proofErr w:type="spellStart"/>
      <w:r>
        <w:t>region.N</w:t>
      </w:r>
      <w:proofErr w:type="spellEnd"/>
      <w:r>
        <w:t>/area) since density varies in space in all areas. Maybe we should plot this? I have attached a plot for info.</w:t>
      </w:r>
    </w:p>
  </w:comment>
  <w:comment w:id="93" w:author="Microsoft Office User" w:date="2017-05-11T14:52:00Z" w:initials="Office">
    <w:p w14:paraId="71FBD7A5" w14:textId="77777777" w:rsidR="000029BD" w:rsidRDefault="000029BD" w:rsidP="00D4256D">
      <w:pPr>
        <w:pStyle w:val="CommentText"/>
      </w:pPr>
      <w:r>
        <w:rPr>
          <w:rStyle w:val="CommentReference"/>
        </w:rPr>
        <w:annotationRef/>
      </w:r>
      <w:r>
        <w:t>As mentioned earlier, avoid comparison. It is okay to report.</w:t>
      </w:r>
    </w:p>
  </w:comment>
  <w:comment w:id="94" w:author="Koustubh Sharma" w:date="2017-05-15T17:45:00Z" w:initials="KS">
    <w:p w14:paraId="658CB79F" w14:textId="5A0EF563" w:rsidR="000029BD" w:rsidRDefault="000029BD" w:rsidP="00D4256D">
      <w:pPr>
        <w:pStyle w:val="CommentText"/>
      </w:pPr>
      <w:r>
        <w:rPr>
          <w:rStyle w:val="CommentReference"/>
        </w:rPr>
        <w:annotationRef/>
      </w:r>
      <w:r>
        <w:t xml:space="preserve">But when we test the model using all three study areas together, we are in fact comparing densities by default, using information theoretic approach. Unless I am missing a point here, I think it is still valid to compare densities between different study areas or over time within the same area with our current design. The strength of our four-part analysis here is the ability to empirically compare across space and time! I should definitely tone down the conservation approach angle here. </w:t>
      </w:r>
    </w:p>
  </w:comment>
  <w:comment w:id="100" w:author="David Borchers" w:date="2017-05-23T12:41:00Z" w:initials="DB">
    <w:p w14:paraId="566445B9" w14:textId="33991176" w:rsidR="000029BD" w:rsidRDefault="000029BD">
      <w:pPr>
        <w:pStyle w:val="CommentText"/>
      </w:pPr>
      <w:r>
        <w:rPr>
          <w:rStyle w:val="CommentReference"/>
        </w:rPr>
        <w:annotationRef/>
      </w:r>
      <w:r>
        <w:t>I am not at all sure we should raise this issue here now. We don’t illustrate the difference thoroughly and we are going to do a paper on exactly this topic in a few months. I think better to keep the comparison of the snow leopard surfaces as an example in that paper.</w:t>
      </w:r>
    </w:p>
  </w:comment>
  <w:comment w:id="108" w:author="David Borchers" w:date="2017-05-23T12:45:00Z" w:initials="DB">
    <w:p w14:paraId="32ADF071" w14:textId="21E5BD5E" w:rsidR="000029BD" w:rsidRDefault="000029BD">
      <w:pPr>
        <w:pStyle w:val="CommentText"/>
      </w:pPr>
      <w:r>
        <w:rPr>
          <w:rStyle w:val="CommentReference"/>
        </w:rPr>
        <w:annotationRef/>
      </w:r>
      <w:r>
        <w:t>Deleted text from here because it is now covered above.</w:t>
      </w:r>
    </w:p>
  </w:comment>
  <w:comment w:id="111" w:author="David Borchers" w:date="2017-05-27T12:11:00Z" w:initials="DB">
    <w:p w14:paraId="2532E58C" w14:textId="21E6D260" w:rsidR="00DC2272" w:rsidRDefault="00DC2272">
      <w:pPr>
        <w:pStyle w:val="CommentText"/>
      </w:pPr>
      <w:r>
        <w:rPr>
          <w:rStyle w:val="CommentReference"/>
        </w:rPr>
        <w:annotationRef/>
      </w:r>
      <w:r>
        <w:t xml:space="preserve">I this also true of </w:t>
      </w:r>
      <w:proofErr w:type="spellStart"/>
      <w:r>
        <w:t>Nemegt</w:t>
      </w:r>
      <w:proofErr w:type="spellEnd"/>
      <w:r>
        <w:t>?</w:t>
      </w:r>
    </w:p>
  </w:comment>
  <w:comment w:id="119" w:author="Microsoft Office User" w:date="2017-05-11T14:55:00Z" w:initials="Office">
    <w:p w14:paraId="33C13EEB" w14:textId="77777777" w:rsidR="00337E12" w:rsidRDefault="00337E12" w:rsidP="00337E12">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28" w:author="Microsoft Office User" w:date="2017-05-11T14:55:00Z" w:initials="Office">
    <w:p w14:paraId="12031EE1" w14:textId="77777777" w:rsidR="000029BD" w:rsidRDefault="000029BD" w:rsidP="00D4256D">
      <w:pPr>
        <w:pStyle w:val="CommentText"/>
      </w:pPr>
      <w:r>
        <w:rPr>
          <w:rStyle w:val="CommentReference"/>
        </w:rPr>
        <w:annotationRef/>
      </w:r>
      <w:r>
        <w:t>Hard to understand this from your description as well as the figure. Please provide more details and help the reader by also having a more detailed explanation of the Figure in the figure legend.</w:t>
      </w:r>
    </w:p>
  </w:comment>
  <w:comment w:id="132" w:author="David Borchers" w:date="2017-03-26T11:13:00Z" w:initials="DB">
    <w:p w14:paraId="1CC44753" w14:textId="77777777" w:rsidR="000029BD" w:rsidRDefault="000029BD" w:rsidP="00D4256D">
      <w:pPr>
        <w:pStyle w:val="CommentText"/>
      </w:pPr>
      <w:r>
        <w:rPr>
          <w:rStyle w:val="CommentReference"/>
        </w:rPr>
        <w:annotationRef/>
      </w:r>
      <w:r>
        <w:t>We need to put the encounter rate function in somewhere.</w:t>
      </w:r>
    </w:p>
  </w:comment>
  <w:comment w:id="130" w:author="David Borchers" w:date="2017-05-23T16:19:00Z" w:initials="DB">
    <w:p w14:paraId="200C8A74" w14:textId="1D2AEBD1" w:rsidR="000029BD" w:rsidRDefault="000029BD">
      <w:pPr>
        <w:pStyle w:val="CommentText"/>
      </w:pPr>
      <w:r>
        <w:rPr>
          <w:rStyle w:val="CommentReference"/>
        </w:rPr>
        <w:annotationRef/>
      </w:r>
      <w:r>
        <w:t xml:space="preserve">According to Table 2, this statement is incorrect. </w:t>
      </w:r>
    </w:p>
    <w:p w14:paraId="516B51B8" w14:textId="69A3B3AE" w:rsidR="000029BD" w:rsidRDefault="000029BD">
      <w:pPr>
        <w:pStyle w:val="CommentText"/>
      </w:pPr>
      <w:r>
        <w:t xml:space="preserve">Also, we need to be explicit about which area has what protection. According to text in Methodology, </w:t>
      </w:r>
      <w:proofErr w:type="spellStart"/>
      <w:r>
        <w:t>Noyon</w:t>
      </w:r>
      <w:proofErr w:type="spellEnd"/>
      <w:r>
        <w:t xml:space="preserve"> is </w:t>
      </w:r>
      <w:proofErr w:type="spellStart"/>
      <w:r>
        <w:t>UNprotected</w:t>
      </w:r>
      <w:proofErr w:type="spellEnd"/>
      <w:r>
        <w:t xml:space="preserve">, </w:t>
      </w:r>
      <w:proofErr w:type="spellStart"/>
      <w:r>
        <w:t>Nemegt</w:t>
      </w:r>
      <w:proofErr w:type="spellEnd"/>
      <w:r>
        <w:t xml:space="preserve"> is STRICTLY protected and </w:t>
      </w:r>
      <w:proofErr w:type="spellStart"/>
      <w:r>
        <w:t>Tost</w:t>
      </w:r>
      <w:proofErr w:type="spellEnd"/>
      <w:r>
        <w:t xml:space="preserve"> is PARTLY protected (but it also says that </w:t>
      </w:r>
      <w:proofErr w:type="spellStart"/>
      <w:r>
        <w:t>Tost</w:t>
      </w:r>
      <w:proofErr w:type="spellEnd"/>
      <w:r>
        <w:t xml:space="preserve"> has recently been designated a “Protected Area”, which suggests it is now strictly protected?)</w:t>
      </w:r>
    </w:p>
  </w:comment>
  <w:comment w:id="133" w:author="David Borchers" w:date="2017-05-23T16:21:00Z" w:initials="DB">
    <w:p w14:paraId="4830FBC4" w14:textId="3012C88E" w:rsidR="000029BD" w:rsidRDefault="000029BD">
      <w:pPr>
        <w:pStyle w:val="CommentText"/>
      </w:pPr>
      <w:r>
        <w:rPr>
          <w:rStyle w:val="CommentReference"/>
        </w:rPr>
        <w:annotationRef/>
      </w:r>
      <w:r>
        <w:t xml:space="preserve">What does this mean? Better just to say it was not supported by </w:t>
      </w:r>
      <w:proofErr w:type="spellStart"/>
      <w:r>
        <w:t>AICc</w:t>
      </w:r>
      <w:proofErr w:type="spellEnd"/>
      <w:r>
        <w:t>?</w:t>
      </w:r>
    </w:p>
  </w:comment>
  <w:comment w:id="137" w:author="David Borchers" w:date="2017-05-23T16:22:00Z" w:initials="DB">
    <w:p w14:paraId="5BA4ADC6" w14:textId="369F2E94" w:rsidR="000029BD" w:rsidRDefault="000029BD">
      <w:pPr>
        <w:pStyle w:val="CommentText"/>
      </w:pPr>
      <w:r>
        <w:rPr>
          <w:rStyle w:val="CommentReference"/>
        </w:rPr>
        <w:annotationRef/>
      </w:r>
      <w:r>
        <w:t>As noted elsewhere, I think we should not get into this here as we don’t have space to make a persuasive argument and demonstrate that the conditional distribution is not the species distribution.</w:t>
      </w:r>
    </w:p>
  </w:comment>
  <w:comment w:id="140" w:author="David Borchers" w:date="2017-05-23T16:23:00Z" w:initials="DB">
    <w:p w14:paraId="13CAAB7A" w14:textId="4D13C108" w:rsidR="000029BD" w:rsidRDefault="000029BD">
      <w:pPr>
        <w:pStyle w:val="CommentText"/>
      </w:pPr>
      <w:r>
        <w:rPr>
          <w:rStyle w:val="CommentReference"/>
        </w:rPr>
        <w:annotationRef/>
      </w:r>
      <w:r>
        <w:t xml:space="preserve">You mean the models with most </w:t>
      </w:r>
      <w:proofErr w:type="spellStart"/>
      <w:r>
        <w:t>AICc</w:t>
      </w:r>
      <w:proofErr w:type="spellEnd"/>
      <w:r>
        <w:t xml:space="preserve"> weight (all greater than 95% of </w:t>
      </w:r>
      <w:proofErr w:type="spellStart"/>
      <w:r>
        <w:t>AICc</w:t>
      </w:r>
      <w:proofErr w:type="spellEnd"/>
      <w:r>
        <w:t xml:space="preserve"> weight). The most parsimonious model IS the null model.</w:t>
      </w:r>
    </w:p>
  </w:comment>
  <w:comment w:id="148" w:author="Microsoft Office User" w:date="2017-05-11T14:58:00Z" w:initials="Office">
    <w:p w14:paraId="30F10DB9" w14:textId="77777777" w:rsidR="000029BD" w:rsidRDefault="000029BD" w:rsidP="00D4256D">
      <w:pPr>
        <w:pStyle w:val="CommentText"/>
      </w:pPr>
      <w:r>
        <w:rPr>
          <w:rStyle w:val="CommentReference"/>
        </w:rPr>
        <w:annotationRef/>
      </w:r>
      <w:r>
        <w:t>Is it possible to talk about the effects of these three conditions on density separately from each other?</w:t>
      </w:r>
    </w:p>
  </w:comment>
  <w:comment w:id="149" w:author="Koustubh Sharma" w:date="2017-05-19T01:22:00Z" w:initials="KS">
    <w:p w14:paraId="6C7249B6" w14:textId="1D9CC713" w:rsidR="000029BD" w:rsidRDefault="000029BD">
      <w:pPr>
        <w:pStyle w:val="CommentText"/>
      </w:pPr>
      <w:r>
        <w:rPr>
          <w:rStyle w:val="CommentReference"/>
        </w:rPr>
        <w:annotationRef/>
      </w:r>
      <w:r>
        <w:t>It is, and in fact we did run those combinations during our analyses. However effectively the best model is the one which takes into consideration all effects jointly rather than piecemeal. A model with just detection covariate might be worse than the null model, but in combination with detection covariate and density, it might become much better, as reported by AIC!</w:t>
      </w:r>
    </w:p>
  </w:comment>
  <w:comment w:id="164" w:author="David Borchers" w:date="2017-05-23T16:28:00Z" w:initials="DB">
    <w:p w14:paraId="6AFAC9FA" w14:textId="11EEC634" w:rsidR="000029BD" w:rsidRDefault="000029BD">
      <w:pPr>
        <w:pStyle w:val="CommentText"/>
      </w:pPr>
      <w:r>
        <w:rPr>
          <w:rStyle w:val="CommentReference"/>
        </w:rPr>
        <w:annotationRef/>
      </w:r>
      <w:r>
        <w:t>You had 2 here, but the 2</w:t>
      </w:r>
      <w:r w:rsidRPr="00907BEE">
        <w:rPr>
          <w:vertAlign w:val="superscript"/>
        </w:rPr>
        <w:t>nd</w:t>
      </w:r>
      <w:r>
        <w:t xml:space="preserve"> best models are all at least 7.7 larger, so the null models have to </w:t>
      </w:r>
      <w:proofErr w:type="spellStart"/>
      <w:r>
        <w:t>AICc</w:t>
      </w:r>
      <w:proofErr w:type="spellEnd"/>
      <w:r>
        <w:t xml:space="preserve"> differences even larger than this.</w:t>
      </w:r>
    </w:p>
  </w:comment>
  <w:comment w:id="198" w:author="Microsoft Office User" w:date="2017-05-11T15:00:00Z" w:initials="Office">
    <w:p w14:paraId="2AA8527E" w14:textId="77777777" w:rsidR="000029BD" w:rsidRDefault="000029BD" w:rsidP="00D4256D">
      <w:pPr>
        <w:pStyle w:val="CommentText"/>
      </w:pPr>
      <w:r>
        <w:rPr>
          <w:rStyle w:val="CommentReference"/>
        </w:rPr>
        <w:annotationRef/>
      </w:r>
      <w:r>
        <w:t>Shift to discussion</w:t>
      </w:r>
    </w:p>
  </w:comment>
  <w:comment w:id="199" w:author="Koustubh Sharma" w:date="2017-05-19T02:05:00Z" w:initials="KS">
    <w:p w14:paraId="4DF853F6" w14:textId="7489A35D" w:rsidR="000029BD" w:rsidRDefault="000029BD">
      <w:pPr>
        <w:pStyle w:val="CommentText"/>
      </w:pPr>
      <w:r>
        <w:rPr>
          <w:rStyle w:val="CommentReference"/>
        </w:rPr>
        <w:annotationRef/>
      </w:r>
      <w:r>
        <w:t>Please see the revised text. I feel it is important here to qualify why differences in mean density between two areas is not really a good indicator of differences in ‘conservation status’; but instead using information theoretic approach provides more reliable and dependable answers.</w:t>
      </w:r>
    </w:p>
  </w:comment>
  <w:comment w:id="257" w:author="Microsoft Office User" w:date="2017-05-11T15:01:00Z" w:initials="Office">
    <w:p w14:paraId="16716EE9" w14:textId="77777777" w:rsidR="000029BD" w:rsidRDefault="000029BD" w:rsidP="00D4256D">
      <w:pPr>
        <w:pStyle w:val="CommentText"/>
      </w:pPr>
      <w:r>
        <w:rPr>
          <w:rStyle w:val="CommentReference"/>
        </w:rPr>
        <w:annotationRef/>
      </w:r>
      <w:r>
        <w:t>I did not understand this interpretation</w:t>
      </w:r>
    </w:p>
  </w:comment>
  <w:comment w:id="261" w:author="David Borchers" w:date="2017-05-27T12:22:00Z" w:initials="DB">
    <w:p w14:paraId="5286B22E" w14:textId="69F4DB3D" w:rsidR="003E31E5" w:rsidRDefault="003E31E5">
      <w:pPr>
        <w:pStyle w:val="CommentText"/>
      </w:pPr>
      <w:r>
        <w:rPr>
          <w:rStyle w:val="CommentReference"/>
        </w:rPr>
        <w:annotationRef/>
      </w:r>
      <w:r>
        <w:t>Do you mean “no effect on snow leopard density”?</w:t>
      </w:r>
    </w:p>
  </w:comment>
  <w:comment w:id="262" w:author="David Borchers" w:date="2017-05-27T12:22:00Z" w:initials="DB">
    <w:p w14:paraId="065B6832" w14:textId="00E96A4A" w:rsidR="006C7861" w:rsidRDefault="006C7861">
      <w:pPr>
        <w:pStyle w:val="CommentText"/>
      </w:pPr>
      <w:r>
        <w:rPr>
          <w:rStyle w:val="CommentReference"/>
        </w:rPr>
        <w:annotationRef/>
      </w:r>
      <w:r>
        <w:t>Has this been defined?</w:t>
      </w:r>
    </w:p>
  </w:comment>
  <w:comment w:id="285" w:author="Microsoft Office User" w:date="2017-05-11T15:16:00Z" w:initials="Office">
    <w:p w14:paraId="18B8B0E5" w14:textId="77777777" w:rsidR="000029BD" w:rsidRDefault="000029BD" w:rsidP="00D4256D">
      <w:pPr>
        <w:pStyle w:val="CommentText"/>
      </w:pPr>
      <w:r>
        <w:rPr>
          <w:rStyle w:val="CommentReference"/>
        </w:rPr>
        <w:annotationRef/>
      </w:r>
      <w:r>
        <w:t>Leave out</w:t>
      </w:r>
    </w:p>
  </w:comment>
  <w:comment w:id="287" w:author="Microsoft Office User" w:date="2017-05-11T15:17:00Z" w:initials="Office">
    <w:p w14:paraId="00670947" w14:textId="77777777" w:rsidR="000029BD" w:rsidRDefault="000029BD" w:rsidP="00D4256D">
      <w:pPr>
        <w:pStyle w:val="CommentText"/>
      </w:pPr>
      <w:r>
        <w:rPr>
          <w:rStyle w:val="CommentReference"/>
        </w:rPr>
        <w:annotationRef/>
      </w:r>
      <w:r>
        <w:t>Again, leave it out</w:t>
      </w:r>
    </w:p>
  </w:comment>
  <w:comment w:id="310" w:author="David Borchers" w:date="2017-05-19T16:31:00Z" w:initials="DB">
    <w:p w14:paraId="6F2CDE7C" w14:textId="309A45C3" w:rsidR="000029BD" w:rsidRDefault="000029BD">
      <w:pPr>
        <w:pStyle w:val="CommentText"/>
      </w:pPr>
      <w:r>
        <w:rPr>
          <w:rStyle w:val="CommentReference"/>
        </w:rPr>
        <w:annotationRef/>
      </w:r>
      <w:r>
        <w:t>Is this right?</w:t>
      </w:r>
    </w:p>
  </w:comment>
  <w:comment w:id="586" w:author="David Borchers" w:date="2017-05-23T16:48:00Z" w:initials="DB">
    <w:p w14:paraId="0B4F63D5" w14:textId="4E9DD220" w:rsidR="000029BD" w:rsidRDefault="000029BD">
      <w:pPr>
        <w:pStyle w:val="CommentText"/>
      </w:pPr>
      <w:r>
        <w:rPr>
          <w:rStyle w:val="CommentReference"/>
        </w:rPr>
        <w:annotationRef/>
      </w:r>
      <w:r>
        <w:t>Is this something you are going to create? I am not sure exactly what you envisage here.</w:t>
      </w:r>
    </w:p>
  </w:comment>
  <w:comment w:id="592" w:author="David Borchers" w:date="2017-05-23T16:49:00Z" w:initials="DB">
    <w:p w14:paraId="1792FA8E" w14:textId="107BA421" w:rsidR="000029BD" w:rsidRDefault="000029BD">
      <w:pPr>
        <w:pStyle w:val="CommentText"/>
      </w:pPr>
      <w:r>
        <w:rPr>
          <w:rStyle w:val="CommentReference"/>
        </w:rPr>
        <w:annotationRef/>
      </w:r>
      <w:r>
        <w:t>Is this image not OK? Do you want a different one?</w:t>
      </w:r>
    </w:p>
  </w:comment>
  <w:comment w:id="599" w:author="David Borchers" w:date="2017-05-23T16:49:00Z" w:initials="DB">
    <w:p w14:paraId="5B862237" w14:textId="57145B28" w:rsidR="000029BD" w:rsidRDefault="000029BD">
      <w:pPr>
        <w:pStyle w:val="CommentText"/>
      </w:pPr>
      <w:r>
        <w:rPr>
          <w:rStyle w:val="CommentReference"/>
        </w:rPr>
        <w:annotationRef/>
      </w:r>
      <w:r>
        <w:t>Is this image not OK? Do you want a different one?</w:t>
      </w:r>
    </w:p>
  </w:comment>
  <w:comment w:id="601" w:author="David Borchers" w:date="2017-05-23T12:46:00Z" w:initials="DB">
    <w:p w14:paraId="4C93D5C6" w14:textId="79D3180B" w:rsidR="000029BD" w:rsidRDefault="000029BD">
      <w:pPr>
        <w:pStyle w:val="CommentText"/>
      </w:pPr>
      <w:r>
        <w:rPr>
          <w:rStyle w:val="CommentReference"/>
        </w:rPr>
        <w:annotationRef/>
      </w:r>
      <w:r>
        <w:t>I now think we should not include this, and save it for the next paper.</w:t>
      </w:r>
    </w:p>
  </w:comment>
  <w:comment w:id="600" w:author="Microsoft Office User" w:date="2017-05-11T14:57:00Z" w:initials="Office">
    <w:p w14:paraId="0BDB923B" w14:textId="77777777" w:rsidR="000029BD" w:rsidRDefault="000029BD" w:rsidP="00D4256D">
      <w:pPr>
        <w:pStyle w:val="CommentText"/>
      </w:pPr>
      <w:r>
        <w:rPr>
          <w:rStyle w:val="CommentReference"/>
        </w:rPr>
        <w:annotationRef/>
      </w:r>
      <w:r>
        <w:t>Needs better, more detailed legends, that help understand the main point of the figures.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53C778" w15:done="0"/>
  <w15:commentEx w15:paraId="46F3F391" w15:done="0"/>
  <w15:commentEx w15:paraId="17D3EACE" w15:paraIdParent="46F3F391" w15:done="0"/>
  <w15:commentEx w15:paraId="37E38E3E" w15:done="0"/>
  <w15:commentEx w15:paraId="2FD4BD36" w15:done="0"/>
  <w15:commentEx w15:paraId="4A6D4AE9" w15:done="0"/>
  <w15:commentEx w15:paraId="71FBD7A5" w15:done="0"/>
  <w15:commentEx w15:paraId="658CB79F" w15:paraIdParent="71FBD7A5" w15:done="0"/>
  <w15:commentEx w15:paraId="566445B9" w15:done="0"/>
  <w15:commentEx w15:paraId="32ADF071" w15:done="0"/>
  <w15:commentEx w15:paraId="2532E58C" w15:done="0"/>
  <w15:commentEx w15:paraId="33C13EEB" w15:done="0"/>
  <w15:commentEx w15:paraId="12031EE1" w15:done="0"/>
  <w15:commentEx w15:paraId="1CC44753" w15:done="0"/>
  <w15:commentEx w15:paraId="516B51B8" w15:done="0"/>
  <w15:commentEx w15:paraId="4830FBC4" w15:done="0"/>
  <w15:commentEx w15:paraId="5BA4ADC6" w15:done="0"/>
  <w15:commentEx w15:paraId="13CAAB7A" w15:done="0"/>
  <w15:commentEx w15:paraId="30F10DB9" w15:done="0"/>
  <w15:commentEx w15:paraId="6C7249B6" w15:paraIdParent="30F10DB9" w15:done="0"/>
  <w15:commentEx w15:paraId="6AFAC9FA" w15:done="0"/>
  <w15:commentEx w15:paraId="2AA8527E" w15:done="0"/>
  <w15:commentEx w15:paraId="4DF853F6" w15:paraIdParent="2AA8527E" w15:done="0"/>
  <w15:commentEx w15:paraId="16716EE9" w15:done="0"/>
  <w15:commentEx w15:paraId="5286B22E" w15:done="0"/>
  <w15:commentEx w15:paraId="065B6832" w15:done="0"/>
  <w15:commentEx w15:paraId="18B8B0E5" w15:done="0"/>
  <w15:commentEx w15:paraId="00670947" w15:done="0"/>
  <w15:commentEx w15:paraId="6F2CDE7C" w15:done="0"/>
  <w15:commentEx w15:paraId="0B4F63D5" w15:done="0"/>
  <w15:commentEx w15:paraId="1792FA8E" w15:done="0"/>
  <w15:commentEx w15:paraId="5B862237" w15:done="0"/>
  <w15:commentEx w15:paraId="4C93D5C6" w15:done="0"/>
  <w15:commentEx w15:paraId="0BDB923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96EB0"/>
    <w:multiLevelType w:val="hybridMultilevel"/>
    <w:tmpl w:val="32B6E6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CD69F9"/>
    <w:multiLevelType w:val="hybridMultilevel"/>
    <w:tmpl w:val="250A587C"/>
    <w:lvl w:ilvl="0" w:tplc="E780D0A6">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90656DB"/>
    <w:multiLevelType w:val="multilevel"/>
    <w:tmpl w:val="A6DA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B564C8"/>
    <w:multiLevelType w:val="hybridMultilevel"/>
    <w:tmpl w:val="64FCB732"/>
    <w:lvl w:ilvl="0" w:tplc="1270BB9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4FD2F33"/>
    <w:multiLevelType w:val="multilevel"/>
    <w:tmpl w:val="FB22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7F5FF5"/>
    <w:multiLevelType w:val="multilevel"/>
    <w:tmpl w:val="EBC46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A12562"/>
    <w:multiLevelType w:val="multilevel"/>
    <w:tmpl w:val="91945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F6A530E"/>
    <w:multiLevelType w:val="hybridMultilevel"/>
    <w:tmpl w:val="61D20A5A"/>
    <w:lvl w:ilvl="0" w:tplc="900465B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ustubh Sharma">
    <w15:presenceInfo w15:providerId="Windows Live" w15:userId="e5686c7c2e4c5390"/>
  </w15:person>
  <w15:person w15:author="Microsoft Office User">
    <w15:presenceInfo w15:providerId="None" w15:userId="Microsoft Office User"/>
  </w15:person>
  <w15:person w15:author="David Borchers">
    <w15:presenceInfo w15:providerId="None" w15:userId="David Borch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56D"/>
    <w:rsid w:val="000029BD"/>
    <w:rsid w:val="000375F6"/>
    <w:rsid w:val="00050E3F"/>
    <w:rsid w:val="00056E4A"/>
    <w:rsid w:val="001073E6"/>
    <w:rsid w:val="00191F3E"/>
    <w:rsid w:val="00192B55"/>
    <w:rsid w:val="00194CB6"/>
    <w:rsid w:val="001D3D46"/>
    <w:rsid w:val="00231014"/>
    <w:rsid w:val="00233E6C"/>
    <w:rsid w:val="002757AA"/>
    <w:rsid w:val="00280E16"/>
    <w:rsid w:val="00297927"/>
    <w:rsid w:val="002A1DB2"/>
    <w:rsid w:val="00337E12"/>
    <w:rsid w:val="00381E6C"/>
    <w:rsid w:val="003B5626"/>
    <w:rsid w:val="003C0633"/>
    <w:rsid w:val="003E31E5"/>
    <w:rsid w:val="004235E3"/>
    <w:rsid w:val="00431A2E"/>
    <w:rsid w:val="00466EA0"/>
    <w:rsid w:val="004B1D1C"/>
    <w:rsid w:val="004F7CB3"/>
    <w:rsid w:val="005173EF"/>
    <w:rsid w:val="00567E8C"/>
    <w:rsid w:val="006606F9"/>
    <w:rsid w:val="0066507E"/>
    <w:rsid w:val="006B6681"/>
    <w:rsid w:val="006C7861"/>
    <w:rsid w:val="006E5125"/>
    <w:rsid w:val="00740317"/>
    <w:rsid w:val="0075383F"/>
    <w:rsid w:val="00755705"/>
    <w:rsid w:val="00766B25"/>
    <w:rsid w:val="007E5F06"/>
    <w:rsid w:val="007F390B"/>
    <w:rsid w:val="007F6391"/>
    <w:rsid w:val="008775DE"/>
    <w:rsid w:val="008A233B"/>
    <w:rsid w:val="008A2E7F"/>
    <w:rsid w:val="00900EA9"/>
    <w:rsid w:val="00907BEE"/>
    <w:rsid w:val="00930CD8"/>
    <w:rsid w:val="00985F05"/>
    <w:rsid w:val="00A074F3"/>
    <w:rsid w:val="00A24BE5"/>
    <w:rsid w:val="00A328E8"/>
    <w:rsid w:val="00A81DD8"/>
    <w:rsid w:val="00AA59B6"/>
    <w:rsid w:val="00AB49EA"/>
    <w:rsid w:val="00AE2EF2"/>
    <w:rsid w:val="00AE3F45"/>
    <w:rsid w:val="00AE6A4B"/>
    <w:rsid w:val="00B743D6"/>
    <w:rsid w:val="00BD28EE"/>
    <w:rsid w:val="00BE1E53"/>
    <w:rsid w:val="00BE7CB6"/>
    <w:rsid w:val="00C23A66"/>
    <w:rsid w:val="00C46256"/>
    <w:rsid w:val="00C7377A"/>
    <w:rsid w:val="00CE049F"/>
    <w:rsid w:val="00CE4576"/>
    <w:rsid w:val="00D33459"/>
    <w:rsid w:val="00D4256D"/>
    <w:rsid w:val="00D52E87"/>
    <w:rsid w:val="00D85359"/>
    <w:rsid w:val="00DA38CE"/>
    <w:rsid w:val="00DC2272"/>
    <w:rsid w:val="00DE181D"/>
    <w:rsid w:val="00DE1B3B"/>
    <w:rsid w:val="00E328B5"/>
    <w:rsid w:val="00E61661"/>
    <w:rsid w:val="00EA534C"/>
    <w:rsid w:val="00EE240A"/>
    <w:rsid w:val="00F14773"/>
    <w:rsid w:val="00F23F1C"/>
    <w:rsid w:val="00F3161B"/>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F741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4256D"/>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4256D"/>
    <w:rPr>
      <w:sz w:val="18"/>
      <w:szCs w:val="18"/>
    </w:rPr>
  </w:style>
  <w:style w:type="paragraph" w:styleId="CommentText">
    <w:name w:val="annotation text"/>
    <w:basedOn w:val="Normal"/>
    <w:link w:val="CommentTextChar"/>
    <w:uiPriority w:val="99"/>
    <w:semiHidden/>
    <w:unhideWhenUsed/>
    <w:rsid w:val="00D4256D"/>
    <w:pPr>
      <w:spacing w:line="240" w:lineRule="auto"/>
    </w:pPr>
    <w:rPr>
      <w:sz w:val="24"/>
      <w:szCs w:val="24"/>
    </w:rPr>
  </w:style>
  <w:style w:type="character" w:customStyle="1" w:styleId="CommentTextChar">
    <w:name w:val="Comment Text Char"/>
    <w:basedOn w:val="DefaultParagraphFont"/>
    <w:link w:val="CommentText"/>
    <w:uiPriority w:val="99"/>
    <w:semiHidden/>
    <w:rsid w:val="00D4256D"/>
    <w:rPr>
      <w:lang w:val="en-IN"/>
    </w:rPr>
  </w:style>
  <w:style w:type="paragraph" w:styleId="CommentSubject">
    <w:name w:val="annotation subject"/>
    <w:basedOn w:val="CommentText"/>
    <w:next w:val="CommentText"/>
    <w:link w:val="CommentSubjectChar"/>
    <w:uiPriority w:val="99"/>
    <w:semiHidden/>
    <w:unhideWhenUsed/>
    <w:rsid w:val="00D4256D"/>
    <w:rPr>
      <w:b/>
      <w:bCs/>
      <w:sz w:val="20"/>
      <w:szCs w:val="20"/>
    </w:rPr>
  </w:style>
  <w:style w:type="character" w:customStyle="1" w:styleId="CommentSubjectChar">
    <w:name w:val="Comment Subject Char"/>
    <w:basedOn w:val="CommentTextChar"/>
    <w:link w:val="CommentSubject"/>
    <w:uiPriority w:val="99"/>
    <w:semiHidden/>
    <w:rsid w:val="00D4256D"/>
    <w:rPr>
      <w:b/>
      <w:bCs/>
      <w:sz w:val="20"/>
      <w:szCs w:val="20"/>
      <w:lang w:val="en-IN"/>
    </w:rPr>
  </w:style>
  <w:style w:type="paragraph" w:styleId="BalloonText">
    <w:name w:val="Balloon Text"/>
    <w:basedOn w:val="Normal"/>
    <w:link w:val="BalloonTextChar"/>
    <w:uiPriority w:val="99"/>
    <w:semiHidden/>
    <w:unhideWhenUsed/>
    <w:rsid w:val="00D425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4256D"/>
    <w:rPr>
      <w:rFonts w:ascii="Times New Roman" w:hAnsi="Times New Roman" w:cs="Times New Roman"/>
      <w:sz w:val="18"/>
      <w:szCs w:val="18"/>
      <w:lang w:val="en-IN"/>
    </w:rPr>
  </w:style>
  <w:style w:type="paragraph" w:styleId="HTMLPreformatted">
    <w:name w:val="HTML Preformatted"/>
    <w:basedOn w:val="Normal"/>
    <w:link w:val="HTMLPreformattedChar"/>
    <w:uiPriority w:val="99"/>
    <w:semiHidden/>
    <w:unhideWhenUsed/>
    <w:rsid w:val="00D4256D"/>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D4256D"/>
    <w:rPr>
      <w:rFonts w:ascii="Courier" w:hAnsi="Courier"/>
      <w:sz w:val="20"/>
      <w:szCs w:val="20"/>
      <w:lang w:val="en-IN"/>
    </w:rPr>
  </w:style>
  <w:style w:type="paragraph" w:styleId="ListParagraph">
    <w:name w:val="List Paragraph"/>
    <w:basedOn w:val="Normal"/>
    <w:uiPriority w:val="34"/>
    <w:qFormat/>
    <w:rsid w:val="00D4256D"/>
    <w:pPr>
      <w:ind w:left="720"/>
      <w:contextualSpacing/>
    </w:pPr>
  </w:style>
  <w:style w:type="paragraph" w:styleId="PlainText">
    <w:name w:val="Plain Text"/>
    <w:basedOn w:val="Normal"/>
    <w:link w:val="PlainTextChar"/>
    <w:uiPriority w:val="99"/>
    <w:unhideWhenUsed/>
    <w:rsid w:val="00D4256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4256D"/>
    <w:rPr>
      <w:rFonts w:ascii="Consolas" w:hAnsi="Consolas"/>
      <w:sz w:val="21"/>
      <w:szCs w:val="21"/>
      <w:lang w:val="en-IN"/>
    </w:rPr>
  </w:style>
  <w:style w:type="table" w:styleId="TableGrid">
    <w:name w:val="Table Grid"/>
    <w:basedOn w:val="TableNormal"/>
    <w:uiPriority w:val="59"/>
    <w:rsid w:val="00D4256D"/>
    <w:rPr>
      <w:sz w:val="22"/>
      <w:szCs w:val="22"/>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4256D"/>
    <w:rPr>
      <w:color w:val="000000" w:themeColor="text1" w:themeShade="BF"/>
      <w:sz w:val="22"/>
      <w:szCs w:val="22"/>
      <w:lang w:val="en-I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D4256D"/>
    <w:rPr>
      <w:color w:val="808080"/>
    </w:rPr>
  </w:style>
  <w:style w:type="character" w:styleId="Hyperlink">
    <w:name w:val="Hyperlink"/>
    <w:basedOn w:val="DefaultParagraphFont"/>
    <w:uiPriority w:val="99"/>
    <w:unhideWhenUsed/>
    <w:rsid w:val="00D4256D"/>
    <w:rPr>
      <w:color w:val="0563C1" w:themeColor="hyperlink"/>
      <w:u w:val="single"/>
    </w:rPr>
  </w:style>
  <w:style w:type="paragraph" w:styleId="DocumentMap">
    <w:name w:val="Document Map"/>
    <w:basedOn w:val="Normal"/>
    <w:link w:val="DocumentMapChar"/>
    <w:uiPriority w:val="99"/>
    <w:semiHidden/>
    <w:unhideWhenUsed/>
    <w:rsid w:val="003C063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C0633"/>
    <w:rPr>
      <w:rFonts w:ascii="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471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1</Pages>
  <Words>14780</Words>
  <Characters>84249</Characters>
  <Application>Microsoft Macintosh Word</Application>
  <DocSecurity>0</DocSecurity>
  <Lines>702</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David Borchers</cp:lastModifiedBy>
  <cp:revision>32</cp:revision>
  <dcterms:created xsi:type="dcterms:W3CDTF">2017-05-18T19:43:00Z</dcterms:created>
  <dcterms:modified xsi:type="dcterms:W3CDTF">2017-05-28T08:22:00Z</dcterms:modified>
</cp:coreProperties>
</file>