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r w:rsidRPr="00FB7120">
        <w:rPr>
          <w:rFonts w:ascii="Times New Roman" w:eastAsia="Times New Roman" w:hAnsi="Times New Roman" w:cs="Times New Roman"/>
          <w:sz w:val="24"/>
          <w:szCs w:val="24"/>
          <w:highlight w:val="yellow"/>
          <w:lang w:eastAsia="en-IN" w:bidi="hi-IN"/>
        </w:rPr>
        <w:t>Lkhagvasumberel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Lkhagvajav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1794A6D0"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sidR="007061AD">
        <w:rPr>
          <w:rFonts w:ascii="Times New Roman" w:eastAsia="Times New Roman" w:hAnsi="Times New Roman" w:cs="Times New Roman"/>
          <w:sz w:val="24"/>
          <w:szCs w:val="24"/>
          <w:lang w:eastAsia="en-IN" w:bidi="hi-IN"/>
        </w:rPr>
        <w:t xml:space="preserve"> in case density is inherently varying spatially</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rFonts w:ascii="Times New Roman" w:eastAsia="Times New Roman" w:hAnsi="Times New Roman" w:cs="Times New Roman"/>
          <w:sz w:val="24"/>
          <w:szCs w:val="24"/>
          <w:lang w:eastAsia="en-IN" w:bidi="hi-IN"/>
        </w:rPr>
      </w:pPr>
    </w:p>
    <w:p w14:paraId="2D2402BF" w14:textId="13C3433D" w:rsidR="00255403" w:rsidRDefault="00A11F3D"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Large home ranges of s</w:t>
      </w:r>
      <w:r w:rsidR="0000692A">
        <w:rPr>
          <w:rFonts w:ascii="Times New Roman" w:eastAsia="Times New Roman" w:hAnsi="Times New Roman" w:cs="Times New Roman"/>
          <w:sz w:val="24"/>
          <w:szCs w:val="24"/>
          <w:lang w:eastAsia="en-IN" w:bidi="hi-IN"/>
        </w:rPr>
        <w:t>now leopards limit the number of protected areas which can encompass viable populations</w:t>
      </w:r>
      <w:r w:rsidR="00747215">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sidR="00D136F3">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11F3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sidR="0000692A">
        <w:rPr>
          <w:rFonts w:ascii="Times New Roman" w:eastAsia="Times New Roman" w:hAnsi="Times New Roman" w:cs="Times New Roman"/>
          <w:sz w:val="24"/>
          <w:szCs w:val="24"/>
          <w:lang w:eastAsia="en-IN" w:bidi="hi-IN"/>
        </w:rPr>
        <w:t xml:space="preserve">. </w:t>
      </w:r>
      <w:r w:rsidR="00255403">
        <w:rPr>
          <w:rFonts w:ascii="Times New Roman" w:eastAsia="Times New Roman" w:hAnsi="Times New Roman" w:cs="Times New Roman"/>
          <w:sz w:val="24"/>
          <w:szCs w:val="24"/>
          <w:lang w:eastAsia="en-IN" w:bidi="hi-IN"/>
        </w:rPr>
        <w:t>The Global Snow Leopard and Ecosystem Protection Program has identified 23 snow leopard landscapes to be protected by 2020</w:t>
      </w:r>
      <w:r>
        <w:rPr>
          <w:rFonts w:ascii="Times New Roman" w:eastAsia="Times New Roman" w:hAnsi="Times New Roman" w:cs="Times New Roman"/>
          <w:sz w:val="24"/>
          <w:szCs w:val="24"/>
          <w:lang w:eastAsia="en-IN" w:bidi="hi-IN"/>
        </w:rPr>
        <w:t xml:space="preserve"> (GSLEP Working Secretariat 2014)</w:t>
      </w:r>
      <w:r w:rsidR="00255403">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 xml:space="preserve">Some State owned Protected Areas focus on strict protection by limiting human-use, Others implement participatory community based conservation programs. Some successful snow leopard conservation programs focus on community participation (GSLEP XX, Mishra XX). A large proportion of snow leopard habitat however may not have any on-going specific conservation models. </w:t>
      </w:r>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r w:rsidR="00D249D2">
        <w:rPr>
          <w:rFonts w:ascii="Times New Roman" w:eastAsia="Times New Roman" w:hAnsi="Times New Roman" w:cs="Times New Roman"/>
          <w:sz w:val="24"/>
          <w:szCs w:val="24"/>
          <w:lang w:eastAsia="en-IN" w:bidi="hi-IN"/>
        </w:rPr>
        <w:t>. Ultimately</w:t>
      </w:r>
      <w:r w:rsidR="00CF7D7D">
        <w:rPr>
          <w:rFonts w:ascii="Times New Roman" w:eastAsia="Times New Roman" w:hAnsi="Times New Roman" w:cs="Times New Roman"/>
          <w:sz w:val="24"/>
          <w:szCs w:val="24"/>
          <w:lang w:eastAsia="en-IN" w:bidi="hi-IN"/>
        </w:rPr>
        <w:t>,</w:t>
      </w:r>
      <w:r w:rsidR="00D249D2">
        <w:rPr>
          <w:rFonts w:ascii="Times New Roman" w:eastAsia="Times New Roman" w:hAnsi="Times New Roman" w:cs="Times New Roman"/>
          <w:sz w:val="24"/>
          <w:szCs w:val="24"/>
          <w:lang w:eastAsia="en-IN" w:bidi="hi-IN"/>
        </w:rPr>
        <w:t xml:space="preserve"> all snow leopard conservation models aim at either improving or maintaining the snow leopard densities</w:t>
      </w:r>
      <w:r w:rsidR="00255403">
        <w:rPr>
          <w:rFonts w:ascii="Times New Roman" w:eastAsia="Times New Roman" w:hAnsi="Times New Roman" w:cs="Times New Roman"/>
          <w:sz w:val="24"/>
          <w:szCs w:val="24"/>
          <w:lang w:eastAsia="en-IN" w:bidi="hi-IN"/>
        </w:rPr>
        <w:t xml:space="preserve">. </w:t>
      </w:r>
      <w:r w:rsidR="00D249D2">
        <w:rPr>
          <w:rFonts w:ascii="Times New Roman" w:eastAsia="Times New Roman" w:hAnsi="Times New Roman" w:cs="Times New Roman"/>
          <w:sz w:val="24"/>
          <w:szCs w:val="24"/>
          <w:lang w:eastAsia="en-IN" w:bidi="hi-IN"/>
        </w:rPr>
        <w:t>However, because of their large home ranges and strong habitat preferences, very small or very big study areas that assume constant density, detection probability and uniform ranging patterns can bias the abundance (or density) estimates</w:t>
      </w:r>
      <w:r w:rsidR="00CF7D7D">
        <w:rPr>
          <w:rFonts w:ascii="Times New Roman" w:eastAsia="Times New Roman" w:hAnsi="Times New Roman" w:cs="Times New Roman"/>
          <w:sz w:val="24"/>
          <w:szCs w:val="24"/>
          <w:lang w:eastAsia="en-IN" w:bidi="hi-IN"/>
        </w:rPr>
        <w:t>. Similarly, density is often a function of availability of quality of habitat to a species</w:t>
      </w:r>
      <w:r w:rsidR="00D249D2">
        <w:rPr>
          <w:rFonts w:ascii="Times New Roman" w:eastAsia="Times New Roman" w:hAnsi="Times New Roman" w:cs="Times New Roman"/>
          <w:sz w:val="24"/>
          <w:szCs w:val="24"/>
          <w:lang w:eastAsia="en-IN" w:bidi="hi-IN"/>
        </w:rPr>
        <w:t>. F</w:t>
      </w:r>
      <w:r w:rsidR="00255403">
        <w:rPr>
          <w:rFonts w:ascii="Times New Roman" w:eastAsia="Times New Roman" w:hAnsi="Times New Roman" w:cs="Times New Roman"/>
          <w:sz w:val="24"/>
          <w:szCs w:val="24"/>
          <w:lang w:eastAsia="en-IN" w:bidi="hi-IN"/>
        </w:rPr>
        <w:t xml:space="preserve">ew studies provide </w:t>
      </w:r>
      <w:r w:rsidR="0000692A">
        <w:rPr>
          <w:rFonts w:ascii="Times New Roman" w:eastAsia="Times New Roman" w:hAnsi="Times New Roman" w:cs="Times New Roman"/>
          <w:sz w:val="24"/>
          <w:szCs w:val="24"/>
          <w:lang w:eastAsia="en-IN" w:bidi="hi-IN"/>
        </w:rPr>
        <w:t xml:space="preserve">a </w:t>
      </w:r>
      <w:r w:rsidR="00255403">
        <w:rPr>
          <w:rFonts w:ascii="Times New Roman" w:eastAsia="Times New Roman" w:hAnsi="Times New Roman" w:cs="Times New Roman"/>
          <w:sz w:val="24"/>
          <w:szCs w:val="24"/>
          <w:lang w:eastAsia="en-IN" w:bidi="hi-IN"/>
        </w:rPr>
        <w:t>comparison between the impact</w:t>
      </w:r>
      <w:r w:rsidR="006B4F87">
        <w:rPr>
          <w:rFonts w:ascii="Times New Roman" w:eastAsia="Times New Roman" w:hAnsi="Times New Roman" w:cs="Times New Roman"/>
          <w:sz w:val="24"/>
          <w:szCs w:val="24"/>
          <w:lang w:eastAsia="en-IN" w:bidi="hi-IN"/>
        </w:rPr>
        <w:t>s</w:t>
      </w:r>
      <w:r w:rsidR="00255403">
        <w:rPr>
          <w:rFonts w:ascii="Times New Roman" w:eastAsia="Times New Roman" w:hAnsi="Times New Roman" w:cs="Times New Roman"/>
          <w:sz w:val="24"/>
          <w:szCs w:val="24"/>
          <w:lang w:eastAsia="en-IN" w:bidi="hi-IN"/>
        </w:rPr>
        <w:t xml:space="preserve"> of different conservation strategies on snow leopard conservation</w:t>
      </w:r>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r w:rsidR="00255403">
        <w:rPr>
          <w:rFonts w:ascii="Times New Roman" w:eastAsia="Times New Roman" w:hAnsi="Times New Roman" w:cs="Times New Roman"/>
          <w:sz w:val="24"/>
          <w:szCs w:val="24"/>
          <w:lang w:eastAsia="en-IN" w:bidi="hi-IN"/>
        </w:rPr>
        <w:t>.</w:t>
      </w:r>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25BDCBD6" w:rsidR="007061AD" w:rsidRDefault="000D2DBC" w:rsidP="007061A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r w:rsidR="00255403">
        <w:rPr>
          <w:rFonts w:ascii="Times New Roman" w:eastAsia="Times New Roman" w:hAnsi="Times New Roman" w:cs="Times New Roman"/>
          <w:sz w:val="24"/>
          <w:szCs w:val="24"/>
          <w:lang w:eastAsia="en-IN" w:bidi="hi-IN"/>
        </w:rPr>
        <w:t xml:space="preserve">conservation programs, </w:t>
      </w:r>
      <w:r w:rsidR="00CF7D7D">
        <w:rPr>
          <w:rFonts w:ascii="Times New Roman" w:eastAsia="Times New Roman" w:hAnsi="Times New Roman" w:cs="Times New Roman"/>
          <w:sz w:val="24"/>
          <w:szCs w:val="24"/>
          <w:lang w:eastAsia="en-IN" w:bidi="hi-IN"/>
        </w:rPr>
        <w:t xml:space="preserve">and </w:t>
      </w:r>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0" w:name="OLE_LINK1"/>
      <w:bookmarkStart w:id="1"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0"/>
      <w:bookmarkEnd w:id="1"/>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r w:rsidR="00255403">
        <w:rPr>
          <w:rFonts w:ascii="Times New Roman" w:eastAsia="Times New Roman" w:hAnsi="Times New Roman" w:cs="Times New Roman"/>
          <w:sz w:val="24"/>
          <w:szCs w:val="24"/>
          <w:lang w:eastAsia="en-IN" w:bidi="hi-IN"/>
        </w:rPr>
        <w:t>that represent different levels of conservation approaches</w:t>
      </w:r>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r w:rsidR="00D6374E">
        <w:rPr>
          <w:rFonts w:ascii="Times New Roman" w:eastAsia="Times New Roman" w:hAnsi="Times New Roman" w:cs="Times New Roman"/>
          <w:sz w:val="24"/>
          <w:szCs w:val="24"/>
          <w:lang w:eastAsia="en-IN" w:bidi="hi-IN"/>
        </w:rPr>
        <w:t xml:space="preserve">. </w:t>
      </w:r>
      <w:r w:rsidR="007061AD">
        <w:rPr>
          <w:rFonts w:ascii="Times New Roman" w:eastAsia="Times New Roman" w:hAnsi="Times New Roman" w:cs="Times New Roman"/>
          <w:sz w:val="24"/>
          <w:szCs w:val="24"/>
          <w:lang w:eastAsia="en-IN" w:bidi="hi-IN"/>
        </w:rPr>
        <w:t>More specifically, we test the following hypotheses in this manuscript:</w:t>
      </w:r>
    </w:p>
    <w:p w14:paraId="30D402DD" w14:textId="44C762F8" w:rsidR="0000692A" w:rsidRPr="00FC1318" w:rsidRDefault="007061AD" w:rsidP="0000692A">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sidRPr="00FC1318">
        <w:rPr>
          <w:rFonts w:ascii="Times New Roman" w:eastAsia="Times New Roman" w:hAnsi="Times New Roman" w:cs="Times New Roman"/>
          <w:sz w:val="24"/>
          <w:szCs w:val="24"/>
          <w:lang w:eastAsia="en-IN" w:bidi="hi-IN"/>
        </w:rPr>
        <w:t xml:space="preserve">Is snow leopard density constant within </w:t>
      </w:r>
      <w:r w:rsidR="006B4F87">
        <w:rPr>
          <w:rFonts w:ascii="Times New Roman" w:eastAsia="Times New Roman" w:hAnsi="Times New Roman" w:cs="Times New Roman"/>
          <w:sz w:val="24"/>
          <w:szCs w:val="24"/>
          <w:lang w:eastAsia="en-IN" w:bidi="hi-IN"/>
        </w:rPr>
        <w:t xml:space="preserve">and across </w:t>
      </w:r>
      <w:r w:rsidRPr="00FC1318">
        <w:rPr>
          <w:rFonts w:ascii="Times New Roman" w:eastAsia="Times New Roman" w:hAnsi="Times New Roman" w:cs="Times New Roman"/>
          <w:sz w:val="24"/>
          <w:szCs w:val="24"/>
          <w:lang w:eastAsia="en-IN" w:bidi="hi-IN"/>
        </w:rPr>
        <w:t>study areas or does it vary as a function of certain habitat variables</w:t>
      </w:r>
      <w:r w:rsidR="00956D57">
        <w:rPr>
          <w:rFonts w:ascii="Times New Roman" w:eastAsia="Times New Roman" w:hAnsi="Times New Roman" w:cs="Times New Roman"/>
          <w:sz w:val="24"/>
          <w:szCs w:val="24"/>
          <w:lang w:eastAsia="en-IN" w:bidi="hi-IN"/>
        </w:rPr>
        <w:t xml:space="preserve"> and/or conservation status</w:t>
      </w:r>
      <w:r w:rsidR="0000692A">
        <w:rPr>
          <w:rFonts w:ascii="Times New Roman" w:eastAsia="Times New Roman" w:hAnsi="Times New Roman" w:cs="Times New Roman"/>
          <w:sz w:val="24"/>
          <w:szCs w:val="24"/>
          <w:lang w:eastAsia="en-IN" w:bidi="hi-IN"/>
        </w:rPr>
        <w:t xml:space="preserve"> between a protected, partially protected and unprotected study area</w:t>
      </w:r>
      <w:r w:rsidR="0000692A" w:rsidRPr="00CE25D2">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 xml:space="preserve">within South Gobi, </w:t>
      </w:r>
      <w:r w:rsidR="00A11F3D">
        <w:rPr>
          <w:rFonts w:ascii="Times New Roman" w:eastAsia="Times New Roman" w:hAnsi="Times New Roman" w:cs="Times New Roman"/>
          <w:sz w:val="24"/>
          <w:szCs w:val="24"/>
          <w:lang w:eastAsia="en-IN" w:bidi="hi-IN"/>
        </w:rPr>
        <w:t>between which the conservation strategies vary</w:t>
      </w:r>
      <w:r w:rsidR="0000692A">
        <w:rPr>
          <w:rFonts w:ascii="Times New Roman" w:eastAsia="Times New Roman" w:hAnsi="Times New Roman" w:cs="Times New Roman"/>
          <w:sz w:val="24"/>
          <w:szCs w:val="24"/>
          <w:lang w:eastAsia="en-IN" w:bidi="hi-IN"/>
        </w:rPr>
        <w:t>.</w:t>
      </w:r>
    </w:p>
    <w:p w14:paraId="035B3936" w14:textId="625FAF6E" w:rsidR="007061AD" w:rsidRDefault="007061AD" w:rsidP="007061AD">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Whether </w:t>
      </w:r>
      <w:r w:rsidR="006B4F87">
        <w:rPr>
          <w:rFonts w:ascii="Times New Roman" w:eastAsia="Times New Roman" w:hAnsi="Times New Roman" w:cs="Times New Roman"/>
          <w:sz w:val="24"/>
          <w:szCs w:val="24"/>
          <w:lang w:eastAsia="en-IN" w:bidi="hi-IN"/>
        </w:rPr>
        <w:t xml:space="preserve">different </w:t>
      </w:r>
      <w:r w:rsidRPr="00FC1318">
        <w:rPr>
          <w:rFonts w:ascii="Times New Roman" w:eastAsia="Times New Roman" w:hAnsi="Times New Roman" w:cs="Times New Roman"/>
          <w:sz w:val="24"/>
          <w:szCs w:val="24"/>
          <w:lang w:eastAsia="en-IN" w:bidi="hi-IN"/>
        </w:rPr>
        <w:t xml:space="preserve">camera traps have </w:t>
      </w:r>
      <w:r w:rsidR="006B4F87">
        <w:rPr>
          <w:rFonts w:ascii="Times New Roman" w:eastAsia="Times New Roman" w:hAnsi="Times New Roman" w:cs="Times New Roman"/>
          <w:sz w:val="24"/>
          <w:szCs w:val="24"/>
          <w:lang w:eastAsia="en-IN" w:bidi="hi-IN"/>
        </w:rPr>
        <w:t xml:space="preserve">variable </w:t>
      </w:r>
      <w:r w:rsidRPr="00FC1318">
        <w:rPr>
          <w:rFonts w:ascii="Times New Roman" w:eastAsia="Times New Roman" w:hAnsi="Times New Roman" w:cs="Times New Roman"/>
          <w:sz w:val="24"/>
          <w:szCs w:val="24"/>
          <w:lang w:eastAsia="en-IN" w:bidi="hi-IN"/>
        </w:rPr>
        <w:t>trap rate</w:t>
      </w:r>
      <w:r w:rsidR="006B4F8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r w:rsidR="006B4F87">
        <w:rPr>
          <w:rFonts w:ascii="Times New Roman" w:eastAsia="Times New Roman" w:hAnsi="Times New Roman" w:cs="Times New Roman"/>
          <w:sz w:val="24"/>
          <w:szCs w:val="24"/>
          <w:lang w:eastAsia="en-IN" w:bidi="hi-IN"/>
        </w:rPr>
        <w:t>(e.g.</w:t>
      </w:r>
      <w:r w:rsidR="00255403">
        <w:rPr>
          <w:rFonts w:ascii="Times New Roman" w:eastAsia="Times New Roman" w:hAnsi="Times New Roman" w:cs="Times New Roman"/>
          <w:sz w:val="24"/>
          <w:szCs w:val="24"/>
          <w:lang w:eastAsia="en-IN" w:bidi="hi-IN"/>
        </w:rPr>
        <w:t xml:space="preserve"> presence of water bodies and topographic features</w:t>
      </w:r>
      <w:r w:rsidR="006B4F87">
        <w:rPr>
          <w:rFonts w:ascii="Times New Roman" w:eastAsia="Times New Roman" w:hAnsi="Times New Roman" w:cs="Times New Roman"/>
          <w:sz w:val="24"/>
          <w:szCs w:val="24"/>
          <w:lang w:eastAsia="en-IN" w:bidi="hi-IN"/>
        </w:rPr>
        <w:t>)</w:t>
      </w:r>
      <w:r w:rsidRPr="00FC1318">
        <w:rPr>
          <w:rFonts w:ascii="Times New Roman" w:eastAsia="Times New Roman" w:hAnsi="Times New Roman" w:cs="Times New Roman"/>
          <w:sz w:val="24"/>
          <w:szCs w:val="24"/>
          <w:lang w:eastAsia="en-IN" w:bidi="hi-IN"/>
        </w:rPr>
        <w:t xml:space="preserve">, and how </w:t>
      </w:r>
      <w:r w:rsidR="00255403">
        <w:rPr>
          <w:rFonts w:ascii="Times New Roman" w:eastAsia="Times New Roman" w:hAnsi="Times New Roman" w:cs="Times New Roman"/>
          <w:sz w:val="24"/>
          <w:szCs w:val="24"/>
          <w:lang w:eastAsia="en-IN" w:bidi="hi-IN"/>
        </w:rPr>
        <w:t xml:space="preserve">these </w:t>
      </w:r>
      <w:r w:rsidRPr="00FC1318">
        <w:rPr>
          <w:rFonts w:ascii="Times New Roman" w:eastAsia="Times New Roman" w:hAnsi="Times New Roman" w:cs="Times New Roman"/>
          <w:sz w:val="24"/>
          <w:szCs w:val="24"/>
          <w:lang w:eastAsia="en-IN" w:bidi="hi-IN"/>
        </w:rPr>
        <w:t>micro-habitat</w:t>
      </w:r>
      <w:r w:rsidR="00255403">
        <w:rPr>
          <w:rFonts w:ascii="Times New Roman" w:eastAsia="Times New Roman" w:hAnsi="Times New Roman" w:cs="Times New Roman"/>
          <w:sz w:val="24"/>
          <w:szCs w:val="24"/>
          <w:lang w:eastAsia="en-IN" w:bidi="hi-IN"/>
        </w:rPr>
        <w:t xml:space="preserve"> specific responses</w:t>
      </w:r>
      <w:r w:rsidRPr="00FC131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affect results </w:t>
      </w:r>
      <w:r w:rsidRPr="00FC1318">
        <w:rPr>
          <w:rFonts w:ascii="Times New Roman" w:eastAsia="Times New Roman" w:hAnsi="Times New Roman" w:cs="Times New Roman"/>
          <w:sz w:val="24"/>
          <w:szCs w:val="24"/>
          <w:lang w:eastAsia="en-IN" w:bidi="hi-IN"/>
        </w:rPr>
        <w:t>especially when using Spatial Capture Recapture framework.</w:t>
      </w:r>
    </w:p>
    <w:p w14:paraId="0A0D6F0D" w14:textId="5705A049" w:rsidR="007061AD" w:rsidRDefault="007061AD" w:rsidP="007061AD">
      <w:pPr>
        <w:pStyle w:val="ListParagraph"/>
        <w:numPr>
          <w:ilvl w:val="0"/>
          <w:numId w:val="8"/>
        </w:numPr>
        <w:spacing w:after="0" w:line="240" w:lineRule="auto"/>
        <w:rPr>
          <w:rFonts w:ascii="Times New Roman" w:eastAsia="Times New Roman" w:hAnsi="Times New Roman" w:cs="Times New Roman"/>
          <w:sz w:val="24"/>
          <w:szCs w:val="24"/>
          <w:lang w:eastAsia="en-IN" w:bidi="hi-IN"/>
        </w:rPr>
      </w:pPr>
      <w:r w:rsidRPr="00FC1318">
        <w:rPr>
          <w:rFonts w:ascii="Times New Roman" w:eastAsia="Times New Roman" w:hAnsi="Times New Roman" w:cs="Times New Roman"/>
          <w:sz w:val="24"/>
          <w:szCs w:val="24"/>
          <w:lang w:eastAsia="en-IN" w:bidi="hi-IN"/>
        </w:rPr>
        <w:lastRenderedPageBreak/>
        <w:t xml:space="preserve">Do specific habitat types </w:t>
      </w:r>
      <w:r w:rsidR="00255403">
        <w:rPr>
          <w:rFonts w:ascii="Times New Roman" w:eastAsia="Times New Roman" w:hAnsi="Times New Roman" w:cs="Times New Roman"/>
          <w:sz w:val="24"/>
          <w:szCs w:val="24"/>
          <w:lang w:eastAsia="en-IN" w:bidi="hi-IN"/>
        </w:rPr>
        <w:t xml:space="preserve">influence </w:t>
      </w:r>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r w:rsidR="00255403">
        <w:rPr>
          <w:rFonts w:ascii="Times New Roman" w:eastAsia="Times New Roman" w:hAnsi="Times New Roman" w:cs="Times New Roman"/>
          <w:sz w:val="24"/>
          <w:szCs w:val="24"/>
          <w:lang w:eastAsia="en-IN" w:bidi="hi-IN"/>
        </w:rPr>
        <w:t xml:space="preserve">what is the cost of not testing their effect on </w:t>
      </w:r>
      <w:r w:rsidR="0000692A">
        <w:rPr>
          <w:rFonts w:ascii="Times New Roman" w:eastAsia="Times New Roman" w:hAnsi="Times New Roman" w:cs="Times New Roman"/>
          <w:sz w:val="24"/>
          <w:szCs w:val="24"/>
          <w:lang w:eastAsia="en-IN" w:bidi="hi-IN"/>
        </w:rPr>
        <w:t xml:space="preserve">resultant </w:t>
      </w:r>
      <w:r>
        <w:rPr>
          <w:rFonts w:ascii="Times New Roman" w:eastAsia="Times New Roman" w:hAnsi="Times New Roman" w:cs="Times New Roman"/>
          <w:sz w:val="24"/>
          <w:szCs w:val="24"/>
          <w:lang w:eastAsia="en-IN" w:bidi="hi-IN"/>
        </w:rPr>
        <w:t>density estimates.</w:t>
      </w:r>
    </w:p>
    <w:p w14:paraId="40132F35" w14:textId="77777777" w:rsidR="00CF7D7D" w:rsidRDefault="00CF7D7D" w:rsidP="00CF18F4">
      <w:pPr>
        <w:spacing w:after="0" w:line="240" w:lineRule="auto"/>
        <w:rPr>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0A493CB7"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is characterized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sq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sq km. In 2008, the first ever long-term snow leopard research was initiated in the Tost-Tosonbumba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was expanded to two neighbouring areas, viz. Nemegt Mountain complex, and Noyon Mountain range. While Noyon Mountains are largely unprotected and have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E80D77">
        <w:rPr>
          <w:rFonts w:ascii="Times New Roman" w:eastAsia="Times New Roman" w:hAnsi="Times New Roman" w:cs="Times New Roman"/>
          <w:sz w:val="24"/>
          <w:szCs w:val="24"/>
          <w:lang w:eastAsia="en-IN" w:bidi="hi-IN"/>
        </w:rPr>
        <w:t xml:space="preserve">, they have had </w:t>
      </w:r>
      <w:r w:rsidR="0000692A">
        <w:rPr>
          <w:rFonts w:ascii="Times New Roman" w:eastAsia="Times New Roman" w:hAnsi="Times New Roman" w:cs="Times New Roman"/>
          <w:sz w:val="24"/>
          <w:szCs w:val="24"/>
          <w:lang w:eastAsia="en-IN" w:bidi="hi-IN"/>
        </w:rPr>
        <w:t xml:space="preserve">a </w:t>
      </w:r>
      <w:r w:rsidR="00E80D77">
        <w:rPr>
          <w:rFonts w:ascii="Times New Roman" w:eastAsia="Times New Roman" w:hAnsi="Times New Roman" w:cs="Times New Roman"/>
          <w:sz w:val="24"/>
          <w:szCs w:val="24"/>
          <w:lang w:eastAsia="en-IN" w:bidi="hi-IN"/>
        </w:rPr>
        <w:t xml:space="preserve">community based conservation program operational until yearXX. </w:t>
      </w:r>
      <w:r w:rsidR="00915F7C">
        <w:rPr>
          <w:rFonts w:ascii="Times New Roman" w:eastAsia="Times New Roman" w:hAnsi="Times New Roman" w:cs="Times New Roman"/>
          <w:sz w:val="24"/>
          <w:szCs w:val="24"/>
          <w:lang w:eastAsia="en-IN" w:bidi="hi-IN"/>
        </w:rPr>
        <w:t xml:space="preserve">Nemegt Mountains </w:t>
      </w:r>
      <w:r w:rsidR="00E80D77">
        <w:rPr>
          <w:rFonts w:ascii="Times New Roman" w:eastAsia="Times New Roman" w:hAnsi="Times New Roman" w:cs="Times New Roman"/>
          <w:sz w:val="24"/>
          <w:szCs w:val="24"/>
          <w:lang w:eastAsia="en-IN" w:bidi="hi-IN"/>
        </w:rPr>
        <w:t xml:space="preserve">on the other hand </w:t>
      </w:r>
      <w:r w:rsidR="00915F7C">
        <w:rPr>
          <w:rFonts w:ascii="Times New Roman" w:eastAsia="Times New Roman" w:hAnsi="Times New Roman" w:cs="Times New Roman"/>
          <w:sz w:val="24"/>
          <w:szCs w:val="24"/>
          <w:lang w:eastAsia="en-IN" w:bidi="hi-IN"/>
        </w:rPr>
        <w:t>represent the strictly Protected  Area of Gurvan Saikhan National Park. The three Mountain ranges are separated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(Reconyx</w:t>
      </w:r>
      <w:r>
        <w:rPr>
          <w:rFonts w:ascii="Times New Roman" w:eastAsia="Times New Roman" w:hAnsi="Times New Roman" w:cs="Times New Roman"/>
          <w:sz w:val="24"/>
          <w:szCs w:val="24"/>
          <w:vertAlign w:val="superscript"/>
          <w:lang w:eastAsia="en-IN" w:bidi="hi-IN"/>
        </w:rPr>
        <w:t>TM</w:t>
      </w:r>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popualtions.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r w:rsidR="000D6EE1">
        <w:rPr>
          <w:rFonts w:ascii="Times New Roman" w:eastAsia="Times New Roman" w:hAnsi="Times New Roman" w:cs="Times New Roman"/>
          <w:sz w:val="24"/>
          <w:szCs w:val="24"/>
          <w:lang w:eastAsia="en-IN" w:bidi="hi-IN"/>
        </w:rPr>
        <w:t xml:space="preserve">sq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were used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a binary snow leopard habitat variable with 1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on the basis of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15 km, a hard boundary was demarcated at the edge of the mountain base. This was done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not venture out in habitats that cannot be covered within a day’s time. Terrain Ruggedness Index was generalized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5CE54EC7"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54</w:t>
      </w:r>
      <w:r w:rsidR="00CF7D7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 xml:space="preserve">99 </w:t>
      </w:r>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strictly protected </w:t>
      </w:r>
      <w:r w:rsidR="00CF7D7D">
        <w:rPr>
          <w:rFonts w:ascii="Times New Roman" w:eastAsia="Times New Roman" w:hAnsi="Times New Roman" w:cs="Times New Roman"/>
          <w:sz w:val="24"/>
          <w:szCs w:val="24"/>
          <w:lang w:eastAsia="en-IN" w:bidi="hi-IN"/>
        </w:rPr>
        <w:t xml:space="preserve">partially protected </w:t>
      </w:r>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Data on cubs following mothers were discarded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was characterized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consider</w:t>
      </w:r>
      <w:r w:rsidR="003F66AC">
        <w:rPr>
          <w:rFonts w:ascii="Times New Roman" w:eastAsia="Times New Roman" w:hAnsi="Times New Roman" w:cs="Times New Roman"/>
          <w:sz w:val="24"/>
          <w:szCs w:val="24"/>
          <w:lang w:eastAsia="en-IN" w:bidi="hi-IN"/>
        </w:rPr>
        <w:t>ed</w:t>
      </w:r>
      <w:r w:rsidR="00FD4303">
        <w:rPr>
          <w:rFonts w:ascii="Times New Roman" w:eastAsia="Times New Roman" w:hAnsi="Times New Roman" w:cs="Times New Roman"/>
          <w:sz w:val="24"/>
          <w:szCs w:val="24"/>
          <w:lang w:eastAsia="en-IN" w:bidi="hi-IN"/>
        </w:rPr>
        <w:t xml:space="preserve"> the entire sampling as a single occasion and session</w:t>
      </w:r>
      <w:r w:rsidR="003F66AC">
        <w:rPr>
          <w:rFonts w:ascii="Times New Roman" w:eastAsia="Times New Roman" w:hAnsi="Times New Roman" w:cs="Times New Roman"/>
          <w:sz w:val="24"/>
          <w:szCs w:val="24"/>
          <w:lang w:eastAsia="en-IN" w:bidi="hi-IN"/>
        </w:rPr>
        <w:t xml:space="preserve"> (ref. XX)</w:t>
      </w:r>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All but binary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F66AC">
        <w:rPr>
          <w:rFonts w:ascii="Times New Roman" w:eastAsia="Times New Roman" w:hAnsi="Times New Roman" w:cs="Times New Roman"/>
          <w:sz w:val="24"/>
          <w:szCs w:val="24"/>
          <w:lang w:eastAsia="en-IN" w:bidi="hi-IN"/>
        </w:rPr>
        <w:t xml:space="preserve"> and to make the model fits more stable</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r w:rsidR="000621BA" w:rsidRPr="00C9259B">
        <w:rPr>
          <w:rFonts w:ascii="Times New Roman" w:eastAsia="Times New Roman" w:hAnsi="Times New Roman" w:cs="Times New Roman"/>
          <w:sz w:val="24"/>
          <w:szCs w:val="24"/>
          <w:lang w:eastAsia="en-IN" w:bidi="hi-IN"/>
        </w:rPr>
        <w:t>secr</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were developed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be affected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634B4F45"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 xml:space="preserve">compared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was done using least cost path analysis where the cost of moving from one point to the other was estimated as a function of terrain ruggedness.</w:t>
      </w:r>
      <w:ins w:id="2" w:author="Koustubh Sharma" w:date="2017-05-08T12:09:00Z">
        <w:r w:rsidR="00065CFB">
          <w:rPr>
            <w:rFonts w:ascii="Times New Roman" w:eastAsia="Times New Roman" w:hAnsi="Times New Roman" w:cs="Times New Roman"/>
            <w:sz w:val="24"/>
            <w:szCs w:val="24"/>
            <w:lang w:eastAsia="en-IN" w:bidi="hi-IN"/>
          </w:rPr>
          <w:t xml:space="preserve"> We used two different functions to estimate</w:t>
        </w:r>
      </w:ins>
      <w:ins w:id="3" w:author="Koustubh Sharma" w:date="2017-05-08T12:10:00Z">
        <w:r w:rsidR="00065CFB">
          <w:rPr>
            <w:rFonts w:ascii="Times New Roman" w:eastAsia="Times New Roman" w:hAnsi="Times New Roman" w:cs="Times New Roman"/>
            <w:sz w:val="24"/>
            <w:szCs w:val="24"/>
            <w:lang w:eastAsia="en-IN" w:bidi="hi-IN"/>
          </w:rPr>
          <w:t xml:space="preserve"> non-Euclidean distance metrics. &lt;describe the Royle and accidental functions here</w:t>
        </w:r>
      </w:ins>
      <w:ins w:id="4" w:author="Koustubh Sharma" w:date="2017-05-08T12:11:00Z">
        <w:r w:rsidR="00065CFB">
          <w:rPr>
            <w:rFonts w:ascii="Times New Roman" w:eastAsia="Times New Roman" w:hAnsi="Times New Roman" w:cs="Times New Roman"/>
            <w:sz w:val="24"/>
            <w:szCs w:val="24"/>
            <w:lang w:eastAsia="en-IN" w:bidi="hi-IN"/>
          </w:rPr>
          <w:t xml:space="preserve">?&gt;. We </w:t>
        </w:r>
      </w:ins>
      <w:ins w:id="5" w:author="Koustubh Sharma" w:date="2017-05-08T12:12:00Z">
        <w:r w:rsidR="00065CFB">
          <w:rPr>
            <w:rFonts w:ascii="Times New Roman" w:eastAsia="Times New Roman" w:hAnsi="Times New Roman" w:cs="Times New Roman"/>
            <w:sz w:val="24"/>
            <w:szCs w:val="24"/>
            <w:lang w:eastAsia="en-IN" w:bidi="hi-IN"/>
          </w:rPr>
          <w:t>tested correlations between parameters to investigate the models’ ability in estimating these confidently</w:t>
        </w:r>
      </w:ins>
      <w:ins w:id="6" w:author="Koustubh Sharma" w:date="2017-05-08T12:13:00Z">
        <w:r w:rsidR="00065CFB">
          <w:rPr>
            <w:rFonts w:ascii="Times New Roman" w:eastAsia="Times New Roman" w:hAnsi="Times New Roman" w:cs="Times New Roman"/>
            <w:sz w:val="24"/>
            <w:szCs w:val="24"/>
            <w:lang w:eastAsia="en-IN" w:bidi="hi-IN"/>
          </w:rPr>
          <w:t>. Model parameterizations with strong correlations between parameters were discarded from further analysis</w:t>
        </w:r>
      </w:ins>
      <w:ins w:id="7" w:author="Koustubh Sharma" w:date="2017-05-08T12:12:00Z">
        <w:r w:rsidR="00065CFB">
          <w:rPr>
            <w:rFonts w:ascii="Times New Roman" w:eastAsia="Times New Roman" w:hAnsi="Times New Roman" w:cs="Times New Roman"/>
            <w:sz w:val="24"/>
            <w:szCs w:val="24"/>
            <w:lang w:eastAsia="en-IN" w:bidi="hi-IN"/>
          </w:rPr>
          <w:t>.</w:t>
        </w:r>
      </w:ins>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where the latter is often misinterpreted as a density surface</w:t>
      </w:r>
      <w:r w:rsidR="004A4513">
        <w:rPr>
          <w:rFonts w:ascii="Times New Roman" w:eastAsia="Times New Roman" w:hAnsi="Times New Roman" w:cs="Times New Roman"/>
          <w:sz w:val="24"/>
          <w:szCs w:val="24"/>
          <w:lang w:eastAsia="en-IN" w:bidi="hi-IN"/>
        </w:rPr>
        <w:t>.</w:t>
      </w:r>
    </w:p>
    <w:p w14:paraId="6FA46BD6" w14:textId="3B3669F9"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AICc </w:t>
      </w:r>
      <w:r w:rsidR="007C4344">
        <w:rPr>
          <w:rFonts w:ascii="Times New Roman" w:eastAsia="Times New Roman" w:hAnsi="Times New Roman" w:cs="Times New Roman"/>
          <w:sz w:val="24"/>
          <w:szCs w:val="24"/>
          <w:lang w:eastAsia="en-IN" w:bidi="hi-IN"/>
        </w:rPr>
        <w:t xml:space="preserve">to investigate whether </w:t>
      </w:r>
      <w:r w:rsidR="003F66AC">
        <w:rPr>
          <w:rFonts w:ascii="Times New Roman" w:eastAsia="Times New Roman" w:hAnsi="Times New Roman" w:cs="Times New Roman"/>
          <w:sz w:val="24"/>
          <w:szCs w:val="24"/>
          <w:lang w:eastAsia="en-IN" w:bidi="hi-IN"/>
        </w:rPr>
        <w:t xml:space="preserve">covariate </w:t>
      </w:r>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r w:rsidR="003F66AC">
        <w:rPr>
          <w:rFonts w:ascii="Times New Roman" w:eastAsia="Times New Roman" w:hAnsi="Times New Roman" w:cs="Times New Roman"/>
          <w:sz w:val="24"/>
          <w:szCs w:val="24"/>
          <w:lang w:eastAsia="en-IN" w:bidi="hi-IN"/>
        </w:rPr>
        <w:t xml:space="preserve">between </w:t>
      </w:r>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40AB2D7C" w14:textId="1D73863A" w:rsidR="00110CDC" w:rsidRDefault="007C4344" w:rsidP="00110CDC">
      <w:pPr>
        <w:spacing w:before="100" w:beforeAutospacing="1" w:after="100" w:afterAutospacing="1" w:line="240" w:lineRule="auto"/>
        <w:rPr>
          <w:ins w:id="8" w:author="Koustubh Sharma" w:date="2017-05-08T16:5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The habitat-dependent space use models are based on non-Euclidian least cost path distances (Royle et al., 2013; Sutherland et al., 2015). Having fitted such a model</w:t>
      </w:r>
      <w:r w:rsidR="003F66AC">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it is possible to find the estimated least-cost path between any points in the survey region.</w:t>
      </w:r>
      <w:ins w:id="9" w:author="Koustubh Sharma" w:date="2017-05-08T16:37:00Z">
        <w:r w:rsidR="00F94F13">
          <w:rPr>
            <w:rFonts w:ascii="Times New Roman" w:eastAsia="Times New Roman" w:hAnsi="Times New Roman" w:cs="Times New Roman"/>
            <w:sz w:val="24"/>
            <w:szCs w:val="24"/>
            <w:lang w:eastAsia="en-IN" w:bidi="hi-IN"/>
          </w:rPr>
          <w:t xml:space="preserve"> </w:t>
        </w:r>
      </w:ins>
      <w:ins w:id="10" w:author="Koustubh Sharma" w:date="2017-05-08T16:40:00Z">
        <w:r w:rsidR="00F94F13">
          <w:rPr>
            <w:rFonts w:ascii="Times New Roman" w:eastAsia="Times New Roman" w:hAnsi="Times New Roman" w:cs="Times New Roman"/>
            <w:sz w:val="24"/>
            <w:szCs w:val="24"/>
            <w:lang w:eastAsia="en-IN" w:bidi="hi-IN"/>
          </w:rPr>
          <w:t>Non-Euclidean distance metrics</w:t>
        </w:r>
      </w:ins>
      <w:ins w:id="11" w:author="Koustubh Sharma" w:date="2017-05-08T16:41:00Z">
        <w:r w:rsidR="00F94F13">
          <w:rPr>
            <w:rFonts w:ascii="Times New Roman" w:eastAsia="Times New Roman" w:hAnsi="Times New Roman" w:cs="Times New Roman"/>
            <w:sz w:val="24"/>
            <w:szCs w:val="24"/>
            <w:lang w:eastAsia="en-IN" w:bidi="hi-IN"/>
          </w:rPr>
          <w:t xml:space="preserve"> were estimated using a function (Appendix I) based on literature (ref. XX). The function</w:t>
        </w:r>
      </w:ins>
      <w:ins w:id="12" w:author="Koustubh Sharma" w:date="2017-05-08T16:42:00Z">
        <w:r w:rsidR="00F94F13">
          <w:rPr>
            <w:rFonts w:ascii="Times New Roman" w:eastAsia="Times New Roman" w:hAnsi="Times New Roman" w:cs="Times New Roman"/>
            <w:sz w:val="24"/>
            <w:szCs w:val="24"/>
            <w:lang w:eastAsia="en-IN" w:bidi="hi-IN"/>
          </w:rPr>
          <w:t>, a variation of the one proposed by Royle et al. xx was used given high correlation between parameters in case of the latter</w:t>
        </w:r>
      </w:ins>
      <w:ins w:id="13" w:author="Koustubh Sharma" w:date="2017-05-08T16:46:00Z">
        <w:r w:rsidR="00110CDC">
          <w:rPr>
            <w:rFonts w:ascii="Times New Roman" w:eastAsia="Times New Roman" w:hAnsi="Times New Roman" w:cs="Times New Roman"/>
            <w:sz w:val="24"/>
            <w:szCs w:val="24"/>
            <w:lang w:eastAsia="en-IN" w:bidi="hi-IN"/>
          </w:rPr>
          <w:t xml:space="preserve">. </w:t>
        </w:r>
      </w:ins>
      <w:del w:id="14" w:author="Koustubh Sharma" w:date="2017-05-08T16:52:00Z">
        <w:r w:rsidDel="00110CDC">
          <w:rPr>
            <w:rFonts w:ascii="Times New Roman" w:eastAsia="Times New Roman" w:hAnsi="Times New Roman" w:cs="Times New Roman"/>
            <w:sz w:val="24"/>
            <w:szCs w:val="24"/>
            <w:lang w:eastAsia="en-IN" w:bidi="hi-IN"/>
          </w:rPr>
          <w:delText xml:space="preserve"> </w:delText>
        </w:r>
      </w:del>
    </w:p>
    <w:p w14:paraId="0862B3C5" w14:textId="204907CE"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Additional support for these models was provided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On the basis of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p>
    <w:p w14:paraId="28544EF2" w14:textId="6B6B3C60"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036F61">
        <w:rPr>
          <w:rFonts w:ascii="Times New Roman" w:eastAsia="Times New Roman" w:hAnsi="Times New Roman" w:cs="Times New Roman"/>
          <w:sz w:val="24"/>
          <w:szCs w:val="24"/>
          <w:lang w:eastAsia="en-IN" w:bidi="hi-IN"/>
        </w:rPr>
        <w:t>T</w:t>
      </w:r>
      <w:r w:rsidR="00A746E7">
        <w:rPr>
          <w:rFonts w:ascii="Times New Roman" w:eastAsia="Times New Roman" w:hAnsi="Times New Roman" w:cs="Times New Roman"/>
          <w:sz w:val="24"/>
          <w:szCs w:val="24"/>
          <w:lang w:eastAsia="en-IN" w:bidi="hi-IN"/>
        </w:rPr>
        <w:t xml:space="preserve">opography affected </w:t>
      </w:r>
      <w:r w:rsidR="00A9145B">
        <w:rPr>
          <w:rFonts w:ascii="Times New Roman" w:eastAsia="Times New Roman" w:hAnsi="Times New Roman" w:cs="Times New Roman"/>
          <w:sz w:val="24"/>
          <w:szCs w:val="24"/>
          <w:lang w:eastAsia="en-IN" w:bidi="hi-IN"/>
        </w:rPr>
        <w:t xml:space="preserve">the expected encounter rate at distance zero from an activity centre (parameter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r w:rsidR="00036F61">
        <w:rPr>
          <w:rFonts w:ascii="Times New Roman" w:eastAsia="Times New Roman" w:hAnsi="Times New Roman" w:cs="Times New Roman"/>
          <w:sz w:val="24"/>
          <w:szCs w:val="24"/>
          <w:lang w:eastAsia="en-IN" w:bidi="hi-IN"/>
        </w:rPr>
        <w:t xml:space="preserve">water affected it only in the strictly protected area, which was sampled in the summer. The </w:t>
      </w:r>
      <w:r w:rsidR="00A4576C">
        <w:rPr>
          <w:rFonts w:ascii="Times New Roman" w:eastAsia="Times New Roman" w:hAnsi="Times New Roman" w:cs="Times New Roman"/>
          <w:sz w:val="24"/>
          <w:szCs w:val="24"/>
          <w:lang w:eastAsia="en-IN" w:bidi="hi-IN"/>
        </w:rPr>
        <w:t xml:space="preserve">effect </w:t>
      </w:r>
      <w:r w:rsidR="00036F61">
        <w:rPr>
          <w:rFonts w:ascii="Times New Roman" w:eastAsia="Times New Roman" w:hAnsi="Times New Roman" w:cs="Times New Roman"/>
          <w:sz w:val="24"/>
          <w:szCs w:val="24"/>
          <w:lang w:eastAsia="en-IN" w:bidi="hi-IN"/>
        </w:rPr>
        <w:t xml:space="preserve">of water </w:t>
      </w:r>
      <w:r w:rsidR="00A4576C">
        <w:rPr>
          <w:rFonts w:ascii="Times New Roman" w:eastAsia="Times New Roman" w:hAnsi="Times New Roman" w:cs="Times New Roman"/>
          <w:sz w:val="24"/>
          <w:szCs w:val="24"/>
          <w:lang w:eastAsia="en-IN" w:bidi="hi-IN"/>
        </w:rPr>
        <w:t xml:space="preserve">was marginal </w:t>
      </w:r>
      <w:r w:rsidR="00A4576C">
        <w:rPr>
          <w:rFonts w:ascii="Times New Roman" w:eastAsia="Times New Roman" w:hAnsi="Times New Roman" w:cs="Times New Roman"/>
          <w:sz w:val="24"/>
          <w:szCs w:val="24"/>
          <w:lang w:eastAsia="en-IN" w:bidi="hi-IN"/>
        </w:rPr>
        <w:lastRenderedPageBreak/>
        <w:t xml:space="preserve">on the unprotected </w:t>
      </w:r>
      <w:r w:rsidR="00036F61">
        <w:rPr>
          <w:rFonts w:ascii="Times New Roman" w:eastAsia="Times New Roman" w:hAnsi="Times New Roman" w:cs="Times New Roman"/>
          <w:sz w:val="24"/>
          <w:szCs w:val="24"/>
          <w:lang w:eastAsia="en-IN" w:bidi="hi-IN"/>
        </w:rPr>
        <w:t xml:space="preserve">and partially protected </w:t>
      </w:r>
      <w:r w:rsidR="00A4576C">
        <w:rPr>
          <w:rFonts w:ascii="Times New Roman" w:eastAsia="Times New Roman" w:hAnsi="Times New Roman" w:cs="Times New Roman"/>
          <w:sz w:val="24"/>
          <w:szCs w:val="24"/>
          <w:lang w:eastAsia="en-IN" w:bidi="hi-IN"/>
        </w:rPr>
        <w:t>study area</w:t>
      </w:r>
      <w:r w:rsidR="00036F61">
        <w:rPr>
          <w:rFonts w:ascii="Times New Roman" w:eastAsia="Times New Roman" w:hAnsi="Times New Roman" w:cs="Times New Roman"/>
          <w:sz w:val="24"/>
          <w:szCs w:val="24"/>
          <w:lang w:eastAsia="en-IN" w:bidi="hi-IN"/>
        </w:rPr>
        <w:t>s, which could have been an artefact of the sampling periods where these two were sampled in winter and autumn respectively</w:t>
      </w:r>
      <w:r w:rsidR="00A4576C">
        <w:rPr>
          <w:rFonts w:ascii="Times New Roman" w:eastAsia="Times New Roman" w:hAnsi="Times New Roman" w:cs="Times New Roman"/>
          <w:sz w:val="24"/>
          <w:szCs w:val="24"/>
          <w:lang w:eastAsia="en-IN" w:bidi="hi-IN"/>
        </w:rPr>
        <w:t>.</w:t>
      </w:r>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1205B3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sidR="008520DA">
        <w:rPr>
          <w:rFonts w:ascii="Times New Roman" w:eastAsia="Times New Roman" w:hAnsi="Times New Roman" w:cs="Times New Roman"/>
          <w:sz w:val="24"/>
          <w:szCs w:val="24"/>
          <w:lang w:eastAsia="en-IN" w:bidi="hi-IN"/>
        </w:rPr>
        <w:t>7</w:t>
      </w:r>
      <w:r>
        <w:rPr>
          <w:rFonts w:ascii="Times New Roman" w:eastAsia="Times New Roman" w:hAnsi="Times New Roman" w:cs="Times New Roman"/>
          <w:sz w:val="24"/>
          <w:szCs w:val="24"/>
          <w:lang w:eastAsia="en-IN" w:bidi="hi-IN"/>
        </w:rPr>
        <w:t xml:space="preserve">% and </w:t>
      </w:r>
      <w:r w:rsidR="008520DA">
        <w:rPr>
          <w:rFonts w:ascii="Times New Roman" w:eastAsia="Times New Roman" w:hAnsi="Times New Roman" w:cs="Times New Roman"/>
          <w:sz w:val="24"/>
          <w:szCs w:val="24"/>
          <w:lang w:eastAsia="en-IN" w:bidi="hi-IN"/>
        </w:rPr>
        <w:t>31</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002ED48B"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r w:rsidR="00084BEB" w:rsidRPr="00A5434B">
        <w:rPr>
          <w:rFonts w:ascii="Times New Roman" w:eastAsia="Times New Roman" w:hAnsi="Times New Roman" w:cs="Times New Roman"/>
          <w:sz w:val="24"/>
          <w:szCs w:val="24"/>
          <w:shd w:val="clear" w:color="auto" w:fill="FFFF00"/>
          <w:lang w:eastAsia="en-IN" w:bidi="hi-IN"/>
        </w:rPr>
        <w:t>ranged between 0.</w:t>
      </w:r>
      <w:r w:rsidR="008E3ED7">
        <w:rPr>
          <w:rFonts w:ascii="Times New Roman" w:eastAsia="Times New Roman" w:hAnsi="Times New Roman" w:cs="Times New Roman"/>
          <w:sz w:val="24"/>
          <w:szCs w:val="24"/>
          <w:shd w:val="clear" w:color="auto" w:fill="FFFF00"/>
          <w:lang w:eastAsia="en-IN" w:bidi="hi-IN"/>
        </w:rPr>
        <w:t>57</w:t>
      </w:r>
      <w:r w:rsidR="00A5434B" w:rsidRPr="00A5434B">
        <w:rPr>
          <w:rFonts w:ascii="Times New Roman" w:eastAsia="Times New Roman" w:hAnsi="Times New Roman" w:cs="Times New Roman"/>
          <w:sz w:val="24"/>
          <w:szCs w:val="24"/>
          <w:shd w:val="clear" w:color="auto" w:fill="FFFF00"/>
          <w:lang w:eastAsia="en-IN" w:bidi="hi-IN"/>
        </w:rPr>
        <w:t xml:space="preserve">xx </w:t>
      </w:r>
      <w:r w:rsidR="00A4576C" w:rsidRPr="00A5434B">
        <w:rPr>
          <w:rFonts w:ascii="Times New Roman" w:eastAsia="Times New Roman" w:hAnsi="Times New Roman" w:cs="Times New Roman"/>
          <w:sz w:val="24"/>
          <w:szCs w:val="24"/>
          <w:shd w:val="clear" w:color="auto" w:fill="FFFF00"/>
          <w:lang w:eastAsia="en-IN" w:bidi="hi-IN"/>
        </w:rPr>
        <w:t>(95% CI =</w:t>
      </w:r>
      <w:r w:rsidR="008E3ED7">
        <w:rPr>
          <w:rFonts w:ascii="Times New Roman" w:eastAsia="Times New Roman" w:hAnsi="Times New Roman" w:cs="Times New Roman"/>
          <w:sz w:val="24"/>
          <w:szCs w:val="24"/>
          <w:shd w:val="clear" w:color="auto" w:fill="FFFF00"/>
          <w:lang w:eastAsia="en-IN" w:bidi="hi-IN"/>
        </w:rPr>
        <w:t>0.56-0.68</w:t>
      </w:r>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r w:rsidR="008E3ED7">
        <w:rPr>
          <w:rFonts w:ascii="Times New Roman" w:eastAsia="Times New Roman" w:hAnsi="Times New Roman" w:cs="Times New Roman"/>
          <w:sz w:val="24"/>
          <w:szCs w:val="24"/>
          <w:shd w:val="clear" w:color="auto" w:fill="FFFF00"/>
          <w:lang w:eastAsia="en-IN" w:bidi="hi-IN"/>
        </w:rPr>
        <w:t>0.69</w:t>
      </w:r>
      <w:r w:rsidR="00A5434B"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r w:rsidR="008E3ED7">
        <w:rPr>
          <w:rFonts w:ascii="Times New Roman" w:eastAsia="Times New Roman" w:hAnsi="Times New Roman" w:cs="Times New Roman"/>
          <w:sz w:val="24"/>
          <w:szCs w:val="24"/>
          <w:shd w:val="clear" w:color="auto" w:fill="FFFF00"/>
          <w:lang w:eastAsia="en-IN" w:bidi="hi-IN"/>
        </w:rPr>
        <w:t>0.66-0.88</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r w:rsidR="008E3ED7">
        <w:rPr>
          <w:rFonts w:ascii="Times New Roman" w:eastAsia="Times New Roman" w:hAnsi="Times New Roman" w:cs="Times New Roman"/>
          <w:sz w:val="24"/>
          <w:szCs w:val="24"/>
          <w:shd w:val="clear" w:color="auto" w:fill="FFFF00"/>
          <w:lang w:eastAsia="en-IN" w:bidi="hi-IN"/>
        </w:rPr>
        <w:t xml:space="preserve">partially </w:t>
      </w:r>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8E3ED7">
        <w:rPr>
          <w:rFonts w:ascii="Times New Roman" w:eastAsia="Times New Roman" w:hAnsi="Times New Roman" w:cs="Times New Roman"/>
          <w:sz w:val="24"/>
          <w:szCs w:val="24"/>
          <w:shd w:val="clear" w:color="auto" w:fill="FFFF00"/>
          <w:lang w:eastAsia="en-IN" w:bidi="hi-IN"/>
        </w:rPr>
        <w:t>0.68</w:t>
      </w:r>
      <w:r w:rsidR="00C566A6" w:rsidRPr="00A5434B">
        <w:rPr>
          <w:rFonts w:ascii="Times New Roman" w:eastAsia="Times New Roman" w:hAnsi="Times New Roman" w:cs="Times New Roman"/>
          <w:sz w:val="24"/>
          <w:szCs w:val="24"/>
          <w:shd w:val="clear" w:color="auto" w:fill="FFFF00"/>
          <w:lang w:eastAsia="en-IN" w:bidi="hi-IN"/>
        </w:rPr>
        <w:t>-</w:t>
      </w:r>
      <w:r w:rsidR="008E3ED7">
        <w:rPr>
          <w:rFonts w:ascii="Times New Roman" w:eastAsia="Times New Roman" w:hAnsi="Times New Roman" w:cs="Times New Roman"/>
          <w:sz w:val="24"/>
          <w:szCs w:val="24"/>
          <w:shd w:val="clear" w:color="auto" w:fill="FFFF00"/>
          <w:lang w:eastAsia="en-IN" w:bidi="hi-IN"/>
        </w:rPr>
        <w:t>2.06</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r w:rsidR="008E3ED7">
        <w:rPr>
          <w:rFonts w:ascii="Times New Roman" w:eastAsia="Times New Roman" w:hAnsi="Times New Roman" w:cs="Times New Roman"/>
          <w:sz w:val="24"/>
          <w:szCs w:val="24"/>
          <w:shd w:val="clear" w:color="auto" w:fill="FFFF00"/>
          <w:lang w:eastAsia="en-IN" w:bidi="hi-IN"/>
        </w:rPr>
        <w:t xml:space="preserve">strictly </w:t>
      </w:r>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r w:rsidR="008E3ED7">
        <w:rPr>
          <w:rFonts w:ascii="Times New Roman" w:eastAsia="Times New Roman" w:hAnsi="Times New Roman" w:cs="Times New Roman"/>
          <w:sz w:val="24"/>
          <w:szCs w:val="24"/>
          <w:shd w:val="clear" w:color="auto" w:fill="FFFF00"/>
          <w:lang w:eastAsia="en-IN" w:bidi="hi-IN"/>
        </w:rPr>
        <w:t xml:space="preserve">It is important to note that </w:t>
      </w:r>
      <w:r w:rsidR="00956D57" w:rsidRPr="00A5434B">
        <w:rPr>
          <w:rFonts w:ascii="Times New Roman" w:eastAsia="Times New Roman" w:hAnsi="Times New Roman" w:cs="Times New Roman"/>
          <w:sz w:val="24"/>
          <w:szCs w:val="24"/>
          <w:shd w:val="clear" w:color="auto" w:fill="FFFF00"/>
          <w:lang w:eastAsia="en-IN" w:bidi="hi-IN"/>
        </w:rPr>
        <w:t xml:space="preserve">these </w:t>
      </w:r>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r w:rsidR="009F4D20">
        <w:rPr>
          <w:rFonts w:ascii="Times New Roman" w:eastAsia="Times New Roman" w:hAnsi="Times New Roman" w:cs="Times New Roman"/>
          <w:sz w:val="24"/>
          <w:szCs w:val="24"/>
          <w:shd w:val="clear" w:color="auto" w:fill="FFFF00"/>
          <w:lang w:eastAsia="en-IN" w:bidi="hi-IN"/>
        </w:rPr>
        <w:t xml:space="preserve">the </w:t>
      </w:r>
      <w:r w:rsidR="00A5434B" w:rsidRPr="00A5434B">
        <w:rPr>
          <w:rFonts w:ascii="Times New Roman" w:eastAsia="Times New Roman" w:hAnsi="Times New Roman" w:cs="Times New Roman"/>
          <w:sz w:val="24"/>
          <w:szCs w:val="24"/>
          <w:shd w:val="clear" w:color="auto" w:fill="FFFF00"/>
          <w:lang w:eastAsia="en-IN" w:bidi="hi-IN"/>
        </w:rPr>
        <w:t xml:space="preserve">quality </w:t>
      </w:r>
      <w:r w:rsidR="00956D57" w:rsidRPr="00A5434B">
        <w:rPr>
          <w:rFonts w:ascii="Times New Roman" w:eastAsia="Times New Roman" w:hAnsi="Times New Roman" w:cs="Times New Roman"/>
          <w:sz w:val="24"/>
          <w:szCs w:val="24"/>
          <w:shd w:val="clear" w:color="auto" w:fill="FFFF00"/>
          <w:lang w:eastAsia="en-IN" w:bidi="hi-IN"/>
        </w:rPr>
        <w:t>of the snow leopard habitat available to snow leopards in each of the study area</w:t>
      </w:r>
      <w:r w:rsidR="00A5434B" w:rsidRPr="00A5434B">
        <w:rPr>
          <w:rFonts w:ascii="Times New Roman" w:eastAsia="Times New Roman" w:hAnsi="Times New Roman" w:cs="Times New Roman"/>
          <w:sz w:val="24"/>
          <w:szCs w:val="24"/>
          <w:shd w:val="clear" w:color="auto" w:fill="FFFF00"/>
          <w:lang w:eastAsia="en-IN" w:bidi="hi-IN"/>
        </w:rPr>
        <w:t>s</w:t>
      </w:r>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r w:rsidR="00956D57" w:rsidRPr="00A5434B">
        <w:rPr>
          <w:rFonts w:ascii="Times New Roman" w:eastAsia="Times New Roman" w:hAnsi="Times New Roman" w:cs="Times New Roman"/>
          <w:sz w:val="24"/>
          <w:szCs w:val="24"/>
          <w:shd w:val="clear" w:color="auto" w:fill="FFFF00"/>
          <w:lang w:eastAsia="en-IN" w:bidi="hi-IN"/>
        </w:rPr>
        <w:t xml:space="preserve">. </w:t>
      </w:r>
      <w:r w:rsidR="00A5434B" w:rsidRPr="00A5434B">
        <w:rPr>
          <w:rFonts w:ascii="Times New Roman" w:eastAsia="Times New Roman" w:hAnsi="Times New Roman" w:cs="Times New Roman"/>
          <w:sz w:val="24"/>
          <w:szCs w:val="24"/>
          <w:shd w:val="clear" w:color="auto" w:fill="FFFF00"/>
          <w:lang w:eastAsia="en-IN" w:bidi="hi-IN"/>
        </w:rPr>
        <w:t xml:space="preserve">The models with density estimates as a function of habitat and study area did not rank high among our candidate model sets, thus </w:t>
      </w:r>
      <w:r w:rsidR="009F4D20">
        <w:rPr>
          <w:rFonts w:ascii="Times New Roman" w:eastAsia="Times New Roman" w:hAnsi="Times New Roman" w:cs="Times New Roman"/>
          <w:sz w:val="24"/>
          <w:szCs w:val="24"/>
          <w:shd w:val="clear" w:color="auto" w:fill="FFFF00"/>
          <w:lang w:eastAsia="en-IN" w:bidi="hi-IN"/>
        </w:rPr>
        <w:t xml:space="preserve">indicating no </w:t>
      </w:r>
      <w:r w:rsidR="00A5434B">
        <w:rPr>
          <w:rFonts w:ascii="Times New Roman" w:eastAsia="Times New Roman" w:hAnsi="Times New Roman" w:cs="Times New Roman"/>
          <w:sz w:val="24"/>
          <w:szCs w:val="24"/>
          <w:shd w:val="clear" w:color="auto" w:fill="FFFF00"/>
          <w:lang w:eastAsia="en-IN" w:bidi="hi-IN"/>
        </w:rPr>
        <w:t xml:space="preserve">differences in the true densities between the </w:t>
      </w:r>
      <w:r w:rsidR="00956D57" w:rsidRPr="00A5434B">
        <w:rPr>
          <w:rFonts w:ascii="Times New Roman" w:eastAsia="Times New Roman" w:hAnsi="Times New Roman" w:cs="Times New Roman"/>
          <w:sz w:val="24"/>
          <w:szCs w:val="24"/>
          <w:shd w:val="clear" w:color="auto" w:fill="FFFF00"/>
          <w:lang w:eastAsia="en-IN" w:bidi="hi-IN"/>
        </w:rPr>
        <w:t xml:space="preserve">three study areas (Table </w:t>
      </w:r>
      <w:del w:id="15" w:author="Koustubh Sharma" w:date="2017-05-08T19:48:00Z">
        <w:r w:rsidR="00956D57" w:rsidRPr="00A5434B" w:rsidDel="00BF0E55">
          <w:rPr>
            <w:rFonts w:ascii="Times New Roman" w:eastAsia="Times New Roman" w:hAnsi="Times New Roman" w:cs="Times New Roman"/>
            <w:sz w:val="24"/>
            <w:szCs w:val="24"/>
            <w:shd w:val="clear" w:color="auto" w:fill="FFFF00"/>
            <w:lang w:eastAsia="en-IN" w:bidi="hi-IN"/>
          </w:rPr>
          <w:delText>XX AIC</w:delText>
        </w:r>
      </w:del>
      <w:ins w:id="16" w:author="Koustubh Sharma" w:date="2017-05-08T19:48:00Z">
        <w:r w:rsidR="00BF0E55">
          <w:rPr>
            <w:rFonts w:ascii="Times New Roman" w:eastAsia="Times New Roman" w:hAnsi="Times New Roman" w:cs="Times New Roman"/>
            <w:sz w:val="24"/>
            <w:szCs w:val="24"/>
            <w:shd w:val="clear" w:color="auto" w:fill="FFFF00"/>
            <w:lang w:eastAsia="en-IN" w:bidi="hi-IN"/>
          </w:rPr>
          <w:t>1</w:t>
        </w:r>
      </w:ins>
      <w:r w:rsidR="00956D57" w:rsidRPr="00A5434B">
        <w:rPr>
          <w:rFonts w:ascii="Times New Roman" w:eastAsia="Times New Roman" w:hAnsi="Times New Roman" w:cs="Times New Roman"/>
          <w:sz w:val="24"/>
          <w:szCs w:val="24"/>
          <w:shd w:val="clear" w:color="auto" w:fill="FFFF00"/>
          <w:lang w:eastAsia="en-IN" w:bidi="hi-IN"/>
        </w:rPr>
        <w:t>)</w:t>
      </w:r>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3F10E1F" w14:textId="055A9517" w:rsidR="00110CDC" w:rsidRDefault="00704E9D" w:rsidP="00110CDC">
      <w:pPr>
        <w:spacing w:before="100" w:beforeAutospacing="1" w:after="100" w:afterAutospacing="1" w:line="240" w:lineRule="auto"/>
        <w:rPr>
          <w:ins w:id="17" w:author="Koustubh Sharma" w:date="2017-05-08T16:53:00Z"/>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r w:rsidR="00FE1ADD">
        <w:rPr>
          <w:rFonts w:ascii="Times New Roman" w:eastAsia="Times New Roman" w:hAnsi="Times New Roman" w:cs="Times New Roman"/>
          <w:sz w:val="24"/>
          <w:szCs w:val="24"/>
          <w:lang w:eastAsia="en-IN" w:bidi="hi-IN"/>
        </w:rPr>
        <w:t xml:space="preserve"> across the region</w:t>
      </w:r>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Tost  reveal</w:t>
      </w:r>
      <w:r w:rsidR="00FE1ADD">
        <w:rPr>
          <w:rFonts w:ascii="Times New Roman" w:eastAsia="Times New Roman" w:hAnsi="Times New Roman" w:cs="Times New Roman"/>
          <w:sz w:val="24"/>
          <w:szCs w:val="24"/>
          <w:lang w:eastAsia="en-IN" w:bidi="hi-IN"/>
        </w:rPr>
        <w:t>s</w:t>
      </w:r>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being non-uniform with a preference for rugged terrain</w:t>
      </w:r>
      <w:r w:rsidR="000D6223">
        <w:rPr>
          <w:rFonts w:ascii="Times New Roman" w:eastAsia="Times New Roman" w:hAnsi="Times New Roman" w:cs="Times New Roman"/>
          <w:sz w:val="24"/>
          <w:szCs w:val="24"/>
          <w:lang w:eastAsia="en-IN" w:bidi="hi-IN"/>
        </w:rPr>
        <w:t xml:space="preserve"> for the three study areas in South Gobi. </w:t>
      </w:r>
      <w:ins w:id="18" w:author="Koustubh Sharma" w:date="2017-05-08T16:53:00Z">
        <w:r w:rsidR="00110CDC">
          <w:rPr>
            <w:rFonts w:ascii="Times New Roman" w:eastAsia="Times New Roman" w:hAnsi="Times New Roman" w:cs="Times New Roman"/>
            <w:sz w:val="24"/>
            <w:szCs w:val="24"/>
            <w:lang w:eastAsia="en-IN" w:bidi="hi-IN"/>
          </w:rPr>
          <w:t>T</w:t>
        </w:r>
        <w:r w:rsidR="00110CDC" w:rsidRPr="00110CDC">
          <w:rPr>
            <w:rFonts w:ascii="Times New Roman" w:eastAsia="Times New Roman" w:hAnsi="Times New Roman" w:cs="Times New Roman"/>
            <w:sz w:val="24"/>
            <w:szCs w:val="24"/>
            <w:lang w:eastAsia="en-IN" w:bidi="hi-IN"/>
          </w:rPr>
          <w:t xml:space="preserve">he sign of a </w:t>
        </w:r>
        <w:r w:rsidR="00110CDC">
          <w:rPr>
            <w:rFonts w:ascii="Times New Roman" w:eastAsia="Times New Roman" w:hAnsi="Times New Roman" w:cs="Times New Roman"/>
            <w:sz w:val="24"/>
            <w:szCs w:val="24"/>
            <w:lang w:eastAsia="en-IN" w:bidi="hi-IN"/>
          </w:rPr>
          <w:t xml:space="preserve">non-Euclidean </w:t>
        </w:r>
        <w:r w:rsidR="00110CDC" w:rsidRPr="00110CDC">
          <w:rPr>
            <w:rFonts w:ascii="Times New Roman" w:eastAsia="Times New Roman" w:hAnsi="Times New Roman" w:cs="Times New Roman"/>
            <w:sz w:val="24"/>
            <w:szCs w:val="24"/>
            <w:lang w:eastAsia="en-IN" w:bidi="hi-IN"/>
          </w:rPr>
          <w:t>beta parameter implie</w:t>
        </w:r>
        <w:r w:rsidR="00110CDC">
          <w:rPr>
            <w:rFonts w:ascii="Times New Roman" w:eastAsia="Times New Roman" w:hAnsi="Times New Roman" w:cs="Times New Roman"/>
            <w:sz w:val="24"/>
            <w:szCs w:val="24"/>
            <w:lang w:eastAsia="en-IN" w:bidi="hi-IN"/>
          </w:rPr>
          <w:t>s</w:t>
        </w:r>
        <w:r w:rsidR="00110CDC"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ins>
      <w:ins w:id="19" w:author="Koustubh Sharma" w:date="2017-05-08T16:54:00Z">
        <w:r w:rsidR="00110CDC">
          <w:rPr>
            <w:rFonts w:ascii="Times New Roman" w:eastAsia="Times New Roman" w:hAnsi="Times New Roman" w:cs="Times New Roman"/>
            <w:sz w:val="24"/>
            <w:szCs w:val="24"/>
            <w:lang w:eastAsia="en-IN" w:bidi="hi-IN"/>
          </w:rPr>
          <w:t xml:space="preserve">In our case, </w:t>
        </w:r>
      </w:ins>
      <w:ins w:id="20" w:author="Koustubh Sharma" w:date="2017-05-08T16:53:00Z">
        <w:r w:rsidR="00110CDC" w:rsidRPr="00110CDC">
          <w:rPr>
            <w:rFonts w:ascii="Times New Roman" w:eastAsia="Times New Roman" w:hAnsi="Times New Roman" w:cs="Times New Roman"/>
            <w:sz w:val="24"/>
            <w:szCs w:val="24"/>
            <w:lang w:eastAsia="en-IN" w:bidi="hi-IN"/>
          </w:rPr>
          <w:t xml:space="preserve">when </w:t>
        </w:r>
      </w:ins>
      <w:ins w:id="21" w:author="Koustubh Sharma" w:date="2017-05-08T16:54:00Z">
        <w:r w:rsidR="00110CDC">
          <w:rPr>
            <w:rFonts w:ascii="Times New Roman" w:eastAsia="Times New Roman" w:hAnsi="Times New Roman" w:cs="Times New Roman"/>
            <w:sz w:val="24"/>
            <w:szCs w:val="24"/>
            <w:lang w:eastAsia="en-IN" w:bidi="hi-IN"/>
          </w:rPr>
          <w:t xml:space="preserve">we </w:t>
        </w:r>
      </w:ins>
      <w:ins w:id="22" w:author="Koustubh Sharma" w:date="2017-05-08T16:53:00Z">
        <w:r w:rsidR="00110CDC"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sidR="00110CDC">
          <w:rPr>
            <w:rFonts w:ascii="Times New Roman" w:eastAsia="Times New Roman" w:hAnsi="Times New Roman" w:cs="Times New Roman"/>
            <w:sz w:val="24"/>
            <w:szCs w:val="24"/>
            <w:lang w:eastAsia="en-IN" w:bidi="hi-IN"/>
          </w:rPr>
          <w:t>short distances within the highly suit</w:t>
        </w:r>
      </w:ins>
      <w:ins w:id="23" w:author="Koustubh Sharma" w:date="2017-05-08T16:54:00Z">
        <w:r w:rsidR="00110CDC">
          <w:rPr>
            <w:rFonts w:ascii="Times New Roman" w:eastAsia="Times New Roman" w:hAnsi="Times New Roman" w:cs="Times New Roman"/>
            <w:sz w:val="24"/>
            <w:szCs w:val="24"/>
            <w:lang w:eastAsia="en-IN" w:bidi="hi-IN"/>
          </w:rPr>
          <w:t xml:space="preserve">able habitats </w:t>
        </w:r>
      </w:ins>
      <w:ins w:id="24" w:author="Koustubh Sharma" w:date="2017-05-08T16:53:00Z">
        <w:r w:rsidR="00110CDC" w:rsidRPr="00110CDC">
          <w:rPr>
            <w:rFonts w:ascii="Times New Roman" w:eastAsia="Times New Roman" w:hAnsi="Times New Roman" w:cs="Times New Roman"/>
            <w:sz w:val="24"/>
            <w:szCs w:val="24"/>
            <w:lang w:eastAsia="en-IN" w:bidi="hi-IN"/>
          </w:rPr>
          <w:t xml:space="preserve">(the more rugged areas) and long distances when they cross from one </w:t>
        </w:r>
      </w:ins>
      <w:ins w:id="25" w:author="Koustubh Sharma" w:date="2017-05-08T16:54:00Z">
        <w:r w:rsidR="00110CDC">
          <w:rPr>
            <w:rFonts w:ascii="Times New Roman" w:eastAsia="Times New Roman" w:hAnsi="Times New Roman" w:cs="Times New Roman"/>
            <w:sz w:val="24"/>
            <w:szCs w:val="24"/>
            <w:lang w:eastAsia="en-IN" w:bidi="hi-IN"/>
          </w:rPr>
          <w:t xml:space="preserve">suitable </w:t>
        </w:r>
      </w:ins>
      <w:ins w:id="26" w:author="Koustubh Sharma" w:date="2017-05-08T16:53:00Z">
        <w:r w:rsidR="00110CDC" w:rsidRPr="00110CDC">
          <w:rPr>
            <w:rFonts w:ascii="Times New Roman" w:eastAsia="Times New Roman" w:hAnsi="Times New Roman" w:cs="Times New Roman"/>
            <w:sz w:val="24"/>
            <w:szCs w:val="24"/>
            <w:lang w:eastAsia="en-IN" w:bidi="hi-IN"/>
          </w:rPr>
          <w:t xml:space="preserve">area to another. So </w:t>
        </w:r>
      </w:ins>
      <w:ins w:id="27" w:author="Koustubh Sharma" w:date="2017-05-08T16:54:00Z">
        <w:r w:rsidR="00110CDC">
          <w:rPr>
            <w:rFonts w:ascii="Times New Roman" w:eastAsia="Times New Roman" w:hAnsi="Times New Roman" w:cs="Times New Roman"/>
            <w:sz w:val="24"/>
            <w:szCs w:val="24"/>
            <w:lang w:eastAsia="en-IN" w:bidi="hi-IN"/>
          </w:rPr>
          <w:t xml:space="preserve">in this case </w:t>
        </w:r>
      </w:ins>
      <w:ins w:id="28" w:author="Koustubh Sharma" w:date="2017-05-08T16:53:00Z">
        <w:r w:rsidR="00110CDC" w:rsidRPr="00110CDC">
          <w:rPr>
            <w:rFonts w:ascii="Times New Roman" w:eastAsia="Times New Roman" w:hAnsi="Times New Roman" w:cs="Times New Roman"/>
            <w:sz w:val="24"/>
            <w:szCs w:val="24"/>
            <w:lang w:eastAsia="en-IN" w:bidi="hi-IN"/>
          </w:rPr>
          <w:t xml:space="preserve">the low </w:t>
        </w:r>
      </w:ins>
      <w:ins w:id="29" w:author="Koustubh Sharma" w:date="2017-05-08T16:54:00Z">
        <w:r w:rsidR="00110CDC">
          <w:rPr>
            <w:rFonts w:ascii="Times New Roman" w:eastAsia="Times New Roman" w:hAnsi="Times New Roman" w:cs="Times New Roman"/>
            <w:sz w:val="24"/>
            <w:szCs w:val="24"/>
            <w:lang w:eastAsia="en-IN" w:bidi="hi-IN"/>
          </w:rPr>
          <w:t xml:space="preserve">suitability </w:t>
        </w:r>
      </w:ins>
      <w:ins w:id="30" w:author="Koustubh Sharma" w:date="2017-05-08T16:53:00Z">
        <w:r w:rsidR="00110CDC" w:rsidRPr="00110CDC">
          <w:rPr>
            <w:rFonts w:ascii="Times New Roman" w:eastAsia="Times New Roman" w:hAnsi="Times New Roman" w:cs="Times New Roman"/>
            <w:sz w:val="24"/>
            <w:szCs w:val="24"/>
            <w:lang w:eastAsia="en-IN" w:bidi="hi-IN"/>
          </w:rPr>
          <w:t xml:space="preserve">regions are </w:t>
        </w:r>
      </w:ins>
      <w:ins w:id="31" w:author="Koustubh Sharma" w:date="2017-05-08T16:55:00Z">
        <w:r w:rsidR="00110CDC">
          <w:rPr>
            <w:rFonts w:ascii="Times New Roman" w:eastAsia="Times New Roman" w:hAnsi="Times New Roman" w:cs="Times New Roman"/>
            <w:sz w:val="24"/>
            <w:szCs w:val="24"/>
            <w:lang w:eastAsia="en-IN" w:bidi="hi-IN"/>
          </w:rPr>
          <w:t xml:space="preserve">ones where </w:t>
        </w:r>
      </w:ins>
      <w:ins w:id="32" w:author="Koustubh Sharma" w:date="2017-05-08T16:53:00Z">
        <w:r w:rsidR="00110CDC" w:rsidRPr="00110CDC">
          <w:rPr>
            <w:rFonts w:ascii="Times New Roman" w:eastAsia="Times New Roman" w:hAnsi="Times New Roman" w:cs="Times New Roman"/>
            <w:sz w:val="24"/>
            <w:szCs w:val="24"/>
            <w:lang w:eastAsia="en-IN" w:bidi="hi-IN"/>
          </w:rPr>
          <w:t>anima</w:t>
        </w:r>
        <w:r w:rsidR="00110CDC">
          <w:rPr>
            <w:rFonts w:ascii="Times New Roman" w:eastAsia="Times New Roman" w:hAnsi="Times New Roman" w:cs="Times New Roman"/>
            <w:sz w:val="24"/>
            <w:szCs w:val="24"/>
            <w:lang w:eastAsia="en-IN" w:bidi="hi-IN"/>
          </w:rPr>
          <w:t>ls move a long way through them</w:t>
        </w:r>
        <w:r w:rsidR="00110CDC" w:rsidRPr="00110CDC">
          <w:rPr>
            <w:rFonts w:ascii="Times New Roman" w:eastAsia="Times New Roman" w:hAnsi="Times New Roman" w:cs="Times New Roman"/>
            <w:sz w:val="24"/>
            <w:szCs w:val="24"/>
            <w:lang w:eastAsia="en-IN" w:bidi="hi-IN"/>
          </w:rPr>
          <w:t xml:space="preserve"> and the high </w:t>
        </w:r>
      </w:ins>
      <w:ins w:id="33" w:author="Koustubh Sharma" w:date="2017-05-08T16:55:00Z">
        <w:r w:rsidR="00110CDC">
          <w:rPr>
            <w:rFonts w:ascii="Times New Roman" w:eastAsia="Times New Roman" w:hAnsi="Times New Roman" w:cs="Times New Roman"/>
            <w:sz w:val="24"/>
            <w:szCs w:val="24"/>
            <w:lang w:eastAsia="en-IN" w:bidi="hi-IN"/>
          </w:rPr>
          <w:t xml:space="preserve">suitability </w:t>
        </w:r>
      </w:ins>
      <w:ins w:id="34" w:author="Koustubh Sharma" w:date="2017-05-08T16:53:00Z">
        <w:r w:rsidR="00110CDC" w:rsidRPr="00110CDC">
          <w:rPr>
            <w:rFonts w:ascii="Times New Roman" w:eastAsia="Times New Roman" w:hAnsi="Times New Roman" w:cs="Times New Roman"/>
            <w:sz w:val="24"/>
            <w:szCs w:val="24"/>
            <w:lang w:eastAsia="en-IN" w:bidi="hi-IN"/>
          </w:rPr>
          <w:t xml:space="preserve">regions are </w:t>
        </w:r>
      </w:ins>
      <w:ins w:id="35" w:author="Koustubh Sharma" w:date="2017-05-08T16:55:00Z">
        <w:r w:rsidR="00110CDC">
          <w:rPr>
            <w:rFonts w:ascii="Times New Roman" w:eastAsia="Times New Roman" w:hAnsi="Times New Roman" w:cs="Times New Roman"/>
            <w:sz w:val="24"/>
            <w:szCs w:val="24"/>
            <w:lang w:eastAsia="en-IN" w:bidi="hi-IN"/>
          </w:rPr>
          <w:t xml:space="preserve">those where </w:t>
        </w:r>
      </w:ins>
      <w:ins w:id="36" w:author="Koustubh Sharma" w:date="2017-05-08T16:53:00Z">
        <w:r w:rsidR="00110CDC" w:rsidRPr="00110CDC">
          <w:rPr>
            <w:rFonts w:ascii="Times New Roman" w:eastAsia="Times New Roman" w:hAnsi="Times New Roman" w:cs="Times New Roman"/>
            <w:sz w:val="24"/>
            <w:szCs w:val="24"/>
            <w:lang w:eastAsia="en-IN" w:bidi="hi-IN"/>
          </w:rPr>
          <w:t>animals tend not to move far in them. Thi</w:t>
        </w:r>
        <w:r w:rsidR="00110CDC">
          <w:rPr>
            <w:rFonts w:ascii="Times New Roman" w:eastAsia="Times New Roman" w:hAnsi="Times New Roman" w:cs="Times New Roman"/>
            <w:sz w:val="24"/>
            <w:szCs w:val="24"/>
            <w:lang w:eastAsia="en-IN" w:bidi="hi-IN"/>
          </w:rPr>
          <w:t>s would manifest itself as highly suitable habitat being high “movement cost”</w:t>
        </w:r>
        <w:r w:rsidR="00110CDC" w:rsidRPr="00110CDC">
          <w:rPr>
            <w:rFonts w:ascii="Times New Roman" w:eastAsia="Times New Roman" w:hAnsi="Times New Roman" w:cs="Times New Roman"/>
            <w:sz w:val="24"/>
            <w:szCs w:val="24"/>
            <w:lang w:eastAsia="en-IN" w:bidi="hi-IN"/>
          </w:rPr>
          <w:t xml:space="preserve"> regions and low </w:t>
        </w:r>
      </w:ins>
      <w:ins w:id="37" w:author="Koustubh Sharma" w:date="2017-05-08T16:55:00Z">
        <w:r w:rsidR="00110CDC">
          <w:rPr>
            <w:rFonts w:ascii="Times New Roman" w:eastAsia="Times New Roman" w:hAnsi="Times New Roman" w:cs="Times New Roman"/>
            <w:sz w:val="24"/>
            <w:szCs w:val="24"/>
            <w:lang w:eastAsia="en-IN" w:bidi="hi-IN"/>
          </w:rPr>
          <w:t xml:space="preserve">suitability </w:t>
        </w:r>
      </w:ins>
      <w:ins w:id="38" w:author="Koustubh Sharma" w:date="2017-05-08T16:53:00Z">
        <w:r w:rsidR="00110CDC" w:rsidRPr="00110CDC">
          <w:rPr>
            <w:rFonts w:ascii="Times New Roman" w:eastAsia="Times New Roman" w:hAnsi="Times New Roman" w:cs="Times New Roman"/>
            <w:sz w:val="24"/>
            <w:szCs w:val="24"/>
            <w:lang w:eastAsia="en-IN" w:bidi="hi-IN"/>
          </w:rPr>
          <w:t>regions being a low “movement cost” regions. So by this argument</w:t>
        </w:r>
      </w:ins>
      <w:ins w:id="39" w:author="Koustubh Sharma" w:date="2017-05-08T16:55:00Z">
        <w:r w:rsidR="00110CDC">
          <w:rPr>
            <w:rFonts w:ascii="Times New Roman" w:eastAsia="Times New Roman" w:hAnsi="Times New Roman" w:cs="Times New Roman"/>
            <w:sz w:val="24"/>
            <w:szCs w:val="24"/>
            <w:lang w:eastAsia="en-IN" w:bidi="hi-IN"/>
          </w:rPr>
          <w:t>,</w:t>
        </w:r>
      </w:ins>
      <w:ins w:id="40" w:author="Koustubh Sharma" w:date="2017-05-08T16:53:00Z">
        <w:r w:rsidR="00110CDC" w:rsidRPr="00110CDC">
          <w:rPr>
            <w:rFonts w:ascii="Times New Roman" w:eastAsia="Times New Roman" w:hAnsi="Times New Roman" w:cs="Times New Roman"/>
            <w:sz w:val="24"/>
            <w:szCs w:val="24"/>
            <w:lang w:eastAsia="en-IN" w:bidi="hi-IN"/>
          </w:rPr>
          <w:t xml:space="preserve"> the </w:t>
        </w:r>
      </w:ins>
      <w:ins w:id="41" w:author="Koustubh Sharma" w:date="2017-05-08T16:56:00Z">
        <w:r w:rsidR="00110CDC">
          <w:rPr>
            <w:rFonts w:ascii="Times New Roman" w:eastAsia="Times New Roman" w:hAnsi="Times New Roman" w:cs="Times New Roman"/>
            <w:sz w:val="24"/>
            <w:szCs w:val="24"/>
            <w:lang w:eastAsia="en-IN" w:bidi="hi-IN"/>
          </w:rPr>
          <w:t xml:space="preserve">positive </w:t>
        </w:r>
      </w:ins>
      <w:ins w:id="42" w:author="Koustubh Sharma" w:date="2017-05-08T16:53:00Z">
        <w:r w:rsidR="00110CDC" w:rsidRPr="00110CDC">
          <w:rPr>
            <w:rFonts w:ascii="Times New Roman" w:eastAsia="Times New Roman" w:hAnsi="Times New Roman" w:cs="Times New Roman"/>
            <w:sz w:val="24"/>
            <w:szCs w:val="24"/>
            <w:lang w:eastAsia="en-IN" w:bidi="hi-IN"/>
          </w:rPr>
          <w:t xml:space="preserve">sign of the </w:t>
        </w:r>
      </w:ins>
      <w:ins w:id="43" w:author="Koustubh Sharma" w:date="2017-05-08T16:56:00Z">
        <w:r w:rsidR="00110CDC">
          <w:rPr>
            <w:rFonts w:ascii="Times New Roman" w:eastAsia="Times New Roman" w:hAnsi="Times New Roman" w:cs="Times New Roman"/>
            <w:sz w:val="24"/>
            <w:szCs w:val="24"/>
            <w:lang w:eastAsia="en-IN" w:bidi="hi-IN"/>
          </w:rPr>
          <w:t xml:space="preserve">Non-Euclidean </w:t>
        </w:r>
      </w:ins>
      <w:ins w:id="44" w:author="Koustubh Sharma" w:date="2017-05-08T16:53:00Z">
        <w:r w:rsidR="00110CDC" w:rsidRPr="00110CDC">
          <w:rPr>
            <w:rFonts w:ascii="Times New Roman" w:eastAsia="Times New Roman" w:hAnsi="Times New Roman" w:cs="Times New Roman"/>
            <w:sz w:val="24"/>
            <w:szCs w:val="24"/>
            <w:lang w:eastAsia="en-IN" w:bidi="hi-IN"/>
          </w:rPr>
          <w:t xml:space="preserve">beta parameter for Tost and Noyon corresponds to long movement distances tending to be through </w:t>
        </w:r>
      </w:ins>
      <w:ins w:id="45" w:author="Koustubh Sharma" w:date="2017-05-08T16:56:00Z">
        <w:r w:rsidR="003B2DAF">
          <w:rPr>
            <w:rFonts w:ascii="Times New Roman" w:eastAsia="Times New Roman" w:hAnsi="Times New Roman" w:cs="Times New Roman"/>
            <w:sz w:val="24"/>
            <w:szCs w:val="24"/>
            <w:lang w:eastAsia="en-IN" w:bidi="hi-IN"/>
          </w:rPr>
          <w:t xml:space="preserve">less suitable </w:t>
        </w:r>
      </w:ins>
      <w:ins w:id="46" w:author="Koustubh Sharma" w:date="2017-05-08T16:53:00Z">
        <w:r w:rsidR="00110CDC" w:rsidRPr="00110CDC">
          <w:rPr>
            <w:rFonts w:ascii="Times New Roman" w:eastAsia="Times New Roman" w:hAnsi="Times New Roman" w:cs="Times New Roman"/>
            <w:sz w:val="24"/>
            <w:szCs w:val="24"/>
            <w:lang w:eastAsia="en-IN" w:bidi="hi-IN"/>
          </w:rPr>
          <w:t xml:space="preserve">regions. This might be a result of animals hanging out it </w:t>
        </w:r>
      </w:ins>
      <w:ins w:id="47" w:author="Koustubh Sharma" w:date="2017-05-08T16:56:00Z">
        <w:r w:rsidR="003B2DAF">
          <w:rPr>
            <w:rFonts w:ascii="Times New Roman" w:eastAsia="Times New Roman" w:hAnsi="Times New Roman" w:cs="Times New Roman"/>
            <w:sz w:val="24"/>
            <w:szCs w:val="24"/>
            <w:lang w:eastAsia="en-IN" w:bidi="hi-IN"/>
          </w:rPr>
          <w:t xml:space="preserve">suitable </w:t>
        </w:r>
      </w:ins>
      <w:ins w:id="48" w:author="Koustubh Sharma" w:date="2017-05-08T16:53:00Z">
        <w:r w:rsidR="00110CDC" w:rsidRPr="00110CDC">
          <w:rPr>
            <w:rFonts w:ascii="Times New Roman" w:eastAsia="Times New Roman" w:hAnsi="Times New Roman" w:cs="Times New Roman"/>
            <w:sz w:val="24"/>
            <w:szCs w:val="24"/>
            <w:lang w:eastAsia="en-IN" w:bidi="hi-IN"/>
          </w:rPr>
          <w:t xml:space="preserve">regions most of the time, only occasionally “jumping” </w:t>
        </w:r>
        <w:r w:rsidR="003B2DAF">
          <w:rPr>
            <w:rFonts w:ascii="Times New Roman" w:eastAsia="Times New Roman" w:hAnsi="Times New Roman" w:cs="Times New Roman"/>
            <w:sz w:val="24"/>
            <w:szCs w:val="24"/>
            <w:lang w:eastAsia="en-IN" w:bidi="hi-IN"/>
          </w:rPr>
          <w:t>long distances between the high</w:t>
        </w:r>
      </w:ins>
      <w:ins w:id="49" w:author="Koustubh Sharma" w:date="2017-05-08T16:56:00Z">
        <w:r w:rsidR="003B2DAF">
          <w:rPr>
            <w:rFonts w:ascii="Times New Roman" w:eastAsia="Times New Roman" w:hAnsi="Times New Roman" w:cs="Times New Roman"/>
            <w:sz w:val="24"/>
            <w:szCs w:val="24"/>
            <w:lang w:eastAsia="en-IN" w:bidi="hi-IN"/>
          </w:rPr>
          <w:t xml:space="preserve">ly suitable </w:t>
        </w:r>
      </w:ins>
      <w:ins w:id="50" w:author="Koustubh Sharma" w:date="2017-05-08T16:53:00Z">
        <w:r w:rsidR="00110CDC" w:rsidRPr="00110CDC">
          <w:rPr>
            <w:rFonts w:ascii="Times New Roman" w:eastAsia="Times New Roman" w:hAnsi="Times New Roman" w:cs="Times New Roman"/>
            <w:sz w:val="24"/>
            <w:szCs w:val="24"/>
            <w:lang w:eastAsia="en-IN" w:bidi="hi-IN"/>
          </w:rPr>
          <w:t xml:space="preserve">regions. </w:t>
        </w:r>
      </w:ins>
      <w:ins w:id="51" w:author="Koustubh Sharma" w:date="2017-05-08T16:57:00Z">
        <w:r w:rsidR="003B2DAF">
          <w:rPr>
            <w:rFonts w:ascii="Times New Roman" w:eastAsia="Times New Roman" w:hAnsi="Times New Roman" w:cs="Times New Roman"/>
            <w:sz w:val="24"/>
            <w:szCs w:val="24"/>
            <w:lang w:eastAsia="en-IN" w:bidi="hi-IN"/>
          </w:rPr>
          <w:t>I</w:t>
        </w:r>
      </w:ins>
      <w:ins w:id="52" w:author="Koustubh Sharma" w:date="2017-05-08T16:53:00Z">
        <w:r w:rsidR="003B2DAF">
          <w:rPr>
            <w:rFonts w:ascii="Times New Roman" w:eastAsia="Times New Roman" w:hAnsi="Times New Roman" w:cs="Times New Roman"/>
            <w:sz w:val="24"/>
            <w:szCs w:val="24"/>
            <w:lang w:eastAsia="en-IN" w:bidi="hi-IN"/>
          </w:rPr>
          <w:t xml:space="preserve">f the </w:t>
        </w:r>
      </w:ins>
      <w:ins w:id="53" w:author="Koustubh Sharma" w:date="2017-05-08T16:57:00Z">
        <w:r w:rsidR="003B2DAF">
          <w:rPr>
            <w:rFonts w:ascii="Times New Roman" w:eastAsia="Times New Roman" w:hAnsi="Times New Roman" w:cs="Times New Roman"/>
            <w:sz w:val="24"/>
            <w:szCs w:val="24"/>
            <w:lang w:eastAsia="en-IN" w:bidi="hi-IN"/>
          </w:rPr>
          <w:t xml:space="preserve">suitable habitats </w:t>
        </w:r>
      </w:ins>
      <w:ins w:id="54" w:author="Koustubh Sharma" w:date="2017-05-08T16:53:00Z">
        <w:r w:rsidR="00110CDC" w:rsidRPr="00110CDC">
          <w:rPr>
            <w:rFonts w:ascii="Times New Roman" w:eastAsia="Times New Roman" w:hAnsi="Times New Roman" w:cs="Times New Roman"/>
            <w:sz w:val="24"/>
            <w:szCs w:val="24"/>
            <w:lang w:eastAsia="en-IN" w:bidi="hi-IN"/>
          </w:rPr>
          <w:t>we</w:t>
        </w:r>
        <w:bookmarkStart w:id="55" w:name="_GoBack"/>
        <w:bookmarkEnd w:id="55"/>
        <w:r w:rsidR="00110CDC" w:rsidRPr="00110CDC">
          <w:rPr>
            <w:rFonts w:ascii="Times New Roman" w:eastAsia="Times New Roman" w:hAnsi="Times New Roman" w:cs="Times New Roman"/>
            <w:sz w:val="24"/>
            <w:szCs w:val="24"/>
            <w:lang w:eastAsia="en-IN" w:bidi="hi-IN"/>
          </w:rPr>
          <w:t xml:space="preserve">re separated only by short regions of low </w:t>
        </w:r>
      </w:ins>
      <w:ins w:id="56" w:author="Koustubh Sharma" w:date="2017-05-08T16:57:00Z">
        <w:r w:rsidR="003B2DAF">
          <w:rPr>
            <w:rFonts w:ascii="Times New Roman" w:eastAsia="Times New Roman" w:hAnsi="Times New Roman" w:cs="Times New Roman"/>
            <w:sz w:val="24"/>
            <w:szCs w:val="24"/>
            <w:lang w:eastAsia="en-IN" w:bidi="hi-IN"/>
          </w:rPr>
          <w:t>suitability</w:t>
        </w:r>
      </w:ins>
      <w:ins w:id="57" w:author="Koustubh Sharma" w:date="2017-05-08T16:53:00Z">
        <w:r w:rsidR="00110CDC" w:rsidRPr="00110CDC">
          <w:rPr>
            <w:rFonts w:ascii="Times New Roman" w:eastAsia="Times New Roman" w:hAnsi="Times New Roman" w:cs="Times New Roman"/>
            <w:sz w:val="24"/>
            <w:szCs w:val="24"/>
            <w:lang w:eastAsia="en-IN" w:bidi="hi-IN"/>
          </w:rPr>
          <w:t>, rather than large</w:t>
        </w:r>
      </w:ins>
      <w:ins w:id="58" w:author="Koustubh Sharma" w:date="2017-05-08T16:57:00Z">
        <w:r w:rsidR="003B2DAF">
          <w:rPr>
            <w:rFonts w:ascii="Times New Roman" w:eastAsia="Times New Roman" w:hAnsi="Times New Roman" w:cs="Times New Roman"/>
            <w:sz w:val="24"/>
            <w:szCs w:val="24"/>
            <w:lang w:eastAsia="en-IN" w:bidi="hi-IN"/>
          </w:rPr>
          <w:t xml:space="preserve"> tracts of highly suitable habitats</w:t>
        </w:r>
      </w:ins>
      <w:ins w:id="59" w:author="Koustubh Sharma" w:date="2017-05-08T16:53:00Z">
        <w:r w:rsidR="00110CDC" w:rsidRPr="00110CDC">
          <w:rPr>
            <w:rFonts w:ascii="Times New Roman" w:eastAsia="Times New Roman" w:hAnsi="Times New Roman" w:cs="Times New Roman"/>
            <w:sz w:val="24"/>
            <w:szCs w:val="24"/>
            <w:lang w:eastAsia="en-IN" w:bidi="hi-IN"/>
          </w:rPr>
          <w:t xml:space="preserve">, </w:t>
        </w:r>
      </w:ins>
      <w:ins w:id="60" w:author="Koustubh Sharma" w:date="2017-05-08T16:57:00Z">
        <w:r w:rsidR="003B2DAF">
          <w:rPr>
            <w:rFonts w:ascii="Times New Roman" w:eastAsia="Times New Roman" w:hAnsi="Times New Roman" w:cs="Times New Roman"/>
            <w:sz w:val="24"/>
            <w:szCs w:val="24"/>
            <w:lang w:eastAsia="en-IN" w:bidi="hi-IN"/>
          </w:rPr>
          <w:t xml:space="preserve">such as in case of Nemegt, </w:t>
        </w:r>
      </w:ins>
      <w:ins w:id="61" w:author="Koustubh Sharma" w:date="2017-05-08T16:58:00Z">
        <w:r w:rsidR="003B2DAF">
          <w:rPr>
            <w:rFonts w:ascii="Times New Roman" w:eastAsia="Times New Roman" w:hAnsi="Times New Roman" w:cs="Times New Roman"/>
            <w:sz w:val="24"/>
            <w:szCs w:val="24"/>
            <w:lang w:eastAsia="en-IN" w:bidi="hi-IN"/>
          </w:rPr>
          <w:t xml:space="preserve">our data generated a negative sign to the </w:t>
        </w:r>
        <w:r w:rsidR="003B2DAF">
          <w:rPr>
            <w:rFonts w:ascii="Times New Roman" w:eastAsia="Times New Roman" w:hAnsi="Times New Roman" w:cs="Times New Roman"/>
            <w:sz w:val="24"/>
            <w:szCs w:val="24"/>
            <w:lang w:eastAsia="en-IN" w:bidi="hi-IN"/>
          </w:rPr>
          <w:lastRenderedPageBreak/>
          <w:t xml:space="preserve">coefficient defining non-Euclidean distance metrics. In other words, </w:t>
        </w:r>
      </w:ins>
      <w:ins w:id="62" w:author="Koustubh Sharma" w:date="2017-05-08T16:53:00Z">
        <w:r w:rsidR="003B2DAF">
          <w:rPr>
            <w:rFonts w:ascii="Times New Roman" w:eastAsia="Times New Roman" w:hAnsi="Times New Roman" w:cs="Times New Roman"/>
            <w:sz w:val="24"/>
            <w:szCs w:val="24"/>
            <w:lang w:eastAsia="en-IN" w:bidi="hi-IN"/>
          </w:rPr>
          <w:t>the</w:t>
        </w:r>
        <w:r w:rsidR="00110CDC" w:rsidRPr="00110CDC">
          <w:rPr>
            <w:rFonts w:ascii="Times New Roman" w:eastAsia="Times New Roman" w:hAnsi="Times New Roman" w:cs="Times New Roman"/>
            <w:sz w:val="24"/>
            <w:szCs w:val="24"/>
            <w:lang w:eastAsia="en-IN" w:bidi="hi-IN"/>
          </w:rPr>
          <w:t xml:space="preserve"> size and sign </w:t>
        </w:r>
      </w:ins>
      <w:ins w:id="63" w:author="Koustubh Sharma" w:date="2017-05-08T16:58:00Z">
        <w:r w:rsidR="003B2DAF">
          <w:rPr>
            <w:rFonts w:ascii="Times New Roman" w:eastAsia="Times New Roman" w:hAnsi="Times New Roman" w:cs="Times New Roman"/>
            <w:sz w:val="24"/>
            <w:szCs w:val="24"/>
            <w:lang w:eastAsia="en-IN" w:bidi="hi-IN"/>
          </w:rPr>
          <w:t xml:space="preserve">of coefficients of non-Euclidean distance metrics </w:t>
        </w:r>
      </w:ins>
      <w:ins w:id="64" w:author="Koustubh Sharma" w:date="2017-05-08T16:59:00Z">
        <w:r w:rsidR="003B2DAF">
          <w:rPr>
            <w:rFonts w:ascii="Times New Roman" w:eastAsia="Times New Roman" w:hAnsi="Times New Roman" w:cs="Times New Roman"/>
            <w:sz w:val="24"/>
            <w:szCs w:val="24"/>
            <w:lang w:eastAsia="en-IN" w:bidi="hi-IN"/>
          </w:rPr>
          <w:t xml:space="preserve">likely </w:t>
        </w:r>
      </w:ins>
      <w:ins w:id="65" w:author="Koustubh Sharma" w:date="2017-05-08T16:53:00Z">
        <w:r w:rsidR="00110CDC" w:rsidRPr="00110CDC">
          <w:rPr>
            <w:rFonts w:ascii="Times New Roman" w:eastAsia="Times New Roman" w:hAnsi="Times New Roman" w:cs="Times New Roman"/>
            <w:sz w:val="24"/>
            <w:szCs w:val="24"/>
            <w:lang w:eastAsia="en-IN" w:bidi="hi-IN"/>
          </w:rPr>
          <w:t>depends on the distribution of the covariate in the regions.</w:t>
        </w:r>
      </w:ins>
    </w:p>
    <w:p w14:paraId="22C258BA" w14:textId="7F163ECF" w:rsidR="000D6223" w:rsidDel="003B2DAF" w:rsidRDefault="000D6223" w:rsidP="000D6223">
      <w:pPr>
        <w:spacing w:after="0" w:line="240" w:lineRule="auto"/>
        <w:rPr>
          <w:del w:id="66" w:author="Koustubh Sharma" w:date="2017-05-08T16:59:00Z"/>
          <w:rFonts w:ascii="Times New Roman" w:eastAsia="Times New Roman" w:hAnsi="Times New Roman" w:cs="Times New Roman"/>
          <w:sz w:val="24"/>
          <w:szCs w:val="24"/>
          <w:lang w:eastAsia="en-IN" w:bidi="hi-IN"/>
        </w:rPr>
      </w:pP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report preferences to certain micro-habitats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water-holes,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was sampled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080783BD"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del w:id="67" w:author="Koustubh Sharma" w:date="2017-05-08T17:00:00Z">
        <w:r w:rsidDel="009E3E2F">
          <w:rPr>
            <w:rFonts w:ascii="Times New Roman" w:eastAsia="Times New Roman" w:hAnsi="Times New Roman" w:cs="Times New Roman"/>
            <w:sz w:val="24"/>
            <w:szCs w:val="24"/>
            <w:lang w:eastAsia="en-IN" w:bidi="hi-IN"/>
          </w:rPr>
          <w:delText xml:space="preserve">it was </w:delText>
        </w:r>
        <w:r w:rsidR="00452277" w:rsidDel="009E3E2F">
          <w:rPr>
            <w:rFonts w:ascii="Times New Roman" w:eastAsia="Times New Roman" w:hAnsi="Times New Roman" w:cs="Times New Roman"/>
            <w:sz w:val="24"/>
            <w:szCs w:val="24"/>
            <w:lang w:eastAsia="en-IN" w:bidi="hi-IN"/>
          </w:rPr>
          <w:delText>the</w:delText>
        </w:r>
        <w:r w:rsidDel="009E3E2F">
          <w:rPr>
            <w:rFonts w:ascii="Times New Roman" w:eastAsia="Times New Roman" w:hAnsi="Times New Roman" w:cs="Times New Roman"/>
            <w:sz w:val="24"/>
            <w:szCs w:val="24"/>
            <w:lang w:eastAsia="en-IN" w:bidi="hi-IN"/>
          </w:rPr>
          <w:delText xml:space="preserve"> </w:delText>
        </w:r>
      </w:del>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w:t>
      </w:r>
      <w:del w:id="68" w:author="Koustubh Sharma" w:date="2017-05-08T17:00:00Z">
        <w:r w:rsidDel="009E3E2F">
          <w:rPr>
            <w:rFonts w:ascii="Times New Roman" w:eastAsia="Times New Roman" w:hAnsi="Times New Roman" w:cs="Times New Roman"/>
            <w:sz w:val="24"/>
            <w:szCs w:val="24"/>
            <w:lang w:eastAsia="en-IN" w:bidi="hi-IN"/>
          </w:rPr>
          <w:delText xml:space="preserve">that </w:delText>
        </w:r>
      </w:del>
      <w:r>
        <w:rPr>
          <w:rFonts w:ascii="Times New Roman" w:eastAsia="Times New Roman" w:hAnsi="Times New Roman" w:cs="Times New Roman"/>
          <w:sz w:val="24"/>
          <w:szCs w:val="24"/>
          <w:lang w:eastAsia="en-IN" w:bidi="hi-IN"/>
        </w:rPr>
        <w:t xml:space="preserve">defined spatial variation in density within </w:t>
      </w:r>
      <w:del w:id="69" w:author="Koustubh Sharma" w:date="2017-05-08T17:00:00Z">
        <w:r w:rsidDel="009E3E2F">
          <w:rPr>
            <w:rFonts w:ascii="Times New Roman" w:eastAsia="Times New Roman" w:hAnsi="Times New Roman" w:cs="Times New Roman"/>
            <w:sz w:val="24"/>
            <w:szCs w:val="24"/>
            <w:lang w:eastAsia="en-IN" w:bidi="hi-IN"/>
          </w:rPr>
          <w:delText xml:space="preserve">and across </w:delText>
        </w:r>
      </w:del>
      <w:r>
        <w:rPr>
          <w:rFonts w:ascii="Times New Roman" w:eastAsia="Times New Roman" w:hAnsi="Times New Roman" w:cs="Times New Roman"/>
          <w:sz w:val="24"/>
          <w:szCs w:val="24"/>
          <w:lang w:eastAsia="en-IN" w:bidi="hi-IN"/>
        </w:rPr>
        <w:t>study areas</w:t>
      </w:r>
      <w:ins w:id="70" w:author="Koustubh Sharma" w:date="2017-05-08T17:02:00Z">
        <w:r w:rsidR="002D549D">
          <w:rPr>
            <w:rFonts w:ascii="Times New Roman" w:eastAsia="Times New Roman" w:hAnsi="Times New Roman" w:cs="Times New Roman"/>
            <w:sz w:val="24"/>
            <w:szCs w:val="24"/>
            <w:lang w:eastAsia="en-IN" w:bidi="hi-IN"/>
          </w:rPr>
          <w:t xml:space="preserve"> (Table 2)</w:t>
        </w:r>
      </w:ins>
      <w:r>
        <w:rPr>
          <w:rFonts w:ascii="Times New Roman" w:eastAsia="Times New Roman" w:hAnsi="Times New Roman" w:cs="Times New Roman"/>
          <w:sz w:val="24"/>
          <w:szCs w:val="24"/>
          <w:lang w:eastAsia="en-IN" w:bidi="hi-IN"/>
        </w:rPr>
        <w:t xml:space="preserve">. </w:t>
      </w:r>
      <w:del w:id="71" w:author="Koustubh Sharma" w:date="2017-05-08T17:01:00Z">
        <w:r w:rsidDel="009E3E2F">
          <w:rPr>
            <w:rFonts w:ascii="Times New Roman" w:eastAsia="Times New Roman" w:hAnsi="Times New Roman" w:cs="Times New Roman"/>
            <w:sz w:val="24"/>
            <w:szCs w:val="24"/>
            <w:lang w:eastAsia="en-IN" w:bidi="hi-IN"/>
          </w:rPr>
          <w:delText>However i</w:delText>
        </w:r>
      </w:del>
      <w:ins w:id="72" w:author="Koustubh Sharma" w:date="2017-05-08T17:01:00Z">
        <w:r w:rsidR="009E3E2F">
          <w:rPr>
            <w:rFonts w:ascii="Times New Roman" w:eastAsia="Times New Roman" w:hAnsi="Times New Roman" w:cs="Times New Roman"/>
            <w:sz w:val="24"/>
            <w:szCs w:val="24"/>
            <w:lang w:eastAsia="en-IN" w:bidi="hi-IN"/>
          </w:rPr>
          <w:t>I</w:t>
        </w:r>
      </w:ins>
      <w:r>
        <w:rPr>
          <w:rFonts w:ascii="Times New Roman" w:eastAsia="Times New Roman" w:hAnsi="Times New Roman" w:cs="Times New Roman"/>
          <w:sz w:val="24"/>
          <w:szCs w:val="24"/>
          <w:lang w:eastAsia="en-IN" w:bidi="hi-IN"/>
        </w:rPr>
        <w:t xml:space="preserve">n other areas, similar </w:t>
      </w:r>
      <w:ins w:id="73" w:author="Koustubh Sharma" w:date="2017-05-08T17:01:00Z">
        <w:r w:rsidR="009E3E2F">
          <w:rPr>
            <w:rFonts w:ascii="Times New Roman" w:eastAsia="Times New Roman" w:hAnsi="Times New Roman" w:cs="Times New Roman"/>
            <w:sz w:val="24"/>
            <w:szCs w:val="24"/>
            <w:lang w:eastAsia="en-IN" w:bidi="hi-IN"/>
          </w:rPr>
          <w:t xml:space="preserve">modelling </w:t>
        </w:r>
      </w:ins>
      <w:r>
        <w:rPr>
          <w:rFonts w:ascii="Times New Roman" w:eastAsia="Times New Roman" w:hAnsi="Times New Roman" w:cs="Times New Roman"/>
          <w:sz w:val="24"/>
          <w:szCs w:val="24"/>
          <w:lang w:eastAsia="en-IN" w:bidi="hi-IN"/>
        </w:rPr>
        <w:t xml:space="preserve">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functions such as fx.total)</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This is an incorrect 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 it answers the question “What do I know about the locations of individual activity centres from this survey.” The survey always tells more about the locations of individuals close to the traps than those far away. Hence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051E31E2" w:rsidR="008425B6" w:rsidRDefault="00524C6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 wide range of </w:t>
      </w:r>
      <w:r w:rsidR="00943548">
        <w:rPr>
          <w:rFonts w:ascii="Times New Roman" w:eastAsia="Times New Roman" w:hAnsi="Times New Roman" w:cs="Times New Roman"/>
          <w:sz w:val="24"/>
          <w:szCs w:val="24"/>
          <w:lang w:eastAsia="en-IN" w:bidi="hi-IN"/>
        </w:rPr>
        <w:t>conservation programs are being implemented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Although the outputs and projected outcomes of these programs may vary, ultimately </w:t>
      </w:r>
      <w:r>
        <w:rPr>
          <w:rFonts w:ascii="Times New Roman" w:eastAsia="Times New Roman" w:hAnsi="Times New Roman" w:cs="Times New Roman"/>
          <w:sz w:val="24"/>
          <w:szCs w:val="24"/>
          <w:lang w:eastAsia="en-IN" w:bidi="hi-IN"/>
        </w:rPr>
        <w:t xml:space="preserve">each of them </w:t>
      </w:r>
      <w:r w:rsidR="00FE1ADD">
        <w:rPr>
          <w:rFonts w:ascii="Times New Roman" w:eastAsia="Times New Roman" w:hAnsi="Times New Roman" w:cs="Times New Roman"/>
          <w:sz w:val="24"/>
          <w:szCs w:val="24"/>
          <w:lang w:eastAsia="en-IN" w:bidi="hi-IN"/>
        </w:rPr>
        <w:t xml:space="preserve">aims </w:t>
      </w:r>
      <w:r w:rsidR="00943548">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Moreover</w:t>
      </w:r>
      <w:r w:rsidR="00943548">
        <w:rPr>
          <w:rFonts w:ascii="Times New Roman" w:eastAsia="Times New Roman" w:hAnsi="Times New Roman" w:cs="Times New Roman"/>
          <w:sz w:val="24"/>
          <w:szCs w:val="24"/>
          <w:lang w:eastAsia="en-IN" w:bidi="hi-IN"/>
        </w:rPr>
        <w:t xml:space="preserve">, the efficacy of different conservation models in the long-term can be tested by comparing </w:t>
      </w:r>
      <w:r>
        <w:rPr>
          <w:rFonts w:ascii="Times New Roman" w:eastAsia="Times New Roman" w:hAnsi="Times New Roman" w:cs="Times New Roman"/>
          <w:sz w:val="24"/>
          <w:szCs w:val="24"/>
          <w:lang w:eastAsia="en-IN" w:bidi="hi-IN"/>
        </w:rPr>
        <w:t xml:space="preserve">trends in </w:t>
      </w:r>
      <w:r w:rsidR="00943548">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sidR="00943548">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sidR="00943548">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sidR="00943548">
        <w:rPr>
          <w:rFonts w:ascii="Times New Roman" w:eastAsia="Times New Roman" w:hAnsi="Times New Roman" w:cs="Times New Roman"/>
          <w:sz w:val="24"/>
          <w:szCs w:val="24"/>
          <w:lang w:eastAsia="en-IN" w:bidi="hi-IN"/>
        </w:rPr>
        <w:t xml:space="preserve"> has widespread conservation implications.</w:t>
      </w:r>
      <w:r>
        <w:rPr>
          <w:rFonts w:ascii="Times New Roman" w:eastAsia="Times New Roman" w:hAnsi="Times New Roman" w:cs="Times New Roman"/>
          <w:sz w:val="24"/>
          <w:szCs w:val="24"/>
          <w:lang w:eastAsia="en-IN" w:bidi="hi-IN"/>
        </w:rPr>
        <w:t xml:space="preserve"> In our case we found that the </w:t>
      </w:r>
      <w:r w:rsidR="00FE1ADD">
        <w:rPr>
          <w:rFonts w:ascii="Times New Roman" w:eastAsia="Times New Roman" w:hAnsi="Times New Roman" w:cs="Times New Roman"/>
          <w:sz w:val="24"/>
          <w:szCs w:val="24"/>
          <w:lang w:eastAsia="en-IN" w:bidi="hi-IN"/>
        </w:rPr>
        <w:t xml:space="preserve">mean </w:t>
      </w:r>
      <w:r>
        <w:rPr>
          <w:rFonts w:ascii="Times New Roman" w:eastAsia="Times New Roman" w:hAnsi="Times New Roman" w:cs="Times New Roman"/>
          <w:sz w:val="24"/>
          <w:szCs w:val="24"/>
          <w:lang w:eastAsia="en-IN" w:bidi="hi-IN"/>
        </w:rPr>
        <w:t xml:space="preserve">snow leopard density was </w:t>
      </w:r>
      <w:r w:rsidR="004B7CF7">
        <w:rPr>
          <w:rFonts w:ascii="Times New Roman" w:eastAsia="Times New Roman" w:hAnsi="Times New Roman" w:cs="Times New Roman"/>
          <w:sz w:val="24"/>
          <w:szCs w:val="24"/>
          <w:lang w:eastAsia="en-IN" w:bidi="hi-IN"/>
        </w:rPr>
        <w:t xml:space="preserve">marginally higher </w:t>
      </w:r>
      <w:r>
        <w:rPr>
          <w:rFonts w:ascii="Times New Roman" w:eastAsia="Times New Roman" w:hAnsi="Times New Roman" w:cs="Times New Roman"/>
          <w:sz w:val="24"/>
          <w:szCs w:val="24"/>
          <w:lang w:eastAsia="en-IN" w:bidi="hi-IN"/>
        </w:rPr>
        <w:t xml:space="preserve">in the </w:t>
      </w:r>
      <w:r w:rsidR="00FE1ADD">
        <w:rPr>
          <w:rFonts w:ascii="Times New Roman" w:eastAsia="Times New Roman" w:hAnsi="Times New Roman" w:cs="Times New Roman"/>
          <w:sz w:val="24"/>
          <w:szCs w:val="24"/>
          <w:lang w:eastAsia="en-IN" w:bidi="hi-IN"/>
        </w:rPr>
        <w:t xml:space="preserve">strictly </w:t>
      </w:r>
      <w:r>
        <w:rPr>
          <w:rFonts w:ascii="Times New Roman" w:eastAsia="Times New Roman" w:hAnsi="Times New Roman" w:cs="Times New Roman"/>
          <w:sz w:val="24"/>
          <w:szCs w:val="24"/>
          <w:lang w:eastAsia="en-IN" w:bidi="hi-IN"/>
        </w:rPr>
        <w:t>protected study area</w:t>
      </w:r>
      <w:r w:rsidR="008425B6">
        <w:rPr>
          <w:rFonts w:ascii="Times New Roman" w:eastAsia="Times New Roman" w:hAnsi="Times New Roman" w:cs="Times New Roman"/>
          <w:sz w:val="24"/>
          <w:szCs w:val="24"/>
          <w:lang w:eastAsia="en-IN" w:bidi="hi-IN"/>
        </w:rPr>
        <w:t xml:space="preserve"> and least in the unprotected study area</w:t>
      </w:r>
      <w:r w:rsidR="00FE1ADD">
        <w:rPr>
          <w:rFonts w:ascii="Times New Roman" w:eastAsia="Times New Roman" w:hAnsi="Times New Roman" w:cs="Times New Roman"/>
          <w:sz w:val="24"/>
          <w:szCs w:val="24"/>
          <w:lang w:eastAsia="en-IN" w:bidi="hi-IN"/>
        </w:rPr>
        <w:t xml:space="preserve">. However,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r w:rsidR="004B7CF7">
        <w:rPr>
          <w:rFonts w:ascii="Times New Roman" w:eastAsia="Times New Roman" w:hAnsi="Times New Roman" w:cs="Times New Roman"/>
          <w:sz w:val="24"/>
          <w:szCs w:val="24"/>
          <w:lang w:eastAsia="en-IN" w:bidi="hi-IN"/>
        </w:rPr>
        <w:t>,</w:t>
      </w:r>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Strictly Protected Area, followed by Partially Protected Area and unprotected area</w:t>
      </w:r>
      <w:r w:rsidR="00181E73">
        <w:rPr>
          <w:rFonts w:ascii="Times New Roman" w:eastAsia="Times New Roman" w:hAnsi="Times New Roman" w:cs="Times New Roman"/>
          <w:sz w:val="24"/>
          <w:szCs w:val="24"/>
          <w:lang w:eastAsia="en-IN" w:bidi="hi-IN"/>
        </w:rPr>
        <w:t xml:space="preserve">. </w:t>
      </w:r>
    </w:p>
    <w:p w14:paraId="09242EA5" w14:textId="77777777" w:rsidR="008425B6" w:rsidRDefault="008425B6" w:rsidP="00966467">
      <w:pPr>
        <w:spacing w:after="0" w:line="240" w:lineRule="auto"/>
        <w:rPr>
          <w:rFonts w:ascii="Times New Roman" w:eastAsia="Times New Roman" w:hAnsi="Times New Roman" w:cs="Times New Roman"/>
          <w:sz w:val="24"/>
          <w:szCs w:val="24"/>
          <w:lang w:eastAsia="en-IN" w:bidi="hi-IN"/>
        </w:rPr>
      </w:pPr>
    </w:p>
    <w:p w14:paraId="0E140015" w14:textId="67B510F6" w:rsidR="00181E73" w:rsidRDefault="00DF61F5" w:rsidP="00E80D7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w:t>
      </w:r>
      <w:r w:rsidR="008425B6">
        <w:rPr>
          <w:rFonts w:ascii="Times New Roman" w:eastAsia="Times New Roman" w:hAnsi="Times New Roman" w:cs="Times New Roman"/>
          <w:sz w:val="24"/>
          <w:szCs w:val="24"/>
          <w:lang w:eastAsia="en-IN" w:bidi="hi-IN"/>
        </w:rPr>
        <w:t xml:space="preserve">rrespective of the </w:t>
      </w:r>
      <w:r>
        <w:rPr>
          <w:rFonts w:ascii="Times New Roman" w:eastAsia="Times New Roman" w:hAnsi="Times New Roman" w:cs="Times New Roman"/>
          <w:sz w:val="24"/>
          <w:szCs w:val="24"/>
          <w:lang w:eastAsia="en-IN" w:bidi="hi-IN"/>
        </w:rPr>
        <w:t xml:space="preserve">current conservation </w:t>
      </w:r>
      <w:r w:rsidR="008425B6">
        <w:rPr>
          <w:rFonts w:ascii="Times New Roman" w:eastAsia="Times New Roman" w:hAnsi="Times New Roman" w:cs="Times New Roman"/>
          <w:sz w:val="24"/>
          <w:szCs w:val="24"/>
          <w:lang w:eastAsia="en-IN" w:bidi="hi-IN"/>
        </w:rPr>
        <w:t xml:space="preserve">status, the snow leopard densities were </w:t>
      </w:r>
      <w:r>
        <w:rPr>
          <w:rFonts w:ascii="Times New Roman" w:eastAsia="Times New Roman" w:hAnsi="Times New Roman" w:cs="Times New Roman"/>
          <w:sz w:val="24"/>
          <w:szCs w:val="24"/>
          <w:lang w:eastAsia="en-IN" w:bidi="hi-IN"/>
        </w:rPr>
        <w:t xml:space="preserve">similar </w:t>
      </w:r>
      <w:r w:rsidR="008425B6">
        <w:rPr>
          <w:rFonts w:ascii="Times New Roman" w:eastAsia="Times New Roman" w:hAnsi="Times New Roman" w:cs="Times New Roman"/>
          <w:sz w:val="24"/>
          <w:szCs w:val="24"/>
          <w:lang w:eastAsia="en-IN" w:bidi="hi-IN"/>
        </w:rPr>
        <w:t xml:space="preserve">between the three study areas. </w:t>
      </w:r>
      <w:r>
        <w:rPr>
          <w:rFonts w:ascii="Times New Roman" w:eastAsia="Times New Roman" w:hAnsi="Times New Roman" w:cs="Times New Roman"/>
          <w:sz w:val="24"/>
          <w:szCs w:val="24"/>
          <w:lang w:eastAsia="en-IN" w:bidi="hi-IN"/>
        </w:rPr>
        <w:t xml:space="preserve">This is remarkable especially in light of findings of </w:t>
      </w:r>
      <w:r w:rsidR="00E80D77">
        <w:rPr>
          <w:rFonts w:ascii="Times New Roman" w:eastAsia="Times New Roman" w:hAnsi="Times New Roman" w:cs="Times New Roman"/>
          <w:sz w:val="24"/>
          <w:szCs w:val="24"/>
          <w:lang w:eastAsia="en-IN" w:bidi="hi-IN"/>
        </w:rPr>
        <w:t xml:space="preserve">Johannson et a. (2016) </w:t>
      </w:r>
      <w:r>
        <w:rPr>
          <w:rFonts w:ascii="Times New Roman" w:eastAsia="Times New Roman" w:hAnsi="Times New Roman" w:cs="Times New Roman"/>
          <w:sz w:val="24"/>
          <w:szCs w:val="24"/>
          <w:lang w:eastAsia="en-IN" w:bidi="hi-IN"/>
        </w:rPr>
        <w:t xml:space="preserve">who </w:t>
      </w:r>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r w:rsidR="00E80D77">
        <w:rPr>
          <w:rFonts w:ascii="Times New Roman" w:eastAsia="Times New Roman" w:hAnsi="Times New Roman" w:cs="Times New Roman"/>
          <w:sz w:val="24"/>
          <w:szCs w:val="24"/>
          <w:lang w:eastAsia="en-IN" w:bidi="hi-IN"/>
        </w:rPr>
        <w:t xml:space="preserve"> across large landscapes</w:t>
      </w:r>
      <w:r w:rsidR="008425B6">
        <w:rPr>
          <w:rFonts w:ascii="Times New Roman" w:eastAsia="Times New Roman" w:hAnsi="Times New Roman" w:cs="Times New Roman"/>
          <w:sz w:val="24"/>
          <w:szCs w:val="24"/>
          <w:lang w:eastAsia="en-IN" w:bidi="hi-IN"/>
        </w:rPr>
        <w:t>, ranging from</w:t>
      </w:r>
      <w:r w:rsidR="00E80D77">
        <w:rPr>
          <w:rFonts w:ascii="Times New Roman" w:eastAsia="Times New Roman" w:hAnsi="Times New Roman" w:cs="Times New Roman"/>
          <w:sz w:val="24"/>
          <w:szCs w:val="24"/>
          <w:lang w:eastAsia="en-IN" w:bidi="hi-IN"/>
        </w:rPr>
        <w:t xml:space="preserve"> community based conservation programs and long-term research to strict protection where most forms of human and livestock presence are restricted. Our study recognizes on-going as well as long-term effects of community based conservation</w:t>
      </w:r>
      <w:r>
        <w:rPr>
          <w:rFonts w:ascii="Times New Roman" w:eastAsia="Times New Roman" w:hAnsi="Times New Roman" w:cs="Times New Roman"/>
          <w:sz w:val="24"/>
          <w:szCs w:val="24"/>
          <w:lang w:eastAsia="en-IN" w:bidi="hi-IN"/>
        </w:rPr>
        <w:t xml:space="preserve"> as well as strict protection. </w:t>
      </w:r>
      <w:r w:rsidR="00CC7E17">
        <w:rPr>
          <w:rFonts w:ascii="Times New Roman" w:eastAsia="Times New Roman" w:hAnsi="Times New Roman" w:cs="Times New Roman"/>
          <w:sz w:val="24"/>
          <w:szCs w:val="24"/>
          <w:lang w:eastAsia="en-IN" w:bidi="hi-IN"/>
        </w:rPr>
        <w:t xml:space="preserve">A previous publication on the population dynamics from the partially protected study area </w:t>
      </w:r>
      <w:r w:rsidR="00D136F3">
        <w:rPr>
          <w:rFonts w:ascii="Times New Roman" w:eastAsia="Times New Roman" w:hAnsi="Times New Roman" w:cs="Times New Roman"/>
          <w:sz w:val="24"/>
          <w:szCs w:val="24"/>
          <w:lang w:eastAsia="en-IN" w:bidi="hi-IN"/>
        </w:rPr>
        <w:fldChar w:fldCharType="begin" w:fldLock="1"/>
      </w:r>
      <w:r w:rsidR="00D136F3">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 "properties" : { "noteIndex" : 0 }, "schema" : "https://github.com/citation-style-language/schema/raw/master/csl-citation.json" }</w:instrText>
      </w:r>
      <w:r w:rsidR="00D136F3">
        <w:rPr>
          <w:rFonts w:ascii="Times New Roman" w:eastAsia="Times New Roman" w:hAnsi="Times New Roman" w:cs="Times New Roman"/>
          <w:sz w:val="24"/>
          <w:szCs w:val="24"/>
          <w:lang w:eastAsia="en-IN" w:bidi="hi-IN"/>
        </w:rPr>
        <w:fldChar w:fldCharType="separate"/>
      </w:r>
      <w:r w:rsidR="00D136F3" w:rsidRPr="00D136F3">
        <w:rPr>
          <w:rFonts w:ascii="Times New Roman" w:eastAsia="Times New Roman" w:hAnsi="Times New Roman" w:cs="Times New Roman"/>
          <w:noProof/>
          <w:sz w:val="24"/>
          <w:szCs w:val="24"/>
          <w:lang w:eastAsia="en-IN" w:bidi="hi-IN"/>
        </w:rPr>
        <w:t>(Sharma et al., 2014)</w:t>
      </w:r>
      <w:r w:rsidR="00D136F3">
        <w:rPr>
          <w:rFonts w:ascii="Times New Roman" w:eastAsia="Times New Roman" w:hAnsi="Times New Roman" w:cs="Times New Roman"/>
          <w:sz w:val="24"/>
          <w:szCs w:val="24"/>
          <w:lang w:eastAsia="en-IN" w:bidi="hi-IN"/>
        </w:rPr>
        <w:fldChar w:fldCharType="end"/>
      </w:r>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r>
        <w:rPr>
          <w:rFonts w:ascii="Times New Roman" w:eastAsia="Times New Roman" w:hAnsi="Times New Roman" w:cs="Times New Roman"/>
          <w:sz w:val="24"/>
          <w:szCs w:val="24"/>
          <w:lang w:eastAsia="en-IN" w:bidi="hi-IN"/>
        </w:rPr>
        <w:t>highlight</w:t>
      </w:r>
      <w:r w:rsidR="00CC7E17">
        <w:rPr>
          <w:rFonts w:ascii="Times New Roman" w:eastAsia="Times New Roman" w:hAnsi="Times New Roman" w:cs="Times New Roman"/>
          <w:sz w:val="24"/>
          <w:szCs w:val="24"/>
          <w:lang w:eastAsia="en-IN" w:bidi="hi-IN"/>
        </w:rPr>
        <w:t>s</w:t>
      </w:r>
      <w:r w:rsidR="00E80D77">
        <w:rPr>
          <w:rFonts w:ascii="Times New Roman" w:eastAsia="Times New Roman" w:hAnsi="Times New Roman" w:cs="Times New Roman"/>
          <w:sz w:val="24"/>
          <w:szCs w:val="24"/>
          <w:lang w:eastAsia="en-IN" w:bidi="hi-IN"/>
        </w:rPr>
        <w:t xml:space="preserve"> the need for long-term monitoring to understand the trends populations </w:t>
      </w:r>
      <w:r w:rsidR="00CC7E17">
        <w:rPr>
          <w:rFonts w:ascii="Times New Roman" w:eastAsia="Times New Roman" w:hAnsi="Times New Roman" w:cs="Times New Roman"/>
          <w:sz w:val="24"/>
          <w:szCs w:val="24"/>
          <w:lang w:eastAsia="en-IN" w:bidi="hi-IN"/>
        </w:rPr>
        <w:t xml:space="preserve">between the three study areas </w:t>
      </w:r>
      <w:r w:rsidR="00E80D77">
        <w:rPr>
          <w:rFonts w:ascii="Times New Roman" w:eastAsia="Times New Roman" w:hAnsi="Times New Roman" w:cs="Times New Roman"/>
          <w:sz w:val="24"/>
          <w:szCs w:val="24"/>
          <w:lang w:eastAsia="en-IN" w:bidi="hi-IN"/>
        </w:rPr>
        <w:t xml:space="preserve">may </w:t>
      </w:r>
      <w:r w:rsidR="006546DD">
        <w:rPr>
          <w:rFonts w:ascii="Times New Roman" w:eastAsia="Times New Roman" w:hAnsi="Times New Roman" w:cs="Times New Roman"/>
          <w:sz w:val="24"/>
          <w:szCs w:val="24"/>
          <w:lang w:eastAsia="en-IN" w:bidi="hi-IN"/>
        </w:rPr>
        <w:t xml:space="preserve">follow </w:t>
      </w:r>
      <w:r w:rsidR="00E80D77">
        <w:rPr>
          <w:rFonts w:ascii="Times New Roman" w:eastAsia="Times New Roman" w:hAnsi="Times New Roman" w:cs="Times New Roman"/>
          <w:sz w:val="24"/>
          <w:szCs w:val="24"/>
          <w:lang w:eastAsia="en-IN" w:bidi="hi-IN"/>
        </w:rPr>
        <w:t>over time.</w:t>
      </w:r>
    </w:p>
    <w:p w14:paraId="1F182BD0" w14:textId="77777777" w:rsidR="00181E73" w:rsidRDefault="00181E73" w:rsidP="00966467">
      <w:pPr>
        <w:spacing w:after="0" w:line="240" w:lineRule="auto"/>
        <w:rPr>
          <w:rFonts w:ascii="Times New Roman" w:eastAsia="Times New Roman" w:hAnsi="Times New Roman" w:cs="Times New Roman"/>
          <w:sz w:val="24"/>
          <w:szCs w:val="24"/>
          <w:lang w:eastAsia="en-IN" w:bidi="hi-IN"/>
        </w:rPr>
      </w:pPr>
    </w:p>
    <w:p w14:paraId="6C7417BF" w14:textId="1B05A656"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to understanding ecological </w:t>
      </w:r>
      <w:r w:rsidR="006546DD">
        <w:rPr>
          <w:rFonts w:ascii="Times New Roman" w:eastAsia="Times New Roman" w:hAnsi="Times New Roman" w:cs="Times New Roman"/>
          <w:sz w:val="24"/>
          <w:szCs w:val="24"/>
          <w:lang w:eastAsia="en-IN" w:bidi="hi-IN"/>
        </w:rPr>
        <w:t xml:space="preserve">and conservation specific </w:t>
      </w:r>
      <w:r>
        <w:rPr>
          <w:rFonts w:ascii="Times New Roman" w:eastAsia="Times New Roman" w:hAnsi="Times New Roman" w:cs="Times New Roman"/>
          <w:sz w:val="24"/>
          <w:szCs w:val="24"/>
          <w:lang w:eastAsia="en-IN" w:bidi="hi-IN"/>
        </w:rPr>
        <w:t>nuances of snow leopard abundance</w:t>
      </w:r>
      <w:r w:rsidR="006546DD">
        <w:rPr>
          <w:rFonts w:ascii="Times New Roman" w:eastAsia="Times New Roman" w:hAnsi="Times New Roman" w:cs="Times New Roman"/>
          <w:sz w:val="24"/>
          <w:szCs w:val="24"/>
          <w:lang w:eastAsia="en-IN" w:bidi="hi-IN"/>
        </w:rPr>
        <w:t xml:space="preserve"> in comparing populations across space or time, </w:t>
      </w:r>
      <w:r>
        <w:rPr>
          <w:rFonts w:ascii="Times New Roman" w:eastAsia="Times New Roman" w:hAnsi="Times New Roman" w:cs="Times New Roman"/>
          <w:sz w:val="24"/>
          <w:szCs w:val="24"/>
          <w:lang w:eastAsia="en-IN" w:bidi="hi-IN"/>
        </w:rPr>
        <w:t>w</w:t>
      </w:r>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r>
        <w:rPr>
          <w:rFonts w:ascii="Times New Roman" w:eastAsia="Times New Roman" w:hAnsi="Times New Roman" w:cs="Times New Roman"/>
          <w:sz w:val="24"/>
          <w:szCs w:val="24"/>
          <w:lang w:eastAsia="en-IN" w:bidi="hi-IN"/>
        </w:rPr>
        <w:t xml:space="preserve">multiple </w:t>
      </w:r>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the density estimates </w:t>
      </w:r>
      <w:r w:rsidR="006546DD">
        <w:rPr>
          <w:rFonts w:ascii="Times New Roman" w:eastAsia="Times New Roman" w:hAnsi="Times New Roman" w:cs="Times New Roman"/>
          <w:sz w:val="24"/>
          <w:szCs w:val="24"/>
          <w:lang w:eastAsia="en-IN" w:bidi="hi-IN"/>
        </w:rPr>
        <w:t xml:space="preserve">did not </w:t>
      </w:r>
      <w:r w:rsidR="001E0FB5">
        <w:rPr>
          <w:rFonts w:ascii="Times New Roman" w:eastAsia="Times New Roman" w:hAnsi="Times New Roman" w:cs="Times New Roman"/>
          <w:sz w:val="24"/>
          <w:szCs w:val="24"/>
          <w:lang w:eastAsia="en-IN" w:bidi="hi-IN"/>
        </w:rPr>
        <w:t xml:space="preserve">vary between the three study areas, </w:t>
      </w:r>
      <w:r w:rsidR="006546DD">
        <w:rPr>
          <w:rFonts w:ascii="Times New Roman" w:eastAsia="Times New Roman" w:hAnsi="Times New Roman" w:cs="Times New Roman"/>
          <w:sz w:val="24"/>
          <w:szCs w:val="24"/>
          <w:lang w:eastAsia="en-IN" w:bidi="hi-IN"/>
        </w:rPr>
        <w:t xml:space="preserve">even though </w:t>
      </w:r>
      <w:r w:rsidR="001E0FB5">
        <w:rPr>
          <w:rFonts w:ascii="Times New Roman" w:eastAsia="Times New Roman" w:hAnsi="Times New Roman" w:cs="Times New Roman"/>
          <w:sz w:val="24"/>
          <w:szCs w:val="24"/>
          <w:lang w:eastAsia="en-IN" w:bidi="hi-IN"/>
        </w:rPr>
        <w:t>the effect</w:t>
      </w:r>
      <w:r w:rsidR="006546DD">
        <w:rPr>
          <w:rFonts w:ascii="Times New Roman" w:eastAsia="Times New Roman" w:hAnsi="Times New Roman" w:cs="Times New Roman"/>
          <w:sz w:val="24"/>
          <w:szCs w:val="24"/>
          <w:lang w:eastAsia="en-IN" w:bidi="hi-IN"/>
        </w:rPr>
        <w:t>s</w:t>
      </w:r>
      <w:r w:rsidR="001E0FB5">
        <w:rPr>
          <w:rFonts w:ascii="Times New Roman" w:eastAsia="Times New Roman" w:hAnsi="Times New Roman" w:cs="Times New Roman"/>
          <w:sz w:val="24"/>
          <w:szCs w:val="24"/>
          <w:lang w:eastAsia="en-IN" w:bidi="hi-IN"/>
        </w:rPr>
        <w:t xml:space="preserve"> of the various covariates</w:t>
      </w:r>
      <w:r w:rsidR="006546DD">
        <w:rPr>
          <w:rFonts w:ascii="Times New Roman" w:eastAsia="Times New Roman" w:hAnsi="Times New Roman" w:cs="Times New Roman"/>
          <w:sz w:val="24"/>
          <w:szCs w:val="24"/>
          <w:lang w:eastAsia="en-IN" w:bidi="hi-IN"/>
        </w:rPr>
        <w:t xml:space="preserve"> differed</w:t>
      </w:r>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710238C5"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r w:rsidR="006546DD">
        <w:rPr>
          <w:rFonts w:ascii="Times New Roman" w:eastAsia="Times New Roman" w:hAnsi="Times New Roman" w:cs="Times New Roman"/>
          <w:sz w:val="24"/>
          <w:szCs w:val="24"/>
          <w:lang w:eastAsia="en-IN" w:bidi="hi-IN"/>
        </w:rPr>
        <w:t xml:space="preserve">also </w:t>
      </w:r>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r w:rsidR="00181E73">
        <w:rPr>
          <w:rFonts w:ascii="Times New Roman" w:eastAsia="Times New Roman" w:hAnsi="Times New Roman" w:cs="Times New Roman"/>
          <w:sz w:val="24"/>
          <w:szCs w:val="24"/>
          <w:lang w:eastAsia="en-IN" w:bidi="hi-IN"/>
        </w:rPr>
        <w:t xml:space="preserve">the results differed between </w:t>
      </w:r>
      <w:r>
        <w:rPr>
          <w:rFonts w:ascii="Times New Roman" w:eastAsia="Times New Roman" w:hAnsi="Times New Roman" w:cs="Times New Roman"/>
          <w:sz w:val="24"/>
          <w:szCs w:val="24"/>
          <w:lang w:eastAsia="en-IN" w:bidi="hi-IN"/>
        </w:rPr>
        <w:t>13</w:t>
      </w:r>
      <w:r w:rsidR="006546DD">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w:t>
      </w:r>
      <w:r w:rsidR="00181E7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30</w:t>
      </w:r>
      <w:r w:rsidR="006546DD">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w:t>
      </w:r>
      <w:r w:rsidR="00181E73">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5C6CF23A"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r w:rsidR="00181E73">
        <w:rPr>
          <w:rFonts w:ascii="Times New Roman" w:eastAsia="Times New Roman" w:hAnsi="Times New Roman" w:cs="Times New Roman"/>
          <w:sz w:val="24"/>
          <w:szCs w:val="24"/>
          <w:lang w:eastAsia="en-IN" w:bidi="hi-IN"/>
        </w:rPr>
        <w:t>, specifically the density, detection probability and movement patterns</w:t>
      </w:r>
      <w:r>
        <w:rPr>
          <w:rFonts w:ascii="Times New Roman" w:eastAsia="Times New Roman" w:hAnsi="Times New Roman" w:cs="Times New Roman"/>
          <w:sz w:val="24"/>
          <w:szCs w:val="24"/>
          <w:lang w:eastAsia="en-IN" w:bidi="hi-IN"/>
        </w:rPr>
        <w:t xml:space="preserve">. We develop a range of candidate models, whose variants (depending on specific </w:t>
      </w:r>
      <w:r>
        <w:rPr>
          <w:rFonts w:ascii="Times New Roman" w:eastAsia="Times New Roman" w:hAnsi="Times New Roman" w:cs="Times New Roman"/>
          <w:sz w:val="24"/>
          <w:szCs w:val="24"/>
          <w:lang w:eastAsia="en-IN" w:bidi="hi-IN"/>
        </w:rPr>
        <w:lastRenderedPageBreak/>
        <w:t xml:space="preserve">study areas) </w:t>
      </w:r>
      <w:r w:rsidR="00181E73">
        <w:rPr>
          <w:rFonts w:ascii="Times New Roman" w:eastAsia="Times New Roman" w:hAnsi="Times New Roman" w:cs="Times New Roman"/>
          <w:sz w:val="24"/>
          <w:szCs w:val="24"/>
          <w:lang w:eastAsia="en-IN" w:bidi="hi-IN"/>
        </w:rPr>
        <w:t xml:space="preserve">can </w:t>
      </w:r>
      <w:r>
        <w:rPr>
          <w:rFonts w:ascii="Times New Roman" w:eastAsia="Times New Roman" w:hAnsi="Times New Roman" w:cs="Times New Roman"/>
          <w:sz w:val="24"/>
          <w:szCs w:val="24"/>
          <w:lang w:eastAsia="en-IN" w:bidi="hi-IN"/>
        </w:rPr>
        <w:t xml:space="preserve">be </w:t>
      </w:r>
      <w:r w:rsidR="00181E73">
        <w:rPr>
          <w:rFonts w:ascii="Times New Roman" w:eastAsia="Times New Roman" w:hAnsi="Times New Roman" w:cs="Times New Roman"/>
          <w:sz w:val="24"/>
          <w:szCs w:val="24"/>
          <w:lang w:eastAsia="en-IN" w:bidi="hi-IN"/>
        </w:rPr>
        <w:t xml:space="preserve">used to analyse data </w:t>
      </w:r>
      <w:r>
        <w:rPr>
          <w:rFonts w:ascii="Times New Roman" w:eastAsia="Times New Roman" w:hAnsi="Times New Roman" w:cs="Times New Roman"/>
          <w:sz w:val="24"/>
          <w:szCs w:val="24"/>
          <w:lang w:eastAsia="en-IN" w:bidi="hi-IN"/>
        </w:rPr>
        <w:t xml:space="preserve">when reporting snow leopard populations from different study areas. </w:t>
      </w:r>
      <w:r w:rsidR="009F4D20">
        <w:rPr>
          <w:rFonts w:ascii="Times New Roman" w:eastAsia="Times New Roman" w:hAnsi="Times New Roman" w:cs="Times New Roman"/>
          <w:sz w:val="24"/>
          <w:szCs w:val="24"/>
          <w:lang w:eastAsia="en-IN" w:bidi="hi-IN"/>
        </w:rPr>
        <w:t xml:space="preserve">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AICc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334C8D66" w:rsidR="00537357" w:rsidRPr="00537357" w:rsidRDefault="00F4527C"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w:t>
            </w:r>
            <w:r w:rsidR="00537357" w:rsidRPr="00537357">
              <w:rPr>
                <w:rFonts w:ascii="Calibri" w:eastAsia="Times New Roman" w:hAnsi="Calibri" w:cs="Calibri"/>
                <w:b/>
                <w:bCs/>
                <w:color w:val="000000"/>
                <w:lang w:eastAsia="en-IN" w:bidi="hi-IN"/>
              </w:rPr>
              <w:t>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npar</w:t>
            </w:r>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logLik</w:t>
            </w:r>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
            </w:r>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dAICc</w:t>
            </w:r>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AICcwt</w:t>
            </w:r>
          </w:p>
        </w:tc>
      </w:tr>
      <w:tr w:rsidR="00F4527C" w:rsidRPr="00537357" w14:paraId="634795B8" w14:textId="77777777" w:rsidTr="00FF5BB9">
        <w:trPr>
          <w:trHeight w:val="300"/>
        </w:trPr>
        <w:tc>
          <w:tcPr>
            <w:tcW w:w="995" w:type="dxa"/>
            <w:vMerge w:val="restart"/>
            <w:noWrap/>
            <w:hideMark/>
          </w:tcPr>
          <w:p w14:paraId="0BA22E79"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Noyon</w:t>
            </w:r>
          </w:p>
        </w:tc>
        <w:tc>
          <w:tcPr>
            <w:tcW w:w="3163" w:type="dxa"/>
            <w:noWrap/>
            <w:vAlign w:val="bottom"/>
          </w:tcPr>
          <w:p w14:paraId="67DD874F" w14:textId="514743F6"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74683A09" w14:textId="2D0DABD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87719D" w14:textId="38556279"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1E580EC9" w14:textId="79B29C8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333BF77B" w14:textId="2053887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1E9207F2" w14:textId="76834AA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0.9515</w:t>
            </w:r>
          </w:p>
        </w:tc>
      </w:tr>
      <w:tr w:rsidR="00F4527C" w:rsidRPr="00537357" w14:paraId="5EDF454E" w14:textId="77777777" w:rsidTr="00FF5BB9">
        <w:trPr>
          <w:trHeight w:val="300"/>
        </w:trPr>
        <w:tc>
          <w:tcPr>
            <w:tcW w:w="995" w:type="dxa"/>
            <w:vMerge/>
            <w:noWrap/>
            <w:hideMark/>
          </w:tcPr>
          <w:p w14:paraId="4C47A6A2"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3D0792D" w14:textId="36071CE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7FC50B89" w14:textId="726730F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5588972" w14:textId="29D226E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6BD701C4" w14:textId="3663F00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326BBD28" w14:textId="63E06CD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6A44723C" w14:textId="567217D7"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0.0196</w:t>
            </w:r>
          </w:p>
        </w:tc>
      </w:tr>
      <w:tr w:rsidR="00F4527C" w:rsidRPr="00537357" w14:paraId="68940143" w14:textId="77777777" w:rsidTr="00FF5BB9">
        <w:trPr>
          <w:trHeight w:val="300"/>
        </w:trPr>
        <w:tc>
          <w:tcPr>
            <w:tcW w:w="995" w:type="dxa"/>
            <w:vMerge/>
            <w:noWrap/>
          </w:tcPr>
          <w:p w14:paraId="146F4168"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0B2CF41F" w14:textId="49EC3F94"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sigma~stdRgd</w:t>
            </w:r>
          </w:p>
        </w:tc>
        <w:tc>
          <w:tcPr>
            <w:tcW w:w="639" w:type="dxa"/>
            <w:noWrap/>
            <w:vAlign w:val="bottom"/>
          </w:tcPr>
          <w:p w14:paraId="569E0BB9" w14:textId="5FA3D82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8349678" w14:textId="1537158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647D4066" w14:textId="701DE0A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341C7BD9" w14:textId="40FF56D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43C7F1CC" w14:textId="587A7FE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0.013</w:t>
            </w:r>
          </w:p>
        </w:tc>
      </w:tr>
      <w:tr w:rsidR="00F4527C" w:rsidRPr="00537357" w14:paraId="1ED519A3" w14:textId="77777777" w:rsidTr="00FF5BB9">
        <w:trPr>
          <w:trHeight w:val="300"/>
        </w:trPr>
        <w:tc>
          <w:tcPr>
            <w:tcW w:w="995" w:type="dxa"/>
            <w:vMerge/>
            <w:noWrap/>
            <w:hideMark/>
          </w:tcPr>
          <w:p w14:paraId="3672B58D"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69ABB17F" w14:textId="074FE810"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noneuc~stdGC + stdBC - 1</w:t>
            </w:r>
          </w:p>
        </w:tc>
        <w:tc>
          <w:tcPr>
            <w:tcW w:w="639" w:type="dxa"/>
            <w:noWrap/>
            <w:vAlign w:val="bottom"/>
          </w:tcPr>
          <w:p w14:paraId="7AAAB2D9" w14:textId="7E952D0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19C3B54" w14:textId="3F8798F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5204D5E1" w14:textId="1061627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1E8E0563" w14:textId="5AEF261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497168FA" w14:textId="0848DE5F"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0.0092</w:t>
            </w:r>
          </w:p>
        </w:tc>
      </w:tr>
      <w:tr w:rsidR="00F4527C" w:rsidRPr="00537357" w14:paraId="41E92E2E" w14:textId="77777777" w:rsidTr="00FF5BB9">
        <w:trPr>
          <w:trHeight w:val="300"/>
        </w:trPr>
        <w:tc>
          <w:tcPr>
            <w:tcW w:w="995" w:type="dxa"/>
            <w:vMerge w:val="restart"/>
            <w:noWrap/>
            <w:hideMark/>
          </w:tcPr>
          <w:p w14:paraId="0B5184C8"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Nemegt</w:t>
            </w:r>
          </w:p>
        </w:tc>
        <w:tc>
          <w:tcPr>
            <w:tcW w:w="3163" w:type="dxa"/>
            <w:noWrap/>
            <w:vAlign w:val="bottom"/>
          </w:tcPr>
          <w:p w14:paraId="515F9BDC" w14:textId="10B7C646"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68D2CDCD" w14:textId="76598D6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7A2E10B4" w14:textId="6492485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46D346D0" w14:textId="242A077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325082C3" w14:textId="7B6D3DE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55B54D94" w14:textId="28EC2F9E"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0.9933</w:t>
            </w:r>
          </w:p>
        </w:tc>
      </w:tr>
      <w:tr w:rsidR="00F4527C" w:rsidRPr="00537357" w14:paraId="42FAFAF5" w14:textId="77777777" w:rsidTr="00FF5BB9">
        <w:trPr>
          <w:trHeight w:val="300"/>
        </w:trPr>
        <w:tc>
          <w:tcPr>
            <w:tcW w:w="995" w:type="dxa"/>
            <w:vMerge/>
            <w:noWrap/>
          </w:tcPr>
          <w:p w14:paraId="052247E3"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0F2C8F28" w14:textId="753E1CCE"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3B7CB425" w14:textId="5AEDF3C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3A17B546" w14:textId="75AD8EF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3A92235C" w14:textId="07EB8782"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13634D9A" w14:textId="71BA4829"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63A4C3DE" w14:textId="126F471B"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0.0067</w:t>
            </w:r>
          </w:p>
        </w:tc>
      </w:tr>
      <w:tr w:rsidR="00F4527C" w:rsidRPr="00537357" w14:paraId="5683E816" w14:textId="77777777" w:rsidTr="00FF5BB9">
        <w:trPr>
          <w:trHeight w:val="300"/>
        </w:trPr>
        <w:tc>
          <w:tcPr>
            <w:tcW w:w="995" w:type="dxa"/>
            <w:vMerge/>
            <w:noWrap/>
            <w:hideMark/>
          </w:tcPr>
          <w:p w14:paraId="299D6D6F"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177C032F" w14:textId="6AE3FF92"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D~1 lambda0~1 sigma~1 noneuc~stdGC - 1</w:t>
            </w:r>
          </w:p>
        </w:tc>
        <w:tc>
          <w:tcPr>
            <w:tcW w:w="639" w:type="dxa"/>
            <w:noWrap/>
            <w:vAlign w:val="bottom"/>
          </w:tcPr>
          <w:p w14:paraId="1C33E718" w14:textId="1E51FDEF"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0E3544C3" w14:textId="4A8784D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6773AB57" w14:textId="5207942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5B811447" w14:textId="07CC532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01F3C24F" w14:textId="449D9EC2"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r w:rsidR="00F4527C" w:rsidRPr="00537357" w14:paraId="3AABE13A" w14:textId="77777777" w:rsidTr="00FF5BB9">
        <w:trPr>
          <w:trHeight w:val="300"/>
        </w:trPr>
        <w:tc>
          <w:tcPr>
            <w:tcW w:w="995" w:type="dxa"/>
            <w:vMerge w:val="restart"/>
            <w:noWrap/>
            <w:hideMark/>
          </w:tcPr>
          <w:p w14:paraId="39666A47" w14:textId="77777777" w:rsidR="00F4527C" w:rsidRPr="00537357" w:rsidRDefault="00F4527C" w:rsidP="00F4527C">
            <w:pPr>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Tost</w:t>
            </w:r>
          </w:p>
        </w:tc>
        <w:tc>
          <w:tcPr>
            <w:tcW w:w="3163" w:type="dxa"/>
            <w:noWrap/>
            <w:vAlign w:val="bottom"/>
          </w:tcPr>
          <w:p w14:paraId="290805C7" w14:textId="771B470A"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lambda0~1 sigma~1 noneuc~stdBC - 1</w:t>
            </w:r>
          </w:p>
        </w:tc>
        <w:tc>
          <w:tcPr>
            <w:tcW w:w="639" w:type="dxa"/>
            <w:noWrap/>
            <w:vAlign w:val="bottom"/>
          </w:tcPr>
          <w:p w14:paraId="2B42C81B" w14:textId="03AE751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3C037A64" w14:textId="7D79C2AB"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4C5C044F" w14:textId="7036023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011E2BBC" w14:textId="62FED576"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7D808763" w14:textId="654FEA9A"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0.9879</w:t>
            </w:r>
          </w:p>
        </w:tc>
      </w:tr>
      <w:tr w:rsidR="00F4527C" w:rsidRPr="00537357" w14:paraId="4FA956E7" w14:textId="77777777" w:rsidTr="00FF5BB9">
        <w:trPr>
          <w:trHeight w:val="300"/>
        </w:trPr>
        <w:tc>
          <w:tcPr>
            <w:tcW w:w="995" w:type="dxa"/>
            <w:vMerge/>
            <w:noWrap/>
            <w:hideMark/>
          </w:tcPr>
          <w:p w14:paraId="6EEC38FF"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753810D" w14:textId="6C813E6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lambda0~Water sigma~1 noneuc~stdGC - 1</w:t>
            </w:r>
          </w:p>
        </w:tc>
        <w:tc>
          <w:tcPr>
            <w:tcW w:w="639" w:type="dxa"/>
            <w:noWrap/>
            <w:vAlign w:val="bottom"/>
          </w:tcPr>
          <w:p w14:paraId="39B432BF" w14:textId="56CDB39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10BA240" w14:textId="432E0CC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602C26D5" w14:textId="45E814E0"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18DAA91A" w14:textId="7375A3A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795F741" w14:textId="0314F693"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0.0121</w:t>
            </w:r>
          </w:p>
        </w:tc>
      </w:tr>
      <w:tr w:rsidR="00F4527C" w:rsidRPr="00537357" w14:paraId="2CCD64DE" w14:textId="77777777" w:rsidTr="00FF5BB9">
        <w:trPr>
          <w:trHeight w:val="300"/>
        </w:trPr>
        <w:tc>
          <w:tcPr>
            <w:tcW w:w="995" w:type="dxa"/>
            <w:vMerge/>
            <w:noWrap/>
            <w:hideMark/>
          </w:tcPr>
          <w:p w14:paraId="2E77AF2A"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4087B088" w14:textId="35439AF5" w:rsidR="00F4527C" w:rsidRPr="00537357"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092DC68D" w14:textId="2C706ED8"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3C26B79C" w14:textId="58AC6B6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2FD95A9A" w14:textId="564406E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40758316" w14:textId="0AC96074"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7732C538" w14:textId="6A8603C7"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r w:rsidR="00F4527C" w:rsidRPr="00537357" w14:paraId="19097B52" w14:textId="77777777" w:rsidTr="00F737C7">
        <w:trPr>
          <w:trHeight w:val="300"/>
        </w:trPr>
        <w:tc>
          <w:tcPr>
            <w:tcW w:w="995" w:type="dxa"/>
            <w:vMerge w:val="restart"/>
            <w:noWrap/>
          </w:tcPr>
          <w:p w14:paraId="677E5361" w14:textId="212009B9" w:rsidR="00F4527C" w:rsidRPr="00537357" w:rsidRDefault="00F4527C" w:rsidP="00F4527C">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4527C" w:rsidRPr="0006154B"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lambda0~Topo sigma~1 noneuc~stdGC - 1</w:t>
            </w:r>
          </w:p>
        </w:tc>
        <w:tc>
          <w:tcPr>
            <w:tcW w:w="639" w:type="dxa"/>
            <w:noWrap/>
            <w:vAlign w:val="bottom"/>
          </w:tcPr>
          <w:p w14:paraId="7CF35055" w14:textId="5B56652D"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03381613"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55CEA1D2" w14:textId="1796FF80"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7322CC6E" w14:textId="7639EBBC"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w:t>
            </w:r>
          </w:p>
        </w:tc>
      </w:tr>
      <w:tr w:rsidR="00F4527C" w:rsidRPr="00537357" w14:paraId="008EC879" w14:textId="77777777" w:rsidTr="00F737C7">
        <w:trPr>
          <w:trHeight w:val="300"/>
        </w:trPr>
        <w:tc>
          <w:tcPr>
            <w:tcW w:w="995" w:type="dxa"/>
            <w:vMerge/>
            <w:noWrap/>
          </w:tcPr>
          <w:p w14:paraId="4A3BD454" w14:textId="77777777" w:rsidR="00F4527C" w:rsidRPr="00537357" w:rsidRDefault="00F4527C" w:rsidP="00F4527C">
            <w:pPr>
              <w:rPr>
                <w:rFonts w:ascii="Calibri" w:eastAsia="Times New Roman" w:hAnsi="Calibri" w:cs="Calibri"/>
                <w:color w:val="000000"/>
                <w:lang w:eastAsia="en-IN" w:bidi="hi-IN"/>
              </w:rPr>
            </w:pPr>
          </w:p>
        </w:tc>
        <w:tc>
          <w:tcPr>
            <w:tcW w:w="3163" w:type="dxa"/>
            <w:noWrap/>
            <w:vAlign w:val="bottom"/>
          </w:tcPr>
          <w:p w14:paraId="744D6E35" w14:textId="6B6824FC" w:rsidR="00F4527C" w:rsidRPr="0006154B" w:rsidRDefault="00F4527C" w:rsidP="00F4527C">
            <w:pPr>
              <w:rPr>
                <w:rFonts w:ascii="Calibri" w:eastAsia="Times New Roman" w:hAnsi="Calibri" w:cs="Calibri"/>
                <w:color w:val="000000"/>
                <w:sz w:val="18"/>
                <w:szCs w:val="18"/>
                <w:lang w:eastAsia="en-IN" w:bidi="hi-IN"/>
              </w:rPr>
            </w:pPr>
            <w:r>
              <w:rPr>
                <w:rFonts w:ascii="Calibri" w:hAnsi="Calibri" w:cs="Calibri"/>
                <w:color w:val="000000"/>
              </w:rPr>
              <w:t>D~stdGC * sfac lambda0~Topo sigma~1 noneuc~stdGC - 1</w:t>
            </w:r>
          </w:p>
        </w:tc>
        <w:tc>
          <w:tcPr>
            <w:tcW w:w="639" w:type="dxa"/>
            <w:noWrap/>
            <w:vAlign w:val="bottom"/>
          </w:tcPr>
          <w:p w14:paraId="5989E355" w14:textId="4FB56F95"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7DA74113"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5EBBEDBB" w14:textId="68D4041B" w:rsidR="00F4527C" w:rsidRDefault="00F4527C" w:rsidP="00F4527C">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6A9C12EC" w14:textId="494C6671" w:rsidR="00F4527C" w:rsidRPr="00537357" w:rsidRDefault="00F4527C" w:rsidP="00F4527C">
            <w:pPr>
              <w:jc w:val="right"/>
              <w:rPr>
                <w:rFonts w:ascii="Calibri" w:eastAsia="Times New Roman" w:hAnsi="Calibri" w:cs="Calibri"/>
                <w:color w:val="000000"/>
                <w:lang w:eastAsia="en-IN" w:bidi="hi-IN"/>
              </w:rPr>
            </w:pPr>
            <w:r>
              <w:rPr>
                <w:rFonts w:ascii="Calibri" w:hAnsi="Calibri" w:cs="Calibri"/>
                <w:color w:val="000000"/>
              </w:rPr>
              <w:t>0</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4524A">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9175" w:type="dxa"/>
        <w:tblLook w:val="04A0" w:firstRow="1" w:lastRow="0" w:firstColumn="1" w:lastColumn="0" w:noHBand="0" w:noVBand="1"/>
      </w:tblPr>
      <w:tblGrid>
        <w:gridCol w:w="1077"/>
        <w:gridCol w:w="1624"/>
        <w:gridCol w:w="1296"/>
        <w:gridCol w:w="933"/>
        <w:gridCol w:w="938"/>
        <w:gridCol w:w="1597"/>
        <w:gridCol w:w="1710"/>
      </w:tblGrid>
      <w:tr w:rsidR="0087210C" w14:paraId="3408E99E" w14:textId="36F79D3C" w:rsidTr="009C7726">
        <w:tc>
          <w:tcPr>
            <w:tcW w:w="1077"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33"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38"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97"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710"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365B0F" w14:paraId="00404927" w14:textId="4AD5D8F0" w:rsidTr="009C7726">
        <w:tc>
          <w:tcPr>
            <w:tcW w:w="1077" w:type="dxa"/>
            <w:vMerge w:val="restart"/>
          </w:tcPr>
          <w:p w14:paraId="54F71C34" w14:textId="7E0D02A8"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Nemegt</w:t>
            </w:r>
          </w:p>
        </w:tc>
        <w:tc>
          <w:tcPr>
            <w:tcW w:w="1624" w:type="dxa"/>
          </w:tcPr>
          <w:p w14:paraId="2701CD82" w14:textId="79DF9649"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0B35CD2C" w14:textId="45F13EBA"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33" w:type="dxa"/>
          </w:tcPr>
          <w:p w14:paraId="4497EE89" w14:textId="35DE2AC3" w:rsidR="00365B0F" w:rsidRDefault="00365B0F" w:rsidP="002D549D">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938" w:type="dxa"/>
          </w:tcPr>
          <w:p w14:paraId="13A6C781" w14:textId="50881586"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597" w:type="dxa"/>
            <w:vMerge w:val="restart"/>
          </w:tcPr>
          <w:p w14:paraId="4A55D68B"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09EA13F1" w14:textId="365086F3"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710" w:type="dxa"/>
            <w:vMerge w:val="restart"/>
          </w:tcPr>
          <w:p w14:paraId="59C81537"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08F04AD4" w14:textId="2C14B491"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365B0F" w14:paraId="2707473A" w14:textId="0573601D" w:rsidTr="009C7726">
        <w:tc>
          <w:tcPr>
            <w:tcW w:w="1077" w:type="dxa"/>
            <w:vMerge/>
          </w:tcPr>
          <w:p w14:paraId="24801E54"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184CC3" w14:textId="172BDED6" w:rsidR="00365B0F" w:rsidRPr="003A3A67" w:rsidRDefault="00365B0F"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296" w:type="dxa"/>
          </w:tcPr>
          <w:p w14:paraId="5945C348" w14:textId="71056BFF"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33" w:type="dxa"/>
          </w:tcPr>
          <w:p w14:paraId="0EF6E96D" w14:textId="2DC32210"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938" w:type="dxa"/>
          </w:tcPr>
          <w:p w14:paraId="3165BCC3" w14:textId="3DC6625F"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597" w:type="dxa"/>
            <w:vMerge/>
          </w:tcPr>
          <w:p w14:paraId="03CA51C0"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63AFBBF"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67038634" w14:textId="0FD8A59B" w:rsidTr="009C7726">
        <w:tc>
          <w:tcPr>
            <w:tcW w:w="1077" w:type="dxa"/>
            <w:vMerge/>
          </w:tcPr>
          <w:p w14:paraId="31EB7DE3"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2494282" w14:textId="4DE24293"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3F895549" w14:textId="5686899E"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33" w:type="dxa"/>
          </w:tcPr>
          <w:p w14:paraId="2B868326" w14:textId="23375EF1" w:rsidR="00365B0F" w:rsidRDefault="00365B0F" w:rsidP="002D549D">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938" w:type="dxa"/>
          </w:tcPr>
          <w:p w14:paraId="62620FC3" w14:textId="38200A78"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597" w:type="dxa"/>
            <w:vMerge/>
          </w:tcPr>
          <w:p w14:paraId="6602A4EA"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0555EF46"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060C7B2F" w14:textId="4CC8FA3D" w:rsidTr="009C7726">
        <w:tc>
          <w:tcPr>
            <w:tcW w:w="1077" w:type="dxa"/>
            <w:vMerge/>
          </w:tcPr>
          <w:p w14:paraId="0B9D6469"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021D142" w14:textId="34D2E7EB"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r>
              <w:rPr>
                <w:rFonts w:ascii="Times New Roman" w:eastAsia="Times New Roman" w:hAnsi="Times New Roman" w:cs="Times New Roman"/>
                <w:sz w:val="24"/>
                <w:szCs w:val="24"/>
                <w:vertAlign w:val="subscript"/>
                <w:lang w:eastAsia="en-IN" w:bidi="hi-IN"/>
              </w:rPr>
              <w:t>.Water</w:t>
            </w:r>
          </w:p>
        </w:tc>
        <w:tc>
          <w:tcPr>
            <w:tcW w:w="1296" w:type="dxa"/>
          </w:tcPr>
          <w:p w14:paraId="1C65A4E6" w14:textId="0CBC1736"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33" w:type="dxa"/>
          </w:tcPr>
          <w:p w14:paraId="2FF84A9C" w14:textId="27CCD3F3"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938" w:type="dxa"/>
          </w:tcPr>
          <w:p w14:paraId="635319AA" w14:textId="76867792"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597" w:type="dxa"/>
            <w:vMerge/>
          </w:tcPr>
          <w:p w14:paraId="03C22B1B"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5534DDA3"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6C2E1391" w14:textId="77777777" w:rsidTr="009C7726">
        <w:tc>
          <w:tcPr>
            <w:tcW w:w="1077" w:type="dxa"/>
            <w:vMerge/>
          </w:tcPr>
          <w:p w14:paraId="79D9F5EE"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9BC9E7A" w14:textId="3A55B741"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296" w:type="dxa"/>
          </w:tcPr>
          <w:p w14:paraId="14188145" w14:textId="6E7DD4E0"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33" w:type="dxa"/>
          </w:tcPr>
          <w:p w14:paraId="0B23EA78" w14:textId="56156BAD"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938" w:type="dxa"/>
          </w:tcPr>
          <w:p w14:paraId="7BE6AC1F" w14:textId="439EA55C"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5B6619BF"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6F69138"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5CEFB3DF" w14:textId="68278A22" w:rsidTr="009C7726">
        <w:tc>
          <w:tcPr>
            <w:tcW w:w="1077" w:type="dxa"/>
            <w:vMerge/>
          </w:tcPr>
          <w:p w14:paraId="596A4D4E"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E249708" w14:textId="5BA4549C"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Non-Eucl.GC</w:t>
            </w:r>
          </w:p>
        </w:tc>
        <w:tc>
          <w:tcPr>
            <w:tcW w:w="1296" w:type="dxa"/>
          </w:tcPr>
          <w:p w14:paraId="3CC2E4C0" w14:textId="0C8FE534"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33" w:type="dxa"/>
          </w:tcPr>
          <w:p w14:paraId="5774F936" w14:textId="267A288A"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938" w:type="dxa"/>
          </w:tcPr>
          <w:p w14:paraId="3D897238" w14:textId="5DE75ADE"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597" w:type="dxa"/>
            <w:vMerge/>
          </w:tcPr>
          <w:p w14:paraId="4E74EB4B"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FEB24F9"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6BBC85D8" w14:textId="0AF65082" w:rsidTr="009C7726">
        <w:tc>
          <w:tcPr>
            <w:tcW w:w="1077" w:type="dxa"/>
            <w:vMerge w:val="restart"/>
          </w:tcPr>
          <w:p w14:paraId="3D4313DE" w14:textId="57BCE031"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Noyon</w:t>
            </w:r>
          </w:p>
        </w:tc>
        <w:tc>
          <w:tcPr>
            <w:tcW w:w="1624" w:type="dxa"/>
          </w:tcPr>
          <w:p w14:paraId="515DF60E" w14:textId="1302B44C"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1CB5471D" w14:textId="609E1C9F"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33" w:type="dxa"/>
          </w:tcPr>
          <w:p w14:paraId="50BAE047" w14:textId="702E0EB2"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938" w:type="dxa"/>
          </w:tcPr>
          <w:p w14:paraId="2C3AEDAB" w14:textId="1AFA00FB"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597" w:type="dxa"/>
            <w:vMerge w:val="restart"/>
          </w:tcPr>
          <w:p w14:paraId="5C3994AA"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49C79629" w14:textId="5A146A29"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710" w:type="dxa"/>
            <w:vMerge w:val="restart"/>
          </w:tcPr>
          <w:p w14:paraId="043BDE43"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267B3BDB" w14:textId="083831D3"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365B0F" w14:paraId="570EAED4" w14:textId="60B415FA" w:rsidTr="009C7726">
        <w:tc>
          <w:tcPr>
            <w:tcW w:w="1077" w:type="dxa"/>
            <w:vMerge/>
          </w:tcPr>
          <w:p w14:paraId="49E1046B"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8735F40" w14:textId="296E1F3C"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5D1A070B" w14:textId="1E086581"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33" w:type="dxa"/>
          </w:tcPr>
          <w:p w14:paraId="2429D446" w14:textId="051794BD"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938" w:type="dxa"/>
          </w:tcPr>
          <w:p w14:paraId="73C13B59" w14:textId="2AE5155D"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597" w:type="dxa"/>
            <w:vMerge/>
          </w:tcPr>
          <w:p w14:paraId="734494D4"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7BBF45B" w14:textId="77777777" w:rsidR="00365B0F" w:rsidRDefault="00365B0F" w:rsidP="00A118EB">
            <w:pPr>
              <w:spacing w:before="100" w:beforeAutospacing="1" w:after="100" w:afterAutospacing="1"/>
              <w:rPr>
                <w:rFonts w:ascii="Times New Roman" w:eastAsia="Times New Roman" w:hAnsi="Times New Roman" w:cs="Times New Roman"/>
                <w:sz w:val="24"/>
                <w:szCs w:val="24"/>
                <w:lang w:eastAsia="en-IN" w:bidi="hi-IN"/>
              </w:rPr>
            </w:pPr>
          </w:p>
        </w:tc>
      </w:tr>
      <w:tr w:rsidR="00365B0F" w14:paraId="2F5706A5" w14:textId="009A2D6A" w:rsidTr="009C7726">
        <w:tc>
          <w:tcPr>
            <w:tcW w:w="1077" w:type="dxa"/>
            <w:vMerge/>
          </w:tcPr>
          <w:p w14:paraId="2934E158"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CB5C6CE" w14:textId="66F7DD7F"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1498C4E0" w14:textId="76A57D43"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33" w:type="dxa"/>
          </w:tcPr>
          <w:p w14:paraId="09A8D5A6" w14:textId="5694E67A"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938" w:type="dxa"/>
          </w:tcPr>
          <w:p w14:paraId="2D18E6B2" w14:textId="400C1D0E"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597" w:type="dxa"/>
            <w:vMerge/>
          </w:tcPr>
          <w:p w14:paraId="2DC43A51"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5CCF3A1"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r>
      <w:tr w:rsidR="00365B0F" w14:paraId="3B713306" w14:textId="12AB4334" w:rsidTr="009C7726">
        <w:tc>
          <w:tcPr>
            <w:tcW w:w="1077" w:type="dxa"/>
            <w:vMerge/>
          </w:tcPr>
          <w:p w14:paraId="3A67AFAC" w14:textId="353D6BB3"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6CB2B3B" w14:textId="341B0244"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296" w:type="dxa"/>
          </w:tcPr>
          <w:p w14:paraId="2B4656CB" w14:textId="33330271"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3" w:type="dxa"/>
          </w:tcPr>
          <w:p w14:paraId="75753E52" w14:textId="45216BEA"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938" w:type="dxa"/>
          </w:tcPr>
          <w:p w14:paraId="2DE4BE9C" w14:textId="3D8993A4"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597" w:type="dxa"/>
            <w:vMerge/>
          </w:tcPr>
          <w:p w14:paraId="39E1F4CD"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F3DED6B"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r>
      <w:tr w:rsidR="00365B0F" w14:paraId="0B8693F2" w14:textId="77777777" w:rsidTr="009C7726">
        <w:tc>
          <w:tcPr>
            <w:tcW w:w="1077" w:type="dxa"/>
            <w:vMerge/>
          </w:tcPr>
          <w:p w14:paraId="0BF834E4"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C11C646" w14:textId="5B80BF5E"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Non-Eucl.BC</w:t>
            </w:r>
          </w:p>
        </w:tc>
        <w:tc>
          <w:tcPr>
            <w:tcW w:w="1296" w:type="dxa"/>
          </w:tcPr>
          <w:p w14:paraId="60F05527" w14:textId="04C8714B"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33" w:type="dxa"/>
          </w:tcPr>
          <w:p w14:paraId="7EFF9E51" w14:textId="55F7D082"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938" w:type="dxa"/>
          </w:tcPr>
          <w:p w14:paraId="2F6991DF" w14:textId="405C09E9"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597" w:type="dxa"/>
            <w:vMerge/>
          </w:tcPr>
          <w:p w14:paraId="000DE903"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30B0D921" w14:textId="77777777" w:rsidR="00365B0F" w:rsidRDefault="00365B0F" w:rsidP="00F4527C">
            <w:pPr>
              <w:spacing w:before="100" w:beforeAutospacing="1" w:after="100" w:afterAutospacing="1"/>
              <w:rPr>
                <w:rFonts w:ascii="Times New Roman" w:eastAsia="Times New Roman" w:hAnsi="Times New Roman" w:cs="Times New Roman"/>
                <w:sz w:val="24"/>
                <w:szCs w:val="24"/>
                <w:lang w:eastAsia="en-IN" w:bidi="hi-IN"/>
              </w:rPr>
            </w:pPr>
          </w:p>
        </w:tc>
      </w:tr>
      <w:tr w:rsidR="00365B0F" w14:paraId="4B7BD64C" w14:textId="183E6787" w:rsidTr="009C7726">
        <w:tc>
          <w:tcPr>
            <w:tcW w:w="1077" w:type="dxa"/>
            <w:vMerge w:val="restart"/>
          </w:tcPr>
          <w:p w14:paraId="6B0DFCF1" w14:textId="1059838D"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Tost</w:t>
            </w:r>
          </w:p>
        </w:tc>
        <w:tc>
          <w:tcPr>
            <w:tcW w:w="1624" w:type="dxa"/>
          </w:tcPr>
          <w:p w14:paraId="12AD9AD8" w14:textId="59383CE0"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291A1C86" w14:textId="4F1B9AEF"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33" w:type="dxa"/>
          </w:tcPr>
          <w:p w14:paraId="45F0FC05" w14:textId="7113B29D"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938" w:type="dxa"/>
          </w:tcPr>
          <w:p w14:paraId="490121D5" w14:textId="1BB8318A"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597" w:type="dxa"/>
            <w:vMerge w:val="restart"/>
          </w:tcPr>
          <w:p w14:paraId="00737367"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05EC84B2" w14:textId="28091B92"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710" w:type="dxa"/>
            <w:vMerge w:val="restart"/>
          </w:tcPr>
          <w:p w14:paraId="54DD21DE"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2D165FE4" w14:textId="75D90189"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365B0F" w14:paraId="047457BE" w14:textId="77777777" w:rsidTr="009C7726">
        <w:tc>
          <w:tcPr>
            <w:tcW w:w="1077" w:type="dxa"/>
            <w:vMerge/>
          </w:tcPr>
          <w:p w14:paraId="7315C8D2"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5C61F38" w14:textId="5D845376"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3CA875CB" w14:textId="04514265"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33" w:type="dxa"/>
          </w:tcPr>
          <w:p w14:paraId="25BBCD68" w14:textId="3C6CC634"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938" w:type="dxa"/>
          </w:tcPr>
          <w:p w14:paraId="30C3CE66"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597" w:type="dxa"/>
            <w:vMerge/>
          </w:tcPr>
          <w:p w14:paraId="62D1DAB2"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7BFCEFC"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r>
      <w:tr w:rsidR="00365B0F" w14:paraId="39E9678F" w14:textId="77777777" w:rsidTr="009C7726">
        <w:tc>
          <w:tcPr>
            <w:tcW w:w="1077" w:type="dxa"/>
            <w:vMerge/>
          </w:tcPr>
          <w:p w14:paraId="676D0C2D"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D7908CB" w14:textId="3882B9E6"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07533A8D" w14:textId="33FC847F"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33" w:type="dxa"/>
          </w:tcPr>
          <w:p w14:paraId="1EF9EECB" w14:textId="7973BA2D"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938" w:type="dxa"/>
          </w:tcPr>
          <w:p w14:paraId="754AA4BB" w14:textId="67BA3978"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597" w:type="dxa"/>
            <w:vMerge/>
          </w:tcPr>
          <w:p w14:paraId="4B9E829C"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056B13"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r>
      <w:tr w:rsidR="00365B0F" w14:paraId="7E4C991B" w14:textId="77777777" w:rsidTr="009C7726">
        <w:tc>
          <w:tcPr>
            <w:tcW w:w="1077" w:type="dxa"/>
            <w:vMerge/>
          </w:tcPr>
          <w:p w14:paraId="3645677C"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F9FC74E" w14:textId="5DD5B44F"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296" w:type="dxa"/>
          </w:tcPr>
          <w:p w14:paraId="4FADCB35" w14:textId="6E3BAACD"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33" w:type="dxa"/>
          </w:tcPr>
          <w:p w14:paraId="5959A238" w14:textId="02145E22"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938" w:type="dxa"/>
          </w:tcPr>
          <w:p w14:paraId="5EB122BF" w14:textId="626BE1F1"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4C8EE283"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0948F5D"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r>
      <w:tr w:rsidR="00365B0F" w14:paraId="7CD4C4A1" w14:textId="77777777" w:rsidTr="009C7726">
        <w:tc>
          <w:tcPr>
            <w:tcW w:w="1077" w:type="dxa"/>
            <w:vMerge/>
          </w:tcPr>
          <w:p w14:paraId="59B2D015"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3BE58C65" w14:textId="51A5D1FC"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Non-Eucl. BC</w:t>
            </w:r>
          </w:p>
        </w:tc>
        <w:tc>
          <w:tcPr>
            <w:tcW w:w="1296" w:type="dxa"/>
          </w:tcPr>
          <w:p w14:paraId="7047E591" w14:textId="2E7FAAFC"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33" w:type="dxa"/>
          </w:tcPr>
          <w:p w14:paraId="113ED494" w14:textId="72CF4C5A"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938" w:type="dxa"/>
          </w:tcPr>
          <w:p w14:paraId="326DF0A2" w14:textId="15B10B7D"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597" w:type="dxa"/>
            <w:vMerge/>
          </w:tcPr>
          <w:p w14:paraId="3EB5398A"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496D2FEF" w14:textId="77777777" w:rsidR="00365B0F" w:rsidRDefault="00365B0F" w:rsidP="00FF5BB9">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5A95829F"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r w:rsidR="00CB34AA">
        <w:rPr>
          <w:rFonts w:ascii="Times New Roman" w:eastAsia="Times New Roman" w:hAnsi="Times New Roman" w:cs="Times New Roman"/>
          <w:sz w:val="24"/>
          <w:szCs w:val="24"/>
          <w:lang w:eastAsia="en-IN" w:bidi="hi-IN"/>
        </w:rPr>
        <w:t>Study Area and Snow Leopard Distribution (inset)</w:t>
      </w:r>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Tost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in the Tost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F4"/>
    <w:rsid w:val="0000692A"/>
    <w:rsid w:val="000224E4"/>
    <w:rsid w:val="000327F4"/>
    <w:rsid w:val="00036F61"/>
    <w:rsid w:val="00037718"/>
    <w:rsid w:val="00046410"/>
    <w:rsid w:val="00052D92"/>
    <w:rsid w:val="0005733B"/>
    <w:rsid w:val="0006154B"/>
    <w:rsid w:val="000621BA"/>
    <w:rsid w:val="00065CFB"/>
    <w:rsid w:val="00084BEB"/>
    <w:rsid w:val="000918C2"/>
    <w:rsid w:val="00094430"/>
    <w:rsid w:val="000A06DD"/>
    <w:rsid w:val="000B2E78"/>
    <w:rsid w:val="000B707A"/>
    <w:rsid w:val="000D2DBC"/>
    <w:rsid w:val="000D6223"/>
    <w:rsid w:val="000D6CE4"/>
    <w:rsid w:val="000D6EE1"/>
    <w:rsid w:val="000E6E4F"/>
    <w:rsid w:val="00110CDC"/>
    <w:rsid w:val="0011629B"/>
    <w:rsid w:val="0011761F"/>
    <w:rsid w:val="0013329A"/>
    <w:rsid w:val="00142C5C"/>
    <w:rsid w:val="00143BBC"/>
    <w:rsid w:val="0015197E"/>
    <w:rsid w:val="00181E73"/>
    <w:rsid w:val="00197C33"/>
    <w:rsid w:val="001C3C66"/>
    <w:rsid w:val="001D219B"/>
    <w:rsid w:val="001E0FB5"/>
    <w:rsid w:val="001F1895"/>
    <w:rsid w:val="00200CCC"/>
    <w:rsid w:val="002108F6"/>
    <w:rsid w:val="00222F0D"/>
    <w:rsid w:val="002411DB"/>
    <w:rsid w:val="00251F5F"/>
    <w:rsid w:val="00255403"/>
    <w:rsid w:val="00264323"/>
    <w:rsid w:val="0028515E"/>
    <w:rsid w:val="00287DD2"/>
    <w:rsid w:val="00287E5A"/>
    <w:rsid w:val="002D549D"/>
    <w:rsid w:val="003221B9"/>
    <w:rsid w:val="0032638D"/>
    <w:rsid w:val="00327366"/>
    <w:rsid w:val="00354BF3"/>
    <w:rsid w:val="003604A5"/>
    <w:rsid w:val="00365B0F"/>
    <w:rsid w:val="00373238"/>
    <w:rsid w:val="00393CDA"/>
    <w:rsid w:val="003A3A67"/>
    <w:rsid w:val="003B2DAF"/>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B7CF7"/>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47215"/>
    <w:rsid w:val="00753BCC"/>
    <w:rsid w:val="007552EE"/>
    <w:rsid w:val="007C4344"/>
    <w:rsid w:val="007F47F8"/>
    <w:rsid w:val="008001F4"/>
    <w:rsid w:val="00804B6C"/>
    <w:rsid w:val="00820490"/>
    <w:rsid w:val="0082537E"/>
    <w:rsid w:val="00834BD9"/>
    <w:rsid w:val="008425B6"/>
    <w:rsid w:val="008520DA"/>
    <w:rsid w:val="0085395C"/>
    <w:rsid w:val="0087210C"/>
    <w:rsid w:val="00875164"/>
    <w:rsid w:val="00887C36"/>
    <w:rsid w:val="008C7B08"/>
    <w:rsid w:val="008D16D6"/>
    <w:rsid w:val="008E16E2"/>
    <w:rsid w:val="008E19F4"/>
    <w:rsid w:val="008E3ED7"/>
    <w:rsid w:val="008F4271"/>
    <w:rsid w:val="00915F7C"/>
    <w:rsid w:val="00930B4B"/>
    <w:rsid w:val="00943548"/>
    <w:rsid w:val="009457F8"/>
    <w:rsid w:val="00956D57"/>
    <w:rsid w:val="00965CF8"/>
    <w:rsid w:val="00966467"/>
    <w:rsid w:val="009664D8"/>
    <w:rsid w:val="00974297"/>
    <w:rsid w:val="00994A6F"/>
    <w:rsid w:val="009B0772"/>
    <w:rsid w:val="009C7726"/>
    <w:rsid w:val="009E022C"/>
    <w:rsid w:val="009E3E2F"/>
    <w:rsid w:val="009F4D20"/>
    <w:rsid w:val="00A10EDD"/>
    <w:rsid w:val="00A118EB"/>
    <w:rsid w:val="00A11AD3"/>
    <w:rsid w:val="00A11F3D"/>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0E55"/>
    <w:rsid w:val="00BF7E43"/>
    <w:rsid w:val="00C566A6"/>
    <w:rsid w:val="00C65C30"/>
    <w:rsid w:val="00C77A61"/>
    <w:rsid w:val="00C839C3"/>
    <w:rsid w:val="00C92135"/>
    <w:rsid w:val="00C9259B"/>
    <w:rsid w:val="00CA3930"/>
    <w:rsid w:val="00CA56D4"/>
    <w:rsid w:val="00CB34AA"/>
    <w:rsid w:val="00CC570E"/>
    <w:rsid w:val="00CC7E17"/>
    <w:rsid w:val="00CD3916"/>
    <w:rsid w:val="00CD6176"/>
    <w:rsid w:val="00CE25D2"/>
    <w:rsid w:val="00CF18F4"/>
    <w:rsid w:val="00CF7D7D"/>
    <w:rsid w:val="00D040B0"/>
    <w:rsid w:val="00D124D9"/>
    <w:rsid w:val="00D136F3"/>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4527C"/>
    <w:rsid w:val="00F54126"/>
    <w:rsid w:val="00F737C7"/>
    <w:rsid w:val="00F9040B"/>
    <w:rsid w:val="00F94F13"/>
    <w:rsid w:val="00FB7120"/>
    <w:rsid w:val="00FC6305"/>
    <w:rsid w:val="00FD4303"/>
    <w:rsid w:val="00FE1ADD"/>
    <w:rsid w:val="00FF5BB9"/>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016">
      <w:bodyDiv w:val="1"/>
      <w:marLeft w:val="0"/>
      <w:marRight w:val="0"/>
      <w:marTop w:val="0"/>
      <w:marBottom w:val="0"/>
      <w:divBdr>
        <w:top w:val="none" w:sz="0" w:space="0" w:color="auto"/>
        <w:left w:val="none" w:sz="0" w:space="0" w:color="auto"/>
        <w:bottom w:val="none" w:sz="0" w:space="0" w:color="auto"/>
        <w:right w:val="none" w:sz="0" w:space="0" w:color="auto"/>
      </w:divBdr>
    </w:div>
    <w:div w:id="65811057">
      <w:bodyDiv w:val="1"/>
      <w:marLeft w:val="0"/>
      <w:marRight w:val="0"/>
      <w:marTop w:val="0"/>
      <w:marBottom w:val="0"/>
      <w:divBdr>
        <w:top w:val="none" w:sz="0" w:space="0" w:color="auto"/>
        <w:left w:val="none" w:sz="0" w:space="0" w:color="auto"/>
        <w:bottom w:val="none" w:sz="0" w:space="0" w:color="auto"/>
        <w:right w:val="none" w:sz="0" w:space="0" w:color="auto"/>
      </w:divBdr>
    </w:div>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407850625">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69831466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FE6AE-F3B7-43D9-95AF-FA94B047CC54}">
  <ds:schemaRefs>
    <ds:schemaRef ds:uri="http://schemas.openxmlformats.org/officeDocument/2006/bibliography"/>
  </ds:schemaRefs>
</ds:datastoreItem>
</file>

<file path=customXml/itemProps2.xml><?xml version="1.0" encoding="utf-8"?>
<ds:datastoreItem xmlns:ds="http://schemas.openxmlformats.org/officeDocument/2006/customXml" ds:itemID="{45F49FFD-B317-492D-B38B-60A73941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14</Pages>
  <Words>14025</Words>
  <Characters>79944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9</cp:revision>
  <dcterms:created xsi:type="dcterms:W3CDTF">2017-05-08T06:01:00Z</dcterms:created>
  <dcterms:modified xsi:type="dcterms:W3CDTF">2017-05-08T13:48:00Z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