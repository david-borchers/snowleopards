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1B07F" w14:textId="7996A31B"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commentRangeStart w:id="0"/>
      <w:del w:id="1" w:author="Koustubh Sharma" w:date="2017-05-11T15:58:00Z">
        <w:r w:rsidRPr="00CF18F4" w:rsidDel="00DF37B8">
          <w:rPr>
            <w:rFonts w:ascii="Times New Roman" w:eastAsia="Times New Roman" w:hAnsi="Times New Roman" w:cs="Times New Roman"/>
            <w:b/>
            <w:bCs/>
            <w:sz w:val="24"/>
            <w:szCs w:val="24"/>
            <w:lang w:eastAsia="en-IN" w:bidi="hi-IN"/>
          </w:rPr>
          <w:delText>Stuff that you've been missing:</w:delText>
        </w:r>
        <w:commentRangeEnd w:id="0"/>
        <w:r w:rsidR="00D52678" w:rsidDel="00DF37B8">
          <w:rPr>
            <w:rStyle w:val="CommentReference"/>
          </w:rPr>
          <w:commentReference w:id="0"/>
        </w:r>
        <w:r w:rsidRPr="00CF18F4" w:rsidDel="00DF37B8">
          <w:rPr>
            <w:rFonts w:ascii="Times New Roman" w:eastAsia="Times New Roman" w:hAnsi="Times New Roman" w:cs="Times New Roman"/>
            <w:b/>
            <w:bCs/>
            <w:sz w:val="24"/>
            <w:szCs w:val="24"/>
            <w:lang w:eastAsia="en-IN" w:bidi="hi-IN"/>
          </w:rPr>
          <w:delText xml:space="preserve"> </w:delText>
        </w:r>
      </w:del>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5C8CB93F" w14:textId="77777777" w:rsidR="0005733B" w:rsidRDefault="0005733B"/>
    <w:p w14:paraId="1DABA02C" w14:textId="77777777"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r w:rsidRPr="00FB7120">
        <w:rPr>
          <w:rFonts w:ascii="Times New Roman" w:eastAsia="Times New Roman" w:hAnsi="Times New Roman" w:cs="Times New Roman"/>
          <w:sz w:val="24"/>
          <w:szCs w:val="24"/>
          <w:highlight w:val="yellow"/>
          <w:lang w:eastAsia="en-IN" w:bidi="hi-IN"/>
        </w:rPr>
        <w:t>Lkhagvasumberel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Lkhagvajav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5C2C7C3E"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31A74292" w14:textId="77777777"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78B1B207" w14:textId="77777777"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407B253" w14:textId="77777777"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4650F6B0" w14:textId="77777777"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2B14A44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51EF895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6D75B6DC"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57F4FC59" w14:textId="77777777"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6C81C7DC"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49DD217B"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500CB97C" w14:textId="77777777" w:rsidR="00BC2F69" w:rsidRDefault="00BC2F69" w:rsidP="00CF18F4">
      <w:pPr>
        <w:spacing w:after="0" w:line="240" w:lineRule="auto"/>
        <w:rPr>
          <w:ins w:id="2" w:author="Koustubh Sharma" w:date="2017-05-13T10:32:00Z"/>
          <w:rFonts w:ascii="Times New Roman" w:eastAsia="Times New Roman" w:hAnsi="Times New Roman" w:cs="Times New Roman"/>
          <w:sz w:val="24"/>
          <w:szCs w:val="24"/>
          <w:lang w:eastAsia="en-IN" w:bidi="hi-IN"/>
        </w:rPr>
      </w:pPr>
      <w:ins w:id="3" w:author="Koustubh Sharma" w:date="2017-05-13T10:30:00Z">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ins>
      <w:ins w:id="4" w:author="Koustubh Sharma" w:date="2017-05-13T10:29:00Z">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ins>
      <w:ins w:id="5" w:author="Koustubh Sharma" w:date="2017-05-13T10:31:00Z">
        <w:r>
          <w:rPr>
            <w:rFonts w:ascii="Times New Roman" w:eastAsia="Times New Roman" w:hAnsi="Times New Roman" w:cs="Times New Roman"/>
            <w:sz w:val="24"/>
            <w:szCs w:val="24"/>
            <w:lang w:eastAsia="en-IN" w:bidi="hi-IN"/>
          </w:rPr>
          <w:t xml:space="preserve">. These estimates also </w:t>
        </w:r>
      </w:ins>
      <w:ins w:id="6" w:author="Koustubh Sharma" w:date="2017-05-13T10:29:00Z">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ins>
      <w:ins w:id="7" w:author="Koustubh Sharma" w:date="2017-05-13T10:31:00Z">
        <w:r>
          <w:rPr>
            <w:rFonts w:ascii="Times New Roman" w:eastAsia="Times New Roman" w:hAnsi="Times New Roman" w:cs="Times New Roman"/>
            <w:sz w:val="24"/>
            <w:szCs w:val="24"/>
            <w:lang w:eastAsia="en-IN" w:bidi="hi-IN"/>
          </w:rPr>
          <w:t xml:space="preserve"> (Jackson et al. xx)</w:t>
        </w:r>
      </w:ins>
      <w:ins w:id="8" w:author="Koustubh Sharma" w:date="2017-05-13T10:29:00Z">
        <w:r w:rsidRPr="00BC2F69">
          <w:rPr>
            <w:rFonts w:ascii="Times New Roman" w:eastAsia="Times New Roman" w:hAnsi="Times New Roman" w:cs="Times New Roman"/>
            <w:sz w:val="24"/>
            <w:szCs w:val="24"/>
            <w:lang w:eastAsia="en-IN" w:bidi="hi-IN"/>
          </w:rPr>
          <w:t xml:space="preserve">. </w:t>
        </w:r>
      </w:ins>
    </w:p>
    <w:p w14:paraId="446CB537" w14:textId="26C8F7A5" w:rsidR="00BC2F69" w:rsidRDefault="00BC2F69" w:rsidP="00CF18F4">
      <w:pPr>
        <w:spacing w:after="0" w:line="240" w:lineRule="auto"/>
        <w:rPr>
          <w:ins w:id="9" w:author="Koustubh Sharma" w:date="2017-05-13T10:33:00Z"/>
          <w:rFonts w:ascii="Times New Roman" w:eastAsia="Times New Roman" w:hAnsi="Times New Roman" w:cs="Times New Roman"/>
          <w:sz w:val="24"/>
          <w:szCs w:val="24"/>
          <w:lang w:eastAsia="en-IN" w:bidi="hi-IN"/>
        </w:rPr>
      </w:pPr>
      <w:ins w:id="10" w:author="Koustubh Sharma" w:date="2017-05-13T10:32:00Z">
        <w:r>
          <w:rPr>
            <w:rFonts w:ascii="Times New Roman" w:eastAsia="Times New Roman" w:hAnsi="Times New Roman" w:cs="Times New Roman"/>
            <w:sz w:val="24"/>
            <w:szCs w:val="24"/>
            <w:lang w:eastAsia="en-IN" w:bidi="hi-IN"/>
          </w:rPr>
          <w:t xml:space="preserve">Most of </w:t>
        </w:r>
      </w:ins>
      <w:ins w:id="11" w:author="Koustubh Sharma" w:date="2017-05-13T10:29:00Z">
        <w:r w:rsidRPr="00BC2F69">
          <w:rPr>
            <w:rFonts w:ascii="Times New Roman" w:eastAsia="Times New Roman" w:hAnsi="Times New Roman" w:cs="Times New Roman"/>
            <w:sz w:val="24"/>
            <w:szCs w:val="24"/>
            <w:lang w:eastAsia="en-IN" w:bidi="hi-IN"/>
          </w:rPr>
          <w:t xml:space="preserve">these challenges have been </w:t>
        </w:r>
      </w:ins>
      <w:ins w:id="12" w:author="Koustubh Sharma" w:date="2017-05-13T10:32:00Z">
        <w:r>
          <w:rPr>
            <w:rFonts w:ascii="Times New Roman" w:eastAsia="Times New Roman" w:hAnsi="Times New Roman" w:cs="Times New Roman"/>
            <w:sz w:val="24"/>
            <w:szCs w:val="24"/>
            <w:lang w:eastAsia="en-IN" w:bidi="hi-IN"/>
          </w:rPr>
          <w:t xml:space="preserve">largely </w:t>
        </w:r>
      </w:ins>
      <w:ins w:id="13" w:author="Koustubh Sharma" w:date="2017-05-13T10:29:00Z">
        <w:r w:rsidRPr="00BC2F69">
          <w:rPr>
            <w:rFonts w:ascii="Times New Roman" w:eastAsia="Times New Roman" w:hAnsi="Times New Roman" w:cs="Times New Roman"/>
            <w:sz w:val="24"/>
            <w:szCs w:val="24"/>
            <w:lang w:eastAsia="en-IN" w:bidi="hi-IN"/>
          </w:rPr>
          <w:t>alleviated through revolutionary technological advances such as remote cameras (</w:t>
        </w:r>
      </w:ins>
      <w:ins w:id="14" w:author="Koustubh Sharma" w:date="2017-05-13T10:32:00Z">
        <w:r>
          <w:rPr>
            <w:rFonts w:ascii="Times New Roman" w:eastAsia="Times New Roman" w:hAnsi="Times New Roman" w:cs="Times New Roman"/>
            <w:sz w:val="24"/>
            <w:szCs w:val="24"/>
            <w:lang w:eastAsia="en-IN" w:bidi="hi-IN"/>
          </w:rPr>
          <w:t>Karanth et al. XX</w:t>
        </w:r>
      </w:ins>
      <w:ins w:id="15" w:author="Koustubh Sharma" w:date="2017-05-13T10:34:00Z">
        <w:r>
          <w:rPr>
            <w:rFonts w:ascii="Times New Roman" w:eastAsia="Times New Roman" w:hAnsi="Times New Roman" w:cs="Times New Roman"/>
            <w:sz w:val="24"/>
            <w:szCs w:val="24"/>
            <w:lang w:eastAsia="en-IN" w:bidi="hi-IN"/>
          </w:rPr>
          <w:t>; Sharma et al. XX</w:t>
        </w:r>
      </w:ins>
      <w:ins w:id="16" w:author="Koustubh Sharma" w:date="2017-05-13T10:32:00Z">
        <w:r>
          <w:rPr>
            <w:rFonts w:ascii="Times New Roman" w:eastAsia="Times New Roman" w:hAnsi="Times New Roman" w:cs="Times New Roman"/>
            <w:sz w:val="24"/>
            <w:szCs w:val="24"/>
            <w:lang w:eastAsia="en-IN" w:bidi="hi-IN"/>
          </w:rPr>
          <w:t xml:space="preserve">; </w:t>
        </w:r>
      </w:ins>
      <w:ins w:id="17" w:author="Koustubh Sharma" w:date="2017-05-13T10:29:00Z">
        <w:r w:rsidRPr="00BC2F69">
          <w:rPr>
            <w:rFonts w:ascii="Times New Roman" w:eastAsia="Times New Roman" w:hAnsi="Times New Roman" w:cs="Times New Roman"/>
            <w:sz w:val="24"/>
            <w:szCs w:val="24"/>
            <w:lang w:eastAsia="en-IN" w:bidi="hi-IN"/>
          </w:rPr>
          <w:t>O’Connell et al., 2011, Bischof et al., 2014)</w:t>
        </w:r>
      </w:ins>
      <w:ins w:id="18" w:author="Koustubh Sharma" w:date="2017-05-13T10:34:00Z">
        <w:r>
          <w:rPr>
            <w:rFonts w:ascii="Times New Roman" w:eastAsia="Times New Roman" w:hAnsi="Times New Roman" w:cs="Times New Roman"/>
            <w:sz w:val="24"/>
            <w:szCs w:val="24"/>
            <w:lang w:eastAsia="en-IN" w:bidi="hi-IN"/>
          </w:rPr>
          <w:t xml:space="preserve"> and</w:t>
        </w:r>
      </w:ins>
      <w:ins w:id="19" w:author="Koustubh Sharma" w:date="2017-05-13T10:29:00Z">
        <w:r w:rsidRPr="00BC2F69">
          <w:rPr>
            <w:rFonts w:ascii="Times New Roman" w:eastAsia="Times New Roman" w:hAnsi="Times New Roman" w:cs="Times New Roman"/>
            <w:sz w:val="24"/>
            <w:szCs w:val="24"/>
            <w:lang w:eastAsia="en-IN" w:bidi="hi-IN"/>
          </w:rPr>
          <w:t xml:space="preserve"> non-invasive genetics (Beja‐Periera et al., 2009, Janecka et al., 2011)</w:t>
        </w:r>
      </w:ins>
      <w:ins w:id="20" w:author="Koustubh Sharma" w:date="2017-05-13T10:36:00Z">
        <w:r>
          <w:rPr>
            <w:rFonts w:ascii="Times New Roman" w:eastAsia="Times New Roman" w:hAnsi="Times New Roman" w:cs="Times New Roman"/>
            <w:sz w:val="24"/>
            <w:szCs w:val="24"/>
            <w:lang w:eastAsia="en-IN" w:bidi="hi-IN"/>
          </w:rPr>
          <w:t xml:space="preserve"> that allow sampling populations </w:t>
        </w:r>
      </w:ins>
      <w:ins w:id="21" w:author="Koustubh Sharma" w:date="2017-05-13T10:37:00Z">
        <w:r>
          <w:rPr>
            <w:rFonts w:ascii="Times New Roman" w:eastAsia="Times New Roman" w:hAnsi="Times New Roman" w:cs="Times New Roman"/>
            <w:sz w:val="24"/>
            <w:szCs w:val="24"/>
            <w:lang w:eastAsia="en-IN" w:bidi="hi-IN"/>
          </w:rPr>
          <w:t>using a statistical framework that takes into consideration imperfect detection</w:t>
        </w:r>
      </w:ins>
      <w:ins w:id="22" w:author="David Borchers" w:date="2017-05-16T08:08:00Z">
        <w:r w:rsidR="00B63717">
          <w:rPr>
            <w:rFonts w:ascii="Times New Roman" w:eastAsia="Times New Roman" w:hAnsi="Times New Roman" w:cs="Times New Roman"/>
            <w:sz w:val="24"/>
            <w:szCs w:val="24"/>
            <w:lang w:eastAsia="en-IN" w:bidi="hi-IN"/>
          </w:rPr>
          <w:t xml:space="preserve"> by estimating detection probability</w:t>
        </w:r>
      </w:ins>
      <w:ins w:id="23" w:author="Koustubh Sharma" w:date="2017-05-13T10:37:00Z">
        <w:r>
          <w:rPr>
            <w:rFonts w:ascii="Times New Roman" w:eastAsia="Times New Roman" w:hAnsi="Times New Roman" w:cs="Times New Roman"/>
            <w:sz w:val="24"/>
            <w:szCs w:val="24"/>
            <w:lang w:eastAsia="en-IN" w:bidi="hi-IN"/>
          </w:rPr>
          <w:t xml:space="preserve">. </w:t>
        </w:r>
      </w:ins>
    </w:p>
    <w:p w14:paraId="435A4E84" w14:textId="2AEE6E0A" w:rsidR="00C92135" w:rsidRDefault="00BC2F69" w:rsidP="00CF18F4">
      <w:pPr>
        <w:spacing w:after="0" w:line="240" w:lineRule="auto"/>
        <w:rPr>
          <w:rFonts w:ascii="Times New Roman" w:eastAsia="Times New Roman" w:hAnsi="Times New Roman" w:cs="Times New Roman"/>
          <w:sz w:val="24"/>
          <w:szCs w:val="24"/>
          <w:lang w:eastAsia="en-IN" w:bidi="hi-IN"/>
        </w:rPr>
      </w:pPr>
      <w:ins w:id="24" w:author="Koustubh Sharma" w:date="2017-05-13T10:33:00Z">
        <w:r>
          <w:rPr>
            <w:rFonts w:ascii="Times New Roman" w:eastAsia="Times New Roman" w:hAnsi="Times New Roman" w:cs="Times New Roman"/>
            <w:sz w:val="24"/>
            <w:szCs w:val="24"/>
            <w:lang w:eastAsia="en-IN" w:bidi="hi-IN"/>
          </w:rPr>
          <w:t xml:space="preserve"> </w:t>
        </w:r>
      </w:ins>
      <w:r w:rsidR="00CF18F4">
        <w:rPr>
          <w:rFonts w:ascii="Times New Roman" w:eastAsia="Times New Roman" w:hAnsi="Times New Roman" w:cs="Times New Roman"/>
          <w:sz w:val="24"/>
          <w:szCs w:val="24"/>
          <w:lang w:eastAsia="en-IN" w:bidi="hi-IN"/>
        </w:rPr>
        <w:t xml:space="preserve">Less than </w:t>
      </w:r>
      <w:del w:id="25" w:author="Koustubh Sharma" w:date="2017-05-13T10:33:00Z">
        <w:r w:rsidR="00CF18F4" w:rsidDel="00BC2F69">
          <w:rPr>
            <w:rFonts w:ascii="Times New Roman" w:eastAsia="Times New Roman" w:hAnsi="Times New Roman" w:cs="Times New Roman"/>
            <w:sz w:val="24"/>
            <w:szCs w:val="24"/>
            <w:lang w:eastAsia="en-IN" w:bidi="hi-IN"/>
          </w:rPr>
          <w:delText>1.5</w:delText>
        </w:r>
      </w:del>
      <w:ins w:id="26" w:author="Koustubh Sharma" w:date="2017-05-13T10:33:00Z">
        <w:r>
          <w:rPr>
            <w:rFonts w:ascii="Times New Roman" w:eastAsia="Times New Roman" w:hAnsi="Times New Roman" w:cs="Times New Roman"/>
            <w:sz w:val="24"/>
            <w:szCs w:val="24"/>
            <w:lang w:eastAsia="en-IN" w:bidi="hi-IN"/>
          </w:rPr>
          <w:t>2</w:t>
        </w:r>
      </w:ins>
      <w:r w:rsidR="00CF18F4">
        <w:rPr>
          <w:rFonts w:ascii="Times New Roman" w:eastAsia="Times New Roman" w:hAnsi="Times New Roman" w:cs="Times New Roman"/>
          <w:sz w:val="24"/>
          <w:szCs w:val="24"/>
          <w:lang w:eastAsia="en-IN" w:bidi="hi-IN"/>
        </w:rPr>
        <w:t xml:space="preserve">% of the global snow leopard range has ever been sampled using systematic camera trapping </w:t>
      </w:r>
      <w:ins w:id="27" w:author="Koustubh Sharma" w:date="2017-05-13T10:35:00Z">
        <w:r>
          <w:rPr>
            <w:rFonts w:ascii="Times New Roman" w:eastAsia="Times New Roman" w:hAnsi="Times New Roman" w:cs="Times New Roman"/>
            <w:sz w:val="24"/>
            <w:szCs w:val="24"/>
            <w:lang w:eastAsia="en-IN" w:bidi="hi-IN"/>
          </w:rPr>
          <w:t xml:space="preserve">or genetic sampling </w:t>
        </w:r>
      </w:ins>
      <w:r w:rsidR="00CF18F4">
        <w:rPr>
          <w:rFonts w:ascii="Times New Roman" w:eastAsia="Times New Roman" w:hAnsi="Times New Roman" w:cs="Times New Roman"/>
          <w:sz w:val="24"/>
          <w:szCs w:val="24"/>
          <w:lang w:eastAsia="en-IN" w:bidi="hi-IN"/>
        </w:rPr>
        <w:t xml:space="preserve">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sidR="00CF18F4">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sidR="00CF18F4">
        <w:rPr>
          <w:rFonts w:ascii="Times New Roman" w:eastAsia="Times New Roman" w:hAnsi="Times New Roman" w:cs="Times New Roman"/>
          <w:sz w:val="24"/>
          <w:szCs w:val="24"/>
          <w:lang w:eastAsia="en-IN" w:bidi="hi-IN"/>
        </w:rPr>
        <w:t xml:space="preserve">. It is only recently </w:t>
      </w:r>
      <w:ins w:id="28" w:author="Koustubh Sharma" w:date="2017-05-13T10:38:00Z">
        <w:r>
          <w:rPr>
            <w:rFonts w:ascii="Times New Roman" w:eastAsia="Times New Roman" w:hAnsi="Times New Roman" w:cs="Times New Roman"/>
            <w:sz w:val="24"/>
            <w:szCs w:val="24"/>
            <w:lang w:eastAsia="en-IN" w:bidi="hi-IN"/>
          </w:rPr>
          <w:t xml:space="preserve">that </w:t>
        </w:r>
      </w:ins>
      <w:del w:id="29" w:author="Microsoft Office User" w:date="2017-05-02T15:44:00Z">
        <w:r w:rsidR="00CF18F4" w:rsidDel="00D52678">
          <w:rPr>
            <w:rFonts w:ascii="Times New Roman" w:eastAsia="Times New Roman" w:hAnsi="Times New Roman" w:cs="Times New Roman"/>
            <w:sz w:val="24"/>
            <w:szCs w:val="24"/>
            <w:lang w:eastAsia="en-IN" w:bidi="hi-IN"/>
          </w:rPr>
          <w:delText>that availability of digital camera traps has made it</w:delText>
        </w:r>
      </w:del>
      <w:ins w:id="30" w:author="Microsoft Office User" w:date="2017-05-02T15:44:00Z">
        <w:r w:rsidR="00D52678">
          <w:rPr>
            <w:rFonts w:ascii="Times New Roman" w:eastAsia="Times New Roman" w:hAnsi="Times New Roman" w:cs="Times New Roman"/>
            <w:sz w:val="24"/>
            <w:szCs w:val="24"/>
            <w:lang w:eastAsia="en-IN" w:bidi="hi-IN"/>
          </w:rPr>
          <w:t>technological advancements have made it</w:t>
        </w:r>
      </w:ins>
      <w:r w:rsidR="00CF18F4">
        <w:rPr>
          <w:rFonts w:ascii="Times New Roman" w:eastAsia="Times New Roman" w:hAnsi="Times New Roman" w:cs="Times New Roman"/>
          <w:sz w:val="24"/>
          <w:szCs w:val="24"/>
          <w:lang w:eastAsia="en-IN" w:bidi="hi-IN"/>
        </w:rPr>
        <w:t xml:space="preserve"> possible to sample snow leopards using camera traps across study areas </w:t>
      </w:r>
      <w:ins w:id="31" w:author="Microsoft Office User" w:date="2017-05-02T15:44:00Z">
        <w:r w:rsidR="00D52678">
          <w:rPr>
            <w:rFonts w:ascii="Times New Roman" w:eastAsia="Times New Roman" w:hAnsi="Times New Roman" w:cs="Times New Roman"/>
            <w:sz w:val="24"/>
            <w:szCs w:val="24"/>
            <w:lang w:eastAsia="en-IN" w:bidi="hi-IN"/>
          </w:rPr>
          <w:t xml:space="preserve">that are </w:t>
        </w:r>
      </w:ins>
      <w:r w:rsidR="00CF18F4">
        <w:rPr>
          <w:rFonts w:ascii="Times New Roman" w:eastAsia="Times New Roman" w:hAnsi="Times New Roman" w:cs="Times New Roman"/>
          <w:sz w:val="24"/>
          <w:szCs w:val="24"/>
          <w:lang w:eastAsia="en-IN" w:bidi="hi-IN"/>
        </w:rPr>
        <w:t xml:space="preserve">large enough </w:t>
      </w:r>
      <w:r w:rsidR="00C92135">
        <w:rPr>
          <w:rFonts w:ascii="Times New Roman" w:eastAsia="Times New Roman" w:hAnsi="Times New Roman" w:cs="Times New Roman"/>
          <w:sz w:val="24"/>
          <w:szCs w:val="24"/>
          <w:lang w:eastAsia="en-IN" w:bidi="hi-IN"/>
        </w:rPr>
        <w:t xml:space="preserve">for the purpose of </w:t>
      </w:r>
      <w:ins w:id="32" w:author="Microsoft Office User" w:date="2017-05-02T15:45:00Z">
        <w:r w:rsidR="00D52678">
          <w:rPr>
            <w:rFonts w:ascii="Times New Roman" w:eastAsia="Times New Roman" w:hAnsi="Times New Roman" w:cs="Times New Roman"/>
            <w:sz w:val="24"/>
            <w:szCs w:val="24"/>
            <w:lang w:eastAsia="en-IN" w:bidi="hi-IN"/>
          </w:rPr>
          <w:t xml:space="preserve">robustly </w:t>
        </w:r>
      </w:ins>
      <w:r w:rsidR="00C92135">
        <w:rPr>
          <w:rFonts w:ascii="Times New Roman" w:eastAsia="Times New Roman" w:hAnsi="Times New Roman" w:cs="Times New Roman"/>
          <w:sz w:val="24"/>
          <w:szCs w:val="24"/>
          <w:lang w:eastAsia="en-IN" w:bidi="hi-IN"/>
        </w:rPr>
        <w:t xml:space="preserve">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sidR="00CF18F4">
        <w:rPr>
          <w:rFonts w:ascii="Times New Roman" w:eastAsia="Times New Roman" w:hAnsi="Times New Roman" w:cs="Times New Roman"/>
          <w:sz w:val="24"/>
          <w:szCs w:val="24"/>
          <w:lang w:eastAsia="en-IN" w:bidi="hi-IN"/>
        </w:rPr>
        <w:t xml:space="preserve">. </w:t>
      </w:r>
      <w:ins w:id="33" w:author="Microsoft Office User" w:date="2017-05-02T15:45:00Z">
        <w:r w:rsidR="00D52678">
          <w:rPr>
            <w:rFonts w:ascii="Times New Roman" w:eastAsia="Times New Roman" w:hAnsi="Times New Roman" w:cs="Times New Roman"/>
            <w:sz w:val="24"/>
            <w:szCs w:val="24"/>
            <w:lang w:eastAsia="en-IN" w:bidi="hi-IN"/>
          </w:rPr>
          <w:t xml:space="preserve">Yet, </w:t>
        </w:r>
      </w:ins>
      <w:del w:id="34" w:author="Microsoft Office User" w:date="2017-05-02T15:45:00Z">
        <w:r w:rsidR="00CF18F4" w:rsidDel="00D52678">
          <w:rPr>
            <w:rFonts w:ascii="Times New Roman" w:eastAsia="Times New Roman" w:hAnsi="Times New Roman" w:cs="Times New Roman"/>
            <w:sz w:val="24"/>
            <w:szCs w:val="24"/>
            <w:lang w:eastAsia="en-IN" w:bidi="hi-IN"/>
          </w:rPr>
          <w:delText xml:space="preserve">Few </w:delText>
        </w:r>
      </w:del>
      <w:ins w:id="35" w:author="Microsoft Office User" w:date="2017-05-02T15:45:00Z">
        <w:r w:rsidR="00D52678">
          <w:rPr>
            <w:rFonts w:ascii="Times New Roman" w:eastAsia="Times New Roman" w:hAnsi="Times New Roman" w:cs="Times New Roman"/>
            <w:sz w:val="24"/>
            <w:szCs w:val="24"/>
            <w:lang w:eastAsia="en-IN" w:bidi="hi-IN"/>
          </w:rPr>
          <w:t xml:space="preserve">few </w:t>
        </w:r>
      </w:ins>
      <w:r w:rsidR="00CF18F4">
        <w:rPr>
          <w:rFonts w:ascii="Times New Roman" w:eastAsia="Times New Roman" w:hAnsi="Times New Roman" w:cs="Times New Roman"/>
          <w:sz w:val="24"/>
          <w:szCs w:val="24"/>
          <w:lang w:eastAsia="en-IN" w:bidi="hi-IN"/>
        </w:rPr>
        <w:t xml:space="preserve">studies have been conducted at scales that </w:t>
      </w:r>
      <w:ins w:id="36" w:author="Koustubh Sharma" w:date="2017-05-13T10:39:00Z">
        <w:r>
          <w:rPr>
            <w:rFonts w:ascii="Times New Roman" w:eastAsia="Times New Roman" w:hAnsi="Times New Roman" w:cs="Times New Roman"/>
            <w:sz w:val="24"/>
            <w:szCs w:val="24"/>
            <w:lang w:eastAsia="en-IN" w:bidi="hi-IN"/>
          </w:rPr>
          <w:t>are large enough (</w:t>
        </w:r>
      </w:ins>
      <w:ins w:id="37" w:author="Koustubh Sharma" w:date="2017-05-13T10:49:00Z">
        <w:r w:rsidR="004A1FA1">
          <w:rPr>
            <w:rFonts w:ascii="Times New Roman" w:eastAsia="Times New Roman" w:hAnsi="Times New Roman" w:cs="Times New Roman"/>
            <w:sz w:val="24"/>
            <w:szCs w:val="24"/>
            <w:lang w:eastAsia="en-IN" w:bidi="hi-IN"/>
          </w:rPr>
          <w:t xml:space="preserve">e.g. several times animals’ home range sizes </w:t>
        </w:r>
      </w:ins>
      <w:ins w:id="38" w:author="David Borchers" w:date="2017-05-16T08:06:00Z">
        <w:r w:rsidR="00B63717">
          <w:rPr>
            <w:rFonts w:ascii="Times New Roman" w:eastAsia="Times New Roman" w:hAnsi="Times New Roman" w:cs="Times New Roman"/>
            <w:sz w:val="24"/>
            <w:szCs w:val="24"/>
            <w:lang w:eastAsia="en-IN" w:bidi="hi-IN"/>
          </w:rPr>
          <w:t>(</w:t>
        </w:r>
      </w:ins>
      <w:ins w:id="39" w:author="Koustubh Sharma" w:date="2017-05-13T10:40:00Z">
        <w:r>
          <w:rPr>
            <w:rFonts w:ascii="Times New Roman" w:eastAsia="Times New Roman" w:hAnsi="Times New Roman" w:cs="Times New Roman"/>
            <w:sz w:val="24"/>
            <w:szCs w:val="24"/>
            <w:lang w:eastAsia="en-IN" w:bidi="hi-IN"/>
          </w:rPr>
          <w:t>Williams et al. XX</w:t>
        </w:r>
      </w:ins>
      <w:ins w:id="40" w:author="Koustubh Sharma" w:date="2017-05-13T10:39:00Z">
        <w:r>
          <w:rPr>
            <w:rFonts w:ascii="Times New Roman" w:eastAsia="Times New Roman" w:hAnsi="Times New Roman" w:cs="Times New Roman"/>
            <w:sz w:val="24"/>
            <w:szCs w:val="24"/>
            <w:lang w:eastAsia="en-IN" w:bidi="hi-IN"/>
          </w:rPr>
          <w:t xml:space="preserve">) to </w:t>
        </w:r>
      </w:ins>
      <w:del w:id="41" w:author="Koustubh Sharma" w:date="2017-05-13T10:39:00Z">
        <w:r w:rsidR="00CF18F4" w:rsidDel="00BC2F69">
          <w:rPr>
            <w:rFonts w:ascii="Times New Roman" w:eastAsia="Times New Roman" w:hAnsi="Times New Roman" w:cs="Times New Roman"/>
            <w:sz w:val="24"/>
            <w:szCs w:val="24"/>
            <w:lang w:eastAsia="en-IN" w:bidi="hi-IN"/>
          </w:rPr>
          <w:delText xml:space="preserve">can </w:delText>
        </w:r>
      </w:del>
      <w:r w:rsidR="00CF18F4">
        <w:rPr>
          <w:rFonts w:ascii="Times New Roman" w:eastAsia="Times New Roman" w:hAnsi="Times New Roman" w:cs="Times New Roman"/>
          <w:sz w:val="24"/>
          <w:szCs w:val="24"/>
          <w:lang w:eastAsia="en-IN" w:bidi="hi-IN"/>
        </w:rPr>
        <w:t>be used to infer snow leopard population</w:t>
      </w:r>
      <w:r w:rsidR="004756FB">
        <w:rPr>
          <w:rFonts w:ascii="Times New Roman" w:eastAsia="Times New Roman" w:hAnsi="Times New Roman" w:cs="Times New Roman"/>
          <w:sz w:val="24"/>
          <w:szCs w:val="24"/>
          <w:lang w:eastAsia="en-IN" w:bidi="hi-IN"/>
        </w:rPr>
        <w:t xml:space="preserve"> size</w:t>
      </w:r>
      <w:r w:rsidR="00CF18F4">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sidR="00CF18F4">
        <w:rPr>
          <w:rFonts w:ascii="Times New Roman" w:eastAsia="Times New Roman" w:hAnsi="Times New Roman" w:cs="Times New Roman"/>
          <w:sz w:val="24"/>
          <w:szCs w:val="24"/>
          <w:lang w:eastAsia="en-IN" w:bidi="hi-IN"/>
        </w:rPr>
        <w:t xml:space="preserve">. Even then, most studies have used conventional capture recapture analyses that require </w:t>
      </w:r>
      <w:del w:id="42" w:author="David Borchers" w:date="2017-05-16T08:07:00Z">
        <w:r w:rsidR="00D6374E" w:rsidDel="00B63717">
          <w:rPr>
            <w:rFonts w:ascii="Times New Roman" w:eastAsia="Times New Roman" w:hAnsi="Times New Roman" w:cs="Times New Roman"/>
            <w:sz w:val="24"/>
            <w:szCs w:val="24"/>
            <w:lang w:eastAsia="en-IN" w:bidi="hi-IN"/>
          </w:rPr>
          <w:delText xml:space="preserve">inadequate or </w:delText>
        </w:r>
      </w:del>
      <w:r w:rsidR="00CF18F4">
        <w:rPr>
          <w:rFonts w:ascii="Times New Roman" w:eastAsia="Times New Roman" w:hAnsi="Times New Roman" w:cs="Times New Roman"/>
          <w:sz w:val="24"/>
          <w:szCs w:val="24"/>
          <w:lang w:eastAsia="en-IN" w:bidi="hi-IN"/>
        </w:rPr>
        <w:t>ad hoc estimation of effective sampling area</w:t>
      </w:r>
      <w:ins w:id="43" w:author="David Borchers" w:date="2017-05-16T08:08:00Z">
        <w:r w:rsidR="00B63717">
          <w:rPr>
            <w:rFonts w:ascii="Times New Roman" w:eastAsia="Times New Roman" w:hAnsi="Times New Roman" w:cs="Times New Roman"/>
            <w:sz w:val="24"/>
            <w:szCs w:val="24"/>
            <w:lang w:eastAsia="en-IN" w:bidi="hi-IN"/>
          </w:rPr>
          <w:t>, and hence detection probability,</w:t>
        </w:r>
      </w:ins>
      <w:r w:rsidR="00CF18F4">
        <w:rPr>
          <w:rFonts w:ascii="Times New Roman" w:eastAsia="Times New Roman" w:hAnsi="Times New Roman" w:cs="Times New Roman"/>
          <w:sz w:val="24"/>
          <w:szCs w:val="24"/>
          <w:lang w:eastAsia="en-IN" w:bidi="hi-IN"/>
        </w:rPr>
        <w:t xml:space="preserve"> and </w:t>
      </w:r>
      <w:del w:id="44" w:author="David Borchers" w:date="2017-05-16T08:08:00Z">
        <w:r w:rsidR="00CF18F4" w:rsidDel="00B63717">
          <w:rPr>
            <w:rFonts w:ascii="Times New Roman" w:eastAsia="Times New Roman" w:hAnsi="Times New Roman" w:cs="Times New Roman"/>
            <w:sz w:val="24"/>
            <w:szCs w:val="24"/>
            <w:lang w:eastAsia="en-IN" w:bidi="hi-IN"/>
          </w:rPr>
          <w:delText xml:space="preserve">hence </w:delText>
        </w:r>
      </w:del>
      <w:ins w:id="45" w:author="David Borchers" w:date="2017-05-16T08:08:00Z">
        <w:r w:rsidR="00B63717">
          <w:rPr>
            <w:rFonts w:ascii="Times New Roman" w:eastAsia="Times New Roman" w:hAnsi="Times New Roman" w:cs="Times New Roman"/>
            <w:sz w:val="24"/>
            <w:szCs w:val="24"/>
            <w:lang w:eastAsia="en-IN" w:bidi="hi-IN"/>
          </w:rPr>
          <w:t xml:space="preserve">which </w:t>
        </w:r>
      </w:ins>
      <w:r w:rsidR="004756FB">
        <w:rPr>
          <w:rFonts w:ascii="Times New Roman" w:eastAsia="Times New Roman" w:hAnsi="Times New Roman" w:cs="Times New Roman"/>
          <w:sz w:val="24"/>
          <w:szCs w:val="24"/>
          <w:lang w:eastAsia="en-IN" w:bidi="hi-IN"/>
        </w:rPr>
        <w:t xml:space="preserve">may </w:t>
      </w:r>
      <w:r w:rsidR="00CF18F4">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sidR="00CF18F4">
        <w:rPr>
          <w:rFonts w:ascii="Times New Roman" w:eastAsia="Times New Roman" w:hAnsi="Times New Roman" w:cs="Times New Roman"/>
          <w:sz w:val="24"/>
          <w:szCs w:val="24"/>
          <w:lang w:eastAsia="en-IN" w:bidi="hi-IN"/>
        </w:rPr>
        <w:t>.</w:t>
      </w:r>
      <w:ins w:id="46" w:author="Koustubh Sharma" w:date="2017-05-13T12:19:00Z">
        <w:r w:rsidR="00EB13C2">
          <w:rPr>
            <w:rFonts w:ascii="Times New Roman" w:eastAsia="Times New Roman" w:hAnsi="Times New Roman" w:cs="Times New Roman"/>
            <w:sz w:val="24"/>
            <w:szCs w:val="24"/>
            <w:lang w:eastAsia="en-IN" w:bidi="hi-IN"/>
          </w:rPr>
          <w:t xml:space="preserve"> It is only in the last one decade that Spatial Capture Recapture (SCR) methods have been developed to estimate wildlife population densities </w:t>
        </w:r>
      </w:ins>
      <w:ins w:id="47" w:author="Koustubh Sharma" w:date="2017-05-13T12:23:00Z">
        <w:r w:rsidR="00EB13C2">
          <w:rPr>
            <w:rFonts w:ascii="Times New Roman" w:eastAsia="Times New Roman" w:hAnsi="Times New Roman" w:cs="Times New Roman"/>
            <w:sz w:val="24"/>
            <w:szCs w:val="24"/>
            <w:lang w:eastAsia="en-IN" w:bidi="hi-IN"/>
          </w:rPr>
          <w:t xml:space="preserve">by </w:t>
        </w:r>
      </w:ins>
      <w:ins w:id="48" w:author="Koustubh Sharma" w:date="2017-05-13T12:22:00Z">
        <w:del w:id="49" w:author="David Borchers" w:date="2017-05-16T08:09:00Z">
          <w:r w:rsidR="00EB13C2" w:rsidRPr="00BC2F69" w:rsidDel="00B63717">
            <w:rPr>
              <w:rFonts w:ascii="Times New Roman" w:eastAsia="Times New Roman" w:hAnsi="Times New Roman" w:cs="Times New Roman"/>
              <w:sz w:val="24"/>
              <w:szCs w:val="24"/>
              <w:lang w:eastAsia="en-IN" w:bidi="hi-IN"/>
            </w:rPr>
            <w:delText>acknowledg</w:delText>
          </w:r>
        </w:del>
      </w:ins>
      <w:ins w:id="50" w:author="Koustubh Sharma" w:date="2017-05-13T12:23:00Z">
        <w:del w:id="51" w:author="David Borchers" w:date="2017-05-16T08:09:00Z">
          <w:r w:rsidR="00EB13C2" w:rsidDel="00B63717">
            <w:rPr>
              <w:rFonts w:ascii="Times New Roman" w:eastAsia="Times New Roman" w:hAnsi="Times New Roman" w:cs="Times New Roman"/>
              <w:sz w:val="24"/>
              <w:szCs w:val="24"/>
              <w:lang w:eastAsia="en-IN" w:bidi="hi-IN"/>
            </w:rPr>
            <w:delText>ing</w:delText>
          </w:r>
        </w:del>
      </w:ins>
      <w:ins w:id="52" w:author="David Borchers" w:date="2017-05-16T08:09:00Z">
        <w:r w:rsidR="00B63717">
          <w:rPr>
            <w:rFonts w:ascii="Times New Roman" w:eastAsia="Times New Roman" w:hAnsi="Times New Roman" w:cs="Times New Roman"/>
            <w:sz w:val="24"/>
            <w:szCs w:val="24"/>
            <w:lang w:eastAsia="en-IN" w:bidi="hi-IN"/>
          </w:rPr>
          <w:t>modelling</w:t>
        </w:r>
      </w:ins>
      <w:ins w:id="53" w:author="Koustubh Sharma" w:date="2017-05-13T12:22:00Z">
        <w:r w:rsidR="00EB13C2"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sidR="00EB13C2">
          <w:rPr>
            <w:rFonts w:ascii="Times New Roman" w:eastAsia="Times New Roman" w:hAnsi="Times New Roman" w:cs="Times New Roman"/>
            <w:sz w:val="24"/>
            <w:szCs w:val="24"/>
            <w:lang w:eastAsia="en-IN" w:bidi="hi-IN"/>
          </w:rPr>
          <w:t xml:space="preserve"> </w:t>
        </w:r>
      </w:ins>
      <w:ins w:id="54" w:author="Koustubh Sharma" w:date="2017-05-13T12:19:00Z">
        <w:r w:rsidR="00EB13C2">
          <w:rPr>
            <w:rFonts w:ascii="Times New Roman" w:eastAsia="Times New Roman" w:hAnsi="Times New Roman" w:cs="Times New Roman"/>
            <w:sz w:val="24"/>
            <w:szCs w:val="24"/>
            <w:lang w:eastAsia="en-IN" w:bidi="hi-IN"/>
          </w:rPr>
          <w:t xml:space="preserve">(Borchers and Efford </w:t>
        </w:r>
      </w:ins>
      <w:ins w:id="55" w:author="David Borchers" w:date="2017-05-16T08:09:00Z">
        <w:r w:rsidR="00B63717">
          <w:rPr>
            <w:rFonts w:ascii="Times New Roman" w:eastAsia="Times New Roman" w:hAnsi="Times New Roman" w:cs="Times New Roman"/>
            <w:sz w:val="24"/>
            <w:szCs w:val="24"/>
            <w:lang w:eastAsia="en-IN" w:bidi="hi-IN"/>
          </w:rPr>
          <w:t>2008</w:t>
        </w:r>
      </w:ins>
      <w:ins w:id="56" w:author="Koustubh Sharma" w:date="2017-05-13T12:19:00Z">
        <w:del w:id="57" w:author="David Borchers" w:date="2017-05-16T08:09:00Z">
          <w:r w:rsidR="00EB13C2" w:rsidDel="00B63717">
            <w:rPr>
              <w:rFonts w:ascii="Times New Roman" w:eastAsia="Times New Roman" w:hAnsi="Times New Roman" w:cs="Times New Roman"/>
              <w:sz w:val="24"/>
              <w:szCs w:val="24"/>
              <w:lang w:eastAsia="en-IN" w:bidi="hi-IN"/>
            </w:rPr>
            <w:delText>XX</w:delText>
          </w:r>
        </w:del>
      </w:ins>
      <w:ins w:id="58" w:author="David Borchers" w:date="2017-05-16T08:09:00Z">
        <w:r w:rsidR="00B26D7C">
          <w:rPr>
            <w:rFonts w:ascii="Times New Roman" w:eastAsia="Times New Roman" w:hAnsi="Times New Roman" w:cs="Times New Roman"/>
            <w:sz w:val="24"/>
            <w:szCs w:val="24"/>
            <w:lang w:eastAsia="en-IN" w:bidi="hi-IN"/>
          </w:rPr>
          <w:t>;</w:t>
        </w:r>
        <w:r w:rsidR="00B63717">
          <w:rPr>
            <w:rFonts w:ascii="Times New Roman" w:eastAsia="Times New Roman" w:hAnsi="Times New Roman" w:cs="Times New Roman"/>
            <w:sz w:val="24"/>
            <w:szCs w:val="24"/>
            <w:lang w:eastAsia="en-IN" w:bidi="hi-IN"/>
          </w:rPr>
          <w:t xml:space="preserve"> Royle and </w:t>
        </w:r>
      </w:ins>
      <w:ins w:id="59" w:author="David Borchers" w:date="2017-05-16T08:10:00Z">
        <w:r w:rsidR="00B26D7C">
          <w:rPr>
            <w:rFonts w:ascii="Times New Roman" w:eastAsia="Times New Roman" w:hAnsi="Times New Roman" w:cs="Times New Roman"/>
            <w:sz w:val="24"/>
            <w:szCs w:val="24"/>
            <w:lang w:eastAsia="en-IN" w:bidi="hi-IN"/>
          </w:rPr>
          <w:t>Young, 2008</w:t>
        </w:r>
      </w:ins>
      <w:ins w:id="60" w:author="Koustubh Sharma" w:date="2017-05-13T12:19:00Z">
        <w:r w:rsidR="00EB13C2">
          <w:rPr>
            <w:rFonts w:ascii="Times New Roman" w:eastAsia="Times New Roman" w:hAnsi="Times New Roman" w:cs="Times New Roman"/>
            <w:sz w:val="24"/>
            <w:szCs w:val="24"/>
            <w:lang w:eastAsia="en-IN" w:bidi="hi-IN"/>
          </w:rPr>
          <w:t>).</w:t>
        </w:r>
      </w:ins>
      <w:del w:id="61" w:author="Koustubh Sharma" w:date="2017-05-13T12:18:00Z">
        <w:r w:rsidR="00CF18F4" w:rsidDel="00EB13C2">
          <w:rPr>
            <w:rFonts w:ascii="Times New Roman" w:eastAsia="Times New Roman" w:hAnsi="Times New Roman" w:cs="Times New Roman"/>
            <w:sz w:val="24"/>
            <w:szCs w:val="24"/>
            <w:lang w:eastAsia="en-IN" w:bidi="hi-IN"/>
          </w:rPr>
          <w:delText xml:space="preserve"> </w:delText>
        </w:r>
      </w:del>
    </w:p>
    <w:p w14:paraId="7A82E7D4"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52B2C9B" w14:textId="18003028" w:rsidR="00D52678" w:rsidRDefault="00CF18F4" w:rsidP="00804B6C">
      <w:pPr>
        <w:widowControl w:val="0"/>
        <w:autoSpaceDE w:val="0"/>
        <w:autoSpaceDN w:val="0"/>
        <w:adjustRightInd w:val="0"/>
        <w:spacing w:after="0" w:line="240" w:lineRule="auto"/>
        <w:rPr>
          <w:ins w:id="62" w:author="Microsoft Office User" w:date="2017-05-02T15:49: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w:t>
      </w:r>
      <w:del w:id="63" w:author="Microsoft Office User" w:date="2017-05-02T15:47:00Z">
        <w:r w:rsidDel="00D52678">
          <w:rPr>
            <w:rFonts w:ascii="Times New Roman" w:eastAsia="Times New Roman" w:hAnsi="Times New Roman" w:cs="Times New Roman"/>
            <w:sz w:val="24"/>
            <w:szCs w:val="24"/>
            <w:lang w:eastAsia="en-IN" w:bidi="hi-IN"/>
          </w:rPr>
          <w:delText xml:space="preserve">a spatially distributed population </w:delText>
        </w:r>
      </w:del>
      <w:r>
        <w:rPr>
          <w:rFonts w:ascii="Times New Roman" w:eastAsia="Times New Roman" w:hAnsi="Times New Roman" w:cs="Times New Roman"/>
          <w:sz w:val="24"/>
          <w:szCs w:val="24"/>
          <w:lang w:eastAsia="en-IN" w:bidi="hi-IN"/>
        </w:rPr>
        <w:t xml:space="preserve">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ins w:id="64" w:author="Koustubh Sharma" w:date="2017-05-13T12:21:00Z">
        <w:r w:rsidR="00EB13C2">
          <w:rPr>
            <w:rFonts w:ascii="Times New Roman" w:eastAsia="Times New Roman" w:hAnsi="Times New Roman" w:cs="Times New Roman"/>
            <w:sz w:val="24"/>
            <w:szCs w:val="24"/>
            <w:lang w:eastAsia="en-IN" w:bidi="hi-IN"/>
          </w:rPr>
          <w:t xml:space="preserve"> (Borchers and </w:t>
        </w:r>
        <w:r w:rsidR="00EB13C2">
          <w:rPr>
            <w:rFonts w:ascii="Times New Roman" w:eastAsia="Times New Roman" w:hAnsi="Times New Roman" w:cs="Times New Roman"/>
            <w:sz w:val="24"/>
            <w:szCs w:val="24"/>
            <w:lang w:eastAsia="en-IN" w:bidi="hi-IN"/>
          </w:rPr>
          <w:lastRenderedPageBreak/>
          <w:t>Efford 2008; Royle and Young 2008; Sutherland and XX 2014)</w:t>
        </w:r>
      </w:ins>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w:t>
      </w:r>
      <w:del w:id="65" w:author="Microsoft Office User" w:date="2017-05-02T15:48:00Z">
        <w:r w:rsidR="004756FB" w:rsidDel="00D52678">
          <w:rPr>
            <w:rFonts w:ascii="Times New Roman" w:eastAsia="Times New Roman" w:hAnsi="Times New Roman" w:cs="Times New Roman"/>
            <w:sz w:val="24"/>
            <w:szCs w:val="24"/>
            <w:lang w:eastAsia="en-IN" w:bidi="hi-IN"/>
          </w:rPr>
          <w:delText xml:space="preserve">give </w:delText>
        </w:r>
      </w:del>
      <w:ins w:id="66" w:author="Microsoft Office User" w:date="2017-05-02T15:48:00Z">
        <w:r w:rsidR="00D52678">
          <w:rPr>
            <w:rFonts w:ascii="Times New Roman" w:eastAsia="Times New Roman" w:hAnsi="Times New Roman" w:cs="Times New Roman"/>
            <w:sz w:val="24"/>
            <w:szCs w:val="24"/>
            <w:lang w:eastAsia="en-IN" w:bidi="hi-IN"/>
          </w:rPr>
          <w:t xml:space="preserve">provided </w:t>
        </w:r>
      </w:ins>
      <w:r w:rsidR="004756FB">
        <w:rPr>
          <w:rFonts w:ascii="Times New Roman" w:eastAsia="Times New Roman" w:hAnsi="Times New Roman" w:cs="Times New Roman"/>
          <w:sz w:val="24"/>
          <w:szCs w:val="24"/>
          <w:lang w:eastAsia="en-IN" w:bidi="hi-IN"/>
        </w:rPr>
        <w:t>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commentRangeStart w:id="67"/>
      <w:ins w:id="68" w:author="Microsoft Office User" w:date="2017-05-02T15:48:00Z">
        <w:r w:rsidR="00D52678">
          <w:rPr>
            <w:rFonts w:ascii="Times New Roman" w:eastAsia="Times New Roman" w:hAnsi="Times New Roman" w:cs="Times New Roman"/>
            <w:sz w:val="24"/>
            <w:szCs w:val="24"/>
            <w:lang w:eastAsia="en-IN" w:bidi="hi-IN"/>
          </w:rPr>
          <w:t xml:space="preserve">provided an updated </w:t>
        </w:r>
      </w:ins>
      <w:del w:id="69" w:author="Microsoft Office User" w:date="2017-05-02T15:48:00Z">
        <w:r w:rsidR="00DA2774" w:rsidDel="00D52678">
          <w:rPr>
            <w:rFonts w:ascii="Times New Roman" w:eastAsia="Times New Roman" w:hAnsi="Times New Roman" w:cs="Times New Roman"/>
            <w:sz w:val="24"/>
            <w:szCs w:val="24"/>
            <w:lang w:eastAsia="en-IN" w:bidi="hi-IN"/>
          </w:rPr>
          <w:delText>provide a synthesis and over</w:delText>
        </w:r>
        <w:r w:rsidR="004756FB" w:rsidDel="00D52678">
          <w:rPr>
            <w:rFonts w:ascii="Times New Roman" w:eastAsia="Times New Roman" w:hAnsi="Times New Roman" w:cs="Times New Roman"/>
            <w:sz w:val="24"/>
            <w:szCs w:val="24"/>
            <w:lang w:eastAsia="en-IN" w:bidi="hi-IN"/>
          </w:rPr>
          <w:delText xml:space="preserve">view </w:delText>
        </w:r>
        <w:r w:rsidR="00DA2774" w:rsidDel="00D52678">
          <w:rPr>
            <w:rFonts w:ascii="Times New Roman" w:eastAsia="Times New Roman" w:hAnsi="Times New Roman" w:cs="Times New Roman"/>
            <w:sz w:val="24"/>
            <w:szCs w:val="24"/>
            <w:lang w:eastAsia="en-IN" w:bidi="hi-IN"/>
          </w:rPr>
          <w:delText xml:space="preserve">of </w:delText>
        </w:r>
        <w:r w:rsidR="004756FB" w:rsidDel="00D52678">
          <w:rPr>
            <w:rFonts w:ascii="Times New Roman" w:eastAsia="Times New Roman" w:hAnsi="Times New Roman" w:cs="Times New Roman"/>
            <w:sz w:val="24"/>
            <w:szCs w:val="24"/>
            <w:lang w:eastAsia="en-IN" w:bidi="hi-IN"/>
          </w:rPr>
          <w:delText xml:space="preserve">the </w:delText>
        </w:r>
        <w:r w:rsidR="00DA2774" w:rsidDel="00D52678">
          <w:rPr>
            <w:rFonts w:ascii="Times New Roman" w:eastAsia="Times New Roman" w:hAnsi="Times New Roman" w:cs="Times New Roman"/>
            <w:sz w:val="24"/>
            <w:szCs w:val="24"/>
            <w:lang w:eastAsia="en-IN" w:bidi="hi-IN"/>
          </w:rPr>
          <w:delText>field</w:delText>
        </w:r>
      </w:del>
      <w:ins w:id="70" w:author="Microsoft Office User" w:date="2017-05-02T15:48:00Z">
        <w:r w:rsidR="00D52678">
          <w:rPr>
            <w:rFonts w:ascii="Times New Roman" w:eastAsia="Times New Roman" w:hAnsi="Times New Roman" w:cs="Times New Roman"/>
            <w:sz w:val="24"/>
            <w:szCs w:val="24"/>
            <w:lang w:eastAsia="en-IN" w:bidi="hi-IN"/>
          </w:rPr>
          <w:t>review</w:t>
        </w:r>
      </w:ins>
      <w:ins w:id="71" w:author="Microsoft Office User" w:date="2017-05-02T15:49:00Z">
        <w:r w:rsidR="00D52678">
          <w:rPr>
            <w:rFonts w:ascii="Times New Roman" w:eastAsia="Times New Roman" w:hAnsi="Times New Roman" w:cs="Times New Roman"/>
            <w:sz w:val="24"/>
            <w:szCs w:val="24"/>
            <w:lang w:eastAsia="en-IN" w:bidi="hi-IN"/>
          </w:rPr>
          <w:t xml:space="preserve"> </w:t>
        </w:r>
      </w:ins>
      <w:del w:id="72" w:author="Microsoft Office User" w:date="2017-05-02T15:49:00Z">
        <w:r w:rsidR="00CD6176" w:rsidDel="00D52678">
          <w:rPr>
            <w:rFonts w:ascii="Times New Roman" w:eastAsia="Times New Roman" w:hAnsi="Times New Roman" w:cs="Times New Roman"/>
            <w:sz w:val="24"/>
            <w:szCs w:val="24"/>
            <w:lang w:eastAsia="en-IN" w:bidi="hi-IN"/>
          </w:rPr>
          <w:delText xml:space="preserve"> as at 2016</w:delText>
        </w:r>
        <w:r w:rsidR="00DA2774" w:rsidDel="00D52678">
          <w:rPr>
            <w:rFonts w:ascii="Times New Roman" w:eastAsia="Times New Roman" w:hAnsi="Times New Roman" w:cs="Times New Roman"/>
            <w:sz w:val="24"/>
            <w:szCs w:val="24"/>
            <w:lang w:eastAsia="en-IN" w:bidi="hi-IN"/>
          </w:rPr>
          <w:delText xml:space="preserve"> a</w:delText>
        </w:r>
        <w:r w:rsidR="00CD6176" w:rsidDel="00D52678">
          <w:rPr>
            <w:rFonts w:ascii="Times New Roman" w:eastAsia="Times New Roman" w:hAnsi="Times New Roman" w:cs="Times New Roman"/>
            <w:sz w:val="24"/>
            <w:szCs w:val="24"/>
            <w:lang w:eastAsia="en-IN" w:bidi="hi-IN"/>
          </w:rPr>
          <w:delText>s well as</w:delText>
        </w:r>
      </w:del>
      <w:ins w:id="73" w:author="Microsoft Office User" w:date="2017-05-02T15:49:00Z">
        <w:r w:rsidR="00D52678">
          <w:rPr>
            <w:rFonts w:ascii="Times New Roman" w:eastAsia="Times New Roman" w:hAnsi="Times New Roman" w:cs="Times New Roman"/>
            <w:sz w:val="24"/>
            <w:szCs w:val="24"/>
            <w:lang w:eastAsia="en-IN" w:bidi="hi-IN"/>
          </w:rPr>
          <w:t>and</w:t>
        </w:r>
      </w:ins>
      <w:r w:rsidR="009664D8">
        <w:rPr>
          <w:rFonts w:ascii="Times New Roman" w:eastAsia="Times New Roman" w:hAnsi="Times New Roman" w:cs="Times New Roman"/>
          <w:sz w:val="24"/>
          <w:szCs w:val="24"/>
          <w:lang w:eastAsia="en-IN" w:bidi="hi-IN"/>
        </w:rPr>
        <w:t xml:space="preserve"> </w:t>
      </w:r>
      <w:del w:id="74" w:author="Microsoft Office User" w:date="2017-05-02T15:49:00Z">
        <w:r w:rsidR="009664D8" w:rsidDel="00D52678">
          <w:rPr>
            <w:rFonts w:ascii="Times New Roman" w:eastAsia="Times New Roman" w:hAnsi="Times New Roman" w:cs="Times New Roman"/>
            <w:sz w:val="24"/>
            <w:szCs w:val="24"/>
            <w:lang w:eastAsia="en-IN" w:bidi="hi-IN"/>
          </w:rPr>
          <w:delText>speculations</w:delText>
        </w:r>
        <w:r w:rsidR="00DA2774" w:rsidDel="00D52678">
          <w:rPr>
            <w:rFonts w:ascii="Times New Roman" w:eastAsia="Times New Roman" w:hAnsi="Times New Roman" w:cs="Times New Roman"/>
            <w:sz w:val="24"/>
            <w:szCs w:val="24"/>
            <w:lang w:eastAsia="en-IN" w:bidi="hi-IN"/>
          </w:rPr>
          <w:delText xml:space="preserve"> </w:delText>
        </w:r>
      </w:del>
      <w:ins w:id="75" w:author="Microsoft Office User" w:date="2017-05-02T15:49:00Z">
        <w:r w:rsidR="00D52678">
          <w:rPr>
            <w:rFonts w:ascii="Times New Roman" w:eastAsia="Times New Roman" w:hAnsi="Times New Roman" w:cs="Times New Roman"/>
            <w:sz w:val="24"/>
            <w:szCs w:val="24"/>
            <w:lang w:eastAsia="en-IN" w:bidi="hi-IN"/>
          </w:rPr>
          <w:t xml:space="preserve">speculated </w:t>
        </w:r>
      </w:ins>
      <w:r w:rsidR="00DA2774">
        <w:rPr>
          <w:rFonts w:ascii="Times New Roman" w:eastAsia="Times New Roman" w:hAnsi="Times New Roman" w:cs="Times New Roman"/>
          <w:sz w:val="24"/>
          <w:szCs w:val="24"/>
          <w:lang w:eastAsia="en-IN" w:bidi="hi-IN"/>
        </w:rPr>
        <w:t>on future developments</w:t>
      </w:r>
      <w:commentRangeEnd w:id="67"/>
      <w:r w:rsidR="00D52678">
        <w:rPr>
          <w:rStyle w:val="CommentReference"/>
        </w:rPr>
        <w:commentReference w:id="67"/>
      </w:r>
      <w:r w:rsidR="00E67277">
        <w:rPr>
          <w:rFonts w:ascii="Times New Roman" w:eastAsia="Times New Roman" w:hAnsi="Times New Roman" w:cs="Times New Roman"/>
          <w:sz w:val="24"/>
          <w:szCs w:val="24"/>
          <w:lang w:eastAsia="en-IN" w:bidi="hi-IN"/>
        </w:rPr>
        <w:t>.</w:t>
      </w:r>
      <w:del w:id="76" w:author="Koustubh Sharma" w:date="2017-05-13T12:22:00Z">
        <w:r w:rsidR="00DA2774" w:rsidDel="00EB13C2">
          <w:rPr>
            <w:rFonts w:ascii="Times New Roman" w:eastAsia="Times New Roman" w:hAnsi="Times New Roman" w:cs="Times New Roman"/>
            <w:sz w:val="24"/>
            <w:szCs w:val="24"/>
            <w:lang w:eastAsia="en-IN" w:bidi="hi-IN"/>
          </w:rPr>
          <w:delText xml:space="preserve"> </w:delText>
        </w:r>
      </w:del>
      <w:ins w:id="77" w:author="Koustubh Sharma" w:date="2017-05-13T10:33:00Z">
        <w:del w:id="78" w:author="David Borchers" w:date="2017-05-16T08:11:00Z">
          <w:r w:rsidR="00BC2F69" w:rsidRPr="00BC2F69" w:rsidDel="00B26D7C">
            <w:rPr>
              <w:rFonts w:ascii="Times New Roman" w:eastAsia="Times New Roman" w:hAnsi="Times New Roman" w:cs="Times New Roman"/>
              <w:sz w:val="24"/>
              <w:szCs w:val="24"/>
              <w:lang w:eastAsia="en-IN" w:bidi="hi-IN"/>
            </w:rPr>
            <w:delText>,.</w:delText>
          </w:r>
        </w:del>
        <w:r w:rsidR="00BC2F69" w:rsidRPr="00BC2F69">
          <w:rPr>
            <w:rFonts w:ascii="Times New Roman" w:eastAsia="Times New Roman" w:hAnsi="Times New Roman" w:cs="Times New Roman"/>
            <w:sz w:val="24"/>
            <w:szCs w:val="24"/>
            <w:lang w:eastAsia="en-IN" w:bidi="hi-IN"/>
          </w:rPr>
          <w:t xml:space="preserve"> These developments have made it </w:t>
        </w:r>
      </w:ins>
      <w:ins w:id="79" w:author="Koustubh Sharma" w:date="2017-05-13T12:24:00Z">
        <w:del w:id="80" w:author="David Borchers" w:date="2017-05-16T08:11:00Z">
          <w:r w:rsidR="00EB13C2" w:rsidDel="00B26D7C">
            <w:rPr>
              <w:rFonts w:ascii="Times New Roman" w:eastAsia="Times New Roman" w:hAnsi="Times New Roman" w:cs="Times New Roman"/>
              <w:sz w:val="24"/>
              <w:szCs w:val="24"/>
              <w:lang w:eastAsia="en-IN" w:bidi="hi-IN"/>
            </w:rPr>
            <w:delText xml:space="preserve">theoretically </w:delText>
          </w:r>
        </w:del>
      </w:ins>
      <w:ins w:id="81" w:author="Koustubh Sharma" w:date="2017-05-13T10:33:00Z">
        <w:r w:rsidR="00BC2F69" w:rsidRPr="00BC2F69">
          <w:rPr>
            <w:rFonts w:ascii="Times New Roman" w:eastAsia="Times New Roman" w:hAnsi="Times New Roman" w:cs="Times New Roman"/>
            <w:sz w:val="24"/>
            <w:szCs w:val="24"/>
            <w:lang w:eastAsia="en-IN" w:bidi="hi-IN"/>
          </w:rPr>
          <w:t xml:space="preserve">possible to </w:t>
        </w:r>
      </w:ins>
      <w:ins w:id="82" w:author="Koustubh Sharma" w:date="2017-05-13T12:24:00Z">
        <w:r w:rsidR="00EB13C2">
          <w:rPr>
            <w:rFonts w:ascii="Times New Roman" w:eastAsia="Times New Roman" w:hAnsi="Times New Roman" w:cs="Times New Roman"/>
            <w:sz w:val="24"/>
            <w:szCs w:val="24"/>
            <w:lang w:eastAsia="en-IN" w:bidi="hi-IN"/>
          </w:rPr>
          <w:t xml:space="preserve">estimate and </w:t>
        </w:r>
      </w:ins>
      <w:ins w:id="83" w:author="Koustubh Sharma" w:date="2017-05-13T10:33:00Z">
        <w:r w:rsidR="00BC2F69"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ins>
      <w:ins w:id="84" w:author="Koustubh Sharma" w:date="2017-05-13T12:24:00Z">
        <w:r w:rsidR="00EB13C2">
          <w:rPr>
            <w:rFonts w:ascii="Times New Roman" w:eastAsia="Times New Roman" w:hAnsi="Times New Roman" w:cs="Times New Roman"/>
            <w:sz w:val="24"/>
            <w:szCs w:val="24"/>
            <w:lang w:eastAsia="en-IN" w:bidi="hi-IN"/>
          </w:rPr>
          <w:t xml:space="preserve">s and their </w:t>
        </w:r>
      </w:ins>
      <w:ins w:id="85" w:author="Koustubh Sharma" w:date="2017-05-13T10:33:00Z">
        <w:r w:rsidR="00BC2F69"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ins>
    </w:p>
    <w:p w14:paraId="0C3DF2EC" w14:textId="77777777" w:rsidR="00D52678" w:rsidRDefault="00D52678" w:rsidP="00804B6C">
      <w:pPr>
        <w:widowControl w:val="0"/>
        <w:autoSpaceDE w:val="0"/>
        <w:autoSpaceDN w:val="0"/>
        <w:adjustRightInd w:val="0"/>
        <w:spacing w:after="0" w:line="240" w:lineRule="auto"/>
        <w:rPr>
          <w:ins w:id="86" w:author="Microsoft Office User" w:date="2017-05-02T15:49:00Z"/>
          <w:rFonts w:ascii="Times New Roman" w:eastAsia="Times New Roman" w:hAnsi="Times New Roman" w:cs="Times New Roman"/>
          <w:sz w:val="24"/>
          <w:szCs w:val="24"/>
          <w:lang w:eastAsia="en-IN" w:bidi="hi-IN"/>
        </w:rPr>
      </w:pPr>
    </w:p>
    <w:p w14:paraId="52140795" w14:textId="45DED1F3" w:rsidR="00C24D82" w:rsidRDefault="00EB13C2">
      <w:pPr>
        <w:spacing w:after="0" w:line="240" w:lineRule="auto"/>
        <w:rPr>
          <w:ins w:id="87" w:author="Koustubh Sharma" w:date="2017-05-13T20:48:00Z"/>
          <w:rFonts w:ascii="Times New Roman" w:eastAsia="Times New Roman" w:hAnsi="Times New Roman" w:cs="Times New Roman"/>
          <w:sz w:val="24"/>
          <w:szCs w:val="24"/>
          <w:lang w:eastAsia="en-IN" w:bidi="hi-IN"/>
        </w:rPr>
        <w:pPrChange w:id="88" w:author="Koustubh Sharma" w:date="2017-05-13T20:48:00Z">
          <w:pPr>
            <w:widowControl w:val="0"/>
            <w:autoSpaceDE w:val="0"/>
            <w:autoSpaceDN w:val="0"/>
            <w:adjustRightInd w:val="0"/>
            <w:spacing w:after="0" w:line="240" w:lineRule="auto"/>
          </w:pPr>
        </w:pPrChange>
      </w:pPr>
      <w:ins w:id="89" w:author="Koustubh Sharma" w:date="2017-05-13T12:26:00Z">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ins>
      <w:ins w:id="90" w:author="Koustubh Sharma" w:date="2017-05-14T07:59:00Z">
        <w:r w:rsidR="000D6C2B">
          <w:rPr>
            <w:rFonts w:ascii="Times New Roman" w:eastAsia="Times New Roman" w:hAnsi="Times New Roman" w:cs="Times New Roman"/>
            <w:sz w:val="24"/>
            <w:szCs w:val="24"/>
            <w:lang w:eastAsia="en-IN" w:bidi="hi-IN"/>
          </w:rPr>
          <w:t>. Studies indicate that they have strong spatial preferences to certain habitats</w:t>
        </w:r>
      </w:ins>
      <w:ins w:id="91" w:author="Koustubh Sharma" w:date="2017-05-14T08:00:00Z">
        <w:r w:rsidR="000D6C2B">
          <w:rPr>
            <w:rFonts w:ascii="Times New Roman" w:eastAsia="Times New Roman" w:hAnsi="Times New Roman" w:cs="Times New Roman"/>
            <w:sz w:val="24"/>
            <w:szCs w:val="24"/>
            <w:lang w:eastAsia="en-IN" w:bidi="hi-IN"/>
          </w:rPr>
          <w:t xml:space="preserve"> where individual contiguous habitat patches can often be smaller than the </w:t>
        </w:r>
      </w:ins>
      <w:ins w:id="92" w:author="Koustubh Sharma" w:date="2017-05-14T08:01:00Z">
        <w:r w:rsidR="000D6C2B">
          <w:rPr>
            <w:rFonts w:ascii="Times New Roman" w:eastAsia="Times New Roman" w:hAnsi="Times New Roman" w:cs="Times New Roman"/>
            <w:sz w:val="24"/>
            <w:szCs w:val="24"/>
            <w:lang w:eastAsia="en-IN" w:bidi="hi-IN"/>
          </w:rPr>
          <w:t xml:space="preserve">known </w:t>
        </w:r>
      </w:ins>
      <w:ins w:id="93" w:author="Koustubh Sharma" w:date="2017-05-14T08:00:00Z">
        <w:r w:rsidR="000D6C2B">
          <w:rPr>
            <w:rFonts w:ascii="Times New Roman" w:eastAsia="Times New Roman" w:hAnsi="Times New Roman" w:cs="Times New Roman"/>
            <w:sz w:val="24"/>
            <w:szCs w:val="24"/>
            <w:lang w:eastAsia="en-IN" w:bidi="hi-IN"/>
          </w:rPr>
          <w:t>individual home range</w:t>
        </w:r>
      </w:ins>
      <w:ins w:id="94" w:author="Koustubh Sharma" w:date="2017-05-14T08:01:00Z">
        <w:r w:rsidR="000D6C2B">
          <w:rPr>
            <w:rFonts w:ascii="Times New Roman" w:eastAsia="Times New Roman" w:hAnsi="Times New Roman" w:cs="Times New Roman"/>
            <w:sz w:val="24"/>
            <w:szCs w:val="24"/>
            <w:lang w:eastAsia="en-IN" w:bidi="hi-IN"/>
          </w:rPr>
          <w:t xml:space="preserve"> size</w:t>
        </w:r>
      </w:ins>
      <w:ins w:id="95" w:author="Koustubh Sharma" w:date="2017-05-14T08:00:00Z">
        <w:r w:rsidR="000D6C2B">
          <w:rPr>
            <w:rFonts w:ascii="Times New Roman" w:eastAsia="Times New Roman" w:hAnsi="Times New Roman" w:cs="Times New Roman"/>
            <w:sz w:val="24"/>
            <w:szCs w:val="24"/>
            <w:lang w:eastAsia="en-IN" w:bidi="hi-IN"/>
          </w:rPr>
          <w:t>s</w:t>
        </w:r>
      </w:ins>
      <w:ins w:id="96" w:author="Koustubh Sharma" w:date="2017-05-14T08:11:00Z">
        <w:r w:rsidR="00725D3D">
          <w:rPr>
            <w:rFonts w:ascii="Times New Roman" w:eastAsia="Times New Roman" w:hAnsi="Times New Roman" w:cs="Times New Roman"/>
            <w:sz w:val="24"/>
            <w:szCs w:val="24"/>
            <w:lang w:eastAsia="en-IN" w:bidi="hi-IN"/>
          </w:rPr>
          <w:t>. Inferences assuming ranging patterns around activity centres that do not take into account habitat types could lead to biases</w:t>
        </w:r>
      </w:ins>
      <w:ins w:id="97" w:author="Koustubh Sharma" w:date="2017-05-14T08:15:00Z">
        <w:r w:rsidR="00725D3D">
          <w:rPr>
            <w:rFonts w:ascii="Times New Roman" w:eastAsia="Times New Roman" w:hAnsi="Times New Roman" w:cs="Times New Roman"/>
            <w:sz w:val="24"/>
            <w:szCs w:val="24"/>
            <w:lang w:eastAsia="en-IN" w:bidi="hi-IN"/>
          </w:rPr>
          <w:t xml:space="preserve">. Similarly, </w:t>
        </w:r>
      </w:ins>
      <w:ins w:id="98" w:author="Koustubh Sharma" w:date="2017-05-14T08:16:00Z">
        <w:r w:rsidR="005B378C">
          <w:rPr>
            <w:rFonts w:ascii="Times New Roman" w:eastAsia="Times New Roman" w:hAnsi="Times New Roman" w:cs="Times New Roman"/>
            <w:sz w:val="24"/>
            <w:szCs w:val="24"/>
            <w:lang w:eastAsia="en-IN" w:bidi="hi-IN"/>
          </w:rPr>
          <w:t xml:space="preserve">not accounting for </w:t>
        </w:r>
      </w:ins>
      <w:ins w:id="99" w:author="Koustubh Sharma" w:date="2017-05-14T08:18:00Z">
        <w:r w:rsidR="005B378C">
          <w:rPr>
            <w:rFonts w:ascii="Times New Roman" w:eastAsia="Times New Roman" w:hAnsi="Times New Roman" w:cs="Times New Roman"/>
            <w:sz w:val="24"/>
            <w:szCs w:val="24"/>
            <w:lang w:eastAsia="en-IN" w:bidi="hi-IN"/>
          </w:rPr>
          <w:t xml:space="preserve">variability in trap rates as a function of certain habitat characteristics </w:t>
        </w:r>
      </w:ins>
      <w:ins w:id="100" w:author="Koustubh Sharma" w:date="2017-05-14T08:15:00Z">
        <w:r w:rsidR="00725D3D">
          <w:rPr>
            <w:rFonts w:ascii="Times New Roman" w:eastAsia="Times New Roman" w:hAnsi="Times New Roman" w:cs="Times New Roman"/>
            <w:sz w:val="24"/>
            <w:szCs w:val="24"/>
            <w:lang w:eastAsia="en-IN" w:bidi="hi-IN"/>
          </w:rPr>
          <w:t xml:space="preserve">may also result </w:t>
        </w:r>
      </w:ins>
      <w:ins w:id="101" w:author="Koustubh Sharma" w:date="2017-05-14T08:19:00Z">
        <w:r w:rsidR="005B378C">
          <w:rPr>
            <w:rFonts w:ascii="Times New Roman" w:eastAsia="Times New Roman" w:hAnsi="Times New Roman" w:cs="Times New Roman"/>
            <w:sz w:val="24"/>
            <w:szCs w:val="24"/>
            <w:lang w:eastAsia="en-IN" w:bidi="hi-IN"/>
          </w:rPr>
          <w:t>in biases.</w:t>
        </w:r>
      </w:ins>
      <w:ins w:id="102" w:author="Koustubh Sharma" w:date="2017-05-14T08:20:00Z">
        <w:r w:rsidR="005B378C">
          <w:rPr>
            <w:rFonts w:ascii="Times New Roman" w:eastAsia="Times New Roman" w:hAnsi="Times New Roman" w:cs="Times New Roman"/>
            <w:sz w:val="24"/>
            <w:szCs w:val="24"/>
            <w:lang w:eastAsia="en-IN" w:bidi="hi-IN"/>
          </w:rPr>
          <w:t xml:space="preserve"> </w:t>
        </w:r>
      </w:ins>
      <w:ins w:id="103" w:author="Koustubh Sharma" w:date="2017-05-13T12:26:00Z">
        <w:r>
          <w:rPr>
            <w:rFonts w:ascii="Times New Roman" w:eastAsia="Times New Roman" w:hAnsi="Times New Roman" w:cs="Times New Roman"/>
            <w:sz w:val="24"/>
            <w:szCs w:val="24"/>
            <w:lang w:eastAsia="en-IN" w:bidi="hi-IN"/>
          </w:rPr>
          <w:t xml:space="preserve">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Density of a species on the other hand is often strongly correlated with the habitat quality and availability of prey. Analyses that assume constant density across large study areas can lead to spurious inferences in case density is inherently varying spatially.</w:t>
        </w:r>
      </w:ins>
      <w:ins w:id="104" w:author="Koustubh Sharma" w:date="2017-05-13T20:48:00Z">
        <w:r w:rsidR="00C24D82">
          <w:rPr>
            <w:rFonts w:ascii="Times New Roman" w:eastAsia="Times New Roman" w:hAnsi="Times New Roman" w:cs="Times New Roman"/>
            <w:sz w:val="24"/>
            <w:szCs w:val="24"/>
            <w:lang w:eastAsia="en-IN" w:bidi="hi-IN"/>
          </w:rPr>
          <w:t xml:space="preserve"> </w:t>
        </w:r>
      </w:ins>
    </w:p>
    <w:p w14:paraId="245DAA54" w14:textId="77777777" w:rsidR="00C24D82" w:rsidRDefault="00C24D82">
      <w:pPr>
        <w:spacing w:after="0" w:line="240" w:lineRule="auto"/>
        <w:rPr>
          <w:ins w:id="105" w:author="Koustubh Sharma" w:date="2017-05-13T20:48:00Z"/>
          <w:rFonts w:ascii="Times New Roman" w:eastAsia="Times New Roman" w:hAnsi="Times New Roman" w:cs="Times New Roman"/>
          <w:sz w:val="24"/>
          <w:szCs w:val="24"/>
          <w:lang w:eastAsia="en-IN" w:bidi="hi-IN"/>
        </w:rPr>
        <w:pPrChange w:id="106" w:author="Koustubh Sharma" w:date="2017-05-13T20:48:00Z">
          <w:pPr>
            <w:widowControl w:val="0"/>
            <w:autoSpaceDE w:val="0"/>
            <w:autoSpaceDN w:val="0"/>
            <w:adjustRightInd w:val="0"/>
            <w:spacing w:after="0" w:line="240" w:lineRule="auto"/>
          </w:pPr>
        </w:pPrChange>
      </w:pPr>
    </w:p>
    <w:p w14:paraId="0B04B3F8" w14:textId="5CD164EB" w:rsidR="009664D8" w:rsidRPr="0080192A" w:rsidRDefault="00CD6176" w:rsidP="00A56137">
      <w:pPr>
        <w:spacing w:after="0" w:line="240" w:lineRule="auto"/>
        <w:rPr>
          <w:rFonts w:ascii="Times New Roman" w:eastAsia="Times New Roman" w:hAnsi="Times New Roman" w:cs="Times New Roman"/>
          <w:sz w:val="24"/>
          <w:szCs w:val="24"/>
          <w:lang w:eastAsia="en-IN" w:bidi="hi-IN"/>
        </w:rPr>
        <w:pPrChange w:id="107" w:author="David Borchers" w:date="2017-05-17T15:28:00Z">
          <w:pPr>
            <w:widowControl w:val="0"/>
            <w:autoSpaceDE w:val="0"/>
            <w:autoSpaceDN w:val="0"/>
            <w:adjustRightInd w:val="0"/>
            <w:spacing w:after="0" w:line="240" w:lineRule="auto"/>
          </w:pPr>
        </w:pPrChange>
      </w:pPr>
      <w:del w:id="108" w:author="David Borchers" w:date="2017-05-16T08:20:00Z">
        <w:r w:rsidDel="008F5646">
          <w:rPr>
            <w:rFonts w:ascii="Times New Roman" w:eastAsia="Times New Roman" w:hAnsi="Times New Roman" w:cs="Times New Roman"/>
            <w:sz w:val="24"/>
            <w:szCs w:val="24"/>
            <w:lang w:eastAsia="en-IN" w:bidi="hi-IN"/>
          </w:rPr>
          <w:delText xml:space="preserve">Two </w:delText>
        </w:r>
      </w:del>
      <w:ins w:id="109" w:author="David Borchers" w:date="2017-05-16T08:20:00Z">
        <w:r w:rsidR="008F5646">
          <w:rPr>
            <w:rFonts w:ascii="Times New Roman" w:eastAsia="Times New Roman" w:hAnsi="Times New Roman" w:cs="Times New Roman"/>
            <w:sz w:val="24"/>
            <w:szCs w:val="24"/>
            <w:lang w:eastAsia="en-IN" w:bidi="hi-IN"/>
          </w:rPr>
          <w:t xml:space="preserve">Because snow leopard habitat is typically highly structured, two </w:t>
        </w:r>
      </w:ins>
      <w:ins w:id="110" w:author="David Borchers" w:date="2017-05-17T15:16:00Z">
        <w:r w:rsidR="00C42ECD">
          <w:rPr>
            <w:rFonts w:ascii="Times New Roman" w:eastAsia="Times New Roman" w:hAnsi="Times New Roman" w:cs="Times New Roman"/>
            <w:sz w:val="24"/>
            <w:szCs w:val="24"/>
            <w:lang w:eastAsia="en-IN" w:bidi="hi-IN"/>
          </w:rPr>
          <w:t xml:space="preserve">SCR </w:t>
        </w:r>
      </w:ins>
      <w:r w:rsidR="00DA2774">
        <w:rPr>
          <w:rFonts w:ascii="Times New Roman" w:eastAsia="Times New Roman" w:hAnsi="Times New Roman" w:cs="Times New Roman"/>
          <w:sz w:val="24"/>
          <w:szCs w:val="24"/>
          <w:lang w:eastAsia="en-IN" w:bidi="hi-IN"/>
        </w:rPr>
        <w:t>development</w:t>
      </w:r>
      <w:r>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del w:id="111" w:author="Koustubh Sharma" w:date="2017-05-14T08:21:00Z">
        <w:r w:rsidR="00DA2774" w:rsidDel="005B378C">
          <w:rPr>
            <w:rFonts w:ascii="Times New Roman" w:eastAsia="Times New Roman" w:hAnsi="Times New Roman" w:cs="Times New Roman"/>
            <w:sz w:val="24"/>
            <w:szCs w:val="24"/>
            <w:lang w:eastAsia="en-IN" w:bidi="hi-IN"/>
          </w:rPr>
          <w:delText xml:space="preserve">that </w:delText>
        </w:r>
      </w:del>
      <w:del w:id="112" w:author="David Borchers" w:date="2017-05-16T08:19:00Z">
        <w:r w:rsidDel="008F5646">
          <w:rPr>
            <w:rFonts w:ascii="Times New Roman" w:eastAsia="Times New Roman" w:hAnsi="Times New Roman" w:cs="Times New Roman"/>
            <w:sz w:val="24"/>
            <w:szCs w:val="24"/>
            <w:lang w:eastAsia="en-IN" w:bidi="hi-IN"/>
          </w:rPr>
          <w:delText>are</w:delText>
        </w:r>
        <w:r w:rsidR="00DA2774" w:rsidDel="008F5646">
          <w:rPr>
            <w:rFonts w:ascii="Times New Roman" w:eastAsia="Times New Roman" w:hAnsi="Times New Roman" w:cs="Times New Roman"/>
            <w:sz w:val="24"/>
            <w:szCs w:val="24"/>
            <w:lang w:eastAsia="en-IN" w:bidi="hi-IN"/>
          </w:rPr>
          <w:delText xml:space="preserve"> important</w:delText>
        </w:r>
      </w:del>
      <w:ins w:id="113" w:author="David Borchers" w:date="2017-05-16T08:19:00Z">
        <w:r w:rsidR="008F5646">
          <w:rPr>
            <w:rFonts w:ascii="Times New Roman" w:eastAsia="Times New Roman" w:hAnsi="Times New Roman" w:cs="Times New Roman"/>
            <w:sz w:val="24"/>
            <w:szCs w:val="24"/>
            <w:lang w:eastAsia="en-IN" w:bidi="hi-IN"/>
          </w:rPr>
          <w:t>of particular importance</w:t>
        </w:r>
      </w:ins>
      <w:r w:rsidR="00DA277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del w:id="114" w:author="David Borchers" w:date="2017-05-16T08:20:00Z">
        <w:r w:rsidDel="008F5646">
          <w:rPr>
            <w:rFonts w:ascii="Times New Roman" w:eastAsia="Times New Roman" w:hAnsi="Times New Roman" w:cs="Times New Roman"/>
            <w:sz w:val="24"/>
            <w:szCs w:val="24"/>
            <w:lang w:eastAsia="en-IN" w:bidi="hi-IN"/>
          </w:rPr>
          <w:delText>s</w:delText>
        </w:r>
      </w:del>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Pr>
          <w:rFonts w:ascii="Times New Roman" w:eastAsia="Times New Roman" w:hAnsi="Times New Roman" w:cs="Times New Roman"/>
          <w:sz w:val="24"/>
          <w:szCs w:val="24"/>
          <w:lang w:eastAsia="en-IN" w:bidi="hi-IN"/>
        </w:rPr>
        <w:t xml:space="preserve">are (1) methods for modelling </w:t>
      </w:r>
      <w:commentRangeStart w:id="115"/>
      <w:r>
        <w:rPr>
          <w:rFonts w:ascii="Times New Roman" w:eastAsia="Times New Roman" w:hAnsi="Times New Roman" w:cs="Times New Roman"/>
          <w:sz w:val="24"/>
          <w:szCs w:val="24"/>
          <w:lang w:eastAsia="en-IN" w:bidi="hi-IN"/>
        </w:rPr>
        <w:t xml:space="preserve">non-uniform activity centre density </w:t>
      </w:r>
      <w:commentRangeEnd w:id="115"/>
      <w:r w:rsidR="005B378C">
        <w:rPr>
          <w:rStyle w:val="CommentReference"/>
        </w:rPr>
        <w:commentReference w:id="115"/>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w:t>
      </w:r>
      <w:ins w:id="116" w:author="David Borchers" w:date="2017-05-17T15:17:00Z">
        <w:r w:rsidR="00197EEF">
          <w:rPr>
            <w:rFonts w:ascii="Times New Roman" w:eastAsia="Times New Roman" w:hAnsi="Times New Roman" w:cs="Times New Roman"/>
            <w:sz w:val="24"/>
            <w:szCs w:val="24"/>
            <w:lang w:eastAsia="en-IN" w:bidi="hi-IN"/>
          </w:rPr>
          <w:t>using</w:t>
        </w:r>
      </w:ins>
      <w:del w:id="117" w:author="David Borchers" w:date="2017-05-17T15:17:00Z">
        <w:r w:rsidR="00D629BA" w:rsidDel="00197EEF">
          <w:rPr>
            <w:rFonts w:ascii="Times New Roman" w:eastAsia="Times New Roman" w:hAnsi="Times New Roman" w:cs="Times New Roman"/>
            <w:sz w:val="24"/>
            <w:szCs w:val="24"/>
            <w:lang w:eastAsia="en-IN" w:bidi="hi-IN"/>
          </w:rPr>
          <w:delText>via</w:delText>
        </w:r>
        <w:r w:rsidDel="00197EEF">
          <w:rPr>
            <w:rFonts w:ascii="Times New Roman" w:eastAsia="Times New Roman" w:hAnsi="Times New Roman" w:cs="Times New Roman"/>
            <w:sz w:val="24"/>
            <w:szCs w:val="24"/>
            <w:lang w:eastAsia="en-IN" w:bidi="hi-IN"/>
          </w:rPr>
          <w:delText xml:space="preserve"> of</w:delText>
        </w:r>
      </w:del>
      <w:r>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w:t>
      </w:r>
      <w:del w:id="118" w:author="David Borchers" w:date="2017-05-16T08:20:00Z">
        <w:r w:rsidR="00804B6C" w:rsidRPr="00804B6C" w:rsidDel="008F5646">
          <w:rPr>
            <w:rFonts w:ascii="Times New Roman" w:eastAsia="Times New Roman" w:hAnsi="Times New Roman" w:cs="Times New Roman"/>
            <w:noProof/>
            <w:sz w:val="24"/>
            <w:szCs w:val="24"/>
            <w:lang w:eastAsia="en-IN" w:bidi="hi-IN"/>
          </w:rPr>
          <w:delText>J. Andrew</w:delText>
        </w:r>
      </w:del>
      <w:r w:rsidR="00804B6C" w:rsidRPr="00804B6C">
        <w:rPr>
          <w:rFonts w:ascii="Times New Roman" w:eastAsia="Times New Roman" w:hAnsi="Times New Roman" w:cs="Times New Roman"/>
          <w:noProof/>
          <w:sz w:val="24"/>
          <w:szCs w:val="24"/>
          <w:lang w:eastAsia="en-IN" w:bidi="hi-IN"/>
        </w:rPr>
        <w:t xml:space="preserve">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w:t>
      </w:r>
      <w:ins w:id="119" w:author="David Borchers" w:date="2017-05-17T15:17:00Z">
        <w:r w:rsidR="00197EEF">
          <w:rPr>
            <w:rFonts w:ascii="Times New Roman" w:eastAsia="Times New Roman" w:hAnsi="Times New Roman" w:cs="Times New Roman"/>
            <w:sz w:val="24"/>
            <w:szCs w:val="24"/>
            <w:lang w:eastAsia="en-IN" w:bidi="hi-IN"/>
          </w:rPr>
          <w:t xml:space="preserve"> Most SCR models assume that </w:t>
        </w:r>
      </w:ins>
      <w:ins w:id="120" w:author="David Borchers" w:date="2017-05-17T15:23:00Z">
        <w:r w:rsidR="00197EEF">
          <w:rPr>
            <w:rFonts w:ascii="Times New Roman" w:eastAsia="Times New Roman" w:hAnsi="Times New Roman" w:cs="Times New Roman"/>
            <w:sz w:val="24"/>
            <w:szCs w:val="24"/>
            <w:lang w:eastAsia="en-IN" w:bidi="hi-IN"/>
          </w:rPr>
          <w:t xml:space="preserve">expected </w:t>
        </w:r>
      </w:ins>
      <w:ins w:id="121" w:author="David Borchers" w:date="2017-05-17T15:17:00Z">
        <w:r w:rsidR="00197EEF">
          <w:rPr>
            <w:rFonts w:ascii="Times New Roman" w:eastAsia="Times New Roman" w:hAnsi="Times New Roman" w:cs="Times New Roman"/>
            <w:sz w:val="24"/>
            <w:szCs w:val="24"/>
            <w:lang w:eastAsia="en-IN" w:bidi="hi-IN"/>
          </w:rPr>
          <w:t xml:space="preserve">encounter rate depends on the </w:t>
        </w:r>
      </w:ins>
      <w:del w:id="122" w:author="Koustubh Sharma" w:date="2017-05-15T17:40:00Z">
        <w:r w:rsidR="00DA2774" w:rsidDel="0080192A">
          <w:rPr>
            <w:rFonts w:ascii="Times New Roman" w:eastAsia="Times New Roman" w:hAnsi="Times New Roman" w:cs="Times New Roman"/>
            <w:sz w:val="24"/>
            <w:szCs w:val="24"/>
            <w:lang w:eastAsia="en-IN" w:bidi="hi-IN"/>
          </w:rPr>
          <w:delText xml:space="preserve"> Non-Eucl</w:delText>
        </w:r>
        <w:r w:rsidDel="0080192A">
          <w:rPr>
            <w:rFonts w:ascii="Times New Roman" w:eastAsia="Times New Roman" w:hAnsi="Times New Roman" w:cs="Times New Roman"/>
            <w:sz w:val="24"/>
            <w:szCs w:val="24"/>
            <w:lang w:eastAsia="en-IN" w:bidi="hi-IN"/>
          </w:rPr>
          <w:delText>i</w:delText>
        </w:r>
        <w:r w:rsidR="009664D8" w:rsidDel="0080192A">
          <w:rPr>
            <w:rFonts w:ascii="Times New Roman" w:eastAsia="Times New Roman" w:hAnsi="Times New Roman" w:cs="Times New Roman"/>
            <w:sz w:val="24"/>
            <w:szCs w:val="24"/>
            <w:lang w:eastAsia="en-IN" w:bidi="hi-IN"/>
          </w:rPr>
          <w:delText>dian distance metrics allow the</w:delText>
        </w:r>
        <w:r w:rsidR="00DA2774" w:rsidDel="0080192A">
          <w:rPr>
            <w:rFonts w:ascii="Times New Roman" w:eastAsia="Times New Roman" w:hAnsi="Times New Roman" w:cs="Times New Roman"/>
            <w:sz w:val="24"/>
            <w:szCs w:val="24"/>
            <w:lang w:eastAsia="en-IN" w:bidi="hi-IN"/>
          </w:rPr>
          <w:delText xml:space="preserve"> capture probability to depend on </w:delText>
        </w:r>
        <w:r w:rsidDel="0080192A">
          <w:rPr>
            <w:rFonts w:ascii="Times New Roman" w:eastAsia="Times New Roman" w:hAnsi="Times New Roman" w:cs="Times New Roman"/>
            <w:sz w:val="24"/>
            <w:szCs w:val="24"/>
            <w:lang w:eastAsia="en-IN" w:bidi="hi-IN"/>
          </w:rPr>
          <w:delText xml:space="preserve">the habitat </w:delText>
        </w:r>
        <w:r w:rsidR="009664D8" w:rsidDel="0080192A">
          <w:rPr>
            <w:rFonts w:ascii="Times New Roman" w:eastAsia="Times New Roman" w:hAnsi="Times New Roman" w:cs="Times New Roman"/>
            <w:sz w:val="24"/>
            <w:szCs w:val="24"/>
            <w:lang w:eastAsia="en-IN" w:bidi="hi-IN"/>
          </w:rPr>
          <w:delText xml:space="preserve">that individuals need to move through to encounter camera traps, </w:delText>
        </w:r>
        <w:r w:rsidDel="0080192A">
          <w:rPr>
            <w:rFonts w:ascii="Times New Roman" w:eastAsia="Times New Roman" w:hAnsi="Times New Roman" w:cs="Times New Roman"/>
            <w:sz w:val="24"/>
            <w:szCs w:val="24"/>
            <w:lang w:eastAsia="en-IN" w:bidi="hi-IN"/>
          </w:rPr>
          <w:delText xml:space="preserve">and </w:delText>
        </w:r>
        <w:r w:rsidR="009664D8" w:rsidDel="0080192A">
          <w:rPr>
            <w:rFonts w:ascii="Times New Roman" w:eastAsia="Times New Roman" w:hAnsi="Times New Roman" w:cs="Times New Roman"/>
            <w:sz w:val="24"/>
            <w:szCs w:val="24"/>
            <w:lang w:eastAsia="en-IN" w:bidi="hi-IN"/>
          </w:rPr>
          <w:delText>s</w:delText>
        </w:r>
        <w:r w:rsidDel="0080192A">
          <w:rPr>
            <w:rFonts w:ascii="Times New Roman" w:eastAsia="Times New Roman" w:hAnsi="Times New Roman" w:cs="Times New Roman"/>
            <w:sz w:val="24"/>
            <w:szCs w:val="24"/>
            <w:lang w:eastAsia="en-IN" w:bidi="hi-IN"/>
          </w:rPr>
          <w:delText>o model habitat-dependent space use around activity centres</w:delText>
        </w:r>
        <w:r w:rsidR="00C92135" w:rsidDel="0080192A">
          <w:rPr>
            <w:rFonts w:ascii="Times New Roman" w:eastAsia="Times New Roman" w:hAnsi="Times New Roman" w:cs="Times New Roman"/>
            <w:sz w:val="24"/>
            <w:szCs w:val="24"/>
            <w:lang w:eastAsia="en-IN" w:bidi="hi-IN"/>
          </w:rPr>
          <w:delText xml:space="preserve">. </w:delText>
        </w:r>
      </w:del>
      <w:moveFromRangeStart w:id="123" w:author="Koustubh Sharma" w:date="2017-05-14T08:23:00Z" w:name="move482513544"/>
      <w:moveFrom w:id="124" w:author="Koustubh Sharma" w:date="2017-05-14T08:23:00Z">
        <w:r w:rsidR="00C92135" w:rsidDel="005B378C">
          <w:rPr>
            <w:rFonts w:ascii="Times New Roman" w:eastAsia="Times New Roman" w:hAnsi="Times New Roman" w:cs="Times New Roman"/>
            <w:sz w:val="24"/>
            <w:szCs w:val="24"/>
            <w:lang w:eastAsia="en-IN" w:bidi="hi-IN"/>
          </w:rPr>
          <w:t xml:space="preserve">Some recent studies have used spatial capture recapture </w:t>
        </w:r>
        <w:r w:rsidDel="005B378C">
          <w:rPr>
            <w:rFonts w:ascii="Times New Roman" w:eastAsia="Times New Roman" w:hAnsi="Times New Roman" w:cs="Times New Roman"/>
            <w:sz w:val="24"/>
            <w:szCs w:val="24"/>
            <w:lang w:eastAsia="en-IN" w:bidi="hi-IN"/>
          </w:rPr>
          <w:t xml:space="preserve">for </w:t>
        </w:r>
        <w:r w:rsidR="00C92135" w:rsidDel="005B378C">
          <w:rPr>
            <w:rFonts w:ascii="Times New Roman" w:eastAsia="Times New Roman" w:hAnsi="Times New Roman" w:cs="Times New Roman"/>
            <w:sz w:val="24"/>
            <w:szCs w:val="24"/>
            <w:lang w:eastAsia="en-IN" w:bidi="hi-IN"/>
          </w:rPr>
          <w:t xml:space="preserve">snow leopards </w:t>
        </w:r>
        <w:r w:rsidR="008D16D6" w:rsidDel="005B378C">
          <w:rPr>
            <w:rFonts w:ascii="Times New Roman" w:eastAsia="Times New Roman" w:hAnsi="Times New Roman" w:cs="Times New Roman"/>
            <w:sz w:val="24"/>
            <w:szCs w:val="24"/>
            <w:lang w:eastAsia="en-IN" w:bidi="hi-IN"/>
          </w:rPr>
          <w:fldChar w:fldCharType="begin" w:fldLock="1"/>
        </w:r>
        <w:r w:rsidR="00B0440F" w:rsidDel="005B378C">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sidDel="005B378C">
          <w:rPr>
            <w:rFonts w:ascii="Times New Roman" w:eastAsia="Times New Roman" w:hAnsi="Times New Roman" w:cs="Times New Roman"/>
            <w:sz w:val="24"/>
            <w:szCs w:val="24"/>
            <w:lang w:eastAsia="en-IN" w:bidi="hi-IN"/>
          </w:rPr>
          <w:fldChar w:fldCharType="separate"/>
        </w:r>
        <w:r w:rsidR="008D16D6" w:rsidRPr="008D16D6" w:rsidDel="005B378C">
          <w:rPr>
            <w:rFonts w:ascii="Times New Roman" w:eastAsia="Times New Roman" w:hAnsi="Times New Roman" w:cs="Times New Roman"/>
            <w:noProof/>
            <w:sz w:val="24"/>
            <w:szCs w:val="24"/>
            <w:lang w:eastAsia="en-IN" w:bidi="hi-IN"/>
          </w:rPr>
          <w:t>(Alexander et al., 2016</w:t>
        </w:r>
        <w:r w:rsidR="00D6374E" w:rsidDel="005B378C">
          <w:rPr>
            <w:rFonts w:ascii="Times New Roman" w:eastAsia="Times New Roman" w:hAnsi="Times New Roman" w:cs="Times New Roman"/>
            <w:noProof/>
            <w:sz w:val="24"/>
            <w:szCs w:val="24"/>
            <w:lang w:eastAsia="en-IN" w:bidi="hi-IN"/>
          </w:rPr>
          <w:t>, Kumar XX</w:t>
        </w:r>
        <w:r w:rsidR="008D16D6" w:rsidRPr="008D16D6" w:rsidDel="005B378C">
          <w:rPr>
            <w:rFonts w:ascii="Times New Roman" w:eastAsia="Times New Roman" w:hAnsi="Times New Roman" w:cs="Times New Roman"/>
            <w:noProof/>
            <w:sz w:val="24"/>
            <w:szCs w:val="24"/>
            <w:lang w:eastAsia="en-IN" w:bidi="hi-IN"/>
          </w:rPr>
          <w:t>)</w:t>
        </w:r>
        <w:r w:rsidR="008D16D6" w:rsidDel="005B378C">
          <w:rPr>
            <w:rFonts w:ascii="Times New Roman" w:eastAsia="Times New Roman" w:hAnsi="Times New Roman" w:cs="Times New Roman"/>
            <w:sz w:val="24"/>
            <w:szCs w:val="24"/>
            <w:lang w:eastAsia="en-IN" w:bidi="hi-IN"/>
          </w:rPr>
          <w:fldChar w:fldCharType="end"/>
        </w:r>
        <w:r w:rsidR="00C92135" w:rsidDel="005B378C">
          <w:rPr>
            <w:rFonts w:ascii="Times New Roman" w:eastAsia="Times New Roman" w:hAnsi="Times New Roman" w:cs="Times New Roman"/>
            <w:sz w:val="24"/>
            <w:szCs w:val="24"/>
            <w:lang w:eastAsia="en-IN" w:bidi="hi-IN"/>
          </w:rPr>
          <w:t xml:space="preserve">, but the analyses have been limited to assume flat </w:t>
        </w:r>
        <w:r w:rsidR="009664D8" w:rsidDel="005B378C">
          <w:rPr>
            <w:rFonts w:ascii="Times New Roman" w:eastAsia="Times New Roman" w:hAnsi="Times New Roman" w:cs="Times New Roman"/>
            <w:sz w:val="24"/>
            <w:szCs w:val="24"/>
            <w:lang w:eastAsia="en-IN" w:bidi="hi-IN"/>
          </w:rPr>
          <w:t xml:space="preserve">activity centre density models </w:t>
        </w:r>
        <w:r w:rsidR="00C92135" w:rsidDel="005B378C">
          <w:rPr>
            <w:rFonts w:ascii="Times New Roman" w:eastAsia="Times New Roman" w:hAnsi="Times New Roman" w:cs="Times New Roman"/>
            <w:sz w:val="24"/>
            <w:szCs w:val="24"/>
            <w:lang w:eastAsia="en-IN" w:bidi="hi-IN"/>
          </w:rPr>
          <w:t xml:space="preserve">and patterns of space use </w:t>
        </w:r>
        <w:r w:rsidDel="005B378C">
          <w:rPr>
            <w:rFonts w:ascii="Times New Roman" w:eastAsia="Times New Roman" w:hAnsi="Times New Roman" w:cs="Times New Roman"/>
            <w:sz w:val="24"/>
            <w:szCs w:val="24"/>
            <w:lang w:eastAsia="en-IN" w:bidi="hi-IN"/>
          </w:rPr>
          <w:t>that take no account of the habitat</w:t>
        </w:r>
        <w:r w:rsidR="00C92135" w:rsidDel="005B378C">
          <w:rPr>
            <w:rFonts w:ascii="Times New Roman" w:eastAsia="Times New Roman" w:hAnsi="Times New Roman" w:cs="Times New Roman"/>
            <w:sz w:val="24"/>
            <w:szCs w:val="24"/>
            <w:lang w:eastAsia="en-IN" w:bidi="hi-IN"/>
          </w:rPr>
          <w:t>.</w:t>
        </w:r>
        <w:r w:rsidR="00E67277" w:rsidDel="005B378C">
          <w:rPr>
            <w:rFonts w:ascii="Times New Roman" w:eastAsia="Times New Roman" w:hAnsi="Times New Roman" w:cs="Times New Roman"/>
            <w:sz w:val="24"/>
            <w:szCs w:val="24"/>
            <w:lang w:eastAsia="en-IN" w:bidi="hi-IN"/>
          </w:rPr>
          <w:t xml:space="preserve"> </w:t>
        </w:r>
      </w:moveFrom>
      <w:moveFromRangeEnd w:id="123"/>
      <w:ins w:id="125" w:author="Koustubh Sharma" w:date="2017-05-15T17:40:00Z">
        <w:del w:id="126" w:author="David Borchers" w:date="2017-05-17T15:18:00Z">
          <w:r w:rsidR="0080192A" w:rsidRPr="0080192A" w:rsidDel="00197EEF">
            <w:rPr>
              <w:rFonts w:ascii="Times New Roman" w:eastAsia="Times New Roman" w:hAnsi="Times New Roman" w:cs="Times New Roman"/>
              <w:sz w:val="24"/>
              <w:szCs w:val="24"/>
              <w:lang w:eastAsia="en-IN" w:bidi="hi-IN"/>
            </w:rPr>
            <w:delText xml:space="preserve">A common criticism of this basic encounter model is that it is </w:delText>
          </w:r>
        </w:del>
        <w:r w:rsidR="0080192A" w:rsidRPr="0080192A">
          <w:rPr>
            <w:rFonts w:ascii="Times New Roman" w:eastAsia="Times New Roman" w:hAnsi="Times New Roman" w:cs="Times New Roman"/>
            <w:sz w:val="24"/>
            <w:szCs w:val="24"/>
            <w:lang w:eastAsia="en-IN" w:bidi="hi-IN"/>
          </w:rPr>
          <w:t>Euclidean distance</w:t>
        </w:r>
      </w:ins>
      <w:ins w:id="127" w:author="David Borchers" w:date="2017-05-17T15:18:00Z">
        <w:r w:rsidR="00197EEF">
          <w:rPr>
            <w:rFonts w:ascii="Times New Roman" w:eastAsia="Times New Roman" w:hAnsi="Times New Roman" w:cs="Times New Roman"/>
            <w:sz w:val="24"/>
            <w:szCs w:val="24"/>
            <w:lang w:eastAsia="en-IN" w:bidi="hi-IN"/>
          </w:rPr>
          <w:t xml:space="preserve"> between detector and activity centre, but in a highly structured environmen</w:t>
        </w:r>
        <w:r w:rsidR="00A56137">
          <w:rPr>
            <w:rFonts w:ascii="Times New Roman" w:eastAsia="Times New Roman" w:hAnsi="Times New Roman" w:cs="Times New Roman"/>
            <w:sz w:val="24"/>
            <w:szCs w:val="24"/>
            <w:lang w:eastAsia="en-IN" w:bidi="hi-IN"/>
          </w:rPr>
          <w:t>t this may not be appropriate. For example, l</w:t>
        </w:r>
        <w:r w:rsidR="00197EEF">
          <w:rPr>
            <w:rFonts w:ascii="Times New Roman" w:eastAsia="Times New Roman" w:hAnsi="Times New Roman" w:cs="Times New Roman"/>
            <w:sz w:val="24"/>
            <w:szCs w:val="24"/>
            <w:lang w:eastAsia="en-IN" w:bidi="hi-IN"/>
          </w:rPr>
          <w:t xml:space="preserve">eopards may </w:t>
        </w:r>
      </w:ins>
      <w:ins w:id="128" w:author="David Borchers" w:date="2017-05-17T15:27:00Z">
        <w:r w:rsidR="00A56137">
          <w:rPr>
            <w:rFonts w:ascii="Times New Roman" w:eastAsia="Times New Roman" w:hAnsi="Times New Roman" w:cs="Times New Roman"/>
            <w:sz w:val="24"/>
            <w:szCs w:val="24"/>
            <w:lang w:eastAsia="en-IN" w:bidi="hi-IN"/>
          </w:rPr>
          <w:t xml:space="preserve">have more </w:t>
        </w:r>
      </w:ins>
      <w:ins w:id="129" w:author="David Borchers" w:date="2017-05-17T15:18:00Z">
        <w:r w:rsidR="00197EEF">
          <w:rPr>
            <w:rFonts w:ascii="Times New Roman" w:eastAsia="Times New Roman" w:hAnsi="Times New Roman" w:cs="Times New Roman"/>
            <w:sz w:val="24"/>
            <w:szCs w:val="24"/>
            <w:lang w:eastAsia="en-IN" w:bidi="hi-IN"/>
          </w:rPr>
          <w:t>encounter</w:t>
        </w:r>
      </w:ins>
      <w:ins w:id="130" w:author="David Borchers" w:date="2017-05-17T15:27:00Z">
        <w:r w:rsidR="00A56137">
          <w:rPr>
            <w:rFonts w:ascii="Times New Roman" w:eastAsia="Times New Roman" w:hAnsi="Times New Roman" w:cs="Times New Roman"/>
            <w:sz w:val="24"/>
            <w:szCs w:val="24"/>
            <w:lang w:eastAsia="en-IN" w:bidi="hi-IN"/>
          </w:rPr>
          <w:t>s with</w:t>
        </w:r>
      </w:ins>
      <w:ins w:id="131" w:author="David Borchers" w:date="2017-05-17T15:18:00Z">
        <w:r w:rsidR="00197EEF">
          <w:rPr>
            <w:rFonts w:ascii="Times New Roman" w:eastAsia="Times New Roman" w:hAnsi="Times New Roman" w:cs="Times New Roman"/>
            <w:sz w:val="24"/>
            <w:szCs w:val="24"/>
            <w:lang w:eastAsia="en-IN" w:bidi="hi-IN"/>
          </w:rPr>
          <w:t xml:space="preserve"> </w:t>
        </w:r>
      </w:ins>
      <w:ins w:id="132" w:author="David Borchers" w:date="2017-05-17T15:19:00Z">
        <w:r w:rsidR="00197EEF">
          <w:rPr>
            <w:rFonts w:ascii="Times New Roman" w:eastAsia="Times New Roman" w:hAnsi="Times New Roman" w:cs="Times New Roman"/>
            <w:sz w:val="24"/>
            <w:szCs w:val="24"/>
            <w:lang w:eastAsia="en-IN" w:bidi="hi-IN"/>
          </w:rPr>
          <w:t xml:space="preserve">a </w:t>
        </w:r>
      </w:ins>
      <w:ins w:id="133" w:author="David Borchers" w:date="2017-05-17T15:18:00Z">
        <w:r w:rsidR="00197EEF">
          <w:rPr>
            <w:rFonts w:ascii="Times New Roman" w:eastAsia="Times New Roman" w:hAnsi="Times New Roman" w:cs="Times New Roman"/>
            <w:sz w:val="24"/>
            <w:szCs w:val="24"/>
            <w:lang w:eastAsia="en-IN" w:bidi="hi-IN"/>
          </w:rPr>
          <w:t xml:space="preserve">distant trap than </w:t>
        </w:r>
      </w:ins>
      <w:ins w:id="134" w:author="David Borchers" w:date="2017-05-17T15:19:00Z">
        <w:r w:rsidR="00197EEF">
          <w:rPr>
            <w:rFonts w:ascii="Times New Roman" w:eastAsia="Times New Roman" w:hAnsi="Times New Roman" w:cs="Times New Roman"/>
            <w:sz w:val="24"/>
            <w:szCs w:val="24"/>
            <w:lang w:eastAsia="en-IN" w:bidi="hi-IN"/>
          </w:rPr>
          <w:t xml:space="preserve">a </w:t>
        </w:r>
      </w:ins>
      <w:ins w:id="135" w:author="David Borchers" w:date="2017-05-17T15:18:00Z">
        <w:r w:rsidR="00197EEF">
          <w:rPr>
            <w:rFonts w:ascii="Times New Roman" w:eastAsia="Times New Roman" w:hAnsi="Times New Roman" w:cs="Times New Roman"/>
            <w:sz w:val="24"/>
            <w:szCs w:val="24"/>
            <w:lang w:eastAsia="en-IN" w:bidi="hi-IN"/>
          </w:rPr>
          <w:t>closer trap if the habitat between distant trap</w:t>
        </w:r>
      </w:ins>
      <w:ins w:id="136" w:author="David Borchers" w:date="2017-05-17T15:20:00Z">
        <w:r w:rsidR="00197EEF">
          <w:rPr>
            <w:rFonts w:ascii="Times New Roman" w:eastAsia="Times New Roman" w:hAnsi="Times New Roman" w:cs="Times New Roman"/>
            <w:sz w:val="24"/>
            <w:szCs w:val="24"/>
            <w:lang w:eastAsia="en-IN" w:bidi="hi-IN"/>
          </w:rPr>
          <w:t xml:space="preserve"> and activity centre is more conducive to movement than that between the closer trap and </w:t>
        </w:r>
      </w:ins>
      <w:ins w:id="137" w:author="David Borchers" w:date="2017-05-17T15:21:00Z">
        <w:r w:rsidR="00197EEF">
          <w:rPr>
            <w:rFonts w:ascii="Times New Roman" w:eastAsia="Times New Roman" w:hAnsi="Times New Roman" w:cs="Times New Roman"/>
            <w:sz w:val="24"/>
            <w:szCs w:val="24"/>
            <w:lang w:eastAsia="en-IN" w:bidi="hi-IN"/>
          </w:rPr>
          <w:t xml:space="preserve">the activity centre. </w:t>
        </w:r>
      </w:ins>
      <w:ins w:id="138" w:author="David Borchers" w:date="2017-05-17T15:22:00Z">
        <w:r w:rsidR="00197EEF">
          <w:rPr>
            <w:rFonts w:ascii="Times New Roman" w:eastAsia="Times New Roman" w:hAnsi="Times New Roman" w:cs="Times New Roman"/>
            <w:sz w:val="24"/>
            <w:szCs w:val="24"/>
            <w:lang w:eastAsia="en-IN" w:bidi="hi-IN"/>
          </w:rPr>
          <w:t>To accommodate this phenomenon, Royle et al.</w:t>
        </w:r>
        <w:r w:rsidR="00197EEF" w:rsidRPr="0080192A">
          <w:rPr>
            <w:rFonts w:ascii="Times New Roman" w:eastAsia="Times New Roman" w:hAnsi="Times New Roman" w:cs="Times New Roman"/>
            <w:sz w:val="24"/>
            <w:szCs w:val="24"/>
            <w:lang w:eastAsia="en-IN" w:bidi="hi-IN"/>
          </w:rPr>
          <w:t xml:space="preserve"> </w:t>
        </w:r>
        <w:r w:rsidR="00197EEF">
          <w:rPr>
            <w:rFonts w:ascii="Times New Roman" w:eastAsia="Times New Roman" w:hAnsi="Times New Roman" w:cs="Times New Roman"/>
            <w:sz w:val="24"/>
            <w:szCs w:val="24"/>
            <w:lang w:eastAsia="en-IN" w:bidi="hi-IN"/>
          </w:rPr>
          <w:t>(</w:t>
        </w:r>
        <w:r w:rsidR="00197EEF" w:rsidRPr="0080192A">
          <w:rPr>
            <w:rFonts w:ascii="Times New Roman" w:eastAsia="Times New Roman" w:hAnsi="Times New Roman" w:cs="Times New Roman"/>
            <w:sz w:val="24"/>
            <w:szCs w:val="24"/>
            <w:lang w:eastAsia="en-IN" w:bidi="hi-IN"/>
          </w:rPr>
          <w:t>2013</w:t>
        </w:r>
        <w:r w:rsidR="00197EEF">
          <w:rPr>
            <w:rFonts w:ascii="Times New Roman" w:eastAsia="Times New Roman" w:hAnsi="Times New Roman" w:cs="Times New Roman"/>
            <w:sz w:val="24"/>
            <w:szCs w:val="24"/>
            <w:lang w:eastAsia="en-IN" w:bidi="hi-IN"/>
          </w:rPr>
          <w:t>) and</w:t>
        </w:r>
        <w:r w:rsidR="00197EEF" w:rsidRPr="0080192A">
          <w:rPr>
            <w:rFonts w:ascii="Times New Roman" w:eastAsia="Times New Roman" w:hAnsi="Times New Roman" w:cs="Times New Roman"/>
            <w:sz w:val="24"/>
            <w:szCs w:val="24"/>
            <w:lang w:eastAsia="en-IN" w:bidi="hi-IN"/>
          </w:rPr>
          <w:t xml:space="preserve"> Sutherland et al. </w:t>
        </w:r>
        <w:r w:rsidR="00197EEF">
          <w:rPr>
            <w:rFonts w:ascii="Times New Roman" w:eastAsia="Times New Roman" w:hAnsi="Times New Roman" w:cs="Times New Roman"/>
            <w:sz w:val="24"/>
            <w:szCs w:val="24"/>
            <w:lang w:eastAsia="en-IN" w:bidi="hi-IN"/>
          </w:rPr>
          <w:t>(</w:t>
        </w:r>
        <w:r w:rsidR="00197EEF" w:rsidRPr="0080192A">
          <w:rPr>
            <w:rFonts w:ascii="Times New Roman" w:eastAsia="Times New Roman" w:hAnsi="Times New Roman" w:cs="Times New Roman"/>
            <w:sz w:val="24"/>
            <w:szCs w:val="24"/>
            <w:lang w:eastAsia="en-IN" w:bidi="hi-IN"/>
          </w:rPr>
          <w:t>2015</w:t>
        </w:r>
        <w:r w:rsidR="00A56137">
          <w:rPr>
            <w:rFonts w:ascii="Times New Roman" w:eastAsia="Times New Roman" w:hAnsi="Times New Roman" w:cs="Times New Roman"/>
            <w:sz w:val="24"/>
            <w:szCs w:val="24"/>
            <w:lang w:eastAsia="en-IN" w:bidi="hi-IN"/>
          </w:rPr>
          <w:t xml:space="preserve">) proposed </w:t>
        </w:r>
      </w:ins>
      <w:ins w:id="139" w:author="David Borchers" w:date="2017-05-17T15:26:00Z">
        <w:r w:rsidR="00A56137">
          <w:rPr>
            <w:rFonts w:ascii="Times New Roman" w:eastAsia="Times New Roman" w:hAnsi="Times New Roman" w:cs="Times New Roman"/>
            <w:sz w:val="24"/>
            <w:szCs w:val="24"/>
            <w:lang w:eastAsia="en-IN" w:bidi="hi-IN"/>
          </w:rPr>
          <w:t xml:space="preserve">replacing Euclidian distance with </w:t>
        </w:r>
      </w:ins>
      <w:ins w:id="140" w:author="David Borchers" w:date="2017-05-17T15:25:00Z">
        <w:r w:rsidR="00A56137">
          <w:rPr>
            <w:rFonts w:ascii="Times New Roman" w:eastAsia="Times New Roman" w:hAnsi="Times New Roman" w:cs="Times New Roman"/>
            <w:sz w:val="24"/>
            <w:szCs w:val="24"/>
            <w:lang w:eastAsia="en-IN" w:bidi="hi-IN"/>
          </w:rPr>
          <w:t xml:space="preserve">a </w:t>
        </w:r>
      </w:ins>
      <w:ins w:id="141" w:author="David Borchers" w:date="2017-05-17T15:22:00Z">
        <w:r w:rsidR="00A56137">
          <w:rPr>
            <w:rFonts w:ascii="Times New Roman" w:eastAsia="Times New Roman" w:hAnsi="Times New Roman" w:cs="Times New Roman"/>
            <w:sz w:val="24"/>
            <w:szCs w:val="24"/>
            <w:lang w:eastAsia="en-IN" w:bidi="hi-IN"/>
          </w:rPr>
          <w:t xml:space="preserve">least-cost path </w:t>
        </w:r>
        <w:r w:rsidR="00197EEF">
          <w:rPr>
            <w:rFonts w:ascii="Times New Roman" w:eastAsia="Times New Roman" w:hAnsi="Times New Roman" w:cs="Times New Roman"/>
            <w:sz w:val="24"/>
            <w:szCs w:val="24"/>
            <w:lang w:eastAsia="en-IN" w:bidi="hi-IN"/>
          </w:rPr>
          <w:t xml:space="preserve">distance </w:t>
        </w:r>
      </w:ins>
      <w:ins w:id="142" w:author="David Borchers" w:date="2017-05-17T15:26:00Z">
        <w:r w:rsidR="00A56137">
          <w:rPr>
            <w:rFonts w:ascii="Times New Roman" w:eastAsia="Times New Roman" w:hAnsi="Times New Roman" w:cs="Times New Roman"/>
            <w:sz w:val="24"/>
            <w:szCs w:val="24"/>
            <w:lang w:eastAsia="en-IN" w:bidi="hi-IN"/>
          </w:rPr>
          <w:t xml:space="preserve">in which movement cost depends on the kind of habitat the movement is through. </w:t>
        </w:r>
      </w:ins>
      <w:ins w:id="143" w:author="David Borchers" w:date="2017-05-17T15:29:00Z">
        <w:r w:rsidR="00A56137">
          <w:rPr>
            <w:rFonts w:ascii="Times New Roman" w:eastAsia="Times New Roman" w:hAnsi="Times New Roman" w:cs="Times New Roman"/>
            <w:sz w:val="24"/>
            <w:szCs w:val="24"/>
            <w:lang w:eastAsia="en-IN" w:bidi="hi-IN"/>
          </w:rPr>
          <w:t>The method involves estimation of movement cost parameter</w:t>
        </w:r>
      </w:ins>
      <w:ins w:id="144" w:author="David Borchers" w:date="2017-05-17T15:30:00Z">
        <w:r w:rsidR="00A56137">
          <w:rPr>
            <w:rFonts w:ascii="Times New Roman" w:eastAsia="Times New Roman" w:hAnsi="Times New Roman" w:cs="Times New Roman"/>
            <w:sz w:val="24"/>
            <w:szCs w:val="24"/>
            <w:lang w:eastAsia="en-IN" w:bidi="hi-IN"/>
          </w:rPr>
          <w:t xml:space="preserve">(s) simultaneously with other SCR parameters. </w:t>
        </w:r>
      </w:ins>
      <w:ins w:id="145" w:author="Koustubh Sharma" w:date="2017-05-15T17:40:00Z">
        <w:del w:id="146" w:author="David Borchers" w:date="2017-05-17T15:28:00Z">
          <w:r w:rsidR="0080192A" w:rsidRPr="0080192A" w:rsidDel="00A56137">
            <w:rPr>
              <w:rFonts w:ascii="Times New Roman" w:eastAsia="Times New Roman" w:hAnsi="Times New Roman" w:cs="Times New Roman"/>
              <w:sz w:val="24"/>
              <w:szCs w:val="24"/>
              <w:lang w:eastAsia="en-IN" w:bidi="hi-IN"/>
            </w:rPr>
            <w:delText xml:space="preserve">-based which implies home ranges are symmetric and stationary, irrespective of where an individual is located and the surrounding landscape. Recently, this assumption was been relaxed by replacing Euclidean distance, d(x_j,s_i), with least cost path distance, d_lcp (x_j,s_i), or ‘ecological distance’ (Royle et al, 2013, Sutherland et al. 2015). </w:delText>
          </w:r>
        </w:del>
        <w:r w:rsidR="0080192A" w:rsidRPr="0080192A">
          <w:rPr>
            <w:rFonts w:ascii="Times New Roman" w:eastAsia="Times New Roman" w:hAnsi="Times New Roman" w:cs="Times New Roman"/>
            <w:sz w:val="24"/>
            <w:szCs w:val="24"/>
            <w:lang w:eastAsia="en-IN" w:bidi="hi-IN"/>
          </w:rPr>
          <w:t>Sutherland et al</w:t>
        </w:r>
      </w:ins>
      <w:ins w:id="147" w:author="David Borchers" w:date="2017-05-17T15:28:00Z">
        <w:r w:rsidR="00A56137">
          <w:rPr>
            <w:rFonts w:ascii="Times New Roman" w:eastAsia="Times New Roman" w:hAnsi="Times New Roman" w:cs="Times New Roman"/>
            <w:sz w:val="24"/>
            <w:szCs w:val="24"/>
            <w:lang w:eastAsia="en-IN" w:bidi="hi-IN"/>
          </w:rPr>
          <w:t>.</w:t>
        </w:r>
      </w:ins>
      <w:ins w:id="148" w:author="Koustubh Sharma" w:date="2017-05-15T17:40:00Z">
        <w:del w:id="149" w:author="David Borchers" w:date="2017-05-17T15:28:00Z">
          <w:r w:rsidR="0080192A" w:rsidRPr="0080192A" w:rsidDel="00A56137">
            <w:rPr>
              <w:rFonts w:ascii="Times New Roman" w:eastAsia="Times New Roman" w:hAnsi="Times New Roman" w:cs="Times New Roman"/>
              <w:sz w:val="24"/>
              <w:szCs w:val="24"/>
              <w:lang w:eastAsia="en-IN" w:bidi="hi-IN"/>
            </w:rPr>
            <w:delText>,</w:delText>
          </w:r>
        </w:del>
        <w:r w:rsidR="0080192A"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ins>
      <w:ins w:id="150" w:author="David Borchers" w:date="2017-05-17T15:28:00Z">
        <w:r w:rsidR="00A56137">
          <w:rPr>
            <w:rFonts w:ascii="Times New Roman" w:eastAsia="Times New Roman" w:hAnsi="Times New Roman" w:cs="Times New Roman"/>
            <w:sz w:val="24"/>
            <w:szCs w:val="24"/>
            <w:lang w:eastAsia="en-IN" w:bidi="hi-IN"/>
          </w:rPr>
          <w:t xml:space="preserve">they </w:t>
        </w:r>
      </w:ins>
      <w:ins w:id="151" w:author="Koustubh Sharma" w:date="2017-05-15T17:40:00Z">
        <w:r w:rsidR="0080192A" w:rsidRPr="0080192A">
          <w:rPr>
            <w:rFonts w:ascii="Times New Roman" w:eastAsia="Times New Roman" w:hAnsi="Times New Roman" w:cs="Times New Roman"/>
            <w:sz w:val="24"/>
            <w:szCs w:val="24"/>
            <w:lang w:eastAsia="en-IN" w:bidi="hi-IN"/>
          </w:rPr>
          <w:t xml:space="preserve">suggest that </w:t>
        </w:r>
        <w:del w:id="152" w:author="David Borchers" w:date="2017-05-17T15:29:00Z">
          <w:r w:rsidR="0080192A" w:rsidRPr="0080192A" w:rsidDel="00A56137">
            <w:rPr>
              <w:rFonts w:ascii="Times New Roman" w:eastAsia="Times New Roman" w:hAnsi="Times New Roman" w:cs="Times New Roman"/>
              <w:sz w:val="24"/>
              <w:szCs w:val="24"/>
              <w:lang w:eastAsia="en-IN" w:bidi="hi-IN"/>
            </w:rPr>
            <w:delText xml:space="preserve">ecological </w:delText>
          </w:r>
        </w:del>
      </w:ins>
      <w:ins w:id="153" w:author="David Borchers" w:date="2017-05-17T15:29:00Z">
        <w:r w:rsidR="00A56137">
          <w:rPr>
            <w:rFonts w:ascii="Times New Roman" w:eastAsia="Times New Roman" w:hAnsi="Times New Roman" w:cs="Times New Roman"/>
            <w:sz w:val="24"/>
            <w:szCs w:val="24"/>
            <w:lang w:eastAsia="en-IN" w:bidi="hi-IN"/>
          </w:rPr>
          <w:t xml:space="preserve">least-cost </w:t>
        </w:r>
      </w:ins>
      <w:ins w:id="154" w:author="Koustubh Sharma" w:date="2017-05-15T17:40:00Z">
        <w:r w:rsidR="0080192A" w:rsidRPr="0080192A">
          <w:rPr>
            <w:rFonts w:ascii="Times New Roman" w:eastAsia="Times New Roman" w:hAnsi="Times New Roman" w:cs="Times New Roman"/>
            <w:sz w:val="24"/>
            <w:szCs w:val="24"/>
            <w:lang w:eastAsia="en-IN" w:bidi="hi-IN"/>
          </w:rPr>
          <w:t xml:space="preserve">distance is preferable in </w:t>
        </w:r>
      </w:ins>
      <w:ins w:id="155" w:author="David Borchers" w:date="2017-05-17T15:29:00Z">
        <w:r w:rsidR="00A56137">
          <w:rPr>
            <w:rFonts w:ascii="Times New Roman" w:eastAsia="Times New Roman" w:hAnsi="Times New Roman" w:cs="Times New Roman"/>
            <w:sz w:val="24"/>
            <w:szCs w:val="24"/>
            <w:lang w:eastAsia="en-IN" w:bidi="hi-IN"/>
          </w:rPr>
          <w:t xml:space="preserve">highly </w:t>
        </w:r>
      </w:ins>
      <w:ins w:id="156" w:author="Koustubh Sharma" w:date="2017-05-15T17:40:00Z">
        <w:r w:rsidR="0080192A" w:rsidRPr="0080192A">
          <w:rPr>
            <w:rFonts w:ascii="Times New Roman" w:eastAsia="Times New Roman" w:hAnsi="Times New Roman" w:cs="Times New Roman"/>
            <w:sz w:val="24"/>
            <w:szCs w:val="24"/>
            <w:lang w:eastAsia="en-IN" w:bidi="hi-IN"/>
          </w:rPr>
          <w:t>structured landscapes</w:t>
        </w:r>
        <w:del w:id="157" w:author="David Borchers" w:date="2017-05-17T15:29:00Z">
          <w:r w:rsidR="0080192A" w:rsidRPr="0080192A" w:rsidDel="00A56137">
            <w:rPr>
              <w:rFonts w:ascii="Times New Roman" w:eastAsia="Times New Roman" w:hAnsi="Times New Roman" w:cs="Times New Roman"/>
              <w:sz w:val="24"/>
              <w:szCs w:val="24"/>
              <w:lang w:eastAsia="en-IN" w:bidi="hi-IN"/>
            </w:rPr>
            <w:delText>, but that the asymmetry can be accommodated through the estimation of a resistance parameter</w:delText>
          </w:r>
        </w:del>
        <w:r w:rsidR="0080192A" w:rsidRPr="0080192A">
          <w:rPr>
            <w:rFonts w:ascii="Times New Roman" w:eastAsia="Times New Roman" w:hAnsi="Times New Roman" w:cs="Times New Roman"/>
            <w:sz w:val="24"/>
            <w:szCs w:val="24"/>
            <w:lang w:eastAsia="en-IN" w:bidi="hi-IN"/>
          </w:rPr>
          <w:t xml:space="preserve">. </w:t>
        </w:r>
        <w:del w:id="158" w:author="David Borchers" w:date="2017-05-17T15:37:00Z">
          <w:r w:rsidR="0080192A" w:rsidRPr="0080192A" w:rsidDel="008D25DC">
            <w:rPr>
              <w:rFonts w:ascii="Times New Roman" w:eastAsia="Times New Roman" w:hAnsi="Times New Roman" w:cs="Times New Roman"/>
              <w:sz w:val="24"/>
              <w:szCs w:val="24"/>
              <w:lang w:eastAsia="en-IN" w:bidi="hi-IN"/>
            </w:rPr>
            <w:delText xml:space="preserve">Spatial patterns of observations that deviate from the symmetrical expectation can be used to estimate parameters relating expected space use frequency to landscape covariate surfaces. </w:delText>
          </w:r>
        </w:del>
      </w:ins>
      <w:ins w:id="159" w:author="Koustubh Sharma" w:date="2017-05-15T17:42:00Z">
        <w:del w:id="160" w:author="David Borchers" w:date="2017-05-17T15:37:00Z">
          <w:r w:rsidR="0080192A" w:rsidDel="008D25DC">
            <w:rPr>
              <w:rFonts w:ascii="Times New Roman" w:eastAsia="Times New Roman" w:hAnsi="Times New Roman" w:cs="Times New Roman"/>
              <w:sz w:val="24"/>
              <w:szCs w:val="24"/>
              <w:lang w:eastAsia="en-IN" w:bidi="hi-IN"/>
            </w:rPr>
            <w:delText>Non-Euclidian distance metrics allow the capture probability to depend on the habitat that individuals need to move through to encounter camera traps, and so model habitat-dependent space use around activity centres</w:delText>
          </w:r>
        </w:del>
      </w:ins>
      <w:ins w:id="161" w:author="Koustubh Sharma" w:date="2017-05-15T17:40:00Z">
        <w:del w:id="162" w:author="David Borchers" w:date="2017-05-17T15:37:00Z">
          <w:r w:rsidR="0080192A" w:rsidRPr="0080192A" w:rsidDel="008D25DC">
            <w:rPr>
              <w:rFonts w:ascii="Times New Roman" w:eastAsia="Times New Roman" w:hAnsi="Times New Roman" w:cs="Times New Roman"/>
              <w:sz w:val="24"/>
              <w:szCs w:val="24"/>
              <w:lang w:eastAsia="en-IN" w:bidi="hi-IN"/>
            </w:rPr>
            <w:delText>.</w:delText>
          </w:r>
        </w:del>
      </w:ins>
    </w:p>
    <w:p w14:paraId="4E78DFA0"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0E27CF40" w14:textId="7A2F7101" w:rsidR="00C92135" w:rsidDel="00BD0925" w:rsidRDefault="00E67277" w:rsidP="00CF18F4">
      <w:pPr>
        <w:spacing w:after="0" w:line="240" w:lineRule="auto"/>
        <w:rPr>
          <w:del w:id="163" w:author="Koustubh Sharma" w:date="2017-05-14T17:49:00Z"/>
          <w:rFonts w:ascii="Times New Roman" w:eastAsia="Times New Roman" w:hAnsi="Times New Roman" w:cs="Times New Roman"/>
          <w:sz w:val="24"/>
          <w:szCs w:val="24"/>
          <w:lang w:eastAsia="en-IN" w:bidi="hi-IN"/>
        </w:rPr>
      </w:pPr>
      <w:commentRangeStart w:id="164"/>
      <w:commentRangeStart w:id="165"/>
      <w:del w:id="166" w:author="Koustubh Sharma" w:date="2017-05-14T17:49:00Z">
        <w:r w:rsidDel="00BD0925">
          <w:rPr>
            <w:rFonts w:ascii="Times New Roman" w:eastAsia="Times New Roman" w:hAnsi="Times New Roman" w:cs="Times New Roman"/>
            <w:sz w:val="24"/>
            <w:szCs w:val="24"/>
            <w:lang w:eastAsia="en-IN" w:bidi="hi-IN"/>
          </w:rPr>
          <w:delText xml:space="preserve">Some publications </w:delText>
        </w:r>
        <w:r w:rsidR="00D6374E" w:rsidDel="00BD0925">
          <w:rPr>
            <w:rFonts w:ascii="Times New Roman" w:eastAsia="Times New Roman" w:hAnsi="Times New Roman" w:cs="Times New Roman"/>
            <w:sz w:val="24"/>
            <w:szCs w:val="24"/>
            <w:lang w:eastAsia="en-IN" w:bidi="hi-IN"/>
          </w:rPr>
          <w:delText xml:space="preserve">and reports </w:delText>
        </w:r>
        <w:r w:rsidDel="00BD0925">
          <w:rPr>
            <w:rFonts w:ascii="Times New Roman" w:eastAsia="Times New Roman" w:hAnsi="Times New Roman" w:cs="Times New Roman"/>
            <w:sz w:val="24"/>
            <w:szCs w:val="24"/>
            <w:lang w:eastAsia="en-IN" w:bidi="hi-IN"/>
          </w:rPr>
          <w:delText xml:space="preserve">also </w:delText>
        </w:r>
        <w:r w:rsidR="009664D8" w:rsidDel="00BD0925">
          <w:rPr>
            <w:rFonts w:ascii="Times New Roman" w:eastAsia="Times New Roman" w:hAnsi="Times New Roman" w:cs="Times New Roman"/>
            <w:sz w:val="24"/>
            <w:szCs w:val="24"/>
            <w:lang w:eastAsia="en-IN" w:bidi="hi-IN"/>
          </w:rPr>
          <w:delText xml:space="preserve">present posterior estimates of individuals’ locations as if they are activity centre density </w:delText>
        </w:r>
        <w:r w:rsidDel="00BD0925">
          <w:rPr>
            <w:rFonts w:ascii="Times New Roman" w:eastAsia="Times New Roman" w:hAnsi="Times New Roman" w:cs="Times New Roman"/>
            <w:sz w:val="24"/>
            <w:szCs w:val="24"/>
            <w:lang w:eastAsia="en-IN" w:bidi="hi-IN"/>
          </w:rPr>
          <w:delText>surfaces</w:delText>
        </w:r>
        <w:r w:rsidR="00651478" w:rsidDel="00BD0925">
          <w:rPr>
            <w:rFonts w:ascii="Times New Roman" w:eastAsia="Times New Roman" w:hAnsi="Times New Roman" w:cs="Times New Roman"/>
            <w:sz w:val="24"/>
            <w:szCs w:val="24"/>
            <w:lang w:eastAsia="en-IN" w:bidi="hi-IN"/>
          </w:rPr>
          <w:delText xml:space="preserve"> </w:delText>
        </w:r>
        <w:r w:rsidR="00651478" w:rsidDel="00BD0925">
          <w:rPr>
            <w:rFonts w:ascii="Times New Roman" w:eastAsia="Times New Roman" w:hAnsi="Times New Roman" w:cs="Times New Roman"/>
            <w:sz w:val="24"/>
            <w:szCs w:val="24"/>
            <w:lang w:eastAsia="en-IN" w:bidi="hi-IN"/>
          </w:rPr>
          <w:fldChar w:fldCharType="begin" w:fldLock="1"/>
        </w:r>
        <w:r w:rsidR="00A21885" w:rsidDel="00BD0925">
          <w:rPr>
            <w:rFonts w:ascii="Times New Roman" w:eastAsia="Times New Roman" w:hAnsi="Times New Roman" w:cs="Times New Roman"/>
            <w:sz w:val="24"/>
            <w:szCs w:val="24"/>
            <w:lang w:eastAsia="en-IN" w:bidi="hi-IN"/>
          </w:rPr>
          <w:del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delInstrText>
        </w:r>
        <w:r w:rsidR="00651478" w:rsidDel="00BD0925">
          <w:rPr>
            <w:rFonts w:ascii="Times New Roman" w:eastAsia="Times New Roman" w:hAnsi="Times New Roman" w:cs="Times New Roman"/>
            <w:sz w:val="24"/>
            <w:szCs w:val="24"/>
            <w:lang w:eastAsia="en-IN" w:bidi="hi-IN"/>
          </w:rPr>
          <w:fldChar w:fldCharType="separate"/>
        </w:r>
        <w:r w:rsidR="00D15CF7" w:rsidRPr="00D15CF7" w:rsidDel="00BD0925">
          <w:rPr>
            <w:rFonts w:ascii="Times New Roman" w:eastAsia="Times New Roman" w:hAnsi="Times New Roman" w:cs="Times New Roman"/>
            <w:noProof/>
            <w:sz w:val="24"/>
            <w:szCs w:val="24"/>
            <w:lang w:eastAsia="en-IN" w:bidi="hi-IN"/>
          </w:rPr>
          <w:delText>(Alexander et al., 2016; Thinley et al., 2016)</w:delText>
        </w:r>
        <w:r w:rsidR="00651478" w:rsidDel="00BD0925">
          <w:rPr>
            <w:rFonts w:ascii="Times New Roman" w:eastAsia="Times New Roman" w:hAnsi="Times New Roman" w:cs="Times New Roman"/>
            <w:sz w:val="24"/>
            <w:szCs w:val="24"/>
            <w:lang w:eastAsia="en-IN" w:bidi="hi-IN"/>
          </w:rPr>
          <w:fldChar w:fldCharType="end"/>
        </w:r>
        <w:r w:rsidR="009664D8" w:rsidDel="00BD0925">
          <w:rPr>
            <w:rFonts w:ascii="Times New Roman" w:eastAsia="Times New Roman" w:hAnsi="Times New Roman" w:cs="Times New Roman"/>
            <w:sz w:val="24"/>
            <w:szCs w:val="24"/>
            <w:lang w:eastAsia="en-IN" w:bidi="hi-IN"/>
          </w:rPr>
          <w:delText xml:space="preserve">. </w:delText>
        </w:r>
        <w:r w:rsidR="0028515E" w:rsidDel="00BD0925">
          <w:rPr>
            <w:rFonts w:ascii="Times New Roman" w:eastAsia="Times New Roman" w:hAnsi="Times New Roman" w:cs="Times New Roman"/>
            <w:sz w:val="24"/>
            <w:szCs w:val="24"/>
            <w:lang w:eastAsia="en-IN" w:bidi="hi-IN"/>
          </w:rPr>
          <w:delText>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detector locations, even when exactly the same individuals are being surveyed. &lt;See Appendix, if David can get it done in time.&gt;</w:delText>
        </w:r>
        <w:commentRangeEnd w:id="164"/>
        <w:r w:rsidR="00E114CE" w:rsidDel="00BD0925">
          <w:rPr>
            <w:rStyle w:val="CommentReference"/>
          </w:rPr>
          <w:commentReference w:id="164"/>
        </w:r>
        <w:commentRangeEnd w:id="165"/>
        <w:r w:rsidR="00BD0925" w:rsidDel="00BD0925">
          <w:rPr>
            <w:rStyle w:val="CommentReference"/>
          </w:rPr>
          <w:commentReference w:id="165"/>
        </w:r>
      </w:del>
    </w:p>
    <w:p w14:paraId="284680BA"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3C51512" w14:textId="58647E84" w:rsidR="00C92135" w:rsidDel="00EB13C2" w:rsidRDefault="00C92135" w:rsidP="00CF18F4">
      <w:pPr>
        <w:spacing w:after="0" w:line="240" w:lineRule="auto"/>
        <w:rPr>
          <w:ins w:id="167" w:author="Koustubh" w:date="2017-03-04T08:33:00Z"/>
          <w:del w:id="168" w:author="Koustubh Sharma" w:date="2017-05-13T12:26:00Z"/>
          <w:rFonts w:ascii="Times New Roman" w:eastAsia="Times New Roman" w:hAnsi="Times New Roman" w:cs="Times New Roman"/>
          <w:sz w:val="24"/>
          <w:szCs w:val="24"/>
          <w:lang w:eastAsia="en-IN" w:bidi="hi-IN"/>
        </w:rPr>
      </w:pPr>
      <w:del w:id="169" w:author="Koustubh Sharma" w:date="2017-05-13T12:26:00Z">
        <w:r w:rsidDel="00EB13C2">
          <w:rPr>
            <w:rFonts w:ascii="Times New Roman" w:eastAsia="Times New Roman" w:hAnsi="Times New Roman" w:cs="Times New Roman"/>
            <w:sz w:val="24"/>
            <w:szCs w:val="24"/>
            <w:lang w:eastAsia="en-IN" w:bidi="hi-IN"/>
          </w:rPr>
          <w:delText>Snow leopards are known to have large home ranges of the order of 250-700 km</w:delText>
        </w:r>
        <w:r w:rsidR="00B34469" w:rsidRPr="00B34469" w:rsidDel="00EB13C2">
          <w:rPr>
            <w:rFonts w:ascii="Times New Roman" w:eastAsia="Times New Roman" w:hAnsi="Times New Roman" w:cs="Times New Roman"/>
            <w:sz w:val="24"/>
            <w:szCs w:val="24"/>
            <w:vertAlign w:val="superscript"/>
            <w:lang w:eastAsia="en-IN" w:bidi="hi-IN"/>
          </w:rPr>
          <w:delText>2</w:delText>
        </w:r>
        <w:r w:rsidDel="00EB13C2">
          <w:rPr>
            <w:rFonts w:ascii="Times New Roman" w:eastAsia="Times New Roman" w:hAnsi="Times New Roman" w:cs="Times New Roman"/>
            <w:sz w:val="24"/>
            <w:szCs w:val="24"/>
            <w:lang w:eastAsia="en-IN" w:bidi="hi-IN"/>
          </w:rPr>
          <w:delText xml:space="preserve"> in size </w:delText>
        </w:r>
        <w:r w:rsidR="0032638D" w:rsidDel="00EB13C2">
          <w:rPr>
            <w:rFonts w:ascii="Times New Roman" w:eastAsia="Times New Roman" w:hAnsi="Times New Roman" w:cs="Times New Roman"/>
            <w:sz w:val="24"/>
            <w:szCs w:val="24"/>
            <w:lang w:eastAsia="en-IN" w:bidi="hi-IN"/>
          </w:rPr>
          <w:fldChar w:fldCharType="begin" w:fldLock="1"/>
        </w:r>
        <w:r w:rsidR="0032638D" w:rsidDel="00EB13C2">
          <w:rPr>
            <w:rFonts w:ascii="Times New Roman" w:eastAsia="Times New Roman" w:hAnsi="Times New Roman" w:cs="Times New Roman"/>
            <w:sz w:val="24"/>
            <w:szCs w:val="24"/>
            <w:lang w:eastAsia="en-IN" w:bidi="hi-IN"/>
          </w:rPr>
          <w:del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delInstrText>
        </w:r>
        <w:r w:rsidR="0032638D" w:rsidDel="00EB13C2">
          <w:rPr>
            <w:rFonts w:ascii="Times New Roman" w:eastAsia="Times New Roman" w:hAnsi="Times New Roman" w:cs="Times New Roman"/>
            <w:sz w:val="24"/>
            <w:szCs w:val="24"/>
            <w:lang w:eastAsia="en-IN" w:bidi="hi-IN"/>
          </w:rPr>
          <w:fldChar w:fldCharType="separate"/>
        </w:r>
        <w:r w:rsidR="0032638D" w:rsidRPr="0032638D" w:rsidDel="00EB13C2">
          <w:rPr>
            <w:rFonts w:ascii="Times New Roman" w:eastAsia="Times New Roman" w:hAnsi="Times New Roman" w:cs="Times New Roman"/>
            <w:noProof/>
            <w:sz w:val="24"/>
            <w:szCs w:val="24"/>
            <w:lang w:eastAsia="en-IN" w:bidi="hi-IN"/>
          </w:rPr>
          <w:delText>(Johansson et al., 2016)</w:delText>
        </w:r>
        <w:r w:rsidR="0032638D" w:rsidDel="00EB13C2">
          <w:rPr>
            <w:rFonts w:ascii="Times New Roman" w:eastAsia="Times New Roman" w:hAnsi="Times New Roman" w:cs="Times New Roman"/>
            <w:sz w:val="24"/>
            <w:szCs w:val="24"/>
            <w:lang w:eastAsia="en-IN" w:bidi="hi-IN"/>
          </w:rPr>
          <w:fldChar w:fldCharType="end"/>
        </w:r>
        <w:r w:rsidDel="00EB13C2">
          <w:rPr>
            <w:rFonts w:ascii="Times New Roman" w:eastAsia="Times New Roman" w:hAnsi="Times New Roman" w:cs="Times New Roman"/>
            <w:sz w:val="24"/>
            <w:szCs w:val="24"/>
            <w:lang w:eastAsia="en-IN" w:bidi="hi-IN"/>
          </w:rPr>
          <w:delText>. Ranges might be exclusive for territorial individuals, but populations of large felids generally are constituted of territorial, transient and floater individuals</w:delText>
        </w:r>
        <w:r w:rsidR="004966CA" w:rsidDel="00EB13C2">
          <w:rPr>
            <w:rFonts w:ascii="Times New Roman" w:eastAsia="Times New Roman" w:hAnsi="Times New Roman" w:cs="Times New Roman"/>
            <w:sz w:val="24"/>
            <w:szCs w:val="24"/>
            <w:lang w:eastAsia="en-IN" w:bidi="hi-IN"/>
          </w:rPr>
          <w:delText xml:space="preserve"> from both sexes, with the latter </w:delText>
        </w:r>
        <w:r w:rsidR="00BD6348" w:rsidDel="00EB13C2">
          <w:rPr>
            <w:rFonts w:ascii="Times New Roman" w:eastAsia="Times New Roman" w:hAnsi="Times New Roman" w:cs="Times New Roman"/>
            <w:sz w:val="24"/>
            <w:szCs w:val="24"/>
            <w:lang w:eastAsia="en-IN" w:bidi="hi-IN"/>
          </w:rPr>
          <w:delText xml:space="preserve">two </w:delText>
        </w:r>
        <w:r w:rsidR="004966CA" w:rsidDel="00EB13C2">
          <w:rPr>
            <w:rFonts w:ascii="Times New Roman" w:eastAsia="Times New Roman" w:hAnsi="Times New Roman" w:cs="Times New Roman"/>
            <w:sz w:val="24"/>
            <w:szCs w:val="24"/>
            <w:lang w:eastAsia="en-IN" w:bidi="hi-IN"/>
          </w:rPr>
          <w:delText>categories leading to large scale overlaps</w:delText>
        </w:r>
        <w:r w:rsidDel="00EB13C2">
          <w:rPr>
            <w:rFonts w:ascii="Times New Roman" w:eastAsia="Times New Roman" w:hAnsi="Times New Roman" w:cs="Times New Roman"/>
            <w:sz w:val="24"/>
            <w:szCs w:val="24"/>
            <w:lang w:eastAsia="en-IN" w:bidi="hi-IN"/>
          </w:rPr>
          <w:delText xml:space="preserve"> </w:delText>
        </w:r>
        <w:r w:rsidR="0032638D" w:rsidDel="00EB13C2">
          <w:rPr>
            <w:rFonts w:ascii="Times New Roman" w:eastAsia="Times New Roman" w:hAnsi="Times New Roman" w:cs="Times New Roman"/>
            <w:sz w:val="24"/>
            <w:szCs w:val="24"/>
            <w:lang w:eastAsia="en-IN" w:bidi="hi-IN"/>
          </w:rPr>
          <w:fldChar w:fldCharType="begin" w:fldLock="1"/>
        </w:r>
        <w:r w:rsidR="0032638D" w:rsidDel="00EB13C2">
          <w:rPr>
            <w:rFonts w:ascii="Times New Roman" w:eastAsia="Times New Roman" w:hAnsi="Times New Roman" w:cs="Times New Roman"/>
            <w:sz w:val="24"/>
            <w:szCs w:val="24"/>
            <w:lang w:eastAsia="en-IN" w:bidi="hi-IN"/>
          </w:rPr>
          <w:del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delInstrText>
        </w:r>
        <w:r w:rsidR="0032638D" w:rsidDel="00EB13C2">
          <w:rPr>
            <w:rFonts w:ascii="Times New Roman" w:eastAsia="Times New Roman" w:hAnsi="Times New Roman" w:cs="Times New Roman"/>
            <w:sz w:val="24"/>
            <w:szCs w:val="24"/>
            <w:lang w:eastAsia="en-IN" w:bidi="hi-IN"/>
          </w:rPr>
          <w:fldChar w:fldCharType="separate"/>
        </w:r>
        <w:r w:rsidR="0032638D" w:rsidRPr="0032638D" w:rsidDel="00EB13C2">
          <w:rPr>
            <w:rFonts w:ascii="Times New Roman" w:eastAsia="Times New Roman" w:hAnsi="Times New Roman" w:cs="Times New Roman"/>
            <w:noProof/>
            <w:sz w:val="24"/>
            <w:szCs w:val="24"/>
            <w:lang w:eastAsia="en-IN" w:bidi="hi-IN"/>
          </w:rPr>
          <w:delText>(Chundawat et al., 2016; Johansson et al., 2016)</w:delText>
        </w:r>
        <w:r w:rsidR="0032638D" w:rsidDel="00EB13C2">
          <w:rPr>
            <w:rFonts w:ascii="Times New Roman" w:eastAsia="Times New Roman" w:hAnsi="Times New Roman" w:cs="Times New Roman"/>
            <w:sz w:val="24"/>
            <w:szCs w:val="24"/>
            <w:lang w:eastAsia="en-IN" w:bidi="hi-IN"/>
          </w:rPr>
          <w:fldChar w:fldCharType="end"/>
        </w:r>
        <w:r w:rsidDel="00EB13C2">
          <w:rPr>
            <w:rFonts w:ascii="Times New Roman" w:eastAsia="Times New Roman" w:hAnsi="Times New Roman" w:cs="Times New Roman"/>
            <w:sz w:val="24"/>
            <w:szCs w:val="24"/>
            <w:lang w:eastAsia="en-IN" w:bidi="hi-IN"/>
          </w:rPr>
          <w:delText xml:space="preserve">. Density of a species on the other hand is often strongly correlated with the habitat quality and availability of prey. Analyses that assume constant density across large study areas can lead to spurious </w:delText>
        </w:r>
        <w:r w:rsidR="00143BBC" w:rsidDel="00EB13C2">
          <w:rPr>
            <w:rFonts w:ascii="Times New Roman" w:eastAsia="Times New Roman" w:hAnsi="Times New Roman" w:cs="Times New Roman"/>
            <w:sz w:val="24"/>
            <w:szCs w:val="24"/>
            <w:lang w:eastAsia="en-IN" w:bidi="hi-IN"/>
          </w:rPr>
          <w:delText>inferences</w:delText>
        </w:r>
      </w:del>
      <w:ins w:id="170" w:author="Koustubh" w:date="2017-03-04T08:18:00Z">
        <w:del w:id="171" w:author="Koustubh Sharma" w:date="2017-05-13T12:26:00Z">
          <w:r w:rsidR="007061AD" w:rsidDel="00EB13C2">
            <w:rPr>
              <w:rFonts w:ascii="Times New Roman" w:eastAsia="Times New Roman" w:hAnsi="Times New Roman" w:cs="Times New Roman"/>
              <w:sz w:val="24"/>
              <w:szCs w:val="24"/>
              <w:lang w:eastAsia="en-IN" w:bidi="hi-IN"/>
            </w:rPr>
            <w:delText xml:space="preserve"> in case density is inherently varying spatially</w:delText>
          </w:r>
        </w:del>
      </w:ins>
      <w:del w:id="172" w:author="Koustubh Sharma" w:date="2017-05-13T12:26:00Z">
        <w:r w:rsidDel="00EB13C2">
          <w:rPr>
            <w:rFonts w:ascii="Times New Roman" w:eastAsia="Times New Roman" w:hAnsi="Times New Roman" w:cs="Times New Roman"/>
            <w:sz w:val="24"/>
            <w:szCs w:val="24"/>
            <w:lang w:eastAsia="en-IN" w:bidi="hi-IN"/>
          </w:rPr>
          <w:delText>.</w:delText>
        </w:r>
        <w:r w:rsidR="004966CA" w:rsidDel="00EB13C2">
          <w:rPr>
            <w:rFonts w:ascii="Times New Roman" w:eastAsia="Times New Roman" w:hAnsi="Times New Roman" w:cs="Times New Roman"/>
            <w:sz w:val="24"/>
            <w:szCs w:val="24"/>
            <w:lang w:eastAsia="en-IN" w:bidi="hi-IN"/>
          </w:rPr>
          <w:delText xml:space="preserve"> </w:delText>
        </w:r>
        <w:r w:rsidR="00143BBC" w:rsidDel="00EB13C2">
          <w:rPr>
            <w:rFonts w:ascii="Times New Roman" w:eastAsia="Times New Roman" w:hAnsi="Times New Roman" w:cs="Times New Roman"/>
            <w:sz w:val="24"/>
            <w:szCs w:val="24"/>
            <w:lang w:eastAsia="en-IN" w:bidi="hi-IN"/>
          </w:rPr>
          <w:delText xml:space="preserve">In addition, because </w:delText>
        </w:r>
        <w:r w:rsidR="004966CA" w:rsidDel="00EB13C2">
          <w:rPr>
            <w:rFonts w:ascii="Times New Roman" w:eastAsia="Times New Roman" w:hAnsi="Times New Roman" w:cs="Times New Roman"/>
            <w:sz w:val="24"/>
            <w:szCs w:val="24"/>
            <w:lang w:eastAsia="en-IN" w:bidi="hi-IN"/>
          </w:rPr>
          <w:delText>snow leopard</w:delText>
        </w:r>
        <w:r w:rsidR="00143BBC" w:rsidDel="00EB13C2">
          <w:rPr>
            <w:rFonts w:ascii="Times New Roman" w:eastAsia="Times New Roman" w:hAnsi="Times New Roman" w:cs="Times New Roman"/>
            <w:sz w:val="24"/>
            <w:szCs w:val="24"/>
            <w:lang w:eastAsia="en-IN" w:bidi="hi-IN"/>
          </w:rPr>
          <w:delText xml:space="preserve"> distribution</w:delText>
        </w:r>
        <w:r w:rsidR="004966CA" w:rsidDel="00EB13C2">
          <w:rPr>
            <w:rFonts w:ascii="Times New Roman" w:eastAsia="Times New Roman" w:hAnsi="Times New Roman" w:cs="Times New Roman"/>
            <w:sz w:val="24"/>
            <w:szCs w:val="24"/>
            <w:lang w:eastAsia="en-IN" w:bidi="hi-IN"/>
          </w:rPr>
          <w:delText xml:space="preserve"> </w:delText>
        </w:r>
        <w:r w:rsidR="00143BBC" w:rsidDel="00EB13C2">
          <w:rPr>
            <w:rFonts w:ascii="Times New Roman" w:eastAsia="Times New Roman" w:hAnsi="Times New Roman" w:cs="Times New Roman"/>
            <w:sz w:val="24"/>
            <w:szCs w:val="24"/>
            <w:lang w:eastAsia="en-IN" w:bidi="hi-IN"/>
          </w:rPr>
          <w:delText xml:space="preserve">is </w:delText>
        </w:r>
        <w:r w:rsidR="004966CA" w:rsidDel="00EB13C2">
          <w:rPr>
            <w:rFonts w:ascii="Times New Roman" w:eastAsia="Times New Roman" w:hAnsi="Times New Roman" w:cs="Times New Roman"/>
            <w:sz w:val="24"/>
            <w:szCs w:val="24"/>
            <w:lang w:eastAsia="en-IN" w:bidi="hi-IN"/>
          </w:rPr>
          <w:delText>closely aligned to habitat types</w:delText>
        </w:r>
        <w:r w:rsidR="00143BBC" w:rsidDel="00EB13C2">
          <w:rPr>
            <w:rFonts w:ascii="Times New Roman" w:eastAsia="Times New Roman" w:hAnsi="Times New Roman" w:cs="Times New Roman"/>
            <w:sz w:val="24"/>
            <w:szCs w:val="24"/>
            <w:lang w:eastAsia="en-IN" w:bidi="hi-IN"/>
          </w:rPr>
          <w:delText xml:space="preserve"> and</w:delText>
        </w:r>
        <w:r w:rsidR="004966CA" w:rsidDel="00EB13C2">
          <w:rPr>
            <w:rFonts w:ascii="Times New Roman" w:eastAsia="Times New Roman" w:hAnsi="Times New Roman" w:cs="Times New Roman"/>
            <w:sz w:val="24"/>
            <w:szCs w:val="24"/>
            <w:lang w:eastAsia="en-IN" w:bidi="hi-IN"/>
          </w:rPr>
          <w:delText xml:space="preserve"> </w:delText>
        </w:r>
        <w:r w:rsidR="00143BBC" w:rsidDel="00EB13C2">
          <w:rPr>
            <w:rFonts w:ascii="Times New Roman" w:eastAsia="Times New Roman" w:hAnsi="Times New Roman" w:cs="Times New Roman"/>
            <w:sz w:val="24"/>
            <w:szCs w:val="24"/>
            <w:lang w:eastAsia="en-IN" w:bidi="hi-IN"/>
          </w:rPr>
          <w:delText>demonstrates</w:delText>
        </w:r>
        <w:r w:rsidR="004966CA" w:rsidDel="00EB13C2">
          <w:rPr>
            <w:rFonts w:ascii="Times New Roman" w:eastAsia="Times New Roman" w:hAnsi="Times New Roman" w:cs="Times New Roman"/>
            <w:sz w:val="24"/>
            <w:szCs w:val="24"/>
            <w:lang w:eastAsia="en-IN" w:bidi="hi-IN"/>
          </w:rPr>
          <w:delText xml:space="preserve"> strong spatial preferences</w:delText>
        </w:r>
        <w:r w:rsidR="00143BBC" w:rsidDel="00EB13C2">
          <w:rPr>
            <w:rFonts w:ascii="Times New Roman" w:eastAsia="Times New Roman" w:hAnsi="Times New Roman" w:cs="Times New Roman"/>
            <w:sz w:val="24"/>
            <w:szCs w:val="24"/>
            <w:lang w:eastAsia="en-IN" w:bidi="hi-IN"/>
          </w:rPr>
          <w:delText>,</w:delText>
        </w:r>
        <w:r w:rsidR="004966CA" w:rsidDel="00EB13C2">
          <w:rPr>
            <w:rFonts w:ascii="Times New Roman" w:eastAsia="Times New Roman" w:hAnsi="Times New Roman" w:cs="Times New Roman"/>
            <w:sz w:val="24"/>
            <w:szCs w:val="24"/>
            <w:lang w:eastAsia="en-IN" w:bidi="hi-IN"/>
          </w:rPr>
          <w:delText xml:space="preserve"> and </w:delText>
        </w:r>
        <w:r w:rsidR="00143BBC" w:rsidDel="00EB13C2">
          <w:rPr>
            <w:rFonts w:ascii="Times New Roman" w:eastAsia="Times New Roman" w:hAnsi="Times New Roman" w:cs="Times New Roman"/>
            <w:sz w:val="24"/>
            <w:szCs w:val="24"/>
            <w:lang w:eastAsia="en-IN" w:bidi="hi-IN"/>
          </w:rPr>
          <w:delText xml:space="preserve">individual </w:delText>
        </w:r>
        <w:r w:rsidR="004966CA" w:rsidDel="00EB13C2">
          <w:rPr>
            <w:rFonts w:ascii="Times New Roman" w:eastAsia="Times New Roman" w:hAnsi="Times New Roman" w:cs="Times New Roman"/>
            <w:sz w:val="24"/>
            <w:szCs w:val="24"/>
            <w:lang w:eastAsia="en-IN" w:bidi="hi-IN"/>
          </w:rPr>
          <w:delText xml:space="preserve">home ranges </w:delText>
        </w:r>
        <w:r w:rsidR="00143BBC" w:rsidDel="00EB13C2">
          <w:rPr>
            <w:rFonts w:ascii="Times New Roman" w:eastAsia="Times New Roman" w:hAnsi="Times New Roman" w:cs="Times New Roman"/>
            <w:sz w:val="24"/>
            <w:szCs w:val="24"/>
            <w:lang w:eastAsia="en-IN" w:bidi="hi-IN"/>
          </w:rPr>
          <w:delText xml:space="preserve">tend to be </w:delText>
        </w:r>
        <w:r w:rsidR="004966CA" w:rsidDel="00EB13C2">
          <w:rPr>
            <w:rFonts w:ascii="Times New Roman" w:eastAsia="Times New Roman" w:hAnsi="Times New Roman" w:cs="Times New Roman"/>
            <w:sz w:val="24"/>
            <w:szCs w:val="24"/>
            <w:lang w:eastAsia="en-IN" w:bidi="hi-IN"/>
          </w:rPr>
          <w:delText xml:space="preserve">larger than the length or width of </w:delText>
        </w:r>
        <w:r w:rsidR="00143BBC" w:rsidDel="00EB13C2">
          <w:rPr>
            <w:rFonts w:ascii="Times New Roman" w:eastAsia="Times New Roman" w:hAnsi="Times New Roman" w:cs="Times New Roman"/>
            <w:sz w:val="24"/>
            <w:szCs w:val="24"/>
            <w:lang w:eastAsia="en-IN" w:bidi="hi-IN"/>
          </w:rPr>
          <w:delText xml:space="preserve">individual </w:delText>
        </w:r>
        <w:r w:rsidR="004966CA" w:rsidDel="00EB13C2">
          <w:rPr>
            <w:rFonts w:ascii="Times New Roman" w:eastAsia="Times New Roman" w:hAnsi="Times New Roman" w:cs="Times New Roman"/>
            <w:sz w:val="24"/>
            <w:szCs w:val="24"/>
            <w:lang w:eastAsia="en-IN" w:bidi="hi-IN"/>
          </w:rPr>
          <w:delText>habitat patch</w:delText>
        </w:r>
        <w:r w:rsidR="00143BBC" w:rsidDel="00EB13C2">
          <w:rPr>
            <w:rFonts w:ascii="Times New Roman" w:eastAsia="Times New Roman" w:hAnsi="Times New Roman" w:cs="Times New Roman"/>
            <w:sz w:val="24"/>
            <w:szCs w:val="24"/>
            <w:lang w:eastAsia="en-IN" w:bidi="hi-IN"/>
          </w:rPr>
          <w:delText>es</w:delText>
        </w:r>
        <w:r w:rsidR="00433D3A" w:rsidDel="00EB13C2">
          <w:rPr>
            <w:rFonts w:ascii="Times New Roman" w:eastAsia="Times New Roman" w:hAnsi="Times New Roman" w:cs="Times New Roman"/>
            <w:sz w:val="24"/>
            <w:szCs w:val="24"/>
            <w:lang w:eastAsia="en-IN" w:bidi="hi-IN"/>
          </w:rPr>
          <w:delText xml:space="preserve"> </w:delText>
        </w:r>
        <w:r w:rsidR="0032638D" w:rsidDel="00EB13C2">
          <w:rPr>
            <w:rFonts w:ascii="Times New Roman" w:eastAsia="Times New Roman" w:hAnsi="Times New Roman" w:cs="Times New Roman"/>
            <w:sz w:val="24"/>
            <w:szCs w:val="24"/>
            <w:lang w:eastAsia="en-IN" w:bidi="hi-IN"/>
          </w:rPr>
          <w:fldChar w:fldCharType="begin" w:fldLock="1"/>
        </w:r>
        <w:r w:rsidR="0032638D" w:rsidDel="00EB13C2">
          <w:rPr>
            <w:rFonts w:ascii="Times New Roman" w:eastAsia="Times New Roman" w:hAnsi="Times New Roman" w:cs="Times New Roman"/>
            <w:sz w:val="24"/>
            <w:szCs w:val="24"/>
            <w:lang w:eastAsia="en-IN" w:bidi="hi-IN"/>
          </w:rPr>
          <w:del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delInstrText>
        </w:r>
        <w:r w:rsidR="0032638D" w:rsidDel="00EB13C2">
          <w:rPr>
            <w:rFonts w:ascii="Times New Roman" w:eastAsia="Times New Roman" w:hAnsi="Times New Roman" w:cs="Times New Roman"/>
            <w:sz w:val="24"/>
            <w:szCs w:val="24"/>
            <w:lang w:eastAsia="en-IN" w:bidi="hi-IN"/>
          </w:rPr>
          <w:fldChar w:fldCharType="separate"/>
        </w:r>
        <w:r w:rsidR="0032638D" w:rsidRPr="0032638D" w:rsidDel="00EB13C2">
          <w:rPr>
            <w:rFonts w:ascii="Times New Roman" w:eastAsia="Times New Roman" w:hAnsi="Times New Roman" w:cs="Times New Roman"/>
            <w:noProof/>
            <w:sz w:val="24"/>
            <w:szCs w:val="24"/>
            <w:lang w:eastAsia="en-IN" w:bidi="hi-IN"/>
          </w:rPr>
          <w:delText>(Johansson et al., 2016)</w:delText>
        </w:r>
        <w:r w:rsidR="0032638D" w:rsidDel="00EB13C2">
          <w:rPr>
            <w:rFonts w:ascii="Times New Roman" w:eastAsia="Times New Roman" w:hAnsi="Times New Roman" w:cs="Times New Roman"/>
            <w:sz w:val="24"/>
            <w:szCs w:val="24"/>
            <w:lang w:eastAsia="en-IN" w:bidi="hi-IN"/>
          </w:rPr>
          <w:fldChar w:fldCharType="end"/>
        </w:r>
        <w:r w:rsidR="004966CA" w:rsidDel="00EB13C2">
          <w:rPr>
            <w:rFonts w:ascii="Times New Roman" w:eastAsia="Times New Roman" w:hAnsi="Times New Roman" w:cs="Times New Roman"/>
            <w:sz w:val="24"/>
            <w:szCs w:val="24"/>
            <w:lang w:eastAsia="en-IN" w:bidi="hi-IN"/>
          </w:rPr>
          <w:delText>, inferences assuming ranging patterns around an activity centre</w:delText>
        </w:r>
        <w:r w:rsidR="00143BBC" w:rsidDel="00EB13C2">
          <w:rPr>
            <w:rFonts w:ascii="Times New Roman" w:eastAsia="Times New Roman" w:hAnsi="Times New Roman" w:cs="Times New Roman"/>
            <w:sz w:val="24"/>
            <w:szCs w:val="24"/>
            <w:lang w:eastAsia="en-IN" w:bidi="hi-IN"/>
          </w:rPr>
          <w:delText>s that take no account of habitat types</w:delText>
        </w:r>
        <w:r w:rsidR="004966CA" w:rsidDel="00EB13C2">
          <w:rPr>
            <w:rFonts w:ascii="Times New Roman" w:eastAsia="Times New Roman" w:hAnsi="Times New Roman" w:cs="Times New Roman"/>
            <w:sz w:val="24"/>
            <w:szCs w:val="24"/>
            <w:lang w:eastAsia="en-IN" w:bidi="hi-IN"/>
          </w:rPr>
          <w:delText xml:space="preserve"> could lead to</w:delText>
        </w:r>
        <w:r w:rsidR="00D6374E" w:rsidDel="00EB13C2">
          <w:rPr>
            <w:rFonts w:ascii="Times New Roman" w:eastAsia="Times New Roman" w:hAnsi="Times New Roman" w:cs="Times New Roman"/>
            <w:sz w:val="24"/>
            <w:szCs w:val="24"/>
            <w:lang w:eastAsia="en-IN" w:bidi="hi-IN"/>
          </w:rPr>
          <w:delText xml:space="preserve"> biases</w:delText>
        </w:r>
        <w:r w:rsidR="000E6E4F" w:rsidDel="00EB13C2">
          <w:rPr>
            <w:rFonts w:ascii="Times New Roman" w:eastAsia="Times New Roman" w:hAnsi="Times New Roman" w:cs="Times New Roman"/>
            <w:sz w:val="24"/>
            <w:szCs w:val="24"/>
            <w:lang w:eastAsia="en-IN" w:bidi="hi-IN"/>
          </w:rPr>
          <w:delText>.</w:delText>
        </w:r>
      </w:del>
    </w:p>
    <w:p w14:paraId="2AC6218B" w14:textId="77777777" w:rsidR="00255403" w:rsidRDefault="00255403" w:rsidP="00CF18F4">
      <w:pPr>
        <w:spacing w:after="0" w:line="240" w:lineRule="auto"/>
        <w:rPr>
          <w:ins w:id="173" w:author="Koustubh" w:date="2017-03-04T08:33:00Z"/>
          <w:rFonts w:ascii="Times New Roman" w:eastAsia="Times New Roman" w:hAnsi="Times New Roman" w:cs="Times New Roman"/>
          <w:sz w:val="24"/>
          <w:szCs w:val="24"/>
          <w:lang w:eastAsia="en-IN" w:bidi="hi-IN"/>
        </w:rPr>
      </w:pPr>
    </w:p>
    <w:p w14:paraId="0E018859" w14:textId="12D7BC7D" w:rsidR="00255403" w:rsidRDefault="0000692A" w:rsidP="00CF18F4">
      <w:pPr>
        <w:spacing w:after="0" w:line="240" w:lineRule="auto"/>
        <w:rPr>
          <w:rFonts w:ascii="Times New Roman" w:eastAsia="Times New Roman" w:hAnsi="Times New Roman" w:cs="Times New Roman"/>
          <w:sz w:val="24"/>
          <w:szCs w:val="24"/>
          <w:lang w:eastAsia="en-IN" w:bidi="hi-IN"/>
        </w:rPr>
      </w:pPr>
      <w:ins w:id="174" w:author="Koustubh Sharma" w:date="2017-04-16T15:58:00Z">
        <w:r>
          <w:rPr>
            <w:rFonts w:ascii="Times New Roman" w:eastAsia="Times New Roman" w:hAnsi="Times New Roman" w:cs="Times New Roman"/>
            <w:sz w:val="24"/>
            <w:szCs w:val="24"/>
            <w:lang w:eastAsia="en-IN" w:bidi="hi-IN"/>
          </w:rPr>
          <w:t>Snow leopards tend to have large home ranges</w:t>
        </w:r>
      </w:ins>
      <w:ins w:id="175" w:author="David Borchers" w:date="2017-05-17T15:38:00Z">
        <w:r w:rsidR="00466A6F">
          <w:rPr>
            <w:rFonts w:ascii="Times New Roman" w:eastAsia="Times New Roman" w:hAnsi="Times New Roman" w:cs="Times New Roman"/>
            <w:sz w:val="24"/>
            <w:szCs w:val="24"/>
            <w:lang w:eastAsia="en-IN" w:bidi="hi-IN"/>
          </w:rPr>
          <w:t>, so that</w:t>
        </w:r>
      </w:ins>
      <w:ins w:id="176" w:author="Koustubh Sharma" w:date="2017-04-16T15:58:00Z">
        <w:r>
          <w:rPr>
            <w:rFonts w:ascii="Times New Roman" w:eastAsia="Times New Roman" w:hAnsi="Times New Roman" w:cs="Times New Roman"/>
            <w:sz w:val="24"/>
            <w:szCs w:val="24"/>
            <w:lang w:eastAsia="en-IN" w:bidi="hi-IN"/>
          </w:rPr>
          <w:t xml:space="preserve"> </w:t>
        </w:r>
        <w:del w:id="177" w:author="David Borchers" w:date="2017-05-17T15:38:00Z">
          <w:r w:rsidDel="00466A6F">
            <w:rPr>
              <w:rFonts w:ascii="Times New Roman" w:eastAsia="Times New Roman" w:hAnsi="Times New Roman" w:cs="Times New Roman"/>
              <w:sz w:val="24"/>
              <w:szCs w:val="24"/>
              <w:lang w:eastAsia="en-IN" w:bidi="hi-IN"/>
            </w:rPr>
            <w:delText xml:space="preserve">that </w:delText>
          </w:r>
        </w:del>
      </w:ins>
      <w:ins w:id="178" w:author="Koustubh Sharma" w:date="2017-04-16T15:59:00Z">
        <w:del w:id="179" w:author="David Borchers" w:date="2017-05-17T15:38:00Z">
          <w:r w:rsidDel="00466A6F">
            <w:rPr>
              <w:rFonts w:ascii="Times New Roman" w:eastAsia="Times New Roman" w:hAnsi="Times New Roman" w:cs="Times New Roman"/>
              <w:sz w:val="24"/>
              <w:szCs w:val="24"/>
              <w:lang w:eastAsia="en-IN" w:bidi="hi-IN"/>
            </w:rPr>
            <w:delText xml:space="preserve">limit the number of </w:delText>
          </w:r>
        </w:del>
        <w:r>
          <w:rPr>
            <w:rFonts w:ascii="Times New Roman" w:eastAsia="Times New Roman" w:hAnsi="Times New Roman" w:cs="Times New Roman"/>
            <w:sz w:val="24"/>
            <w:szCs w:val="24"/>
            <w:lang w:eastAsia="en-IN" w:bidi="hi-IN"/>
          </w:rPr>
          <w:t>protected areas which can encompass viable populations</w:t>
        </w:r>
      </w:ins>
      <w:ins w:id="180" w:author="David Borchers" w:date="2017-05-17T15:38:00Z">
        <w:r w:rsidR="00466A6F">
          <w:rPr>
            <w:rFonts w:ascii="Times New Roman" w:eastAsia="Times New Roman" w:hAnsi="Times New Roman" w:cs="Times New Roman"/>
            <w:sz w:val="24"/>
            <w:szCs w:val="24"/>
            <w:lang w:eastAsia="en-IN" w:bidi="hi-IN"/>
          </w:rPr>
          <w:t xml:space="preserve"> need to be large and there are a limited number of such areas</w:t>
        </w:r>
      </w:ins>
      <w:ins w:id="181" w:author="Koustubh Sharma" w:date="2017-04-16T15:59:00Z">
        <w:r>
          <w:rPr>
            <w:rFonts w:ascii="Times New Roman" w:eastAsia="Times New Roman" w:hAnsi="Times New Roman" w:cs="Times New Roman"/>
            <w:sz w:val="24"/>
            <w:szCs w:val="24"/>
            <w:lang w:eastAsia="en-IN" w:bidi="hi-IN"/>
          </w:rPr>
          <w:t xml:space="preserve">. </w:t>
        </w:r>
      </w:ins>
      <w:ins w:id="182" w:author="Koustubh" w:date="2017-03-04T08:34:00Z">
        <w:del w:id="183" w:author="Koustubh Sharma" w:date="2017-04-16T15:58:00Z">
          <w:r w:rsidR="00255403" w:rsidDel="0000692A">
            <w:rPr>
              <w:rFonts w:ascii="Times New Roman" w:eastAsia="Times New Roman" w:hAnsi="Times New Roman" w:cs="Times New Roman"/>
              <w:sz w:val="24"/>
              <w:szCs w:val="24"/>
              <w:lang w:eastAsia="en-IN" w:bidi="hi-IN"/>
            </w:rPr>
            <w:delText>M</w:delText>
          </w:r>
        </w:del>
        <w:del w:id="184" w:author="Koustubh Sharma" w:date="2017-04-16T15:59:00Z">
          <w:r w:rsidR="00255403" w:rsidDel="0000692A">
            <w:rPr>
              <w:rFonts w:ascii="Times New Roman" w:eastAsia="Times New Roman" w:hAnsi="Times New Roman" w:cs="Times New Roman"/>
              <w:sz w:val="24"/>
              <w:szCs w:val="24"/>
              <w:lang w:eastAsia="en-IN" w:bidi="hi-IN"/>
            </w:rPr>
            <w:delText>ost successful s</w:delText>
          </w:r>
        </w:del>
      </w:ins>
      <w:ins w:id="185" w:author="Koustubh" w:date="2017-03-04T08:33:00Z">
        <w:del w:id="186" w:author="Koustubh Sharma" w:date="2017-04-16T15:59:00Z">
          <w:r w:rsidR="00255403" w:rsidDel="0000692A">
            <w:rPr>
              <w:rFonts w:ascii="Times New Roman" w:eastAsia="Times New Roman" w:hAnsi="Times New Roman" w:cs="Times New Roman"/>
              <w:sz w:val="24"/>
              <w:szCs w:val="24"/>
              <w:lang w:eastAsia="en-IN" w:bidi="hi-IN"/>
            </w:rPr>
            <w:delText xml:space="preserve">now leopard conservation programs </w:delText>
          </w:r>
        </w:del>
      </w:ins>
      <w:ins w:id="187" w:author="Koustubh" w:date="2017-03-04T08:34:00Z">
        <w:del w:id="188" w:author="Koustubh Sharma" w:date="2017-04-16T15:59:00Z">
          <w:r w:rsidR="00255403" w:rsidDel="0000692A">
            <w:rPr>
              <w:rFonts w:ascii="Times New Roman" w:eastAsia="Times New Roman" w:hAnsi="Times New Roman" w:cs="Times New Roman"/>
              <w:sz w:val="24"/>
              <w:szCs w:val="24"/>
              <w:lang w:eastAsia="en-IN" w:bidi="hi-IN"/>
            </w:rPr>
            <w:delText>focus on community participation (GSLEP XX, Mishra XX)</w:delText>
          </w:r>
        </w:del>
      </w:ins>
      <w:ins w:id="189" w:author="Koustubh" w:date="2017-03-04T08:35:00Z">
        <w:del w:id="190" w:author="Koustubh Sharma" w:date="2017-04-16T15:59:00Z">
          <w:r w:rsidR="00255403" w:rsidDel="0000692A">
            <w:rPr>
              <w:rFonts w:ascii="Times New Roman" w:eastAsia="Times New Roman" w:hAnsi="Times New Roman" w:cs="Times New Roman"/>
              <w:sz w:val="24"/>
              <w:szCs w:val="24"/>
              <w:lang w:eastAsia="en-IN" w:bidi="hi-IN"/>
            </w:rPr>
            <w:delText xml:space="preserve">. Some </w:delText>
          </w:r>
        </w:del>
      </w:ins>
      <w:ins w:id="191" w:author="Koustubh" w:date="2017-03-04T08:39:00Z">
        <w:del w:id="192" w:author="Koustubh Sharma" w:date="2017-04-16T15:59:00Z">
          <w:r w:rsidR="00D249D2" w:rsidDel="0000692A">
            <w:rPr>
              <w:rFonts w:ascii="Times New Roman" w:eastAsia="Times New Roman" w:hAnsi="Times New Roman" w:cs="Times New Roman"/>
              <w:sz w:val="24"/>
              <w:szCs w:val="24"/>
              <w:lang w:eastAsia="en-IN" w:bidi="hi-IN"/>
            </w:rPr>
            <w:delText xml:space="preserve">State owned Protected Areas </w:delText>
          </w:r>
        </w:del>
      </w:ins>
      <w:ins w:id="193" w:author="Koustubh" w:date="2017-03-04T08:35:00Z">
        <w:del w:id="194" w:author="Koustubh Sharma" w:date="2017-04-16T15:59:00Z">
          <w:r w:rsidR="00255403" w:rsidDel="0000692A">
            <w:rPr>
              <w:rFonts w:ascii="Times New Roman" w:eastAsia="Times New Roman" w:hAnsi="Times New Roman" w:cs="Times New Roman"/>
              <w:sz w:val="24"/>
              <w:szCs w:val="24"/>
              <w:lang w:eastAsia="en-IN" w:bidi="hi-IN"/>
            </w:rPr>
            <w:delText xml:space="preserve">focus on strict protection by limiting </w:delText>
          </w:r>
        </w:del>
      </w:ins>
      <w:ins w:id="195" w:author="Koustubh" w:date="2017-03-04T08:36:00Z">
        <w:del w:id="196" w:author="Koustubh Sharma" w:date="2017-04-16T15:59:00Z">
          <w:r w:rsidR="00255403" w:rsidDel="0000692A">
            <w:rPr>
              <w:rFonts w:ascii="Times New Roman" w:eastAsia="Times New Roman" w:hAnsi="Times New Roman" w:cs="Times New Roman"/>
              <w:sz w:val="24"/>
              <w:szCs w:val="24"/>
              <w:lang w:eastAsia="en-IN" w:bidi="hi-IN"/>
            </w:rPr>
            <w:delText xml:space="preserve">human-use, others implement </w:delText>
          </w:r>
        </w:del>
      </w:ins>
      <w:ins w:id="197" w:author="Koustubh" w:date="2017-03-04T08:39:00Z">
        <w:del w:id="198" w:author="Koustubh Sharma" w:date="2017-04-16T15:59:00Z">
          <w:r w:rsidR="00D249D2" w:rsidDel="0000692A">
            <w:rPr>
              <w:rFonts w:ascii="Times New Roman" w:eastAsia="Times New Roman" w:hAnsi="Times New Roman" w:cs="Times New Roman"/>
              <w:sz w:val="24"/>
              <w:szCs w:val="24"/>
              <w:lang w:eastAsia="en-IN" w:bidi="hi-IN"/>
            </w:rPr>
            <w:delText xml:space="preserve">participatory </w:delText>
          </w:r>
        </w:del>
      </w:ins>
      <w:ins w:id="199" w:author="Koustubh" w:date="2017-03-04T08:36:00Z">
        <w:del w:id="200" w:author="Koustubh Sharma" w:date="2017-04-16T15:59:00Z">
          <w:r w:rsidR="00255403" w:rsidDel="0000692A">
            <w:rPr>
              <w:rFonts w:ascii="Times New Roman" w:eastAsia="Times New Roman" w:hAnsi="Times New Roman" w:cs="Times New Roman"/>
              <w:sz w:val="24"/>
              <w:szCs w:val="24"/>
              <w:lang w:eastAsia="en-IN" w:bidi="hi-IN"/>
            </w:rPr>
            <w:delText>community based conservation programs</w:delText>
          </w:r>
        </w:del>
      </w:ins>
      <w:ins w:id="201" w:author="Koustubh" w:date="2017-03-04T08:39:00Z">
        <w:del w:id="202" w:author="Koustubh Sharma" w:date="2017-04-16T15:59:00Z">
          <w:r w:rsidR="00D249D2" w:rsidDel="0000692A">
            <w:rPr>
              <w:rFonts w:ascii="Times New Roman" w:eastAsia="Times New Roman" w:hAnsi="Times New Roman" w:cs="Times New Roman"/>
              <w:sz w:val="24"/>
              <w:szCs w:val="24"/>
              <w:lang w:eastAsia="en-IN" w:bidi="hi-IN"/>
            </w:rPr>
            <w:delText xml:space="preserve">. </w:delText>
          </w:r>
        </w:del>
      </w:ins>
      <w:ins w:id="203" w:author="Koustubh" w:date="2017-03-04T08:40:00Z">
        <w:del w:id="204" w:author="Koustubh Sharma" w:date="2017-04-16T15:59:00Z">
          <w:r w:rsidR="00D249D2" w:rsidDel="0000692A">
            <w:rPr>
              <w:rFonts w:ascii="Times New Roman" w:eastAsia="Times New Roman" w:hAnsi="Times New Roman" w:cs="Times New Roman"/>
              <w:sz w:val="24"/>
              <w:szCs w:val="24"/>
              <w:lang w:eastAsia="en-IN" w:bidi="hi-IN"/>
            </w:rPr>
            <w:delText>At the same time, a</w:delText>
          </w:r>
        </w:del>
      </w:ins>
      <w:ins w:id="205" w:author="Koustubh" w:date="2017-03-04T08:36:00Z">
        <w:del w:id="206" w:author="Koustubh Sharma" w:date="2017-04-16T15:59:00Z">
          <w:r w:rsidR="00255403" w:rsidDel="0000692A">
            <w:rPr>
              <w:rFonts w:ascii="Times New Roman" w:eastAsia="Times New Roman" w:hAnsi="Times New Roman" w:cs="Times New Roman"/>
              <w:sz w:val="24"/>
              <w:szCs w:val="24"/>
              <w:lang w:eastAsia="en-IN" w:bidi="hi-IN"/>
            </w:rPr>
            <w:delText xml:space="preserve"> large proportion of snow leopard habitat may not </w:delText>
          </w:r>
        </w:del>
      </w:ins>
      <w:ins w:id="207" w:author="Koustubh" w:date="2017-03-04T08:39:00Z">
        <w:del w:id="208" w:author="Koustubh Sharma" w:date="2017-04-16T15:59:00Z">
          <w:r w:rsidR="00D249D2" w:rsidDel="0000692A">
            <w:rPr>
              <w:rFonts w:ascii="Times New Roman" w:eastAsia="Times New Roman" w:hAnsi="Times New Roman" w:cs="Times New Roman"/>
              <w:sz w:val="24"/>
              <w:szCs w:val="24"/>
              <w:lang w:eastAsia="en-IN" w:bidi="hi-IN"/>
            </w:rPr>
            <w:delText xml:space="preserve">have </w:delText>
          </w:r>
        </w:del>
      </w:ins>
      <w:ins w:id="209" w:author="Koustubh" w:date="2017-03-04T08:36:00Z">
        <w:del w:id="210" w:author="Koustubh Sharma" w:date="2017-04-16T15:59:00Z">
          <w:r w:rsidR="00255403" w:rsidDel="0000692A">
            <w:rPr>
              <w:rFonts w:ascii="Times New Roman" w:eastAsia="Times New Roman" w:hAnsi="Times New Roman" w:cs="Times New Roman"/>
              <w:sz w:val="24"/>
              <w:szCs w:val="24"/>
              <w:lang w:eastAsia="en-IN" w:bidi="hi-IN"/>
            </w:rPr>
            <w:delText xml:space="preserve">any </w:delText>
          </w:r>
        </w:del>
      </w:ins>
      <w:ins w:id="211" w:author="Koustubh" w:date="2017-03-04T08:40:00Z">
        <w:del w:id="212" w:author="Koustubh Sharma" w:date="2017-04-16T15:59:00Z">
          <w:r w:rsidR="00D249D2" w:rsidDel="0000692A">
            <w:rPr>
              <w:rFonts w:ascii="Times New Roman" w:eastAsia="Times New Roman" w:hAnsi="Times New Roman" w:cs="Times New Roman"/>
              <w:sz w:val="24"/>
              <w:szCs w:val="24"/>
              <w:lang w:eastAsia="en-IN" w:bidi="hi-IN"/>
            </w:rPr>
            <w:delText xml:space="preserve">on-going </w:delText>
          </w:r>
        </w:del>
      </w:ins>
      <w:ins w:id="213" w:author="Koustubh" w:date="2017-03-04T08:37:00Z">
        <w:del w:id="214" w:author="Koustubh Sharma" w:date="2017-04-16T15:59:00Z">
          <w:r w:rsidR="00255403" w:rsidDel="0000692A">
            <w:rPr>
              <w:rFonts w:ascii="Times New Roman" w:eastAsia="Times New Roman" w:hAnsi="Times New Roman" w:cs="Times New Roman"/>
              <w:sz w:val="24"/>
              <w:szCs w:val="24"/>
              <w:lang w:eastAsia="en-IN" w:bidi="hi-IN"/>
            </w:rPr>
            <w:delText>specific conservation model</w:delText>
          </w:r>
        </w:del>
      </w:ins>
      <w:ins w:id="215" w:author="Koustubh" w:date="2017-03-04T08:40:00Z">
        <w:del w:id="216" w:author="Koustubh Sharma" w:date="2017-04-16T15:59:00Z">
          <w:r w:rsidR="00D249D2" w:rsidDel="0000692A">
            <w:rPr>
              <w:rFonts w:ascii="Times New Roman" w:eastAsia="Times New Roman" w:hAnsi="Times New Roman" w:cs="Times New Roman"/>
              <w:sz w:val="24"/>
              <w:szCs w:val="24"/>
              <w:lang w:eastAsia="en-IN" w:bidi="hi-IN"/>
            </w:rPr>
            <w:delText>s</w:delText>
          </w:r>
        </w:del>
      </w:ins>
      <w:ins w:id="217" w:author="Koustubh" w:date="2017-03-04T08:37:00Z">
        <w:del w:id="218" w:author="Koustubh Sharma" w:date="2017-04-16T15:59:00Z">
          <w:r w:rsidR="00255403" w:rsidDel="0000692A">
            <w:rPr>
              <w:rFonts w:ascii="Times New Roman" w:eastAsia="Times New Roman" w:hAnsi="Times New Roman" w:cs="Times New Roman"/>
              <w:sz w:val="24"/>
              <w:szCs w:val="24"/>
              <w:lang w:eastAsia="en-IN" w:bidi="hi-IN"/>
            </w:rPr>
            <w:delText xml:space="preserve">. </w:delText>
          </w:r>
        </w:del>
        <w:r w:rsidR="00255403">
          <w:rPr>
            <w:rFonts w:ascii="Times New Roman" w:eastAsia="Times New Roman" w:hAnsi="Times New Roman" w:cs="Times New Roman"/>
            <w:sz w:val="24"/>
            <w:szCs w:val="24"/>
            <w:lang w:eastAsia="en-IN" w:bidi="hi-IN"/>
          </w:rPr>
          <w:t>The Global Snow Leopard and Ecosystem Protection Program has identified 23 sn</w:t>
        </w:r>
      </w:ins>
      <w:ins w:id="219" w:author="Koustubh" w:date="2017-03-04T08:38:00Z">
        <w:r w:rsidR="00255403">
          <w:rPr>
            <w:rFonts w:ascii="Times New Roman" w:eastAsia="Times New Roman" w:hAnsi="Times New Roman" w:cs="Times New Roman"/>
            <w:sz w:val="24"/>
            <w:szCs w:val="24"/>
            <w:lang w:eastAsia="en-IN" w:bidi="hi-IN"/>
          </w:rPr>
          <w:t xml:space="preserve">ow leopard landscapes to be protected by 2020. </w:t>
        </w:r>
      </w:ins>
      <w:ins w:id="220" w:author="Koustubh Sharma" w:date="2017-04-16T15:59:00Z">
        <w:r>
          <w:rPr>
            <w:rFonts w:ascii="Times New Roman" w:eastAsia="Times New Roman" w:hAnsi="Times New Roman" w:cs="Times New Roman"/>
            <w:sz w:val="24"/>
            <w:szCs w:val="24"/>
            <w:lang w:eastAsia="en-IN" w:bidi="hi-IN"/>
          </w:rPr>
          <w:t>Some State owned Protected Areas focus on strict protection by limiting human</w:t>
        </w:r>
        <w:del w:id="221" w:author="David Borchers" w:date="2017-05-17T15:39:00Z">
          <w:r w:rsidDel="00466A6F">
            <w:rPr>
              <w:rFonts w:ascii="Times New Roman" w:eastAsia="Times New Roman" w:hAnsi="Times New Roman" w:cs="Times New Roman"/>
              <w:sz w:val="24"/>
              <w:szCs w:val="24"/>
              <w:lang w:eastAsia="en-IN" w:bidi="hi-IN"/>
            </w:rPr>
            <w:delText>-</w:delText>
          </w:r>
        </w:del>
      </w:ins>
      <w:ins w:id="222" w:author="David Borchers" w:date="2017-05-17T15:39:00Z">
        <w:r w:rsidR="00466A6F">
          <w:rPr>
            <w:rFonts w:ascii="Times New Roman" w:eastAsia="Times New Roman" w:hAnsi="Times New Roman" w:cs="Times New Roman"/>
            <w:sz w:val="24"/>
            <w:szCs w:val="24"/>
            <w:lang w:eastAsia="en-IN" w:bidi="hi-IN"/>
          </w:rPr>
          <w:t xml:space="preserve"> </w:t>
        </w:r>
      </w:ins>
      <w:ins w:id="223" w:author="Koustubh Sharma" w:date="2017-04-16T15:59:00Z">
        <w:r>
          <w:rPr>
            <w:rFonts w:ascii="Times New Roman" w:eastAsia="Times New Roman" w:hAnsi="Times New Roman" w:cs="Times New Roman"/>
            <w:sz w:val="24"/>
            <w:szCs w:val="24"/>
            <w:lang w:eastAsia="en-IN" w:bidi="hi-IN"/>
          </w:rPr>
          <w:t xml:space="preserve">use, </w:t>
        </w:r>
      </w:ins>
      <w:ins w:id="224" w:author="Koustubh Sharma" w:date="2017-05-14T17:50:00Z">
        <w:r w:rsidR="00BD0925">
          <w:rPr>
            <w:rFonts w:ascii="Times New Roman" w:eastAsia="Times New Roman" w:hAnsi="Times New Roman" w:cs="Times New Roman"/>
            <w:sz w:val="24"/>
            <w:szCs w:val="24"/>
            <w:lang w:eastAsia="en-IN" w:bidi="hi-IN"/>
          </w:rPr>
          <w:t>o</w:t>
        </w:r>
      </w:ins>
      <w:ins w:id="225" w:author="Koustubh Sharma" w:date="2017-04-16T15:59:00Z">
        <w:r>
          <w:rPr>
            <w:rFonts w:ascii="Times New Roman" w:eastAsia="Times New Roman" w:hAnsi="Times New Roman" w:cs="Times New Roman"/>
            <w:sz w:val="24"/>
            <w:szCs w:val="24"/>
            <w:lang w:eastAsia="en-IN" w:bidi="hi-IN"/>
          </w:rPr>
          <w:t xml:space="preserve">thers implement participatory community based conservation programs </w:t>
        </w:r>
      </w:ins>
      <w:ins w:id="226" w:author="Koustubh Sharma" w:date="2017-04-16T16:01:00Z">
        <w:r>
          <w:rPr>
            <w:rFonts w:ascii="Times New Roman" w:eastAsia="Times New Roman" w:hAnsi="Times New Roman" w:cs="Times New Roman"/>
            <w:sz w:val="24"/>
            <w:szCs w:val="24"/>
            <w:lang w:eastAsia="en-IN" w:bidi="hi-IN"/>
          </w:rPr>
          <w:t>(GSLEP XX, Mishra XX). A</w:t>
        </w:r>
      </w:ins>
      <w:ins w:id="227" w:author="Koustubh Sharma" w:date="2017-04-16T15:59:00Z">
        <w:r>
          <w:rPr>
            <w:rFonts w:ascii="Times New Roman" w:eastAsia="Times New Roman" w:hAnsi="Times New Roman" w:cs="Times New Roman"/>
            <w:sz w:val="24"/>
            <w:szCs w:val="24"/>
            <w:lang w:eastAsia="en-IN" w:bidi="hi-IN"/>
          </w:rPr>
          <w:t xml:space="preserve"> large proportion of snow leopard habitat </w:t>
        </w:r>
      </w:ins>
      <w:ins w:id="228" w:author="Koustubh Sharma" w:date="2017-04-16T16:01:00Z">
        <w:r>
          <w:rPr>
            <w:rFonts w:ascii="Times New Roman" w:eastAsia="Times New Roman" w:hAnsi="Times New Roman" w:cs="Times New Roman"/>
            <w:sz w:val="24"/>
            <w:szCs w:val="24"/>
            <w:lang w:eastAsia="en-IN" w:bidi="hi-IN"/>
          </w:rPr>
          <w:t xml:space="preserve">however </w:t>
        </w:r>
      </w:ins>
      <w:ins w:id="229" w:author="Koustubh Sharma" w:date="2017-04-16T15:59:00Z">
        <w:r>
          <w:rPr>
            <w:rFonts w:ascii="Times New Roman" w:eastAsia="Times New Roman" w:hAnsi="Times New Roman" w:cs="Times New Roman"/>
            <w:sz w:val="24"/>
            <w:szCs w:val="24"/>
            <w:lang w:eastAsia="en-IN" w:bidi="hi-IN"/>
          </w:rPr>
          <w:t xml:space="preserve">may not have any on-going specific conservation models. </w:t>
        </w:r>
      </w:ins>
      <w:ins w:id="230" w:author="Koustubh" w:date="2017-03-04T08:38:00Z">
        <w:r w:rsidR="00255403">
          <w:rPr>
            <w:rFonts w:ascii="Times New Roman" w:eastAsia="Times New Roman" w:hAnsi="Times New Roman" w:cs="Times New Roman"/>
            <w:sz w:val="24"/>
            <w:szCs w:val="24"/>
            <w:lang w:eastAsia="en-IN" w:bidi="hi-IN"/>
          </w:rPr>
          <w:t>The protection strategies may vary across or even within each landscape, depending on the local situation analysis</w:t>
        </w:r>
      </w:ins>
      <w:ins w:id="231" w:author="Koustubh" w:date="2017-03-04T08:40:00Z">
        <w:r w:rsidR="00D249D2">
          <w:rPr>
            <w:rFonts w:ascii="Times New Roman" w:eastAsia="Times New Roman" w:hAnsi="Times New Roman" w:cs="Times New Roman"/>
            <w:sz w:val="24"/>
            <w:szCs w:val="24"/>
            <w:lang w:eastAsia="en-IN" w:bidi="hi-IN"/>
          </w:rPr>
          <w:t>. Ultimately</w:t>
        </w:r>
      </w:ins>
      <w:ins w:id="232" w:author="Koustubh" w:date="2017-03-25T13:00:00Z">
        <w:r w:rsidR="00CF7D7D">
          <w:rPr>
            <w:rFonts w:ascii="Times New Roman" w:eastAsia="Times New Roman" w:hAnsi="Times New Roman" w:cs="Times New Roman"/>
            <w:sz w:val="24"/>
            <w:szCs w:val="24"/>
            <w:lang w:eastAsia="en-IN" w:bidi="hi-IN"/>
          </w:rPr>
          <w:t>,</w:t>
        </w:r>
      </w:ins>
      <w:ins w:id="233" w:author="Koustubh" w:date="2017-03-04T08:40:00Z">
        <w:r w:rsidR="00D249D2">
          <w:rPr>
            <w:rFonts w:ascii="Times New Roman" w:eastAsia="Times New Roman" w:hAnsi="Times New Roman" w:cs="Times New Roman"/>
            <w:sz w:val="24"/>
            <w:szCs w:val="24"/>
            <w:lang w:eastAsia="en-IN" w:bidi="hi-IN"/>
          </w:rPr>
          <w:t xml:space="preserve"> all snow leopard conservation models aim at</w:t>
        </w:r>
      </w:ins>
      <w:ins w:id="234"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235" w:author="Koustubh Sharma" w:date="2017-05-15T07:15:00Z">
        <w:r w:rsidR="00712017">
          <w:rPr>
            <w:rFonts w:ascii="Times New Roman" w:eastAsia="Times New Roman" w:hAnsi="Times New Roman" w:cs="Times New Roman"/>
            <w:sz w:val="24"/>
            <w:szCs w:val="24"/>
            <w:lang w:eastAsia="en-IN" w:bidi="hi-IN"/>
          </w:rPr>
          <w:t xml:space="preserve">, where </w:t>
        </w:r>
      </w:ins>
      <w:ins w:id="236" w:author="Koustubh" w:date="2017-03-04T08:38:00Z">
        <w:del w:id="237" w:author="Koustubh Sharma" w:date="2017-05-15T07:15:00Z">
          <w:r w:rsidR="00255403" w:rsidDel="00712017">
            <w:rPr>
              <w:rFonts w:ascii="Times New Roman" w:eastAsia="Times New Roman" w:hAnsi="Times New Roman" w:cs="Times New Roman"/>
              <w:sz w:val="24"/>
              <w:szCs w:val="24"/>
              <w:lang w:eastAsia="en-IN" w:bidi="hi-IN"/>
            </w:rPr>
            <w:delText xml:space="preserve">. </w:delText>
          </w:r>
        </w:del>
      </w:ins>
      <w:ins w:id="238" w:author="Koustubh" w:date="2017-03-04T08:41:00Z">
        <w:del w:id="239" w:author="Koustubh Sharma" w:date="2017-05-15T07:15:00Z">
          <w:r w:rsidR="00D249D2" w:rsidDel="00712017">
            <w:rPr>
              <w:rFonts w:ascii="Times New Roman" w:eastAsia="Times New Roman" w:hAnsi="Times New Roman" w:cs="Times New Roman"/>
              <w:sz w:val="24"/>
              <w:szCs w:val="24"/>
              <w:lang w:eastAsia="en-IN" w:bidi="hi-IN"/>
            </w:rPr>
            <w:delText xml:space="preserve">However, because of their large home ranges and strong habitat preferences, very small </w:delText>
          </w:r>
        </w:del>
      </w:ins>
      <w:ins w:id="240" w:author="Koustubh" w:date="2017-03-04T08:42:00Z">
        <w:del w:id="241" w:author="Koustubh Sharma" w:date="2017-05-15T07:15:00Z">
          <w:r w:rsidR="00D249D2" w:rsidDel="00712017">
            <w:rPr>
              <w:rFonts w:ascii="Times New Roman" w:eastAsia="Times New Roman" w:hAnsi="Times New Roman" w:cs="Times New Roman"/>
              <w:sz w:val="24"/>
              <w:szCs w:val="24"/>
              <w:lang w:eastAsia="en-IN" w:bidi="hi-IN"/>
            </w:rPr>
            <w:delText>or very big study areas that assume constant density, detection probability and uniform ranging patterns</w:delText>
          </w:r>
        </w:del>
      </w:ins>
      <w:ins w:id="242" w:author="Koustubh" w:date="2017-03-04T08:43:00Z">
        <w:del w:id="243" w:author="Koustubh Sharma" w:date="2017-05-15T07:15:00Z">
          <w:r w:rsidR="00D249D2" w:rsidDel="00712017">
            <w:rPr>
              <w:rFonts w:ascii="Times New Roman" w:eastAsia="Times New Roman" w:hAnsi="Times New Roman" w:cs="Times New Roman"/>
              <w:sz w:val="24"/>
              <w:szCs w:val="24"/>
              <w:lang w:eastAsia="en-IN" w:bidi="hi-IN"/>
            </w:rPr>
            <w:delText xml:space="preserve"> can bias the abundance (or density) estimates</w:delText>
          </w:r>
        </w:del>
      </w:ins>
      <w:ins w:id="244" w:author="Koustubh" w:date="2017-03-25T13:00:00Z">
        <w:del w:id="245" w:author="Koustubh Sharma" w:date="2017-05-15T07:15:00Z">
          <w:r w:rsidR="00CF7D7D" w:rsidDel="00712017">
            <w:rPr>
              <w:rFonts w:ascii="Times New Roman" w:eastAsia="Times New Roman" w:hAnsi="Times New Roman" w:cs="Times New Roman"/>
              <w:sz w:val="24"/>
              <w:szCs w:val="24"/>
              <w:lang w:eastAsia="en-IN" w:bidi="hi-IN"/>
            </w:rPr>
            <w:delText xml:space="preserve">. Similarly, </w:delText>
          </w:r>
        </w:del>
        <w:r w:rsidR="00CF7D7D">
          <w:rPr>
            <w:rFonts w:ascii="Times New Roman" w:eastAsia="Times New Roman" w:hAnsi="Times New Roman" w:cs="Times New Roman"/>
            <w:sz w:val="24"/>
            <w:szCs w:val="24"/>
            <w:lang w:eastAsia="en-IN" w:bidi="hi-IN"/>
          </w:rPr>
          <w:t>density is often</w:t>
        </w:r>
      </w:ins>
      <w:ins w:id="246" w:author="Koustubh" w:date="2017-03-25T13:01:00Z">
        <w:r w:rsidR="00CF7D7D">
          <w:rPr>
            <w:rFonts w:ascii="Times New Roman" w:eastAsia="Times New Roman" w:hAnsi="Times New Roman" w:cs="Times New Roman"/>
            <w:sz w:val="24"/>
            <w:szCs w:val="24"/>
            <w:lang w:eastAsia="en-IN" w:bidi="hi-IN"/>
          </w:rPr>
          <w:t xml:space="preserve"> a function of availability of quality of habitat to a species</w:t>
        </w:r>
      </w:ins>
      <w:ins w:id="247" w:author="Koustubh" w:date="2017-03-04T08:43:00Z">
        <w:r w:rsidR="00D249D2">
          <w:rPr>
            <w:rFonts w:ascii="Times New Roman" w:eastAsia="Times New Roman" w:hAnsi="Times New Roman" w:cs="Times New Roman"/>
            <w:sz w:val="24"/>
            <w:szCs w:val="24"/>
            <w:lang w:eastAsia="en-IN" w:bidi="hi-IN"/>
          </w:rPr>
          <w:t xml:space="preserve">. </w:t>
        </w:r>
      </w:ins>
      <w:ins w:id="248" w:author="Koustubh" w:date="2017-03-04T08:44:00Z">
        <w:r w:rsidR="00D249D2">
          <w:rPr>
            <w:rFonts w:ascii="Times New Roman" w:eastAsia="Times New Roman" w:hAnsi="Times New Roman" w:cs="Times New Roman"/>
            <w:sz w:val="24"/>
            <w:szCs w:val="24"/>
            <w:lang w:eastAsia="en-IN" w:bidi="hi-IN"/>
          </w:rPr>
          <w:t>F</w:t>
        </w:r>
      </w:ins>
      <w:ins w:id="249" w:author="Koustubh" w:date="2017-03-04T08:34:00Z">
        <w:r w:rsidR="00255403">
          <w:rPr>
            <w:rFonts w:ascii="Times New Roman" w:eastAsia="Times New Roman" w:hAnsi="Times New Roman" w:cs="Times New Roman"/>
            <w:sz w:val="24"/>
            <w:szCs w:val="24"/>
            <w:lang w:eastAsia="en-IN" w:bidi="hi-IN"/>
          </w:rPr>
          <w:t xml:space="preserve">ew studies provide </w:t>
        </w:r>
      </w:ins>
      <w:ins w:id="250" w:author="Koustubh Sharma" w:date="2017-04-16T16:01:00Z">
        <w:r>
          <w:rPr>
            <w:rFonts w:ascii="Times New Roman" w:eastAsia="Times New Roman" w:hAnsi="Times New Roman" w:cs="Times New Roman"/>
            <w:sz w:val="24"/>
            <w:szCs w:val="24"/>
            <w:lang w:eastAsia="en-IN" w:bidi="hi-IN"/>
          </w:rPr>
          <w:t xml:space="preserve">a </w:t>
        </w:r>
      </w:ins>
      <w:ins w:id="251" w:author="Koustubh" w:date="2017-03-04T08:34:00Z">
        <w:r w:rsidR="00255403">
          <w:rPr>
            <w:rFonts w:ascii="Times New Roman" w:eastAsia="Times New Roman" w:hAnsi="Times New Roman" w:cs="Times New Roman"/>
            <w:sz w:val="24"/>
            <w:szCs w:val="24"/>
            <w:lang w:eastAsia="en-IN" w:bidi="hi-IN"/>
          </w:rPr>
          <w:t xml:space="preserve">comparison between </w:t>
        </w:r>
      </w:ins>
      <w:ins w:id="252" w:author="Koustubh" w:date="2017-03-04T08:35:00Z">
        <w:r w:rsidR="00255403">
          <w:rPr>
            <w:rFonts w:ascii="Times New Roman" w:eastAsia="Times New Roman" w:hAnsi="Times New Roman" w:cs="Times New Roman"/>
            <w:sz w:val="24"/>
            <w:szCs w:val="24"/>
            <w:lang w:eastAsia="en-IN" w:bidi="hi-IN"/>
          </w:rPr>
          <w:t>the impact</w:t>
        </w:r>
      </w:ins>
      <w:ins w:id="253" w:author="Koustubh" w:date="2017-03-04T08:52:00Z">
        <w:r w:rsidR="006B4F87">
          <w:rPr>
            <w:rFonts w:ascii="Times New Roman" w:eastAsia="Times New Roman" w:hAnsi="Times New Roman" w:cs="Times New Roman"/>
            <w:sz w:val="24"/>
            <w:szCs w:val="24"/>
            <w:lang w:eastAsia="en-IN" w:bidi="hi-IN"/>
          </w:rPr>
          <w:t>s</w:t>
        </w:r>
      </w:ins>
      <w:ins w:id="254" w:author="Koustubh" w:date="2017-03-04T08:35:00Z">
        <w:r w:rsidR="00255403">
          <w:rPr>
            <w:rFonts w:ascii="Times New Roman" w:eastAsia="Times New Roman" w:hAnsi="Times New Roman" w:cs="Times New Roman"/>
            <w:sz w:val="24"/>
            <w:szCs w:val="24"/>
            <w:lang w:eastAsia="en-IN" w:bidi="hi-IN"/>
          </w:rPr>
          <w:t xml:space="preserve"> of </w:t>
        </w:r>
      </w:ins>
      <w:ins w:id="255" w:author="Koustubh" w:date="2017-03-04T08:34:00Z">
        <w:r w:rsidR="00255403">
          <w:rPr>
            <w:rFonts w:ascii="Times New Roman" w:eastAsia="Times New Roman" w:hAnsi="Times New Roman" w:cs="Times New Roman"/>
            <w:sz w:val="24"/>
            <w:szCs w:val="24"/>
            <w:lang w:eastAsia="en-IN" w:bidi="hi-IN"/>
          </w:rPr>
          <w:t>different conservati</w:t>
        </w:r>
      </w:ins>
      <w:ins w:id="256" w:author="Koustubh" w:date="2017-03-04T08:35:00Z">
        <w:r w:rsidR="00255403">
          <w:rPr>
            <w:rFonts w:ascii="Times New Roman" w:eastAsia="Times New Roman" w:hAnsi="Times New Roman" w:cs="Times New Roman"/>
            <w:sz w:val="24"/>
            <w:szCs w:val="24"/>
            <w:lang w:eastAsia="en-IN" w:bidi="hi-IN"/>
          </w:rPr>
          <w:t xml:space="preserve">on strategies on snow </w:t>
        </w:r>
        <w:r w:rsidR="00255403">
          <w:rPr>
            <w:rFonts w:ascii="Times New Roman" w:eastAsia="Times New Roman" w:hAnsi="Times New Roman" w:cs="Times New Roman"/>
            <w:sz w:val="24"/>
            <w:szCs w:val="24"/>
            <w:lang w:eastAsia="en-IN" w:bidi="hi-IN"/>
          </w:rPr>
          <w:lastRenderedPageBreak/>
          <w:t>leopard conservation</w:t>
        </w:r>
      </w:ins>
      <w:ins w:id="257"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258" w:author="Koustubh" w:date="2017-03-04T08:35:00Z">
        <w:r w:rsidR="00255403">
          <w:rPr>
            <w:rFonts w:ascii="Times New Roman" w:eastAsia="Times New Roman" w:hAnsi="Times New Roman" w:cs="Times New Roman"/>
            <w:sz w:val="24"/>
            <w:szCs w:val="24"/>
            <w:lang w:eastAsia="en-IN" w:bidi="hi-IN"/>
          </w:rPr>
          <w:t>.</w:t>
        </w:r>
      </w:ins>
    </w:p>
    <w:p w14:paraId="6BD8704F"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4E30DFD6" w14:textId="499D931A" w:rsidR="00712017" w:rsidRDefault="00712017" w:rsidP="007061AD">
      <w:pPr>
        <w:spacing w:after="0" w:line="240" w:lineRule="auto"/>
        <w:rPr>
          <w:ins w:id="259" w:author="Koustubh Sharma" w:date="2017-05-15T07:20:00Z"/>
          <w:rFonts w:ascii="Times New Roman" w:eastAsia="Times New Roman" w:hAnsi="Times New Roman" w:cs="Times New Roman"/>
          <w:sz w:val="24"/>
          <w:szCs w:val="24"/>
          <w:lang w:eastAsia="en-IN" w:bidi="hi-IN"/>
        </w:rPr>
      </w:pPr>
      <w:ins w:id="260" w:author="Koustubh Sharma" w:date="2017-05-15T07:16:00Z">
        <w:r>
          <w:rPr>
            <w:rFonts w:ascii="Times New Roman" w:eastAsia="Times New Roman" w:hAnsi="Times New Roman" w:cs="Times New Roman"/>
            <w:sz w:val="24"/>
            <w:szCs w:val="24"/>
            <w:lang w:eastAsia="en-IN" w:bidi="hi-IN"/>
          </w:rPr>
          <w:t>Our study areas represent</w:t>
        </w:r>
        <w:del w:id="261" w:author="David Borchers" w:date="2017-05-17T15:40:00Z">
          <w:r w:rsidDel="00015AB1">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three different </w:t>
        </w:r>
      </w:ins>
      <w:ins w:id="262" w:author="Koustubh Sharma" w:date="2017-05-15T07:18:00Z">
        <w:r>
          <w:rPr>
            <w:rFonts w:ascii="Times New Roman" w:eastAsia="Times New Roman" w:hAnsi="Times New Roman" w:cs="Times New Roman"/>
            <w:sz w:val="24"/>
            <w:szCs w:val="24"/>
            <w:lang w:eastAsia="en-IN" w:bidi="hi-IN"/>
          </w:rPr>
          <w:t>protection regimes</w:t>
        </w:r>
      </w:ins>
      <w:ins w:id="263" w:author="David Borchers" w:date="2017-05-17T15:40:00Z">
        <w:r w:rsidR="00015AB1">
          <w:rPr>
            <w:rFonts w:ascii="Times New Roman" w:eastAsia="Times New Roman" w:hAnsi="Times New Roman" w:cs="Times New Roman"/>
            <w:sz w:val="24"/>
            <w:szCs w:val="24"/>
            <w:lang w:eastAsia="en-IN" w:bidi="hi-IN"/>
          </w:rPr>
          <w:t>:</w:t>
        </w:r>
      </w:ins>
      <w:ins w:id="264" w:author="Koustubh Sharma" w:date="2017-05-15T07:18:00Z">
        <w:del w:id="265" w:author="David Borchers" w:date="2017-05-17T15:40:00Z">
          <w:r w:rsidDel="00015AB1">
            <w:rPr>
              <w:rFonts w:ascii="Times New Roman" w:eastAsia="Times New Roman" w:hAnsi="Times New Roman" w:cs="Times New Roman"/>
              <w:sz w:val="24"/>
              <w:szCs w:val="24"/>
              <w:lang w:eastAsia="en-IN" w:bidi="hi-IN"/>
            </w:rPr>
            <w:delText xml:space="preserve"> </w:delText>
          </w:r>
        </w:del>
      </w:ins>
      <w:ins w:id="266" w:author="Koustubh Sharma" w:date="2017-05-15T07:16:00Z">
        <w:del w:id="267" w:author="David Borchers" w:date="2017-05-17T15:40:00Z">
          <w:r w:rsidDel="00015AB1">
            <w:rPr>
              <w:rFonts w:ascii="Times New Roman" w:eastAsia="Times New Roman" w:hAnsi="Times New Roman" w:cs="Times New Roman"/>
              <w:sz w:val="24"/>
              <w:szCs w:val="24"/>
              <w:lang w:eastAsia="en-IN" w:bidi="hi-IN"/>
            </w:rPr>
            <w:delText>t</w:delText>
          </w:r>
        </w:del>
      </w:ins>
      <w:ins w:id="268" w:author="Koustubh Sharma" w:date="2017-05-15T07:17:00Z">
        <w:del w:id="269" w:author="David Borchers" w:date="2017-05-17T15:40:00Z">
          <w:r w:rsidDel="00015AB1">
            <w:rPr>
              <w:rFonts w:ascii="Times New Roman" w:eastAsia="Times New Roman" w:hAnsi="Times New Roman" w:cs="Times New Roman"/>
              <w:sz w:val="24"/>
              <w:szCs w:val="24"/>
              <w:lang w:eastAsia="en-IN" w:bidi="hi-IN"/>
            </w:rPr>
            <w:delText>ypes including</w:delText>
          </w:r>
        </w:del>
        <w:r>
          <w:rPr>
            <w:rFonts w:ascii="Times New Roman" w:eastAsia="Times New Roman" w:hAnsi="Times New Roman" w:cs="Times New Roman"/>
            <w:sz w:val="24"/>
            <w:szCs w:val="24"/>
            <w:lang w:eastAsia="en-IN" w:bidi="hi-IN"/>
          </w:rPr>
          <w:t xml:space="preserve"> strictly protected, partially protected and unprotected areas. Our analyses </w:t>
        </w:r>
      </w:ins>
      <w:del w:id="270" w:author="Koustubh Sharma" w:date="2017-05-15T07:17:00Z">
        <w:r w:rsidR="000D2DBC" w:rsidDel="00712017">
          <w:rPr>
            <w:rFonts w:ascii="Times New Roman" w:eastAsia="Times New Roman" w:hAnsi="Times New Roman" w:cs="Times New Roman"/>
            <w:sz w:val="24"/>
            <w:szCs w:val="24"/>
            <w:lang w:eastAsia="en-IN" w:bidi="hi-IN"/>
          </w:rPr>
          <w:delText xml:space="preserve">We analyse three neighbouring snow leopard populations in South Gobi, Mongolia to </w:delText>
        </w:r>
      </w:del>
      <w:r w:rsidR="000D2DBC">
        <w:rPr>
          <w:rFonts w:ascii="Times New Roman" w:eastAsia="Times New Roman" w:hAnsi="Times New Roman" w:cs="Times New Roman"/>
          <w:sz w:val="24"/>
          <w:szCs w:val="24"/>
          <w:lang w:eastAsia="en-IN" w:bidi="hi-IN"/>
        </w:rPr>
        <w:t xml:space="preserve">explore the effects of </w:t>
      </w:r>
      <w:ins w:id="271" w:author="Koustubh" w:date="2017-03-04T08:32:00Z">
        <w:del w:id="272" w:author="Koustubh Sharma" w:date="2017-05-15T07:18:00Z">
          <w:r w:rsidR="00255403" w:rsidDel="00712017">
            <w:rPr>
              <w:rFonts w:ascii="Times New Roman" w:eastAsia="Times New Roman" w:hAnsi="Times New Roman" w:cs="Times New Roman"/>
              <w:sz w:val="24"/>
              <w:szCs w:val="24"/>
              <w:lang w:eastAsia="en-IN" w:bidi="hi-IN"/>
            </w:rPr>
            <w:delText xml:space="preserve">conservation programs, </w:delText>
          </w:r>
        </w:del>
      </w:ins>
      <w:ins w:id="273" w:author="Koustubh" w:date="2017-03-25T13:01:00Z">
        <w:del w:id="274" w:author="Koustubh Sharma" w:date="2017-05-15T07:18:00Z">
          <w:r w:rsidR="00CF7D7D" w:rsidDel="00712017">
            <w:rPr>
              <w:rFonts w:ascii="Times New Roman" w:eastAsia="Times New Roman" w:hAnsi="Times New Roman" w:cs="Times New Roman"/>
              <w:sz w:val="24"/>
              <w:szCs w:val="24"/>
              <w:lang w:eastAsia="en-IN" w:bidi="hi-IN"/>
            </w:rPr>
            <w:delText xml:space="preserve">and </w:delText>
          </w:r>
        </w:del>
      </w:ins>
      <w:r w:rsidR="000D2DBC">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sidR="000D2DBC">
        <w:rPr>
          <w:rFonts w:ascii="Times New Roman" w:eastAsia="Times New Roman" w:hAnsi="Times New Roman" w:cs="Times New Roman"/>
          <w:sz w:val="24"/>
          <w:szCs w:val="24"/>
          <w:lang w:eastAsia="en-IN" w:bidi="hi-IN"/>
        </w:rPr>
        <w:t xml:space="preserve">, </w:t>
      </w:r>
      <w:del w:id="275" w:author="Koustubh Sharma" w:date="2017-05-15T07:19:00Z">
        <w:r w:rsidR="000D2DBC" w:rsidDel="00712017">
          <w:rPr>
            <w:rFonts w:ascii="Times New Roman" w:eastAsia="Times New Roman" w:hAnsi="Times New Roman" w:cs="Times New Roman"/>
            <w:sz w:val="24"/>
            <w:szCs w:val="24"/>
            <w:lang w:eastAsia="en-IN" w:bidi="hi-IN"/>
          </w:rPr>
          <w:delText xml:space="preserve">density and </w:delText>
        </w:r>
      </w:del>
      <w:r w:rsidR="000D2DBC">
        <w:rPr>
          <w:rFonts w:ascii="Times New Roman" w:eastAsia="Times New Roman" w:hAnsi="Times New Roman" w:cs="Times New Roman"/>
          <w:sz w:val="24"/>
          <w:szCs w:val="24"/>
          <w:lang w:eastAsia="en-IN" w:bidi="hi-IN"/>
        </w:rPr>
        <w:t>ranging patterns</w:t>
      </w:r>
      <w:ins w:id="276" w:author="Koustubh Sharma" w:date="2017-05-15T07:19:00Z">
        <w:r>
          <w:rPr>
            <w:rFonts w:ascii="Times New Roman" w:eastAsia="Times New Roman" w:hAnsi="Times New Roman" w:cs="Times New Roman"/>
            <w:sz w:val="24"/>
            <w:szCs w:val="24"/>
            <w:lang w:eastAsia="en-IN" w:bidi="hi-IN"/>
          </w:rPr>
          <w:t xml:space="preserve"> and ultimately snow leopard density and abundance</w:t>
        </w:r>
      </w:ins>
      <w:r w:rsidR="00E67277">
        <w:rPr>
          <w:rFonts w:ascii="Times New Roman" w:eastAsia="Times New Roman" w:hAnsi="Times New Roman" w:cs="Times New Roman"/>
          <w:sz w:val="24"/>
          <w:szCs w:val="24"/>
          <w:lang w:eastAsia="en-IN" w:bidi="hi-IN"/>
        </w:rPr>
        <w:t xml:space="preserve">. </w:t>
      </w:r>
      <w:bookmarkStart w:id="277" w:name="OLE_LINK1"/>
      <w:bookmarkStart w:id="278"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ins w:id="279" w:author="Koustubh Sharma" w:date="2017-05-15T07:31:00Z">
        <w:r w:rsidR="003B1A90">
          <w:rPr>
            <w:rFonts w:ascii="Times New Roman" w:eastAsia="Times New Roman" w:hAnsi="Times New Roman" w:cs="Times New Roman"/>
            <w:sz w:val="24"/>
            <w:szCs w:val="24"/>
            <w:lang w:eastAsia="en-IN" w:bidi="hi-IN"/>
          </w:rPr>
          <w:t xml:space="preserve"> such as ruggedness, topography and presence of waterholes</w:t>
        </w:r>
      </w:ins>
      <w:r w:rsidR="00143BBC">
        <w:rPr>
          <w:rFonts w:ascii="Times New Roman" w:eastAsia="Times New Roman" w:hAnsi="Times New Roman" w:cs="Times New Roman"/>
          <w:sz w:val="24"/>
          <w:szCs w:val="24"/>
          <w:lang w:eastAsia="en-IN" w:bidi="hi-IN"/>
        </w:rPr>
        <w:t>.</w:t>
      </w:r>
      <w:bookmarkEnd w:id="277"/>
      <w:bookmarkEnd w:id="278"/>
      <w:r w:rsidR="000D2DBC">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del w:id="280" w:author="Koustubh" w:date="2017-03-25T13:02:00Z">
        <w:r w:rsidR="00D6374E" w:rsidDel="00CF7D7D">
          <w:rPr>
            <w:rFonts w:ascii="Times New Roman" w:eastAsia="Times New Roman" w:hAnsi="Times New Roman" w:cs="Times New Roman"/>
            <w:sz w:val="24"/>
            <w:szCs w:val="24"/>
            <w:lang w:eastAsia="en-IN" w:bidi="hi-IN"/>
          </w:rPr>
          <w:delText>using information theoretic approach</w:delText>
        </w:r>
      </w:del>
      <w:ins w:id="281" w:author="Koustubh" w:date="2017-03-04T08:32:00Z">
        <w:r w:rsidR="00255403">
          <w:rPr>
            <w:rFonts w:ascii="Times New Roman" w:eastAsia="Times New Roman" w:hAnsi="Times New Roman" w:cs="Times New Roman"/>
            <w:sz w:val="24"/>
            <w:szCs w:val="24"/>
            <w:lang w:eastAsia="en-IN" w:bidi="hi-IN"/>
          </w:rPr>
          <w:t xml:space="preserve">that represent different </w:t>
        </w:r>
      </w:ins>
      <w:ins w:id="282" w:author="Koustubh" w:date="2017-03-04T08:33:00Z">
        <w:r w:rsidR="00255403">
          <w:rPr>
            <w:rFonts w:ascii="Times New Roman" w:eastAsia="Times New Roman" w:hAnsi="Times New Roman" w:cs="Times New Roman"/>
            <w:sz w:val="24"/>
            <w:szCs w:val="24"/>
            <w:lang w:eastAsia="en-IN" w:bidi="hi-IN"/>
          </w:rPr>
          <w:t xml:space="preserve">levels of </w:t>
        </w:r>
      </w:ins>
      <w:ins w:id="283" w:author="Koustubh" w:date="2017-03-04T08:32:00Z">
        <w:r w:rsidR="00255403">
          <w:rPr>
            <w:rFonts w:ascii="Times New Roman" w:eastAsia="Times New Roman" w:hAnsi="Times New Roman" w:cs="Times New Roman"/>
            <w:sz w:val="24"/>
            <w:szCs w:val="24"/>
            <w:lang w:eastAsia="en-IN" w:bidi="hi-IN"/>
          </w:rPr>
          <w:t>conservation</w:t>
        </w:r>
      </w:ins>
      <w:ins w:id="284" w:author="Koustubh" w:date="2017-03-04T08:33:00Z">
        <w:r w:rsidR="00255403">
          <w:rPr>
            <w:rFonts w:ascii="Times New Roman" w:eastAsia="Times New Roman" w:hAnsi="Times New Roman" w:cs="Times New Roman"/>
            <w:sz w:val="24"/>
            <w:szCs w:val="24"/>
            <w:lang w:eastAsia="en-IN" w:bidi="hi-IN"/>
          </w:rPr>
          <w:t xml:space="preserve"> approaches</w:t>
        </w:r>
      </w:ins>
      <w:ins w:id="285" w:author="Koustubh" w:date="2017-03-25T13:02:00Z">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ins>
      <w:r w:rsidR="00D6374E">
        <w:rPr>
          <w:rFonts w:ascii="Times New Roman" w:eastAsia="Times New Roman" w:hAnsi="Times New Roman" w:cs="Times New Roman"/>
          <w:sz w:val="24"/>
          <w:szCs w:val="24"/>
          <w:lang w:eastAsia="en-IN" w:bidi="hi-IN"/>
        </w:rPr>
        <w:t xml:space="preserve">. </w:t>
      </w:r>
    </w:p>
    <w:p w14:paraId="69596675" w14:textId="1E9C9982" w:rsidR="007061AD" w:rsidDel="003B1A90" w:rsidRDefault="00E67277" w:rsidP="007061AD">
      <w:pPr>
        <w:spacing w:after="0" w:line="240" w:lineRule="auto"/>
        <w:rPr>
          <w:ins w:id="286" w:author="Koustubh" w:date="2017-03-04T08:25:00Z"/>
          <w:del w:id="287" w:author="Koustubh Sharma" w:date="2017-05-15T07:23:00Z"/>
          <w:rFonts w:ascii="Times New Roman" w:eastAsia="Times New Roman" w:hAnsi="Times New Roman" w:cs="Times New Roman"/>
          <w:sz w:val="24"/>
          <w:szCs w:val="24"/>
          <w:lang w:eastAsia="en-IN" w:bidi="hi-IN"/>
        </w:rPr>
      </w:pPr>
      <w:del w:id="288" w:author="Koustubh Sharma" w:date="2017-05-15T07:23:00Z">
        <w:r w:rsidDel="003B1A90">
          <w:rPr>
            <w:rFonts w:ascii="Times New Roman" w:eastAsia="Times New Roman" w:hAnsi="Times New Roman" w:cs="Times New Roman"/>
            <w:sz w:val="24"/>
            <w:szCs w:val="24"/>
            <w:lang w:eastAsia="en-IN" w:bidi="hi-IN"/>
          </w:rPr>
          <w:delText xml:space="preserve">The results provide </w:delText>
        </w:r>
        <w:r w:rsidR="000D2DBC" w:rsidDel="003B1A90">
          <w:rPr>
            <w:rFonts w:ascii="Times New Roman" w:eastAsia="Times New Roman" w:hAnsi="Times New Roman" w:cs="Times New Roman"/>
            <w:sz w:val="24"/>
            <w:szCs w:val="24"/>
            <w:lang w:eastAsia="en-IN" w:bidi="hi-IN"/>
          </w:rPr>
          <w:delText xml:space="preserve">a </w:delText>
        </w:r>
        <w:r w:rsidDel="003B1A90">
          <w:rPr>
            <w:rFonts w:ascii="Times New Roman" w:eastAsia="Times New Roman" w:hAnsi="Times New Roman" w:cs="Times New Roman"/>
            <w:sz w:val="24"/>
            <w:szCs w:val="24"/>
            <w:lang w:eastAsia="en-IN" w:bidi="hi-IN"/>
          </w:rPr>
          <w:delText xml:space="preserve">set of </w:delText>
        </w:r>
        <w:r w:rsidR="000D2DBC" w:rsidDel="003B1A90">
          <w:rPr>
            <w:rFonts w:ascii="Times New Roman" w:eastAsia="Times New Roman" w:hAnsi="Times New Roman" w:cs="Times New Roman"/>
            <w:sz w:val="24"/>
            <w:szCs w:val="24"/>
            <w:lang w:eastAsia="en-IN" w:bidi="hi-IN"/>
          </w:rPr>
          <w:delText>general guideline</w:delText>
        </w:r>
        <w:r w:rsidDel="003B1A90">
          <w:rPr>
            <w:rFonts w:ascii="Times New Roman" w:eastAsia="Times New Roman" w:hAnsi="Times New Roman" w:cs="Times New Roman"/>
            <w:sz w:val="24"/>
            <w:szCs w:val="24"/>
            <w:lang w:eastAsia="en-IN" w:bidi="hi-IN"/>
          </w:rPr>
          <w:delText>s</w:delText>
        </w:r>
        <w:r w:rsidR="000D2DBC" w:rsidDel="003B1A90">
          <w:rPr>
            <w:rFonts w:ascii="Times New Roman" w:eastAsia="Times New Roman" w:hAnsi="Times New Roman" w:cs="Times New Roman"/>
            <w:sz w:val="24"/>
            <w:szCs w:val="24"/>
            <w:lang w:eastAsia="en-IN" w:bidi="hi-IN"/>
          </w:rPr>
          <w:delText xml:space="preserve"> </w:delText>
        </w:r>
        <w:r w:rsidR="00433D3A" w:rsidDel="003B1A90">
          <w:rPr>
            <w:rFonts w:ascii="Times New Roman" w:eastAsia="Times New Roman" w:hAnsi="Times New Roman" w:cs="Times New Roman"/>
            <w:sz w:val="24"/>
            <w:szCs w:val="24"/>
            <w:lang w:eastAsia="en-IN" w:bidi="hi-IN"/>
          </w:rPr>
          <w:delText>for</w:delText>
        </w:r>
        <w:r w:rsidR="00143BBC" w:rsidDel="003B1A90">
          <w:rPr>
            <w:rFonts w:ascii="Times New Roman" w:eastAsia="Times New Roman" w:hAnsi="Times New Roman" w:cs="Times New Roman"/>
            <w:sz w:val="24"/>
            <w:szCs w:val="24"/>
            <w:lang w:eastAsia="en-IN" w:bidi="hi-IN"/>
          </w:rPr>
          <w:delText xml:space="preserve"> </w:delText>
        </w:r>
        <w:r w:rsidDel="003B1A90">
          <w:rPr>
            <w:rFonts w:ascii="Times New Roman" w:eastAsia="Times New Roman" w:hAnsi="Times New Roman" w:cs="Times New Roman"/>
            <w:sz w:val="24"/>
            <w:szCs w:val="24"/>
            <w:lang w:eastAsia="en-IN" w:bidi="hi-IN"/>
          </w:rPr>
          <w:delText xml:space="preserve">the </w:delText>
        </w:r>
        <w:r w:rsidR="000D2DBC" w:rsidDel="003B1A90">
          <w:rPr>
            <w:rFonts w:ascii="Times New Roman" w:eastAsia="Times New Roman" w:hAnsi="Times New Roman" w:cs="Times New Roman"/>
            <w:sz w:val="24"/>
            <w:szCs w:val="24"/>
            <w:lang w:eastAsia="en-IN" w:bidi="hi-IN"/>
          </w:rPr>
          <w:delText xml:space="preserve">analysis of snow leopard populations in mountain habitats. </w:delText>
        </w:r>
      </w:del>
      <w:ins w:id="289" w:author="Koustubh" w:date="2017-03-04T08:25:00Z">
        <w:del w:id="290" w:author="Koustubh Sharma" w:date="2017-05-15T07:23:00Z">
          <w:r w:rsidR="007061AD" w:rsidDel="003B1A90">
            <w:rPr>
              <w:rFonts w:ascii="Times New Roman" w:eastAsia="Times New Roman" w:hAnsi="Times New Roman" w:cs="Times New Roman"/>
              <w:sz w:val="24"/>
              <w:szCs w:val="24"/>
              <w:lang w:eastAsia="en-IN" w:bidi="hi-IN"/>
            </w:rPr>
            <w:delText>More specifically, we test the following hypotheses in this manuscript:</w:delText>
          </w:r>
        </w:del>
      </w:ins>
    </w:p>
    <w:p w14:paraId="25BC75BD" w14:textId="49D2A465" w:rsidR="0000692A" w:rsidRPr="00FC1318" w:rsidDel="003B1A90" w:rsidRDefault="007061AD" w:rsidP="0000692A">
      <w:pPr>
        <w:pStyle w:val="ListParagraph"/>
        <w:numPr>
          <w:ilvl w:val="0"/>
          <w:numId w:val="8"/>
        </w:numPr>
        <w:spacing w:after="0" w:line="240" w:lineRule="auto"/>
        <w:rPr>
          <w:del w:id="291" w:author="Koustubh Sharma" w:date="2017-05-15T07:23:00Z"/>
          <w:rFonts w:ascii="Times New Roman" w:eastAsia="Times New Roman" w:hAnsi="Times New Roman" w:cs="Times New Roman"/>
          <w:sz w:val="24"/>
          <w:szCs w:val="24"/>
          <w:lang w:eastAsia="en-IN" w:bidi="hi-IN"/>
        </w:rPr>
      </w:pPr>
      <w:ins w:id="292" w:author="Koustubh" w:date="2017-03-04T08:25:00Z">
        <w:del w:id="293" w:author="Koustubh Sharma" w:date="2017-05-15T07:23:00Z">
          <w:r w:rsidRPr="00FC1318" w:rsidDel="003B1A90">
            <w:rPr>
              <w:rFonts w:ascii="Times New Roman" w:eastAsia="Times New Roman" w:hAnsi="Times New Roman" w:cs="Times New Roman"/>
              <w:sz w:val="24"/>
              <w:szCs w:val="24"/>
              <w:lang w:eastAsia="en-IN" w:bidi="hi-IN"/>
            </w:rPr>
            <w:delText xml:space="preserve">Is snow leopard density </w:delText>
          </w:r>
          <w:commentRangeStart w:id="294"/>
          <w:r w:rsidRPr="00FC1318" w:rsidDel="003B1A90">
            <w:rPr>
              <w:rFonts w:ascii="Times New Roman" w:eastAsia="Times New Roman" w:hAnsi="Times New Roman" w:cs="Times New Roman"/>
              <w:sz w:val="24"/>
              <w:szCs w:val="24"/>
              <w:lang w:eastAsia="en-IN" w:bidi="hi-IN"/>
            </w:rPr>
            <w:delText xml:space="preserve">constant within </w:delText>
          </w:r>
        </w:del>
      </w:ins>
      <w:ins w:id="295" w:author="Koustubh" w:date="2017-03-04T08:54:00Z">
        <w:del w:id="296" w:author="Koustubh Sharma" w:date="2017-05-15T07:23:00Z">
          <w:r w:rsidR="006B4F87" w:rsidDel="003B1A90">
            <w:rPr>
              <w:rFonts w:ascii="Times New Roman" w:eastAsia="Times New Roman" w:hAnsi="Times New Roman" w:cs="Times New Roman"/>
              <w:sz w:val="24"/>
              <w:szCs w:val="24"/>
              <w:lang w:eastAsia="en-IN" w:bidi="hi-IN"/>
            </w:rPr>
            <w:delText xml:space="preserve">and across </w:delText>
          </w:r>
        </w:del>
      </w:ins>
      <w:ins w:id="297" w:author="Koustubh" w:date="2017-03-04T08:25:00Z">
        <w:del w:id="298" w:author="Koustubh Sharma" w:date="2017-05-15T07:23:00Z">
          <w:r w:rsidRPr="00FC1318" w:rsidDel="003B1A90">
            <w:rPr>
              <w:rFonts w:ascii="Times New Roman" w:eastAsia="Times New Roman" w:hAnsi="Times New Roman" w:cs="Times New Roman"/>
              <w:sz w:val="24"/>
              <w:szCs w:val="24"/>
              <w:lang w:eastAsia="en-IN" w:bidi="hi-IN"/>
            </w:rPr>
            <w:delText xml:space="preserve">study areas </w:delText>
          </w:r>
        </w:del>
      </w:ins>
      <w:commentRangeEnd w:id="294"/>
      <w:del w:id="299" w:author="Koustubh Sharma" w:date="2017-05-15T07:23:00Z">
        <w:r w:rsidR="00F611E1" w:rsidDel="003B1A90">
          <w:rPr>
            <w:rStyle w:val="CommentReference"/>
          </w:rPr>
          <w:commentReference w:id="294"/>
        </w:r>
      </w:del>
      <w:ins w:id="300" w:author="Koustubh" w:date="2017-03-04T08:25:00Z">
        <w:del w:id="301" w:author="Koustubh Sharma" w:date="2017-05-15T07:23:00Z">
          <w:r w:rsidRPr="00FC1318" w:rsidDel="003B1A90">
            <w:rPr>
              <w:rFonts w:ascii="Times New Roman" w:eastAsia="Times New Roman" w:hAnsi="Times New Roman" w:cs="Times New Roman"/>
              <w:sz w:val="24"/>
              <w:szCs w:val="24"/>
              <w:lang w:eastAsia="en-IN" w:bidi="hi-IN"/>
            </w:rPr>
            <w:delText>or does it vary as a function of certain habitat variables</w:delText>
          </w:r>
        </w:del>
      </w:ins>
      <w:ins w:id="302" w:author="Koustubh" w:date="2017-03-24T09:01:00Z">
        <w:del w:id="303" w:author="Koustubh Sharma" w:date="2017-05-15T07:23:00Z">
          <w:r w:rsidR="00956D57" w:rsidDel="003B1A90">
            <w:rPr>
              <w:rFonts w:ascii="Times New Roman" w:eastAsia="Times New Roman" w:hAnsi="Times New Roman" w:cs="Times New Roman"/>
              <w:sz w:val="24"/>
              <w:szCs w:val="24"/>
              <w:lang w:eastAsia="en-IN" w:bidi="hi-IN"/>
            </w:rPr>
            <w:delText xml:space="preserve"> and/or conservation status</w:delText>
          </w:r>
        </w:del>
      </w:ins>
      <w:ins w:id="304" w:author="Koustubh" w:date="2017-03-04T08:25:00Z">
        <w:del w:id="305" w:author="Koustubh Sharma" w:date="2017-04-16T16:03:00Z">
          <w:r w:rsidRPr="00FC1318" w:rsidDel="0000692A">
            <w:rPr>
              <w:rFonts w:ascii="Times New Roman" w:eastAsia="Times New Roman" w:hAnsi="Times New Roman" w:cs="Times New Roman"/>
              <w:sz w:val="24"/>
              <w:szCs w:val="24"/>
              <w:lang w:eastAsia="en-IN" w:bidi="hi-IN"/>
            </w:rPr>
            <w:delText>.</w:delText>
          </w:r>
        </w:del>
      </w:ins>
      <w:moveToRangeStart w:id="306" w:author="Koustubh Sharma" w:date="2017-04-16T16:03:00Z" w:name="move480121930"/>
      <w:moveTo w:id="307" w:author="Koustubh Sharma" w:date="2017-04-16T16:03:00Z">
        <w:del w:id="308" w:author="Koustubh Sharma" w:date="2017-04-16T16:03:00Z">
          <w:r w:rsidR="0000692A" w:rsidDel="0000692A">
            <w:rPr>
              <w:rFonts w:ascii="Times New Roman" w:eastAsia="Times New Roman" w:hAnsi="Times New Roman" w:cs="Times New Roman"/>
              <w:sz w:val="24"/>
              <w:szCs w:val="24"/>
              <w:lang w:eastAsia="en-IN" w:bidi="hi-IN"/>
            </w:rPr>
            <w:delText>Whether the snow leopard densities vary as a function of habitat</w:delText>
          </w:r>
        </w:del>
        <w:del w:id="309" w:author="Koustubh Sharma" w:date="2017-05-15T07:23:00Z">
          <w:r w:rsidR="0000692A" w:rsidDel="003B1A90">
            <w:rPr>
              <w:rFonts w:ascii="Times New Roman" w:eastAsia="Times New Roman" w:hAnsi="Times New Roman" w:cs="Times New Roman"/>
              <w:sz w:val="24"/>
              <w:szCs w:val="24"/>
              <w:lang w:eastAsia="en-IN" w:bidi="hi-IN"/>
            </w:rPr>
            <w:delText xml:space="preserve"> between a protected, partially protected and unprotected study area</w:delText>
          </w:r>
          <w:r w:rsidR="0000692A" w:rsidRPr="00CE25D2" w:rsidDel="003B1A90">
            <w:rPr>
              <w:rFonts w:ascii="Times New Roman" w:eastAsia="Times New Roman" w:hAnsi="Times New Roman" w:cs="Times New Roman"/>
              <w:sz w:val="24"/>
              <w:szCs w:val="24"/>
              <w:lang w:eastAsia="en-IN" w:bidi="hi-IN"/>
            </w:rPr>
            <w:delText xml:space="preserve"> </w:delText>
          </w:r>
          <w:r w:rsidR="0000692A" w:rsidDel="003B1A90">
            <w:rPr>
              <w:rFonts w:ascii="Times New Roman" w:eastAsia="Times New Roman" w:hAnsi="Times New Roman" w:cs="Times New Roman"/>
              <w:sz w:val="24"/>
              <w:szCs w:val="24"/>
              <w:lang w:eastAsia="en-IN" w:bidi="hi-IN"/>
            </w:rPr>
            <w:delText>within South Gobi, where each of them implements different conservation models.</w:delText>
          </w:r>
        </w:del>
      </w:moveTo>
    </w:p>
    <w:moveToRangeEnd w:id="306"/>
    <w:p w14:paraId="49FDA854" w14:textId="30F999F9" w:rsidR="007061AD" w:rsidRPr="00FC1318" w:rsidDel="003B1A90" w:rsidRDefault="007061AD" w:rsidP="007061AD">
      <w:pPr>
        <w:pStyle w:val="ListParagraph"/>
        <w:numPr>
          <w:ilvl w:val="0"/>
          <w:numId w:val="8"/>
        </w:numPr>
        <w:spacing w:after="0" w:line="240" w:lineRule="auto"/>
        <w:rPr>
          <w:ins w:id="310" w:author="Koustubh" w:date="2017-03-04T08:25:00Z"/>
          <w:del w:id="311" w:author="Koustubh Sharma" w:date="2017-05-15T07:23:00Z"/>
          <w:rFonts w:ascii="Times New Roman" w:eastAsia="Times New Roman" w:hAnsi="Times New Roman" w:cs="Times New Roman"/>
          <w:sz w:val="24"/>
          <w:szCs w:val="24"/>
          <w:lang w:eastAsia="en-IN" w:bidi="hi-IN"/>
        </w:rPr>
      </w:pPr>
    </w:p>
    <w:p w14:paraId="232F8219" w14:textId="733A78AF" w:rsidR="007061AD" w:rsidDel="003B1A90" w:rsidRDefault="007061AD" w:rsidP="007061AD">
      <w:pPr>
        <w:pStyle w:val="ListParagraph"/>
        <w:numPr>
          <w:ilvl w:val="0"/>
          <w:numId w:val="8"/>
        </w:numPr>
        <w:spacing w:after="0" w:line="240" w:lineRule="auto"/>
        <w:rPr>
          <w:ins w:id="312" w:author="Koustubh" w:date="2017-03-04T08:25:00Z"/>
          <w:del w:id="313" w:author="Koustubh Sharma" w:date="2017-05-15T07:23:00Z"/>
          <w:rFonts w:ascii="Times New Roman" w:eastAsia="Times New Roman" w:hAnsi="Times New Roman" w:cs="Times New Roman"/>
          <w:sz w:val="24"/>
          <w:szCs w:val="24"/>
          <w:lang w:eastAsia="en-IN" w:bidi="hi-IN"/>
        </w:rPr>
      </w:pPr>
      <w:ins w:id="314" w:author="Koustubh" w:date="2017-03-04T08:27:00Z">
        <w:del w:id="315" w:author="Koustubh Sharma" w:date="2017-05-15T07:23:00Z">
          <w:r w:rsidDel="003B1A90">
            <w:rPr>
              <w:rFonts w:ascii="Times New Roman" w:eastAsia="Times New Roman" w:hAnsi="Times New Roman" w:cs="Times New Roman"/>
              <w:sz w:val="24"/>
              <w:szCs w:val="24"/>
              <w:lang w:eastAsia="en-IN" w:bidi="hi-IN"/>
            </w:rPr>
            <w:delText xml:space="preserve">Whether </w:delText>
          </w:r>
        </w:del>
      </w:ins>
      <w:ins w:id="316" w:author="Koustubh" w:date="2017-03-04T08:54:00Z">
        <w:del w:id="317" w:author="Koustubh Sharma" w:date="2017-05-15T07:23:00Z">
          <w:r w:rsidR="006B4F87" w:rsidDel="003B1A90">
            <w:rPr>
              <w:rFonts w:ascii="Times New Roman" w:eastAsia="Times New Roman" w:hAnsi="Times New Roman" w:cs="Times New Roman"/>
              <w:sz w:val="24"/>
              <w:szCs w:val="24"/>
              <w:lang w:eastAsia="en-IN" w:bidi="hi-IN"/>
            </w:rPr>
            <w:delText xml:space="preserve">different </w:delText>
          </w:r>
        </w:del>
      </w:ins>
      <w:ins w:id="318" w:author="Koustubh" w:date="2017-03-04T08:25:00Z">
        <w:del w:id="319" w:author="Koustubh Sharma" w:date="2017-05-15T07:23:00Z">
          <w:r w:rsidRPr="00FC1318" w:rsidDel="003B1A90">
            <w:rPr>
              <w:rFonts w:ascii="Times New Roman" w:eastAsia="Times New Roman" w:hAnsi="Times New Roman" w:cs="Times New Roman"/>
              <w:sz w:val="24"/>
              <w:szCs w:val="24"/>
              <w:lang w:eastAsia="en-IN" w:bidi="hi-IN"/>
            </w:rPr>
            <w:delText xml:space="preserve">camera traps have </w:delText>
          </w:r>
        </w:del>
      </w:ins>
      <w:ins w:id="320" w:author="Koustubh" w:date="2017-03-04T08:54:00Z">
        <w:del w:id="321" w:author="Koustubh Sharma" w:date="2017-05-15T07:23:00Z">
          <w:r w:rsidR="006B4F87" w:rsidDel="003B1A90">
            <w:rPr>
              <w:rFonts w:ascii="Times New Roman" w:eastAsia="Times New Roman" w:hAnsi="Times New Roman" w:cs="Times New Roman"/>
              <w:sz w:val="24"/>
              <w:szCs w:val="24"/>
              <w:lang w:eastAsia="en-IN" w:bidi="hi-IN"/>
            </w:rPr>
            <w:delText xml:space="preserve">variable </w:delText>
          </w:r>
        </w:del>
      </w:ins>
      <w:ins w:id="322" w:author="Koustubh" w:date="2017-03-04T08:25:00Z">
        <w:del w:id="323" w:author="Koustubh Sharma" w:date="2017-05-15T07:23:00Z">
          <w:r w:rsidRPr="00FC1318" w:rsidDel="003B1A90">
            <w:rPr>
              <w:rFonts w:ascii="Times New Roman" w:eastAsia="Times New Roman" w:hAnsi="Times New Roman" w:cs="Times New Roman"/>
              <w:sz w:val="24"/>
              <w:szCs w:val="24"/>
              <w:lang w:eastAsia="en-IN" w:bidi="hi-IN"/>
            </w:rPr>
            <w:delText>trap rate</w:delText>
          </w:r>
        </w:del>
      </w:ins>
      <w:ins w:id="324" w:author="Koustubh" w:date="2017-03-04T08:55:00Z">
        <w:del w:id="325" w:author="Koustubh Sharma" w:date="2017-05-15T07:23:00Z">
          <w:r w:rsidR="006B4F87" w:rsidDel="003B1A90">
            <w:rPr>
              <w:rFonts w:ascii="Times New Roman" w:eastAsia="Times New Roman" w:hAnsi="Times New Roman" w:cs="Times New Roman"/>
              <w:sz w:val="24"/>
              <w:szCs w:val="24"/>
              <w:lang w:eastAsia="en-IN" w:bidi="hi-IN"/>
            </w:rPr>
            <w:delText>s</w:delText>
          </w:r>
        </w:del>
      </w:ins>
      <w:ins w:id="326" w:author="Koustubh" w:date="2017-03-04T08:27:00Z">
        <w:del w:id="327" w:author="Koustubh Sharma" w:date="2017-05-15T07:23:00Z">
          <w:r w:rsidDel="003B1A90">
            <w:rPr>
              <w:rFonts w:ascii="Times New Roman" w:eastAsia="Times New Roman" w:hAnsi="Times New Roman" w:cs="Times New Roman"/>
              <w:sz w:val="24"/>
              <w:szCs w:val="24"/>
              <w:lang w:eastAsia="en-IN" w:bidi="hi-IN"/>
            </w:rPr>
            <w:delText xml:space="preserve"> as a function of certain habitat characteristics</w:delText>
          </w:r>
          <w:r w:rsidR="00255403" w:rsidDel="003B1A90">
            <w:rPr>
              <w:rFonts w:ascii="Times New Roman" w:eastAsia="Times New Roman" w:hAnsi="Times New Roman" w:cs="Times New Roman"/>
              <w:sz w:val="24"/>
              <w:szCs w:val="24"/>
              <w:lang w:eastAsia="en-IN" w:bidi="hi-IN"/>
            </w:rPr>
            <w:delText xml:space="preserve"> </w:delText>
          </w:r>
        </w:del>
      </w:ins>
      <w:ins w:id="328" w:author="Koustubh" w:date="2017-03-04T08:55:00Z">
        <w:del w:id="329" w:author="Koustubh Sharma" w:date="2017-05-15T07:23:00Z">
          <w:r w:rsidR="006B4F87" w:rsidDel="003B1A90">
            <w:rPr>
              <w:rFonts w:ascii="Times New Roman" w:eastAsia="Times New Roman" w:hAnsi="Times New Roman" w:cs="Times New Roman"/>
              <w:sz w:val="24"/>
              <w:szCs w:val="24"/>
              <w:lang w:eastAsia="en-IN" w:bidi="hi-IN"/>
            </w:rPr>
            <w:delText>(e.g.</w:delText>
          </w:r>
        </w:del>
      </w:ins>
      <w:ins w:id="330" w:author="Koustubh" w:date="2017-03-04T08:27:00Z">
        <w:del w:id="331" w:author="Koustubh Sharma" w:date="2017-05-15T07:23:00Z">
          <w:r w:rsidR="00255403" w:rsidDel="003B1A90">
            <w:rPr>
              <w:rFonts w:ascii="Times New Roman" w:eastAsia="Times New Roman" w:hAnsi="Times New Roman" w:cs="Times New Roman"/>
              <w:sz w:val="24"/>
              <w:szCs w:val="24"/>
              <w:lang w:eastAsia="en-IN" w:bidi="hi-IN"/>
            </w:rPr>
            <w:delText xml:space="preserve"> presence of </w:delText>
          </w:r>
        </w:del>
      </w:ins>
      <w:ins w:id="332" w:author="Koustubh" w:date="2017-03-04T08:28:00Z">
        <w:del w:id="333" w:author="Koustubh Sharma" w:date="2017-05-15T07:23:00Z">
          <w:r w:rsidR="00255403" w:rsidDel="003B1A90">
            <w:rPr>
              <w:rFonts w:ascii="Times New Roman" w:eastAsia="Times New Roman" w:hAnsi="Times New Roman" w:cs="Times New Roman"/>
              <w:sz w:val="24"/>
              <w:szCs w:val="24"/>
              <w:lang w:eastAsia="en-IN" w:bidi="hi-IN"/>
            </w:rPr>
            <w:delText>water bodies and topographic features</w:delText>
          </w:r>
        </w:del>
      </w:ins>
      <w:ins w:id="334" w:author="Koustubh" w:date="2017-03-04T08:55:00Z">
        <w:del w:id="335" w:author="Koustubh Sharma" w:date="2017-05-15T07:23:00Z">
          <w:r w:rsidR="006B4F87" w:rsidDel="003B1A90">
            <w:rPr>
              <w:rFonts w:ascii="Times New Roman" w:eastAsia="Times New Roman" w:hAnsi="Times New Roman" w:cs="Times New Roman"/>
              <w:sz w:val="24"/>
              <w:szCs w:val="24"/>
              <w:lang w:eastAsia="en-IN" w:bidi="hi-IN"/>
            </w:rPr>
            <w:delText>)</w:delText>
          </w:r>
        </w:del>
      </w:ins>
      <w:ins w:id="336" w:author="Koustubh" w:date="2017-03-04T08:25:00Z">
        <w:del w:id="337" w:author="Koustubh Sharma" w:date="2017-05-15T07:23:00Z">
          <w:r w:rsidRPr="00FC1318" w:rsidDel="003B1A90">
            <w:rPr>
              <w:rFonts w:ascii="Times New Roman" w:eastAsia="Times New Roman" w:hAnsi="Times New Roman" w:cs="Times New Roman"/>
              <w:sz w:val="24"/>
              <w:szCs w:val="24"/>
              <w:lang w:eastAsia="en-IN" w:bidi="hi-IN"/>
            </w:rPr>
            <w:delText xml:space="preserve">, and how </w:delText>
          </w:r>
        </w:del>
      </w:ins>
      <w:ins w:id="338" w:author="Koustubh" w:date="2017-03-04T08:29:00Z">
        <w:del w:id="339" w:author="Koustubh Sharma" w:date="2017-05-15T07:23:00Z">
          <w:r w:rsidR="00255403" w:rsidDel="003B1A90">
            <w:rPr>
              <w:rFonts w:ascii="Times New Roman" w:eastAsia="Times New Roman" w:hAnsi="Times New Roman" w:cs="Times New Roman"/>
              <w:sz w:val="24"/>
              <w:szCs w:val="24"/>
              <w:lang w:eastAsia="en-IN" w:bidi="hi-IN"/>
            </w:rPr>
            <w:delText xml:space="preserve">these </w:delText>
          </w:r>
        </w:del>
      </w:ins>
      <w:ins w:id="340" w:author="Koustubh" w:date="2017-03-04T08:25:00Z">
        <w:del w:id="341" w:author="Koustubh Sharma" w:date="2017-05-15T07:23:00Z">
          <w:r w:rsidRPr="00FC1318" w:rsidDel="003B1A90">
            <w:rPr>
              <w:rFonts w:ascii="Times New Roman" w:eastAsia="Times New Roman" w:hAnsi="Times New Roman" w:cs="Times New Roman"/>
              <w:sz w:val="24"/>
              <w:szCs w:val="24"/>
              <w:lang w:eastAsia="en-IN" w:bidi="hi-IN"/>
            </w:rPr>
            <w:delText>micro-habitat</w:delText>
          </w:r>
        </w:del>
      </w:ins>
      <w:ins w:id="342" w:author="Koustubh" w:date="2017-03-04T08:28:00Z">
        <w:del w:id="343" w:author="Koustubh Sharma" w:date="2017-05-15T07:23:00Z">
          <w:r w:rsidR="00255403" w:rsidDel="003B1A90">
            <w:rPr>
              <w:rFonts w:ascii="Times New Roman" w:eastAsia="Times New Roman" w:hAnsi="Times New Roman" w:cs="Times New Roman"/>
              <w:sz w:val="24"/>
              <w:szCs w:val="24"/>
              <w:lang w:eastAsia="en-IN" w:bidi="hi-IN"/>
            </w:rPr>
            <w:delText xml:space="preserve"> specific responses</w:delText>
          </w:r>
        </w:del>
      </w:ins>
      <w:ins w:id="344" w:author="Koustubh" w:date="2017-03-04T08:25:00Z">
        <w:del w:id="345" w:author="Koustubh Sharma" w:date="2017-05-15T07:23:00Z">
          <w:r w:rsidRPr="00FC1318" w:rsidDel="003B1A90">
            <w:rPr>
              <w:rFonts w:ascii="Times New Roman" w:eastAsia="Times New Roman" w:hAnsi="Times New Roman" w:cs="Times New Roman"/>
              <w:sz w:val="24"/>
              <w:szCs w:val="24"/>
              <w:lang w:eastAsia="en-IN" w:bidi="hi-IN"/>
            </w:rPr>
            <w:delText xml:space="preserve"> </w:delText>
          </w:r>
        </w:del>
      </w:ins>
      <w:ins w:id="346" w:author="Koustubh" w:date="2017-03-04T08:27:00Z">
        <w:del w:id="347" w:author="Koustubh Sharma" w:date="2017-05-15T07:23:00Z">
          <w:r w:rsidDel="003B1A90">
            <w:rPr>
              <w:rFonts w:ascii="Times New Roman" w:eastAsia="Times New Roman" w:hAnsi="Times New Roman" w:cs="Times New Roman"/>
              <w:sz w:val="24"/>
              <w:szCs w:val="24"/>
              <w:lang w:eastAsia="en-IN" w:bidi="hi-IN"/>
            </w:rPr>
            <w:delText xml:space="preserve">affect results </w:delText>
          </w:r>
        </w:del>
      </w:ins>
      <w:ins w:id="348" w:author="Koustubh" w:date="2017-03-04T08:25:00Z">
        <w:del w:id="349" w:author="Koustubh Sharma" w:date="2017-05-15T07:23:00Z">
          <w:r w:rsidRPr="00FC1318" w:rsidDel="003B1A90">
            <w:rPr>
              <w:rFonts w:ascii="Times New Roman" w:eastAsia="Times New Roman" w:hAnsi="Times New Roman" w:cs="Times New Roman"/>
              <w:sz w:val="24"/>
              <w:szCs w:val="24"/>
              <w:lang w:eastAsia="en-IN" w:bidi="hi-IN"/>
            </w:rPr>
            <w:delText>especially when using Spatial Capture Recapture framework.</w:delText>
          </w:r>
        </w:del>
      </w:ins>
    </w:p>
    <w:p w14:paraId="709EBBEA" w14:textId="6052B811" w:rsidR="007061AD" w:rsidDel="003B1A90" w:rsidRDefault="007061AD" w:rsidP="007061AD">
      <w:pPr>
        <w:pStyle w:val="ListParagraph"/>
        <w:numPr>
          <w:ilvl w:val="0"/>
          <w:numId w:val="8"/>
        </w:numPr>
        <w:spacing w:after="0" w:line="240" w:lineRule="auto"/>
        <w:rPr>
          <w:ins w:id="350" w:author="Koustubh" w:date="2017-03-04T08:25:00Z"/>
          <w:del w:id="351" w:author="Koustubh Sharma" w:date="2017-05-15T07:23:00Z"/>
          <w:rFonts w:ascii="Times New Roman" w:eastAsia="Times New Roman" w:hAnsi="Times New Roman" w:cs="Times New Roman"/>
          <w:sz w:val="24"/>
          <w:szCs w:val="24"/>
          <w:lang w:eastAsia="en-IN" w:bidi="hi-IN"/>
        </w:rPr>
      </w:pPr>
      <w:ins w:id="352" w:author="Koustubh" w:date="2017-03-04T08:25:00Z">
        <w:del w:id="353" w:author="Koustubh Sharma" w:date="2017-05-15T07:23:00Z">
          <w:r w:rsidRPr="00FC1318" w:rsidDel="003B1A90">
            <w:rPr>
              <w:rFonts w:ascii="Times New Roman" w:eastAsia="Times New Roman" w:hAnsi="Times New Roman" w:cs="Times New Roman"/>
              <w:sz w:val="24"/>
              <w:szCs w:val="24"/>
              <w:lang w:eastAsia="en-IN" w:bidi="hi-IN"/>
            </w:rPr>
            <w:delText xml:space="preserve">Do specific habitat types </w:delText>
          </w:r>
        </w:del>
      </w:ins>
      <w:ins w:id="354" w:author="Koustubh" w:date="2017-03-04T08:30:00Z">
        <w:del w:id="355" w:author="Koustubh Sharma" w:date="2017-05-15T07:23:00Z">
          <w:r w:rsidR="00255403" w:rsidDel="003B1A90">
            <w:rPr>
              <w:rFonts w:ascii="Times New Roman" w:eastAsia="Times New Roman" w:hAnsi="Times New Roman" w:cs="Times New Roman"/>
              <w:sz w:val="24"/>
              <w:szCs w:val="24"/>
              <w:lang w:eastAsia="en-IN" w:bidi="hi-IN"/>
            </w:rPr>
            <w:delText xml:space="preserve">influence </w:delText>
          </w:r>
        </w:del>
      </w:ins>
      <w:ins w:id="356" w:author="Koustubh" w:date="2017-03-04T08:25:00Z">
        <w:del w:id="357" w:author="Koustubh Sharma" w:date="2017-05-15T07:23:00Z">
          <w:r w:rsidRPr="00FC1318" w:rsidDel="003B1A90">
            <w:rPr>
              <w:rFonts w:ascii="Times New Roman" w:eastAsia="Times New Roman" w:hAnsi="Times New Roman" w:cs="Times New Roman"/>
              <w:sz w:val="24"/>
              <w:szCs w:val="24"/>
              <w:lang w:eastAsia="en-IN" w:bidi="hi-IN"/>
            </w:rPr>
            <w:delText>ra</w:delText>
          </w:r>
          <w:r w:rsidRPr="007061AD" w:rsidDel="003B1A90">
            <w:rPr>
              <w:rFonts w:ascii="Times New Roman" w:eastAsia="Times New Roman" w:hAnsi="Times New Roman" w:cs="Times New Roman"/>
              <w:sz w:val="24"/>
              <w:szCs w:val="24"/>
              <w:lang w:eastAsia="en-IN" w:bidi="hi-IN"/>
            </w:rPr>
            <w:delText>nging patterns of snow leopards</w:delText>
          </w:r>
          <w:r w:rsidDel="003B1A90">
            <w:rPr>
              <w:rFonts w:ascii="Times New Roman" w:eastAsia="Times New Roman" w:hAnsi="Times New Roman" w:cs="Times New Roman"/>
              <w:sz w:val="24"/>
              <w:szCs w:val="24"/>
              <w:lang w:eastAsia="en-IN" w:bidi="hi-IN"/>
            </w:rPr>
            <w:delText xml:space="preserve">, and </w:delText>
          </w:r>
        </w:del>
      </w:ins>
      <w:ins w:id="358" w:author="Koustubh" w:date="2017-03-04T08:30:00Z">
        <w:del w:id="359" w:author="Koustubh Sharma" w:date="2017-05-15T07:23:00Z">
          <w:r w:rsidR="00255403" w:rsidDel="003B1A90">
            <w:rPr>
              <w:rFonts w:ascii="Times New Roman" w:eastAsia="Times New Roman" w:hAnsi="Times New Roman" w:cs="Times New Roman"/>
              <w:sz w:val="24"/>
              <w:szCs w:val="24"/>
              <w:lang w:eastAsia="en-IN" w:bidi="hi-IN"/>
            </w:rPr>
            <w:delText xml:space="preserve">what is the cost of not testing their effect on </w:delText>
          </w:r>
        </w:del>
      </w:ins>
      <w:ins w:id="360" w:author="Koustubh" w:date="2017-03-04T08:25:00Z">
        <w:del w:id="361" w:author="Koustubh Sharma" w:date="2017-05-15T07:23:00Z">
          <w:r w:rsidDel="003B1A90">
            <w:rPr>
              <w:rFonts w:ascii="Times New Roman" w:eastAsia="Times New Roman" w:hAnsi="Times New Roman" w:cs="Times New Roman"/>
              <w:sz w:val="24"/>
              <w:szCs w:val="24"/>
              <w:lang w:eastAsia="en-IN" w:bidi="hi-IN"/>
            </w:rPr>
            <w:delText>density estimates.</w:delText>
          </w:r>
        </w:del>
      </w:ins>
    </w:p>
    <w:p w14:paraId="149C011D" w14:textId="0AD65F8E" w:rsidR="007061AD" w:rsidRPr="00FC1318" w:rsidDel="003B1A90" w:rsidRDefault="007061AD" w:rsidP="007061AD">
      <w:pPr>
        <w:pStyle w:val="ListParagraph"/>
        <w:numPr>
          <w:ilvl w:val="0"/>
          <w:numId w:val="8"/>
        </w:numPr>
        <w:spacing w:after="0" w:line="240" w:lineRule="auto"/>
        <w:rPr>
          <w:ins w:id="362" w:author="Koustubh" w:date="2017-03-04T08:25:00Z"/>
          <w:del w:id="363" w:author="Koustubh Sharma" w:date="2017-05-15T07:23:00Z"/>
          <w:rFonts w:ascii="Times New Roman" w:eastAsia="Times New Roman" w:hAnsi="Times New Roman" w:cs="Times New Roman"/>
          <w:sz w:val="24"/>
          <w:szCs w:val="24"/>
          <w:lang w:eastAsia="en-IN" w:bidi="hi-IN"/>
        </w:rPr>
      </w:pPr>
      <w:moveFromRangeStart w:id="364" w:author="Koustubh Sharma" w:date="2017-04-16T16:03:00Z" w:name="move480121930"/>
      <w:moveFrom w:id="365" w:author="Koustubh Sharma" w:date="2017-04-16T16:03:00Z">
        <w:ins w:id="366" w:author="Koustubh" w:date="2017-03-04T08:25:00Z">
          <w:del w:id="367" w:author="Koustubh Sharma" w:date="2017-05-15T07:23:00Z">
            <w:r w:rsidDel="003B1A90">
              <w:rPr>
                <w:rFonts w:ascii="Times New Roman" w:eastAsia="Times New Roman" w:hAnsi="Times New Roman" w:cs="Times New Roman"/>
                <w:sz w:val="24"/>
                <w:szCs w:val="24"/>
                <w:lang w:eastAsia="en-IN" w:bidi="hi-IN"/>
              </w:rPr>
              <w:delText xml:space="preserve">Whether the </w:delText>
            </w:r>
          </w:del>
        </w:ins>
        <w:ins w:id="368" w:author="Koustubh" w:date="2017-03-04T08:31:00Z">
          <w:del w:id="369" w:author="Koustubh Sharma" w:date="2017-05-15T07:23:00Z">
            <w:r w:rsidR="00255403" w:rsidDel="003B1A90">
              <w:rPr>
                <w:rFonts w:ascii="Times New Roman" w:eastAsia="Times New Roman" w:hAnsi="Times New Roman" w:cs="Times New Roman"/>
                <w:sz w:val="24"/>
                <w:szCs w:val="24"/>
                <w:lang w:eastAsia="en-IN" w:bidi="hi-IN"/>
              </w:rPr>
              <w:delText xml:space="preserve">snow leopard </w:delText>
            </w:r>
          </w:del>
        </w:ins>
        <w:ins w:id="370" w:author="Koustubh" w:date="2017-03-04T08:25:00Z">
          <w:del w:id="371" w:author="Koustubh Sharma" w:date="2017-05-15T07:23:00Z">
            <w:r w:rsidDel="003B1A90">
              <w:rPr>
                <w:rFonts w:ascii="Times New Roman" w:eastAsia="Times New Roman" w:hAnsi="Times New Roman" w:cs="Times New Roman"/>
                <w:sz w:val="24"/>
                <w:szCs w:val="24"/>
                <w:lang w:eastAsia="en-IN" w:bidi="hi-IN"/>
              </w:rPr>
              <w:delText xml:space="preserve">densities vary </w:delText>
            </w:r>
          </w:del>
        </w:ins>
        <w:ins w:id="372" w:author="Koustubh" w:date="2017-03-25T13:03:00Z">
          <w:del w:id="373" w:author="Koustubh Sharma" w:date="2017-05-15T07:23:00Z">
            <w:r w:rsidR="00CF7D7D" w:rsidDel="003B1A90">
              <w:rPr>
                <w:rFonts w:ascii="Times New Roman" w:eastAsia="Times New Roman" w:hAnsi="Times New Roman" w:cs="Times New Roman"/>
                <w:sz w:val="24"/>
                <w:szCs w:val="24"/>
                <w:lang w:eastAsia="en-IN" w:bidi="hi-IN"/>
              </w:rPr>
              <w:delText xml:space="preserve">as a function of habitat </w:delText>
            </w:r>
          </w:del>
        </w:ins>
        <w:ins w:id="374" w:author="Koustubh" w:date="2017-03-04T08:25:00Z">
          <w:del w:id="375" w:author="Koustubh Sharma" w:date="2017-05-15T07:23:00Z">
            <w:r w:rsidDel="003B1A90">
              <w:rPr>
                <w:rFonts w:ascii="Times New Roman" w:eastAsia="Times New Roman" w:hAnsi="Times New Roman" w:cs="Times New Roman"/>
                <w:sz w:val="24"/>
                <w:szCs w:val="24"/>
                <w:lang w:eastAsia="en-IN" w:bidi="hi-IN"/>
              </w:rPr>
              <w:delText>between a protected, partially protected and unprotected study area</w:delText>
            </w:r>
          </w:del>
        </w:ins>
        <w:ins w:id="376" w:author="Koustubh" w:date="2017-03-04T08:56:00Z">
          <w:del w:id="377" w:author="Koustubh Sharma" w:date="2017-05-15T07:23:00Z">
            <w:r w:rsidR="00CE25D2" w:rsidRPr="00CE25D2" w:rsidDel="003B1A90">
              <w:rPr>
                <w:rFonts w:ascii="Times New Roman" w:eastAsia="Times New Roman" w:hAnsi="Times New Roman" w:cs="Times New Roman"/>
                <w:sz w:val="24"/>
                <w:szCs w:val="24"/>
                <w:lang w:eastAsia="en-IN" w:bidi="hi-IN"/>
              </w:rPr>
              <w:delText xml:space="preserve"> </w:delText>
            </w:r>
            <w:r w:rsidR="00CE25D2" w:rsidDel="003B1A90">
              <w:rPr>
                <w:rFonts w:ascii="Times New Roman" w:eastAsia="Times New Roman" w:hAnsi="Times New Roman" w:cs="Times New Roman"/>
                <w:sz w:val="24"/>
                <w:szCs w:val="24"/>
                <w:lang w:eastAsia="en-IN" w:bidi="hi-IN"/>
              </w:rPr>
              <w:delText>within South Gobi, where each of them implements different conservation models</w:delText>
            </w:r>
          </w:del>
        </w:ins>
        <w:ins w:id="378" w:author="Koustubh" w:date="2017-03-04T08:25:00Z">
          <w:del w:id="379" w:author="Koustubh Sharma" w:date="2017-05-15T07:23:00Z">
            <w:r w:rsidDel="003B1A90">
              <w:rPr>
                <w:rFonts w:ascii="Times New Roman" w:eastAsia="Times New Roman" w:hAnsi="Times New Roman" w:cs="Times New Roman"/>
                <w:sz w:val="24"/>
                <w:szCs w:val="24"/>
                <w:lang w:eastAsia="en-IN" w:bidi="hi-IN"/>
              </w:rPr>
              <w:delText>.</w:delText>
            </w:r>
          </w:del>
        </w:ins>
      </w:moveFrom>
    </w:p>
    <w:moveFromRangeEnd w:id="364"/>
    <w:p w14:paraId="3FE367D0" w14:textId="77777777" w:rsidR="00CF7D7D" w:rsidRDefault="00CF7D7D" w:rsidP="00CF18F4">
      <w:pPr>
        <w:spacing w:after="0" w:line="240" w:lineRule="auto"/>
        <w:rPr>
          <w:ins w:id="380" w:author="Koustubh" w:date="2017-03-25T13:02:00Z"/>
          <w:rFonts w:ascii="Times New Roman" w:eastAsia="Times New Roman" w:hAnsi="Times New Roman" w:cs="Times New Roman"/>
          <w:sz w:val="24"/>
          <w:szCs w:val="24"/>
          <w:lang w:eastAsia="en-IN" w:bidi="hi-IN"/>
        </w:rPr>
      </w:pPr>
    </w:p>
    <w:p w14:paraId="12126BD6" w14:textId="162530F9" w:rsidR="007061AD" w:rsidRPr="00CF18F4" w:rsidRDefault="00712017" w:rsidP="00CF18F4">
      <w:pPr>
        <w:spacing w:after="0" w:line="240" w:lineRule="auto"/>
        <w:rPr>
          <w:rFonts w:ascii="Times New Roman" w:eastAsia="Times New Roman" w:hAnsi="Times New Roman" w:cs="Times New Roman"/>
          <w:sz w:val="24"/>
          <w:szCs w:val="24"/>
          <w:lang w:eastAsia="en-IN" w:bidi="hi-IN"/>
        </w:rPr>
      </w:pPr>
      <w:ins w:id="381" w:author="Koustubh Sharma" w:date="2017-05-15T07:20:00Z">
        <w:r>
          <w:rPr>
            <w:rFonts w:ascii="Times New Roman" w:eastAsia="Times New Roman" w:hAnsi="Times New Roman" w:cs="Times New Roman"/>
            <w:sz w:val="24"/>
            <w:szCs w:val="24"/>
            <w:lang w:eastAsia="en-IN" w:bidi="hi-IN"/>
          </w:rPr>
          <w:t xml:space="preserve">We investigate </w:t>
        </w:r>
      </w:ins>
      <w:ins w:id="382" w:author="Koustubh Sharma" w:date="2017-05-15T07:21:00Z">
        <w:r>
          <w:rPr>
            <w:rFonts w:ascii="Times New Roman" w:eastAsia="Times New Roman" w:hAnsi="Times New Roman" w:cs="Times New Roman"/>
            <w:sz w:val="24"/>
            <w:szCs w:val="24"/>
            <w:lang w:eastAsia="en-IN" w:bidi="hi-IN"/>
          </w:rPr>
          <w:t xml:space="preserve">the </w:t>
        </w:r>
        <w:del w:id="383" w:author="David Borchers" w:date="2017-05-17T15:57:00Z">
          <w:r w:rsidDel="007513EE">
            <w:rPr>
              <w:rFonts w:ascii="Times New Roman" w:eastAsia="Times New Roman" w:hAnsi="Times New Roman" w:cs="Times New Roman"/>
              <w:sz w:val="24"/>
              <w:szCs w:val="24"/>
              <w:lang w:eastAsia="en-IN" w:bidi="hi-IN"/>
            </w:rPr>
            <w:delText>cost</w:delText>
          </w:r>
        </w:del>
      </w:ins>
      <w:ins w:id="384" w:author="David Borchers" w:date="2017-05-17T15:57:00Z">
        <w:r w:rsidR="007513EE">
          <w:rPr>
            <w:rFonts w:ascii="Times New Roman" w:eastAsia="Times New Roman" w:hAnsi="Times New Roman" w:cs="Times New Roman"/>
            <w:sz w:val="24"/>
            <w:szCs w:val="24"/>
            <w:lang w:eastAsia="en-IN" w:bidi="hi-IN"/>
          </w:rPr>
          <w:t>effect</w:t>
        </w:r>
      </w:ins>
      <w:ins w:id="385" w:author="Koustubh Sharma" w:date="2017-05-15T07:21:00Z">
        <w:r>
          <w:rPr>
            <w:rFonts w:ascii="Times New Roman" w:eastAsia="Times New Roman" w:hAnsi="Times New Roman" w:cs="Times New Roman"/>
            <w:sz w:val="24"/>
            <w:szCs w:val="24"/>
            <w:lang w:eastAsia="en-IN" w:bidi="hi-IN"/>
          </w:rPr>
          <w:t xml:space="preserve"> of not </w:t>
        </w:r>
        <w:del w:id="386" w:author="David Borchers" w:date="2017-05-17T15:41:00Z">
          <w:r w:rsidDel="00015AB1">
            <w:rPr>
              <w:rFonts w:ascii="Times New Roman" w:eastAsia="Times New Roman" w:hAnsi="Times New Roman" w:cs="Times New Roman"/>
              <w:sz w:val="24"/>
              <w:szCs w:val="24"/>
              <w:lang w:eastAsia="en-IN" w:bidi="hi-IN"/>
            </w:rPr>
            <w:delText>testing</w:delText>
          </w:r>
        </w:del>
      </w:ins>
      <w:ins w:id="387" w:author="David Borchers" w:date="2017-05-17T15:41:00Z">
        <w:r w:rsidR="00015AB1">
          <w:rPr>
            <w:rFonts w:ascii="Times New Roman" w:eastAsia="Times New Roman" w:hAnsi="Times New Roman" w:cs="Times New Roman"/>
            <w:sz w:val="24"/>
            <w:szCs w:val="24"/>
            <w:lang w:eastAsia="en-IN" w:bidi="hi-IN"/>
          </w:rPr>
          <w:t>modelling</w:t>
        </w:r>
      </w:ins>
      <w:ins w:id="388" w:author="Koustubh Sharma" w:date="2017-05-15T07:21:00Z">
        <w:r>
          <w:rPr>
            <w:rFonts w:ascii="Times New Roman" w:eastAsia="Times New Roman" w:hAnsi="Times New Roman" w:cs="Times New Roman"/>
            <w:sz w:val="24"/>
            <w:szCs w:val="24"/>
            <w:lang w:eastAsia="en-IN" w:bidi="hi-IN"/>
          </w:rPr>
          <w:t xml:space="preserve"> the effects of covariates </w:t>
        </w:r>
      </w:ins>
      <w:ins w:id="389" w:author="David Borchers" w:date="2017-05-17T15:57:00Z">
        <w:r w:rsidR="0071237D">
          <w:rPr>
            <w:rFonts w:ascii="Times New Roman" w:eastAsia="Times New Roman" w:hAnsi="Times New Roman" w:cs="Times New Roman"/>
            <w:sz w:val="24"/>
            <w:szCs w:val="24"/>
            <w:lang w:eastAsia="en-IN" w:bidi="hi-IN"/>
          </w:rPr>
          <w:t xml:space="preserve">and </w:t>
        </w:r>
      </w:ins>
      <w:ins w:id="390" w:author="Koustubh Sharma" w:date="2017-05-15T07:21:00Z">
        <w:r>
          <w:rPr>
            <w:rFonts w:ascii="Times New Roman" w:eastAsia="Times New Roman" w:hAnsi="Times New Roman" w:cs="Times New Roman"/>
            <w:sz w:val="24"/>
            <w:szCs w:val="24"/>
            <w:lang w:eastAsia="en-IN" w:bidi="hi-IN"/>
          </w:rPr>
          <w:t>o</w:t>
        </w:r>
      </w:ins>
      <w:ins w:id="391" w:author="David Borchers" w:date="2017-05-17T15:42:00Z">
        <w:r w:rsidR="00015AB1">
          <w:rPr>
            <w:rFonts w:ascii="Times New Roman" w:eastAsia="Times New Roman" w:hAnsi="Times New Roman" w:cs="Times New Roman"/>
            <w:sz w:val="24"/>
            <w:szCs w:val="24"/>
            <w:lang w:eastAsia="en-IN" w:bidi="hi-IN"/>
          </w:rPr>
          <w:t>f not modelling least-cost distance</w:t>
        </w:r>
      </w:ins>
      <w:ins w:id="392" w:author="Koustubh Sharma" w:date="2017-05-15T07:21:00Z">
        <w:del w:id="393" w:author="David Borchers" w:date="2017-05-17T15:42:00Z">
          <w:r w:rsidDel="00015AB1">
            <w:rPr>
              <w:rFonts w:ascii="Times New Roman" w:eastAsia="Times New Roman" w:hAnsi="Times New Roman" w:cs="Times New Roman"/>
              <w:sz w:val="24"/>
              <w:szCs w:val="24"/>
              <w:lang w:eastAsia="en-IN" w:bidi="hi-IN"/>
            </w:rPr>
            <w:delText>n non-uniform detection</w:delText>
          </w:r>
        </w:del>
        <w:del w:id="394" w:author="David Borchers" w:date="2017-05-17T15:57:00Z">
          <w:r w:rsidDel="0071237D">
            <w:rPr>
              <w:rFonts w:ascii="Times New Roman" w:eastAsia="Times New Roman" w:hAnsi="Times New Roman" w:cs="Times New Roman"/>
              <w:sz w:val="24"/>
              <w:szCs w:val="24"/>
              <w:lang w:eastAsia="en-IN" w:bidi="hi-IN"/>
            </w:rPr>
            <w:delText>, ranging patterns and densities</w:delText>
          </w:r>
        </w:del>
      </w:ins>
      <w:ins w:id="395" w:author="Koustubh Sharma" w:date="2017-05-15T07:22:00Z">
        <w:r w:rsidR="003B1A90">
          <w:rPr>
            <w:rFonts w:ascii="Times New Roman" w:eastAsia="Times New Roman" w:hAnsi="Times New Roman" w:cs="Times New Roman"/>
            <w:sz w:val="24"/>
            <w:szCs w:val="24"/>
            <w:lang w:eastAsia="en-IN" w:bidi="hi-IN"/>
          </w:rPr>
          <w:t xml:space="preserve"> in analysis of camera trapping data using </w:t>
        </w:r>
      </w:ins>
      <w:ins w:id="396" w:author="David Borchers" w:date="2017-05-17T15:57:00Z">
        <w:r w:rsidR="0071237D">
          <w:rPr>
            <w:rFonts w:ascii="Times New Roman" w:eastAsia="Times New Roman" w:hAnsi="Times New Roman" w:cs="Times New Roman"/>
            <w:sz w:val="24"/>
            <w:szCs w:val="24"/>
            <w:lang w:eastAsia="en-IN" w:bidi="hi-IN"/>
          </w:rPr>
          <w:t>SCR methods</w:t>
        </w:r>
      </w:ins>
      <w:ins w:id="397" w:author="Koustubh Sharma" w:date="2017-05-15T07:22:00Z">
        <w:del w:id="398" w:author="David Borchers" w:date="2017-05-17T15:57:00Z">
          <w:r w:rsidR="003B1A90" w:rsidDel="0071237D">
            <w:rPr>
              <w:rFonts w:ascii="Times New Roman" w:eastAsia="Times New Roman" w:hAnsi="Times New Roman" w:cs="Times New Roman"/>
              <w:sz w:val="24"/>
              <w:szCs w:val="24"/>
              <w:lang w:eastAsia="en-IN" w:bidi="hi-IN"/>
            </w:rPr>
            <w:delText>spatial capture-recapture analysis</w:delText>
          </w:r>
        </w:del>
      </w:ins>
      <w:ins w:id="399" w:author="Koustubh Sharma" w:date="2017-05-15T07:21:00Z">
        <w:r w:rsidR="003B1A90">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ins>
      <w:ins w:id="400" w:author="Koustubh" w:date="2017-03-25T13:02:00Z">
        <w:r w:rsidR="00CF7D7D">
          <w:rPr>
            <w:rFonts w:ascii="Times New Roman" w:eastAsia="Times New Roman" w:hAnsi="Times New Roman" w:cs="Times New Roman"/>
            <w:sz w:val="24"/>
            <w:szCs w:val="24"/>
            <w:lang w:eastAsia="en-IN" w:bidi="hi-IN"/>
          </w:rPr>
          <w:t xml:space="preserve">In addition to </w:t>
        </w:r>
        <w:del w:id="401" w:author="Koustubh Sharma" w:date="2017-05-15T07:23:00Z">
          <w:r w:rsidR="00CF7D7D" w:rsidDel="003B1A90">
            <w:rPr>
              <w:rFonts w:ascii="Times New Roman" w:eastAsia="Times New Roman" w:hAnsi="Times New Roman" w:cs="Times New Roman"/>
              <w:sz w:val="24"/>
              <w:szCs w:val="24"/>
              <w:lang w:eastAsia="en-IN" w:bidi="hi-IN"/>
            </w:rPr>
            <w:delText>informing</w:delText>
          </w:r>
        </w:del>
      </w:ins>
      <w:ins w:id="402" w:author="Koustubh Sharma" w:date="2017-05-15T07:23:00Z">
        <w:r w:rsidR="003B1A90">
          <w:rPr>
            <w:rFonts w:ascii="Times New Roman" w:eastAsia="Times New Roman" w:hAnsi="Times New Roman" w:cs="Times New Roman"/>
            <w:sz w:val="24"/>
            <w:szCs w:val="24"/>
            <w:lang w:eastAsia="en-IN" w:bidi="hi-IN"/>
          </w:rPr>
          <w:t>improving</w:t>
        </w:r>
      </w:ins>
      <w:ins w:id="403" w:author="Koustubh" w:date="2017-03-25T13:02:00Z">
        <w:r w:rsidR="00CF7D7D">
          <w:rPr>
            <w:rFonts w:ascii="Times New Roman" w:eastAsia="Times New Roman" w:hAnsi="Times New Roman" w:cs="Times New Roman"/>
            <w:sz w:val="24"/>
            <w:szCs w:val="24"/>
            <w:lang w:eastAsia="en-IN" w:bidi="hi-IN"/>
          </w:rPr>
          <w:t xml:space="preserve"> our ecological understanding</w:t>
        </w:r>
      </w:ins>
      <w:ins w:id="404" w:author="Koustubh Sharma" w:date="2017-05-15T07:23:00Z">
        <w:r w:rsidR="003B1A90">
          <w:rPr>
            <w:rFonts w:ascii="Times New Roman" w:eastAsia="Times New Roman" w:hAnsi="Times New Roman" w:cs="Times New Roman"/>
            <w:sz w:val="24"/>
            <w:szCs w:val="24"/>
            <w:lang w:eastAsia="en-IN" w:bidi="hi-IN"/>
          </w:rPr>
          <w:t xml:space="preserve"> of snow leopard </w:t>
        </w:r>
      </w:ins>
      <w:ins w:id="405" w:author="Koustubh Sharma" w:date="2017-05-15T07:24:00Z">
        <w:r w:rsidR="003B1A90">
          <w:rPr>
            <w:rFonts w:ascii="Times New Roman" w:eastAsia="Times New Roman" w:hAnsi="Times New Roman" w:cs="Times New Roman"/>
            <w:sz w:val="24"/>
            <w:szCs w:val="24"/>
            <w:lang w:eastAsia="en-IN" w:bidi="hi-IN"/>
          </w:rPr>
          <w:t>behaviour</w:t>
        </w:r>
      </w:ins>
      <w:ins w:id="406" w:author="Koustubh Sharma" w:date="2017-05-15T07:23:00Z">
        <w:r w:rsidR="003B1A90">
          <w:rPr>
            <w:rFonts w:ascii="Times New Roman" w:eastAsia="Times New Roman" w:hAnsi="Times New Roman" w:cs="Times New Roman"/>
            <w:sz w:val="24"/>
            <w:szCs w:val="24"/>
            <w:lang w:eastAsia="en-IN" w:bidi="hi-IN"/>
          </w:rPr>
          <w:t xml:space="preserve"> and density</w:t>
        </w:r>
      </w:ins>
      <w:ins w:id="407" w:author="Koustubh" w:date="2017-03-25T13:02:00Z">
        <w:r w:rsidR="00CF7D7D">
          <w:rPr>
            <w:rFonts w:ascii="Times New Roman" w:eastAsia="Times New Roman" w:hAnsi="Times New Roman" w:cs="Times New Roman"/>
            <w:sz w:val="24"/>
            <w:szCs w:val="24"/>
            <w:lang w:eastAsia="en-IN" w:bidi="hi-IN"/>
          </w:rPr>
          <w:t xml:space="preserve">, </w:t>
        </w:r>
        <w:del w:id="408" w:author="David Borchers" w:date="2017-05-17T15:58:00Z">
          <w:r w:rsidR="00CF7D7D" w:rsidDel="0071237D">
            <w:rPr>
              <w:rFonts w:ascii="Times New Roman" w:eastAsia="Times New Roman" w:hAnsi="Times New Roman" w:cs="Times New Roman"/>
              <w:sz w:val="24"/>
              <w:szCs w:val="24"/>
              <w:lang w:eastAsia="en-IN" w:bidi="hi-IN"/>
            </w:rPr>
            <w:delText>the</w:delText>
          </w:r>
        </w:del>
      </w:ins>
      <w:ins w:id="409" w:author="David Borchers" w:date="2017-05-17T15:58:00Z">
        <w:r w:rsidR="0071237D">
          <w:rPr>
            <w:rFonts w:ascii="Times New Roman" w:eastAsia="Times New Roman" w:hAnsi="Times New Roman" w:cs="Times New Roman"/>
            <w:sz w:val="24"/>
            <w:szCs w:val="24"/>
            <w:lang w:eastAsia="en-IN" w:bidi="hi-IN"/>
          </w:rPr>
          <w:t>our</w:t>
        </w:r>
      </w:ins>
      <w:ins w:id="410" w:author="Koustubh" w:date="2017-03-25T13:02:00Z">
        <w:r w:rsidR="00CF7D7D">
          <w:rPr>
            <w:rFonts w:ascii="Times New Roman" w:eastAsia="Times New Roman" w:hAnsi="Times New Roman" w:cs="Times New Roman"/>
            <w:sz w:val="24"/>
            <w:szCs w:val="24"/>
            <w:lang w:eastAsia="en-IN" w:bidi="hi-IN"/>
          </w:rPr>
          <w:t xml:space="preserve"> results provide a set of generic guidelines for the analysis of snow leopard populations in mountain habitats.</w:t>
        </w:r>
      </w:ins>
    </w:p>
    <w:p w14:paraId="67BF98F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C5C9D6A"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480FC93E"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20A83248" w14:textId="697B58C0"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South Gobi </w:t>
      </w:r>
      <w:ins w:id="411" w:author="Koustubh Sharma" w:date="2017-05-15T07:24:00Z">
        <w:r w:rsidR="003B1A90">
          <w:rPr>
            <w:rFonts w:ascii="Times New Roman" w:eastAsia="Times New Roman" w:hAnsi="Times New Roman" w:cs="Times New Roman"/>
            <w:sz w:val="24"/>
            <w:szCs w:val="24"/>
            <w:lang w:eastAsia="en-IN" w:bidi="hi-IN"/>
          </w:rPr>
          <w:t xml:space="preserve">province in Mongolia comprises of </w:t>
        </w:r>
      </w:ins>
      <w:del w:id="412" w:author="Koustubh Sharma" w:date="2017-05-15T07:24:00Z">
        <w:r w:rsidDel="003B1A90">
          <w:rPr>
            <w:rFonts w:ascii="Times New Roman" w:eastAsia="Times New Roman" w:hAnsi="Times New Roman" w:cs="Times New Roman"/>
            <w:sz w:val="24"/>
            <w:szCs w:val="24"/>
            <w:lang w:eastAsia="en-IN" w:bidi="hi-IN"/>
          </w:rPr>
          <w:delText xml:space="preserve">is an </w:delText>
        </w:r>
      </w:del>
      <w:r>
        <w:rPr>
          <w:rFonts w:ascii="Times New Roman" w:eastAsia="Times New Roman" w:hAnsi="Times New Roman" w:cs="Times New Roman"/>
          <w:sz w:val="24"/>
          <w:szCs w:val="24"/>
          <w:lang w:eastAsia="en-IN" w:bidi="hi-IN"/>
        </w:rPr>
        <w:t>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is characterized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sq km, </w:t>
      </w:r>
      <w:r w:rsidR="00603274">
        <w:rPr>
          <w:rFonts w:ascii="Times New Roman" w:eastAsia="Times New Roman" w:hAnsi="Times New Roman" w:cs="Times New Roman"/>
          <w:sz w:val="24"/>
          <w:szCs w:val="24"/>
          <w:lang w:eastAsia="en-IN" w:bidi="hi-IN"/>
        </w:rPr>
        <w:t>and relatively high</w:t>
      </w:r>
      <w:r w:rsidR="00B70F6B">
        <w:rPr>
          <w:rFonts w:ascii="Times New Roman" w:eastAsia="Times New Roman" w:hAnsi="Times New Roman" w:cs="Times New Roman"/>
          <w:sz w:val="24"/>
          <w:szCs w:val="24"/>
          <w:lang w:eastAsia="en-IN" w:bidi="hi-IN"/>
        </w:rPr>
        <w:t xml:space="preserve"> livestock </w:t>
      </w:r>
      <w:r w:rsidR="00915F7C">
        <w:rPr>
          <w:rFonts w:ascii="Times New Roman" w:eastAsia="Times New Roman" w:hAnsi="Times New Roman" w:cs="Times New Roman"/>
          <w:sz w:val="24"/>
          <w:szCs w:val="24"/>
          <w:lang w:eastAsia="en-IN" w:bidi="hi-IN"/>
        </w:rPr>
        <w:t xml:space="preserve">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sq km. </w:t>
      </w:r>
      <w:r w:rsidR="00603274">
        <w:rPr>
          <w:rFonts w:ascii="Times New Roman" w:eastAsia="Times New Roman" w:hAnsi="Times New Roman" w:cs="Times New Roman"/>
          <w:sz w:val="24"/>
          <w:szCs w:val="24"/>
          <w:lang w:eastAsia="en-IN" w:bidi="hi-IN"/>
        </w:rPr>
        <w:t xml:space="preserve">Since </w:t>
      </w:r>
      <w:r w:rsidR="00915F7C">
        <w:rPr>
          <w:rFonts w:ascii="Times New Roman" w:eastAsia="Times New Roman" w:hAnsi="Times New Roman" w:cs="Times New Roman"/>
          <w:sz w:val="24"/>
          <w:szCs w:val="24"/>
          <w:lang w:eastAsia="en-IN" w:bidi="hi-IN"/>
        </w:rPr>
        <w:t xml:space="preserve">2008, </w:t>
      </w:r>
      <w:r w:rsidR="00603274">
        <w:rPr>
          <w:rFonts w:ascii="Times New Roman" w:eastAsia="Times New Roman" w:hAnsi="Times New Roman" w:cs="Times New Roman"/>
          <w:sz w:val="24"/>
          <w:szCs w:val="24"/>
          <w:lang w:eastAsia="en-IN" w:bidi="hi-IN"/>
        </w:rPr>
        <w:t xml:space="preserve">the Snow Leopard Trust and Snow Leopard Conservation Foundation have been conducting a </w:t>
      </w:r>
      <w:r w:rsidR="00915F7C">
        <w:rPr>
          <w:rFonts w:ascii="Times New Roman" w:eastAsia="Times New Roman" w:hAnsi="Times New Roman" w:cs="Times New Roman"/>
          <w:sz w:val="24"/>
          <w:szCs w:val="24"/>
          <w:lang w:eastAsia="en-IN" w:bidi="hi-IN"/>
        </w:rPr>
        <w:t xml:space="preserve">long-term snow leopard </w:t>
      </w:r>
      <w:r w:rsidR="00603274">
        <w:rPr>
          <w:rFonts w:ascii="Times New Roman" w:eastAsia="Times New Roman" w:hAnsi="Times New Roman" w:cs="Times New Roman"/>
          <w:sz w:val="24"/>
          <w:szCs w:val="24"/>
          <w:lang w:eastAsia="en-IN" w:bidi="hi-IN"/>
        </w:rPr>
        <w:t xml:space="preserve">study </w:t>
      </w:r>
      <w:r w:rsidR="00915F7C">
        <w:rPr>
          <w:rFonts w:ascii="Times New Roman" w:eastAsia="Times New Roman" w:hAnsi="Times New Roman" w:cs="Times New Roman"/>
          <w:sz w:val="24"/>
          <w:szCs w:val="24"/>
          <w:lang w:eastAsia="en-IN" w:bidi="hi-IN"/>
        </w:rPr>
        <w:t>in the Tost Mountains of South Gobi. These mountains are partially protected through community based conservation programs such as Snow Leopard Enterprise</w:t>
      </w:r>
      <w:r w:rsidR="00603274">
        <w:rPr>
          <w:rFonts w:ascii="Times New Roman" w:eastAsia="Times New Roman" w:hAnsi="Times New Roman" w:cs="Times New Roman"/>
          <w:sz w:val="24"/>
          <w:szCs w:val="24"/>
          <w:lang w:eastAsia="en-IN" w:bidi="hi-IN"/>
        </w:rPr>
        <w:t>s</w:t>
      </w:r>
      <w:r w:rsidR="00915F7C">
        <w:rPr>
          <w:rFonts w:ascii="Times New Roman" w:eastAsia="Times New Roman" w:hAnsi="Times New Roman" w:cs="Times New Roman"/>
          <w:sz w:val="24"/>
          <w:szCs w:val="24"/>
          <w:lang w:eastAsia="en-IN" w:bidi="hi-IN"/>
        </w:rPr>
        <w:t xml:space="preserv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the mountain range has been </w:t>
      </w:r>
      <w:r w:rsidR="00603274">
        <w:rPr>
          <w:rFonts w:ascii="Times New Roman" w:eastAsia="Times New Roman" w:hAnsi="Times New Roman" w:cs="Times New Roman"/>
          <w:sz w:val="24"/>
          <w:szCs w:val="24"/>
          <w:lang w:eastAsia="en-IN" w:bidi="hi-IN"/>
        </w:rPr>
        <w:t xml:space="preserve">designated </w:t>
      </w:r>
      <w:r w:rsidR="00915F7C">
        <w:rPr>
          <w:rFonts w:ascii="Times New Roman" w:eastAsia="Times New Roman" w:hAnsi="Times New Roman" w:cs="Times New Roman"/>
          <w:sz w:val="24"/>
          <w:szCs w:val="24"/>
          <w:lang w:eastAsia="en-IN" w:bidi="hi-IN"/>
        </w:rPr>
        <w:t xml:space="preserve">a Protected Area by the Government of Mongolia. </w:t>
      </w:r>
      <w:r w:rsidR="00603274">
        <w:rPr>
          <w:rFonts w:ascii="Times New Roman" w:eastAsia="Times New Roman" w:hAnsi="Times New Roman" w:cs="Times New Roman"/>
          <w:sz w:val="24"/>
          <w:szCs w:val="24"/>
          <w:lang w:eastAsia="en-IN" w:bidi="hi-IN"/>
        </w:rPr>
        <w:t>The snow leopard population of Tost has been monitored through camera trapping since</w:t>
      </w:r>
      <w:r w:rsidR="003B1A90">
        <w:rPr>
          <w:rFonts w:ascii="Times New Roman" w:eastAsia="Times New Roman" w:hAnsi="Times New Roman" w:cs="Times New Roman"/>
          <w:sz w:val="24"/>
          <w:szCs w:val="24"/>
          <w:lang w:eastAsia="en-IN" w:bidi="hi-IN"/>
        </w:rPr>
        <w:t xml:space="preserve"> 2009</w:t>
      </w:r>
      <w:ins w:id="413" w:author="Koustubh Sharma" w:date="2017-05-15T07:26:00Z">
        <w:r w:rsidR="003B1A90">
          <w:rPr>
            <w:rFonts w:ascii="Times New Roman" w:eastAsia="Times New Roman" w:hAnsi="Times New Roman" w:cs="Times New Roman"/>
            <w:sz w:val="24"/>
            <w:szCs w:val="24"/>
            <w:lang w:eastAsia="en-IN" w:bidi="hi-IN"/>
          </w:rPr>
          <w:t xml:space="preserve"> </w:t>
        </w:r>
      </w:ins>
      <w:ins w:id="414" w:author="Koustubh Sharma" w:date="2017-05-15T07:27:00Z">
        <w:r w:rsidR="003B1A90">
          <w:rPr>
            <w:rFonts w:ascii="Times New Roman" w:eastAsia="Times New Roman" w:hAnsi="Times New Roman" w:cs="Times New Roman"/>
            <w:sz w:val="24"/>
            <w:szCs w:val="24"/>
            <w:lang w:eastAsia="en-IN" w:bidi="hi-IN"/>
          </w:rPr>
          <w:fldChar w:fldCharType="begin" w:fldLock="1"/>
        </w:r>
      </w:ins>
      <w:r w:rsidR="00F527FC">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3B1A90">
        <w:rPr>
          <w:rFonts w:ascii="Times New Roman" w:eastAsia="Times New Roman" w:hAnsi="Times New Roman" w:cs="Times New Roman"/>
          <w:sz w:val="24"/>
          <w:szCs w:val="24"/>
          <w:lang w:eastAsia="en-IN" w:bidi="hi-IN"/>
        </w:rPr>
        <w:fldChar w:fldCharType="separate"/>
      </w:r>
      <w:r w:rsidR="003B1A90" w:rsidRPr="003B1A90">
        <w:rPr>
          <w:rFonts w:ascii="Times New Roman" w:eastAsia="Times New Roman" w:hAnsi="Times New Roman" w:cs="Times New Roman"/>
          <w:noProof/>
          <w:sz w:val="24"/>
          <w:szCs w:val="24"/>
          <w:lang w:eastAsia="en-IN" w:bidi="hi-IN"/>
        </w:rPr>
        <w:t>(Sharma et al., 2014)</w:t>
      </w:r>
      <w:ins w:id="415" w:author="Koustubh Sharma" w:date="2017-05-15T07:27:00Z">
        <w:r w:rsidR="003B1A90">
          <w:rPr>
            <w:rFonts w:ascii="Times New Roman" w:eastAsia="Times New Roman" w:hAnsi="Times New Roman" w:cs="Times New Roman"/>
            <w:sz w:val="24"/>
            <w:szCs w:val="24"/>
            <w:lang w:eastAsia="en-IN" w:bidi="hi-IN"/>
          </w:rPr>
          <w:fldChar w:fldCharType="end"/>
        </w:r>
      </w:ins>
      <w:r w:rsidR="003B1A90">
        <w:rPr>
          <w:rFonts w:ascii="Times New Roman" w:eastAsia="Times New Roman" w:hAnsi="Times New Roman" w:cs="Times New Roman"/>
          <w:sz w:val="24"/>
          <w:szCs w:val="24"/>
          <w:lang w:eastAsia="en-IN" w:bidi="hi-IN"/>
        </w:rPr>
        <w:t xml:space="preserve">. </w:t>
      </w:r>
      <w:r w:rsidR="00915F7C">
        <w:rPr>
          <w:rFonts w:ascii="Times New Roman" w:eastAsia="Times New Roman" w:hAnsi="Times New Roman" w:cs="Times New Roman"/>
          <w:sz w:val="24"/>
          <w:szCs w:val="24"/>
          <w:lang w:eastAsia="en-IN" w:bidi="hi-IN"/>
        </w:rPr>
        <w:t xml:space="preserve">In the year 2013, the camera trapping work was expanded to two neighbouring areas, viz. Nemegt Mountain complex, and Noyon Mountain range. While Noyon Mountains are largely unprotected and have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E80D77">
        <w:rPr>
          <w:rFonts w:ascii="Times New Roman" w:eastAsia="Times New Roman" w:hAnsi="Times New Roman" w:cs="Times New Roman"/>
          <w:sz w:val="24"/>
          <w:szCs w:val="24"/>
          <w:lang w:eastAsia="en-IN" w:bidi="hi-IN"/>
        </w:rPr>
        <w:t xml:space="preserve">, they have had </w:t>
      </w:r>
      <w:r w:rsidR="0000692A">
        <w:rPr>
          <w:rFonts w:ascii="Times New Roman" w:eastAsia="Times New Roman" w:hAnsi="Times New Roman" w:cs="Times New Roman"/>
          <w:sz w:val="24"/>
          <w:szCs w:val="24"/>
          <w:lang w:eastAsia="en-IN" w:bidi="hi-IN"/>
        </w:rPr>
        <w:t xml:space="preserve">a </w:t>
      </w:r>
      <w:r w:rsidR="00E80D77">
        <w:rPr>
          <w:rFonts w:ascii="Times New Roman" w:eastAsia="Times New Roman" w:hAnsi="Times New Roman" w:cs="Times New Roman"/>
          <w:sz w:val="24"/>
          <w:szCs w:val="24"/>
          <w:lang w:eastAsia="en-IN" w:bidi="hi-IN"/>
        </w:rPr>
        <w:t xml:space="preserve">community based conservation program operational until yearXX. </w:t>
      </w:r>
      <w:r w:rsidR="00915F7C">
        <w:rPr>
          <w:rFonts w:ascii="Times New Roman" w:eastAsia="Times New Roman" w:hAnsi="Times New Roman" w:cs="Times New Roman"/>
          <w:sz w:val="24"/>
          <w:szCs w:val="24"/>
          <w:lang w:eastAsia="en-IN" w:bidi="hi-IN"/>
        </w:rPr>
        <w:t xml:space="preserve">Nemegt Mountains </w:t>
      </w:r>
      <w:r w:rsidR="00E80D77">
        <w:rPr>
          <w:rFonts w:ascii="Times New Roman" w:eastAsia="Times New Roman" w:hAnsi="Times New Roman" w:cs="Times New Roman"/>
          <w:sz w:val="24"/>
          <w:szCs w:val="24"/>
          <w:lang w:eastAsia="en-IN" w:bidi="hi-IN"/>
        </w:rPr>
        <w:t xml:space="preserve">on the other hand </w:t>
      </w:r>
      <w:r w:rsidR="00915F7C">
        <w:rPr>
          <w:rFonts w:ascii="Times New Roman" w:eastAsia="Times New Roman" w:hAnsi="Times New Roman" w:cs="Times New Roman"/>
          <w:sz w:val="24"/>
          <w:szCs w:val="24"/>
          <w:lang w:eastAsia="en-IN" w:bidi="hi-IN"/>
        </w:rPr>
        <w:t>represent the strictly Protected  Area of Gurvan Saikhan National Park. The three Mountain ranges are separated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6F9DB711"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084E8E3" w14:textId="0C02788A"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(Reconyx</w:t>
      </w:r>
      <w:r>
        <w:rPr>
          <w:rFonts w:ascii="Times New Roman" w:eastAsia="Times New Roman" w:hAnsi="Times New Roman" w:cs="Times New Roman"/>
          <w:sz w:val="24"/>
          <w:szCs w:val="24"/>
          <w:vertAlign w:val="superscript"/>
          <w:lang w:eastAsia="en-IN" w:bidi="hi-IN"/>
        </w:rPr>
        <w:t>TM</w:t>
      </w:r>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w:t>
      </w:r>
      <w:ins w:id="416" w:author="Koustubh Sharma" w:date="2017-05-15T07:29:00Z">
        <w:r w:rsidR="003B1A90">
          <w:rPr>
            <w:rFonts w:ascii="Times New Roman" w:eastAsia="Times New Roman" w:hAnsi="Times New Roman" w:cs="Times New Roman"/>
            <w:sz w:val="24"/>
            <w:szCs w:val="24"/>
            <w:lang w:eastAsia="en-IN" w:bidi="hi-IN"/>
          </w:rPr>
          <w:t>l</w:t>
        </w:r>
      </w:ins>
      <w:r>
        <w:rPr>
          <w:rFonts w:ascii="Times New Roman" w:eastAsia="Times New Roman" w:hAnsi="Times New Roman" w:cs="Times New Roman"/>
          <w:sz w:val="24"/>
          <w:szCs w:val="24"/>
          <w:lang w:eastAsia="en-IN" w:bidi="hi-IN"/>
        </w:rPr>
        <w:t>a</w:t>
      </w:r>
      <w:del w:id="417" w:author="Koustubh Sharma" w:date="2017-05-15T07:29:00Z">
        <w:r w:rsidDel="003B1A90">
          <w:rPr>
            <w:rFonts w:ascii="Times New Roman" w:eastAsia="Times New Roman" w:hAnsi="Times New Roman" w:cs="Times New Roman"/>
            <w:sz w:val="24"/>
            <w:szCs w:val="24"/>
            <w:lang w:eastAsia="en-IN" w:bidi="hi-IN"/>
          </w:rPr>
          <w:delText>l</w:delText>
        </w:r>
      </w:del>
      <w:r>
        <w:rPr>
          <w:rFonts w:ascii="Times New Roman" w:eastAsia="Times New Roman" w:hAnsi="Times New Roman" w:cs="Times New Roman"/>
          <w:sz w:val="24"/>
          <w:szCs w:val="24"/>
          <w:lang w:eastAsia="en-IN" w:bidi="hi-IN"/>
        </w:rPr>
        <w:t xml:space="preserve">tions. The number of cameras varied between 30 and 40, depending on the </w:t>
      </w:r>
      <w:ins w:id="418" w:author="Koustubh Sharma" w:date="2017-05-15T07:28:00Z">
        <w:r w:rsidR="003B1A90">
          <w:rPr>
            <w:rFonts w:ascii="Times New Roman" w:eastAsia="Times New Roman" w:hAnsi="Times New Roman" w:cs="Times New Roman"/>
            <w:sz w:val="24"/>
            <w:szCs w:val="24"/>
            <w:lang w:eastAsia="en-IN" w:bidi="hi-IN"/>
          </w:rPr>
          <w:t xml:space="preserve">availability of </w:t>
        </w:r>
        <w:del w:id="419" w:author="David Borchers" w:date="2017-05-17T15:58:00Z">
          <w:r w:rsidR="003B1A90" w:rsidDel="006B7165">
            <w:rPr>
              <w:rFonts w:ascii="Times New Roman" w:eastAsia="Times New Roman" w:hAnsi="Times New Roman" w:cs="Times New Roman"/>
              <w:sz w:val="24"/>
              <w:szCs w:val="24"/>
              <w:lang w:eastAsia="en-IN" w:bidi="hi-IN"/>
            </w:rPr>
            <w:delText>potential</w:delText>
          </w:r>
        </w:del>
      </w:ins>
      <w:ins w:id="420" w:author="David Borchers" w:date="2017-05-17T15:58:00Z">
        <w:r w:rsidR="006B7165">
          <w:rPr>
            <w:rFonts w:ascii="Times New Roman" w:eastAsia="Times New Roman" w:hAnsi="Times New Roman" w:cs="Times New Roman"/>
            <w:sz w:val="24"/>
            <w:szCs w:val="24"/>
            <w:lang w:eastAsia="en-IN" w:bidi="hi-IN"/>
          </w:rPr>
          <w:t>suitable</w:t>
        </w:r>
      </w:ins>
      <w:ins w:id="421" w:author="Koustubh Sharma" w:date="2017-05-15T07:28:00Z">
        <w:r w:rsidR="003B1A90">
          <w:rPr>
            <w:rFonts w:ascii="Times New Roman" w:eastAsia="Times New Roman" w:hAnsi="Times New Roman" w:cs="Times New Roman"/>
            <w:sz w:val="24"/>
            <w:szCs w:val="24"/>
            <w:lang w:eastAsia="en-IN" w:bidi="hi-IN"/>
          </w:rPr>
          <w:t xml:space="preserve"> snow leopard habitat</w:t>
        </w:r>
      </w:ins>
      <w:del w:id="422" w:author="Koustubh Sharma" w:date="2017-05-15T07:28:00Z">
        <w:r w:rsidDel="003B1A90">
          <w:rPr>
            <w:rFonts w:ascii="Times New Roman" w:eastAsia="Times New Roman" w:hAnsi="Times New Roman" w:cs="Times New Roman"/>
            <w:sz w:val="24"/>
            <w:szCs w:val="24"/>
            <w:lang w:eastAsia="en-IN" w:bidi="hi-IN"/>
          </w:rPr>
          <w:delText>minimum convex polygon of the s</w:delText>
        </w:r>
        <w:r w:rsidR="000D6EE1" w:rsidDel="003B1A90">
          <w:rPr>
            <w:rFonts w:ascii="Times New Roman" w:eastAsia="Times New Roman" w:hAnsi="Times New Roman" w:cs="Times New Roman"/>
            <w:sz w:val="24"/>
            <w:szCs w:val="24"/>
            <w:lang w:eastAsia="en-IN" w:bidi="hi-IN"/>
          </w:rPr>
          <w:delText xml:space="preserve">ampled area </w:delText>
        </w:r>
      </w:del>
      <w:r w:rsidR="000D6EE1">
        <w:rPr>
          <w:rFonts w:ascii="Times New Roman" w:eastAsia="Times New Roman" w:hAnsi="Times New Roman" w:cs="Times New Roman"/>
          <w:sz w:val="24"/>
          <w:szCs w:val="24"/>
          <w:lang w:eastAsia="en-IN" w:bidi="hi-IN"/>
        </w:rPr>
        <w:t xml:space="preserve">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r w:rsidR="000D6EE1">
        <w:rPr>
          <w:rFonts w:ascii="Times New Roman" w:eastAsia="Times New Roman" w:hAnsi="Times New Roman" w:cs="Times New Roman"/>
          <w:sz w:val="24"/>
          <w:szCs w:val="24"/>
          <w:lang w:eastAsia="en-IN" w:bidi="hi-IN"/>
        </w:rPr>
        <w:t xml:space="preserve">sq km. We used networking approach to place cameras in the field every 1-3 km from another nearby camera. Precise camera trap locations were identified by surveying 2-5 km on foot in the mountains, searching for sites where possibility of capturing snow leopards was high. This was achieved by looking for sites with fresh snow leopard signs identifiable as scrapes or fresh urine </w:t>
      </w:r>
      <w:r w:rsidR="000D6EE1">
        <w:rPr>
          <w:rFonts w:ascii="Times New Roman" w:eastAsia="Times New Roman" w:hAnsi="Times New Roman" w:cs="Times New Roman"/>
          <w:sz w:val="24"/>
          <w:szCs w:val="24"/>
          <w:lang w:eastAsia="en-IN" w:bidi="hi-IN"/>
        </w:rPr>
        <w:lastRenderedPageBreak/>
        <w:t xml:space="preserve">markings. Most camera trap locations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were used to determine effort </w:t>
      </w:r>
      <w:r w:rsidR="0032638D">
        <w:rPr>
          <w:rFonts w:ascii="Times New Roman" w:eastAsia="Times New Roman" w:hAnsi="Times New Roman" w:cs="Times New Roman"/>
          <w:sz w:val="24"/>
          <w:szCs w:val="24"/>
          <w:lang w:eastAsia="en-IN" w:bidi="hi-IN"/>
        </w:rPr>
        <w:t>to enable analysis based on times.</w:t>
      </w:r>
    </w:p>
    <w:p w14:paraId="55E6FA8B" w14:textId="40698081" w:rsidR="00834BD9" w:rsidDel="00F527FC" w:rsidRDefault="00834BD9" w:rsidP="00915F7C">
      <w:pPr>
        <w:spacing w:before="100" w:beforeAutospacing="1" w:after="100" w:afterAutospacing="1" w:line="240" w:lineRule="auto"/>
        <w:rPr>
          <w:del w:id="423" w:author="Koustubh Sharma" w:date="2017-05-15T07:35:00Z"/>
          <w:rFonts w:ascii="Times New Roman" w:eastAsia="Times New Roman" w:hAnsi="Times New Roman" w:cs="Times New Roman"/>
          <w:b/>
          <w:bCs/>
          <w:sz w:val="24"/>
          <w:szCs w:val="24"/>
          <w:lang w:eastAsia="en-IN" w:bidi="hi-IN"/>
        </w:rPr>
      </w:pPr>
      <w:del w:id="424" w:author="Koustubh Sharma" w:date="2017-05-15T07:35:00Z">
        <w:r w:rsidRPr="00834BD9" w:rsidDel="00F527FC">
          <w:rPr>
            <w:rFonts w:ascii="Times New Roman" w:eastAsia="Times New Roman" w:hAnsi="Times New Roman" w:cs="Times New Roman"/>
            <w:b/>
            <w:bCs/>
            <w:sz w:val="24"/>
            <w:szCs w:val="24"/>
            <w:lang w:eastAsia="en-IN" w:bidi="hi-IN"/>
          </w:rPr>
          <w:delText>Demarcation of sampling mask and identifying habitat covariates</w:delText>
        </w:r>
      </w:del>
    </w:p>
    <w:p w14:paraId="19269B89" w14:textId="1996BAC8" w:rsidR="00834BD9" w:rsidDel="00F527FC" w:rsidRDefault="00834BD9" w:rsidP="00915F7C">
      <w:pPr>
        <w:spacing w:before="100" w:beforeAutospacing="1" w:after="100" w:afterAutospacing="1" w:line="240" w:lineRule="auto"/>
        <w:rPr>
          <w:del w:id="425" w:author="Koustubh Sharma" w:date="2017-05-15T07:35:00Z"/>
          <w:rFonts w:ascii="Times New Roman" w:eastAsia="Times New Roman" w:hAnsi="Times New Roman" w:cs="Times New Roman"/>
          <w:sz w:val="24"/>
          <w:szCs w:val="24"/>
          <w:lang w:eastAsia="en-IN" w:bidi="hi-IN"/>
        </w:rPr>
      </w:pPr>
      <w:del w:id="426" w:author="Koustubh Sharma" w:date="2017-05-15T07:35:00Z">
        <w:r w:rsidDel="00F527FC">
          <w:rPr>
            <w:rFonts w:ascii="Times New Roman" w:eastAsia="Times New Roman" w:hAnsi="Times New Roman" w:cs="Times New Roman"/>
            <w:sz w:val="24"/>
            <w:szCs w:val="24"/>
            <w:lang w:eastAsia="en-IN" w:bidi="hi-IN"/>
          </w:rPr>
          <w:delText xml:space="preserve">Snow leopards are known to use rugged mountains and tend to avoid flat terrain (Johansson et al. 2015). </w:delText>
        </w:r>
        <w:r w:rsidR="00BD6348" w:rsidDel="00F527FC">
          <w:rPr>
            <w:rFonts w:ascii="Times New Roman" w:eastAsia="Times New Roman" w:hAnsi="Times New Roman" w:cs="Times New Roman"/>
            <w:sz w:val="24"/>
            <w:szCs w:val="24"/>
            <w:lang w:eastAsia="en-IN" w:bidi="hi-IN"/>
          </w:rPr>
          <w:delText>To characterize habitats, w</w:delText>
        </w:r>
        <w:r w:rsidDel="00F527FC">
          <w:rPr>
            <w:rFonts w:ascii="Times New Roman" w:eastAsia="Times New Roman" w:hAnsi="Times New Roman" w:cs="Times New Roman"/>
            <w:sz w:val="24"/>
            <w:szCs w:val="24"/>
            <w:lang w:eastAsia="en-IN" w:bidi="hi-IN"/>
          </w:rPr>
          <w:delText xml:space="preserve">e used logistic regression on 35,000 telemetry locations representing 20 adult snow leopards, using terrain ruggedness index </w:delText>
        </w:r>
        <w:r w:rsidR="0032638D" w:rsidDel="00F527FC">
          <w:rPr>
            <w:rFonts w:ascii="Times New Roman" w:eastAsia="Times New Roman" w:hAnsi="Times New Roman" w:cs="Times New Roman"/>
            <w:sz w:val="24"/>
            <w:szCs w:val="24"/>
            <w:lang w:eastAsia="en-IN" w:bidi="hi-IN"/>
          </w:rPr>
          <w:fldChar w:fldCharType="begin" w:fldLock="1"/>
        </w:r>
        <w:r w:rsidR="0032638D" w:rsidDel="00F527FC">
          <w:rPr>
            <w:rFonts w:ascii="Times New Roman" w:eastAsia="Times New Roman" w:hAnsi="Times New Roman" w:cs="Times New Roman"/>
            <w:sz w:val="24"/>
            <w:szCs w:val="24"/>
            <w:lang w:eastAsia="en-IN" w:bidi="hi-IN"/>
          </w:rPr>
          <w:del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delInstrText>
        </w:r>
        <w:r w:rsidR="0032638D" w:rsidDel="00F527FC">
          <w:rPr>
            <w:rFonts w:ascii="Times New Roman" w:eastAsia="Times New Roman" w:hAnsi="Times New Roman" w:cs="Times New Roman"/>
            <w:sz w:val="24"/>
            <w:szCs w:val="24"/>
            <w:lang w:eastAsia="en-IN" w:bidi="hi-IN"/>
          </w:rPr>
          <w:fldChar w:fldCharType="separate"/>
        </w:r>
        <w:r w:rsidR="0032638D" w:rsidRPr="0032638D" w:rsidDel="00F527FC">
          <w:rPr>
            <w:rFonts w:ascii="Times New Roman" w:eastAsia="Times New Roman" w:hAnsi="Times New Roman" w:cs="Times New Roman"/>
            <w:noProof/>
            <w:sz w:val="24"/>
            <w:szCs w:val="24"/>
            <w:lang w:eastAsia="en-IN" w:bidi="hi-IN"/>
          </w:rPr>
          <w:delText>(Riley et al., 1999)</w:delText>
        </w:r>
        <w:r w:rsidR="0032638D" w:rsidDel="00F527FC">
          <w:rPr>
            <w:rFonts w:ascii="Times New Roman" w:eastAsia="Times New Roman" w:hAnsi="Times New Roman" w:cs="Times New Roman"/>
            <w:sz w:val="24"/>
            <w:szCs w:val="24"/>
            <w:lang w:eastAsia="en-IN" w:bidi="hi-IN"/>
          </w:rPr>
          <w:fldChar w:fldCharType="end"/>
        </w:r>
        <w:r w:rsidDel="00F527FC">
          <w:rPr>
            <w:rFonts w:ascii="Times New Roman" w:eastAsia="Times New Roman" w:hAnsi="Times New Roman" w:cs="Times New Roman"/>
            <w:sz w:val="24"/>
            <w:szCs w:val="24"/>
            <w:lang w:eastAsia="en-IN" w:bidi="hi-IN"/>
          </w:rPr>
          <w:delText xml:space="preserve"> as dependent variable. We then chose </w:delText>
        </w:r>
        <w:r w:rsidR="0013329A" w:rsidDel="00F527FC">
          <w:rPr>
            <w:rFonts w:ascii="Times New Roman" w:eastAsia="Times New Roman" w:hAnsi="Times New Roman" w:cs="Times New Roman"/>
            <w:sz w:val="24"/>
            <w:szCs w:val="24"/>
            <w:lang w:eastAsia="en-IN" w:bidi="hi-IN"/>
          </w:rPr>
          <w:delText xml:space="preserve">regions with estimated </w:delText>
        </w:r>
        <w:r w:rsidDel="00F527FC">
          <w:rPr>
            <w:rFonts w:ascii="Times New Roman" w:eastAsia="Times New Roman" w:hAnsi="Times New Roman" w:cs="Times New Roman"/>
            <w:sz w:val="24"/>
            <w:szCs w:val="24"/>
            <w:lang w:eastAsia="en-IN" w:bidi="hi-IN"/>
          </w:rPr>
          <w:delText xml:space="preserve">probabilities greater than 0.5 as the habitat likely to be used by snow leopards, </w:delText>
        </w:r>
        <w:r w:rsidR="00BD6348" w:rsidDel="00F527FC">
          <w:rPr>
            <w:rFonts w:ascii="Times New Roman" w:eastAsia="Times New Roman" w:hAnsi="Times New Roman" w:cs="Times New Roman"/>
            <w:sz w:val="24"/>
            <w:szCs w:val="24"/>
            <w:lang w:eastAsia="en-IN" w:bidi="hi-IN"/>
          </w:rPr>
          <w:delText xml:space="preserve">creating </w:delText>
        </w:r>
        <w:r w:rsidDel="00F527FC">
          <w:rPr>
            <w:rFonts w:ascii="Times New Roman" w:eastAsia="Times New Roman" w:hAnsi="Times New Roman" w:cs="Times New Roman"/>
            <w:sz w:val="24"/>
            <w:szCs w:val="24"/>
            <w:lang w:eastAsia="en-IN" w:bidi="hi-IN"/>
          </w:rPr>
          <w:delText>a binary snow leopard habitat variable with 1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on the basis of telemetry data defining median maximum linear distance moved b</w:delText>
        </w:r>
        <w:r w:rsidR="002411DB" w:rsidDel="00F527FC">
          <w:rPr>
            <w:rFonts w:ascii="Times New Roman" w:eastAsia="Times New Roman" w:hAnsi="Times New Roman" w:cs="Times New Roman"/>
            <w:sz w:val="24"/>
            <w:szCs w:val="24"/>
            <w:lang w:eastAsia="en-IN" w:bidi="hi-IN"/>
          </w:rPr>
          <w:delText>y snow leopards in a day’s time.</w:delText>
        </w:r>
        <w:r w:rsidDel="00F527FC">
          <w:rPr>
            <w:rFonts w:ascii="Times New Roman" w:eastAsia="Times New Roman" w:hAnsi="Times New Roman" w:cs="Times New Roman"/>
            <w:sz w:val="24"/>
            <w:szCs w:val="24"/>
            <w:lang w:eastAsia="en-IN" w:bidi="hi-IN"/>
          </w:rPr>
          <w:delText xml:space="preserve"> For patches that had no neighbouring rugged patches </w:delText>
        </w:r>
        <w:r w:rsidR="00BD6348" w:rsidDel="00F527FC">
          <w:rPr>
            <w:rFonts w:ascii="Times New Roman" w:eastAsia="Times New Roman" w:hAnsi="Times New Roman" w:cs="Times New Roman"/>
            <w:sz w:val="24"/>
            <w:szCs w:val="24"/>
            <w:lang w:eastAsia="en-IN" w:bidi="hi-IN"/>
          </w:rPr>
          <w:delText xml:space="preserve">within </w:delText>
        </w:r>
        <w:r w:rsidDel="00F527FC">
          <w:rPr>
            <w:rFonts w:ascii="Times New Roman" w:eastAsia="Times New Roman" w:hAnsi="Times New Roman" w:cs="Times New Roman"/>
            <w:sz w:val="24"/>
            <w:szCs w:val="24"/>
            <w:lang w:eastAsia="en-IN" w:bidi="hi-IN"/>
          </w:rPr>
          <w:delText>15 km, a hard boundary was demarcated at the edge of the mountain base. This was done following knowledge generated from telemetry data w</w:delText>
        </w:r>
        <w:r w:rsidR="000621BA" w:rsidDel="00F527FC">
          <w:rPr>
            <w:rFonts w:ascii="Times New Roman" w:eastAsia="Times New Roman" w:hAnsi="Times New Roman" w:cs="Times New Roman"/>
            <w:sz w:val="24"/>
            <w:szCs w:val="24"/>
            <w:lang w:eastAsia="en-IN" w:bidi="hi-IN"/>
          </w:rPr>
          <w:delText>h</w:delText>
        </w:r>
        <w:r w:rsidDel="00F527FC">
          <w:rPr>
            <w:rFonts w:ascii="Times New Roman" w:eastAsia="Times New Roman" w:hAnsi="Times New Roman" w:cs="Times New Roman"/>
            <w:sz w:val="24"/>
            <w:szCs w:val="24"/>
            <w:lang w:eastAsia="en-IN" w:bidi="hi-IN"/>
          </w:rPr>
          <w:delText xml:space="preserve">ere snow leopards are known to </w:delText>
        </w:r>
        <w:r w:rsidR="00EA72C7" w:rsidDel="00F527FC">
          <w:rPr>
            <w:rFonts w:ascii="Times New Roman" w:eastAsia="Times New Roman" w:hAnsi="Times New Roman" w:cs="Times New Roman"/>
            <w:sz w:val="24"/>
            <w:szCs w:val="24"/>
            <w:lang w:eastAsia="en-IN" w:bidi="hi-IN"/>
          </w:rPr>
          <w:delText xml:space="preserve">generally </w:delText>
        </w:r>
        <w:r w:rsidDel="00F527FC">
          <w:rPr>
            <w:rFonts w:ascii="Times New Roman" w:eastAsia="Times New Roman" w:hAnsi="Times New Roman" w:cs="Times New Roman"/>
            <w:sz w:val="24"/>
            <w:szCs w:val="24"/>
            <w:lang w:eastAsia="en-IN" w:bidi="hi-IN"/>
          </w:rPr>
          <w:delText>not venture out in habitats that cannot be covered within a day’s time. Terrain Ruggedness Index was generalized by recreating the raster of terrain ruggedness using point statistic tool (ArcGIS) for a circular neighbourhood of 500 meters to be used as a covariate influencing density.</w:delText>
        </w:r>
      </w:del>
    </w:p>
    <w:p w14:paraId="7929A5F7"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4DD0F4B5" w14:textId="7695D5A2"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54</w:t>
      </w:r>
      <w:r w:rsidR="00CF7D7D">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 xml:space="preserve">99 </w:t>
      </w:r>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strictly protected </w:t>
      </w:r>
      <w:r w:rsidR="00CF7D7D">
        <w:rPr>
          <w:rFonts w:ascii="Times New Roman" w:eastAsia="Times New Roman" w:hAnsi="Times New Roman" w:cs="Times New Roman"/>
          <w:sz w:val="24"/>
          <w:szCs w:val="24"/>
          <w:lang w:eastAsia="en-IN" w:bidi="hi-IN"/>
        </w:rPr>
        <w:t xml:space="preserve">partially protected </w:t>
      </w:r>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Data on cubs following mothers were discarded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could not be identified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was characterized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xml:space="preserve">. Additionally, we recorded topography of the trap location as saddle or canyon, and marked presence/absence of </w:t>
      </w:r>
      <w:ins w:id="427" w:author="David Borchers" w:date="2017-05-17T16:00:00Z">
        <w:r w:rsidR="006B7165">
          <w:rPr>
            <w:rFonts w:ascii="Times New Roman" w:eastAsia="Times New Roman" w:hAnsi="Times New Roman" w:cs="Times New Roman"/>
            <w:sz w:val="24"/>
            <w:szCs w:val="24"/>
            <w:lang w:eastAsia="en-IN" w:bidi="hi-IN"/>
          </w:rPr>
          <w:t xml:space="preserve">a </w:t>
        </w:r>
      </w:ins>
      <w:r w:rsidR="0011761F">
        <w:rPr>
          <w:rFonts w:ascii="Times New Roman" w:eastAsia="Times New Roman" w:hAnsi="Times New Roman" w:cs="Times New Roman"/>
          <w:sz w:val="24"/>
          <w:szCs w:val="24"/>
          <w:lang w:eastAsia="en-IN" w:bidi="hi-IN"/>
        </w:rPr>
        <w:t xml:space="preserve">waterhole within 50m </w:t>
      </w:r>
      <w:del w:id="428" w:author="David Borchers" w:date="2017-05-17T16:00:00Z">
        <w:r w:rsidR="0011761F" w:rsidDel="006B7165">
          <w:rPr>
            <w:rFonts w:ascii="Times New Roman" w:eastAsia="Times New Roman" w:hAnsi="Times New Roman" w:cs="Times New Roman"/>
            <w:sz w:val="24"/>
            <w:szCs w:val="24"/>
            <w:lang w:eastAsia="en-IN" w:bidi="hi-IN"/>
          </w:rPr>
          <w:delText xml:space="preserve">from </w:delText>
        </w:r>
      </w:del>
      <w:ins w:id="429" w:author="David Borchers" w:date="2017-05-17T16:00:00Z">
        <w:r w:rsidR="006B7165">
          <w:rPr>
            <w:rFonts w:ascii="Times New Roman" w:eastAsia="Times New Roman" w:hAnsi="Times New Roman" w:cs="Times New Roman"/>
            <w:sz w:val="24"/>
            <w:szCs w:val="24"/>
            <w:lang w:eastAsia="en-IN" w:bidi="hi-IN"/>
          </w:rPr>
          <w:t>of</w:t>
        </w:r>
        <w:r w:rsidR="006B7165">
          <w:rPr>
            <w:rFonts w:ascii="Times New Roman" w:eastAsia="Times New Roman" w:hAnsi="Times New Roman" w:cs="Times New Roman"/>
            <w:sz w:val="24"/>
            <w:szCs w:val="24"/>
            <w:lang w:eastAsia="en-IN" w:bidi="hi-IN"/>
          </w:rPr>
          <w:t xml:space="preserve"> </w:t>
        </w:r>
      </w:ins>
      <w:r w:rsidR="0011761F">
        <w:rPr>
          <w:rFonts w:ascii="Times New Roman" w:eastAsia="Times New Roman" w:hAnsi="Times New Roman" w:cs="Times New Roman"/>
          <w:sz w:val="24"/>
          <w:szCs w:val="24"/>
          <w:lang w:eastAsia="en-IN" w:bidi="hi-IN"/>
        </w:rPr>
        <w:t>the camera traps</w:t>
      </w:r>
      <w:r w:rsidR="00FD4303">
        <w:rPr>
          <w:rFonts w:ascii="Times New Roman" w:eastAsia="Times New Roman" w:hAnsi="Times New Roman" w:cs="Times New Roman"/>
          <w:sz w:val="24"/>
          <w:szCs w:val="24"/>
          <w:lang w:eastAsia="en-IN" w:bidi="hi-IN"/>
        </w:rPr>
        <w:t xml:space="preserve">. </w:t>
      </w:r>
      <w:commentRangeStart w:id="430"/>
      <w:del w:id="431" w:author="David Borchers" w:date="2017-05-17T16:00:00Z">
        <w:r w:rsidR="00FD4303" w:rsidDel="006B7165">
          <w:rPr>
            <w:rFonts w:ascii="Times New Roman" w:eastAsia="Times New Roman" w:hAnsi="Times New Roman" w:cs="Times New Roman"/>
            <w:sz w:val="24"/>
            <w:szCs w:val="24"/>
            <w:lang w:eastAsia="en-IN" w:bidi="hi-IN"/>
          </w:rPr>
          <w:delText xml:space="preserve">We </w:delText>
        </w:r>
      </w:del>
      <w:ins w:id="432" w:author="David Borchers" w:date="2017-05-17T16:00:00Z">
        <w:r w:rsidR="006B7165">
          <w:rPr>
            <w:rFonts w:ascii="Times New Roman" w:eastAsia="Times New Roman" w:hAnsi="Times New Roman" w:cs="Times New Roman"/>
            <w:sz w:val="24"/>
            <w:szCs w:val="24"/>
            <w:lang w:eastAsia="en-IN" w:bidi="hi-IN"/>
          </w:rPr>
          <w:t>In analysis w</w:t>
        </w:r>
        <w:r w:rsidR="006B7165">
          <w:rPr>
            <w:rFonts w:ascii="Times New Roman" w:eastAsia="Times New Roman" w:hAnsi="Times New Roman" w:cs="Times New Roman"/>
            <w:sz w:val="24"/>
            <w:szCs w:val="24"/>
            <w:lang w:eastAsia="en-IN" w:bidi="hi-IN"/>
          </w:rPr>
          <w:t xml:space="preserve">e </w:t>
        </w:r>
      </w:ins>
      <w:r w:rsidR="00FD4303">
        <w:rPr>
          <w:rFonts w:ascii="Times New Roman" w:eastAsia="Times New Roman" w:hAnsi="Times New Roman" w:cs="Times New Roman"/>
          <w:sz w:val="24"/>
          <w:szCs w:val="24"/>
          <w:lang w:eastAsia="en-IN" w:bidi="hi-IN"/>
        </w:rPr>
        <w:t xml:space="preserve">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consider</w:t>
      </w:r>
      <w:r w:rsidR="003F66AC">
        <w:rPr>
          <w:rFonts w:ascii="Times New Roman" w:eastAsia="Times New Roman" w:hAnsi="Times New Roman" w:cs="Times New Roman"/>
          <w:sz w:val="24"/>
          <w:szCs w:val="24"/>
          <w:lang w:eastAsia="en-IN" w:bidi="hi-IN"/>
        </w:rPr>
        <w:t>ed</w:t>
      </w:r>
      <w:r w:rsidR="00FD4303">
        <w:rPr>
          <w:rFonts w:ascii="Times New Roman" w:eastAsia="Times New Roman" w:hAnsi="Times New Roman" w:cs="Times New Roman"/>
          <w:sz w:val="24"/>
          <w:szCs w:val="24"/>
          <w:lang w:eastAsia="en-IN" w:bidi="hi-IN"/>
        </w:rPr>
        <w:t xml:space="preserve"> the entire sampling as a single occasion and session</w:t>
      </w:r>
      <w:r w:rsidR="003F66AC">
        <w:rPr>
          <w:rFonts w:ascii="Times New Roman" w:eastAsia="Times New Roman" w:hAnsi="Times New Roman" w:cs="Times New Roman"/>
          <w:sz w:val="24"/>
          <w:szCs w:val="24"/>
          <w:lang w:eastAsia="en-IN" w:bidi="hi-IN"/>
        </w:rPr>
        <w:t xml:space="preserve"> (ref. XX)</w:t>
      </w:r>
      <w:commentRangeEnd w:id="430"/>
      <w:r w:rsidR="00810B60">
        <w:rPr>
          <w:rStyle w:val="CommentReference"/>
        </w:rPr>
        <w:commentReference w:id="430"/>
      </w:r>
      <w:r w:rsidR="00FD4303">
        <w:rPr>
          <w:rFonts w:ascii="Times New Roman" w:eastAsia="Times New Roman" w:hAnsi="Times New Roman" w:cs="Times New Roman"/>
          <w:sz w:val="24"/>
          <w:szCs w:val="24"/>
          <w:lang w:eastAsia="en-IN" w:bidi="hi-IN"/>
        </w:rPr>
        <w:t xml:space="preserve">. </w:t>
      </w:r>
      <w:commentRangeStart w:id="433"/>
      <w:r w:rsidR="00FD4303">
        <w:rPr>
          <w:rFonts w:ascii="Times New Roman" w:eastAsia="Times New Roman" w:hAnsi="Times New Roman" w:cs="Times New Roman"/>
          <w:sz w:val="24"/>
          <w:szCs w:val="24"/>
          <w:lang w:eastAsia="en-IN" w:bidi="hi-IN"/>
        </w:rPr>
        <w:t xml:space="preserve">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w:t>
      </w:r>
      <w:commentRangeEnd w:id="433"/>
      <w:r w:rsidR="00810B60">
        <w:rPr>
          <w:rStyle w:val="CommentReference"/>
        </w:rPr>
        <w:commentReference w:id="433"/>
      </w:r>
      <w:r w:rsidR="00327366">
        <w:rPr>
          <w:rFonts w:ascii="Times New Roman" w:eastAsia="Times New Roman" w:hAnsi="Times New Roman" w:cs="Times New Roman"/>
          <w:sz w:val="24"/>
          <w:szCs w:val="24"/>
          <w:lang w:eastAsia="en-IN" w:bidi="hi-IN"/>
        </w:rPr>
        <w:t xml:space="preserve">All but binary covariates data were </w:t>
      </w:r>
      <w:del w:id="434" w:author="David Borchers" w:date="2017-05-17T16:34:00Z">
        <w:r w:rsidR="00327366" w:rsidDel="000A2E01">
          <w:rPr>
            <w:rFonts w:ascii="Times New Roman" w:eastAsia="Times New Roman" w:hAnsi="Times New Roman" w:cs="Times New Roman"/>
            <w:sz w:val="24"/>
            <w:szCs w:val="24"/>
            <w:lang w:eastAsia="en-IN" w:bidi="hi-IN"/>
          </w:rPr>
          <w:delText xml:space="preserve">standardized </w:delText>
        </w:r>
      </w:del>
      <w:ins w:id="435" w:author="David Borchers" w:date="2017-05-17T16:34:00Z">
        <w:r w:rsidR="000A2E01">
          <w:rPr>
            <w:rFonts w:ascii="Times New Roman" w:eastAsia="Times New Roman" w:hAnsi="Times New Roman" w:cs="Times New Roman"/>
            <w:sz w:val="24"/>
            <w:szCs w:val="24"/>
            <w:lang w:eastAsia="en-IN" w:bidi="hi-IN"/>
          </w:rPr>
          <w:t>centred and scaled to have standard deviation 1</w:t>
        </w:r>
        <w:r w:rsidR="000A2E01">
          <w:rPr>
            <w:rFonts w:ascii="Times New Roman" w:eastAsia="Times New Roman" w:hAnsi="Times New Roman" w:cs="Times New Roman"/>
            <w:sz w:val="24"/>
            <w:szCs w:val="24"/>
            <w:lang w:eastAsia="en-IN" w:bidi="hi-IN"/>
          </w:rPr>
          <w:t xml:space="preserve"> </w:t>
        </w:r>
      </w:ins>
      <w:del w:id="436" w:author="David Borchers" w:date="2017-05-17T16:34:00Z">
        <w:r w:rsidR="00327366" w:rsidDel="00810B60">
          <w:rPr>
            <w:rFonts w:ascii="Times New Roman" w:eastAsia="Times New Roman" w:hAnsi="Times New Roman" w:cs="Times New Roman"/>
            <w:sz w:val="24"/>
            <w:szCs w:val="24"/>
            <w:lang w:eastAsia="en-IN" w:bidi="hi-IN"/>
          </w:rPr>
          <w:delText>for ease of comparison</w:delText>
        </w:r>
        <w:r w:rsidR="008E19F4" w:rsidDel="00810B60">
          <w:rPr>
            <w:rFonts w:ascii="Times New Roman" w:eastAsia="Times New Roman" w:hAnsi="Times New Roman" w:cs="Times New Roman"/>
            <w:sz w:val="24"/>
            <w:szCs w:val="24"/>
            <w:lang w:eastAsia="en-IN" w:bidi="hi-IN"/>
          </w:rPr>
          <w:delText xml:space="preserve"> between models</w:delText>
        </w:r>
        <w:r w:rsidR="003F66AC" w:rsidDel="00810B60">
          <w:rPr>
            <w:rFonts w:ascii="Times New Roman" w:eastAsia="Times New Roman" w:hAnsi="Times New Roman" w:cs="Times New Roman"/>
            <w:sz w:val="24"/>
            <w:szCs w:val="24"/>
            <w:lang w:eastAsia="en-IN" w:bidi="hi-IN"/>
          </w:rPr>
          <w:delText xml:space="preserve"> and </w:delText>
        </w:r>
      </w:del>
      <w:r w:rsidR="003F66AC">
        <w:rPr>
          <w:rFonts w:ascii="Times New Roman" w:eastAsia="Times New Roman" w:hAnsi="Times New Roman" w:cs="Times New Roman"/>
          <w:sz w:val="24"/>
          <w:szCs w:val="24"/>
          <w:lang w:eastAsia="en-IN" w:bidi="hi-IN"/>
        </w:rPr>
        <w:t>to make the model fits more stable</w:t>
      </w:r>
      <w:r w:rsidR="00327366">
        <w:rPr>
          <w:rFonts w:ascii="Times New Roman" w:eastAsia="Times New Roman" w:hAnsi="Times New Roman" w:cs="Times New Roman"/>
          <w:sz w:val="24"/>
          <w:szCs w:val="24"/>
          <w:lang w:eastAsia="en-IN" w:bidi="hi-IN"/>
        </w:rPr>
        <w:t xml:space="preserve">. </w:t>
      </w:r>
    </w:p>
    <w:p w14:paraId="1522FFE2" w14:textId="77777777" w:rsidR="00F527FC" w:rsidRDefault="00F527FC" w:rsidP="00F527FC">
      <w:pPr>
        <w:spacing w:before="100" w:beforeAutospacing="1" w:after="100" w:afterAutospacing="1" w:line="240" w:lineRule="auto"/>
        <w:rPr>
          <w:ins w:id="437" w:author="Koustubh Sharma" w:date="2017-05-15T07:36:00Z"/>
          <w:rFonts w:ascii="Times New Roman" w:eastAsia="Times New Roman" w:hAnsi="Times New Roman" w:cs="Times New Roman"/>
          <w:b/>
          <w:bCs/>
          <w:sz w:val="24"/>
          <w:szCs w:val="24"/>
          <w:lang w:eastAsia="en-IN" w:bidi="hi-IN"/>
        </w:rPr>
      </w:pPr>
      <w:commentRangeStart w:id="438"/>
      <w:commentRangeStart w:id="439"/>
      <w:ins w:id="440" w:author="Koustubh Sharma" w:date="2017-05-15T07:36:00Z">
        <w:r w:rsidRPr="00834BD9">
          <w:rPr>
            <w:rFonts w:ascii="Times New Roman" w:eastAsia="Times New Roman" w:hAnsi="Times New Roman" w:cs="Times New Roman"/>
            <w:b/>
            <w:bCs/>
            <w:sz w:val="24"/>
            <w:szCs w:val="24"/>
            <w:lang w:eastAsia="en-IN" w:bidi="hi-IN"/>
          </w:rPr>
          <w:t xml:space="preserve">Demarcation </w:t>
        </w:r>
        <w:commentRangeEnd w:id="438"/>
        <w:r>
          <w:rPr>
            <w:rStyle w:val="CommentReference"/>
          </w:rPr>
          <w:commentReference w:id="438"/>
        </w:r>
        <w:commentRangeEnd w:id="439"/>
        <w:r>
          <w:rPr>
            <w:rStyle w:val="CommentReference"/>
          </w:rPr>
          <w:commentReference w:id="439"/>
        </w:r>
        <w:r w:rsidRPr="00834BD9">
          <w:rPr>
            <w:rFonts w:ascii="Times New Roman" w:eastAsia="Times New Roman" w:hAnsi="Times New Roman" w:cs="Times New Roman"/>
            <w:b/>
            <w:bCs/>
            <w:sz w:val="24"/>
            <w:szCs w:val="24"/>
            <w:lang w:eastAsia="en-IN" w:bidi="hi-IN"/>
          </w:rPr>
          <w:t>of sampling mask and identifying habitat covariates</w:t>
        </w:r>
      </w:ins>
    </w:p>
    <w:p w14:paraId="7ABF32ED" w14:textId="7ED4D2E1" w:rsidR="00F527FC" w:rsidRDefault="00F527FC" w:rsidP="00F527FC">
      <w:pPr>
        <w:spacing w:before="100" w:beforeAutospacing="1" w:after="100" w:afterAutospacing="1" w:line="240" w:lineRule="auto"/>
        <w:rPr>
          <w:ins w:id="441" w:author="Koustubh Sharma" w:date="2017-05-15T07:36:00Z"/>
          <w:rFonts w:ascii="Times New Roman" w:eastAsia="Times New Roman" w:hAnsi="Times New Roman" w:cs="Times New Roman"/>
          <w:sz w:val="24"/>
          <w:szCs w:val="24"/>
          <w:lang w:eastAsia="en-IN" w:bidi="hi-IN"/>
        </w:rPr>
      </w:pPr>
      <w:ins w:id="442" w:author="Koustubh Sharma" w:date="2017-05-15T07:36:00Z">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ins>
      <w:r w:rsidR="00002407">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ins w:id="443" w:author="Koustubh Sharma" w:date="2017-05-15T07:36:00Z">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point statistic tool (ArcGIS) for a circular neighbourhood of 500 meters to be used as a covariate that may have influenced snow leopard density. To characterize habitats, we used </w:t>
        </w:r>
        <w:commentRangeStart w:id="444"/>
        <w:r>
          <w:rPr>
            <w:rFonts w:ascii="Times New Roman" w:eastAsia="Times New Roman" w:hAnsi="Times New Roman" w:cs="Times New Roman"/>
            <w:sz w:val="24"/>
            <w:szCs w:val="24"/>
            <w:lang w:eastAsia="en-IN" w:bidi="hi-IN"/>
          </w:rPr>
          <w:t xml:space="preserve">logistic regression </w:t>
        </w:r>
      </w:ins>
      <w:commentRangeEnd w:id="444"/>
      <w:r w:rsidR="00C85C48">
        <w:rPr>
          <w:rStyle w:val="CommentReference"/>
        </w:rPr>
        <w:commentReference w:id="444"/>
      </w:r>
      <w:ins w:id="445" w:author="Koustubh Sharma" w:date="2017-05-15T07:36:00Z">
        <w:r>
          <w:rPr>
            <w:rFonts w:ascii="Times New Roman" w:eastAsia="Times New Roman" w:hAnsi="Times New Roman" w:cs="Times New Roman"/>
            <w:sz w:val="24"/>
            <w:szCs w:val="24"/>
            <w:lang w:eastAsia="en-IN" w:bidi="hi-IN"/>
          </w:rPr>
          <w:t xml:space="preserve">on </w:t>
        </w:r>
        <w:commentRangeStart w:id="446"/>
        <w:r>
          <w:rPr>
            <w:rFonts w:ascii="Times New Roman" w:eastAsia="Times New Roman" w:hAnsi="Times New Roman" w:cs="Times New Roman"/>
            <w:sz w:val="24"/>
            <w:szCs w:val="24"/>
            <w:lang w:eastAsia="en-IN" w:bidi="hi-IN"/>
          </w:rPr>
          <w:t xml:space="preserve">35,000 telemetry </w:t>
        </w:r>
        <w:commentRangeEnd w:id="446"/>
        <w:r>
          <w:rPr>
            <w:rStyle w:val="CommentReference"/>
          </w:rPr>
          <w:commentReference w:id="446"/>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 with 1 representing snow leopard habitat and 0 denoting non-habitat. We identified contiguous habitats defined </w:t>
        </w:r>
      </w:ins>
      <w:ins w:id="447" w:author="Koustubh Sharma" w:date="2017-05-15T13:39:00Z">
        <w:r w:rsidR="00C6302D">
          <w:rPr>
            <w:rFonts w:ascii="Times New Roman" w:eastAsia="Times New Roman" w:hAnsi="Times New Roman" w:cs="Times New Roman"/>
            <w:sz w:val="24"/>
            <w:szCs w:val="24"/>
            <w:lang w:eastAsia="en-IN" w:bidi="hi-IN"/>
          </w:rPr>
          <w:t xml:space="preserve">as snow leopard habitat </w:t>
        </w:r>
      </w:ins>
      <w:ins w:id="448" w:author="Koustubh Sharma" w:date="2017-05-15T07:36:00Z">
        <w:r>
          <w:rPr>
            <w:rFonts w:ascii="Times New Roman" w:eastAsia="Times New Roman" w:hAnsi="Times New Roman" w:cs="Times New Roman"/>
            <w:sz w:val="24"/>
            <w:szCs w:val="24"/>
            <w:lang w:eastAsia="en-IN" w:bidi="hi-IN"/>
          </w:rPr>
          <w:t xml:space="preserve">and created polygons </w:t>
        </w:r>
      </w:ins>
      <w:ins w:id="449" w:author="Koustubh Sharma" w:date="2017-05-15T13:40:00Z">
        <w:r w:rsidR="00C6302D">
          <w:rPr>
            <w:rFonts w:ascii="Times New Roman" w:eastAsia="Times New Roman" w:hAnsi="Times New Roman" w:cs="Times New Roman"/>
            <w:sz w:val="24"/>
            <w:szCs w:val="24"/>
            <w:lang w:eastAsia="en-IN" w:bidi="hi-IN"/>
          </w:rPr>
          <w:t xml:space="preserve">for </w:t>
        </w:r>
      </w:ins>
      <w:ins w:id="450" w:author="Koustubh Sharma" w:date="2017-05-15T07:36:00Z">
        <w:r>
          <w:rPr>
            <w:rFonts w:ascii="Times New Roman" w:eastAsia="Times New Roman" w:hAnsi="Times New Roman" w:cs="Times New Roman"/>
            <w:sz w:val="24"/>
            <w:szCs w:val="24"/>
            <w:lang w:eastAsia="en-IN" w:bidi="hi-IN"/>
          </w:rPr>
          <w:t xml:space="preserve">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w:t>
        </w:r>
        <w:r>
          <w:rPr>
            <w:rFonts w:ascii="Times New Roman" w:eastAsia="Times New Roman" w:hAnsi="Times New Roman" w:cs="Times New Roman"/>
            <w:sz w:val="24"/>
            <w:szCs w:val="24"/>
            <w:lang w:eastAsia="en-IN" w:bidi="hi-IN"/>
          </w:rPr>
          <w:lastRenderedPageBreak/>
          <w:t xml:space="preserve">knowledge generated from telemetry data where snow leopards are known to generally not venture out in habitats that cannot be covered within a day’s time. </w:t>
        </w:r>
      </w:ins>
    </w:p>
    <w:p w14:paraId="72E9F9D9" w14:textId="77777777" w:rsidR="00F527FC" w:rsidRDefault="00F527FC" w:rsidP="00915F7C">
      <w:pPr>
        <w:spacing w:before="100" w:beforeAutospacing="1" w:after="100" w:afterAutospacing="1" w:line="240" w:lineRule="auto"/>
        <w:rPr>
          <w:ins w:id="451" w:author="Koustubh Sharma" w:date="2017-05-15T07:36:00Z"/>
          <w:rFonts w:ascii="Times New Roman" w:eastAsia="Times New Roman" w:hAnsi="Times New Roman" w:cs="Times New Roman"/>
          <w:b/>
          <w:bCs/>
          <w:i/>
          <w:iCs/>
          <w:sz w:val="24"/>
          <w:szCs w:val="24"/>
          <w:lang w:eastAsia="en-IN" w:bidi="hi-IN"/>
        </w:rPr>
      </w:pPr>
    </w:p>
    <w:p w14:paraId="6448A6E2" w14:textId="46883870"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056A7CD0" w14:textId="64862A45" w:rsidR="007760A3" w:rsidRDefault="00FD4303" w:rsidP="00A25DB9">
      <w:pPr>
        <w:spacing w:before="100" w:beforeAutospacing="1" w:after="100" w:afterAutospacing="1" w:line="240" w:lineRule="auto"/>
        <w:rPr>
          <w:ins w:id="452" w:author="David Borchers" w:date="2017-05-16T09:01: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r w:rsidR="000621BA" w:rsidRPr="00C9259B">
        <w:rPr>
          <w:rFonts w:ascii="Times New Roman" w:eastAsia="Times New Roman" w:hAnsi="Times New Roman" w:cs="Times New Roman"/>
          <w:sz w:val="24"/>
          <w:szCs w:val="24"/>
          <w:lang w:eastAsia="en-IN" w:bidi="hi-IN"/>
        </w:rPr>
        <w:t>secr</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w:t>
      </w:r>
      <w:del w:id="453" w:author="David Borchers" w:date="2017-05-17T16:37:00Z">
        <w:r w:rsidDel="00810B60">
          <w:rPr>
            <w:rFonts w:ascii="Times New Roman" w:eastAsia="Times New Roman" w:hAnsi="Times New Roman" w:cs="Times New Roman"/>
            <w:sz w:val="24"/>
            <w:szCs w:val="24"/>
            <w:lang w:eastAsia="en-IN" w:bidi="hi-IN"/>
          </w:rPr>
          <w:delText xml:space="preserve">develop </w:delText>
        </w:r>
      </w:del>
      <w:ins w:id="454" w:author="David Borchers" w:date="2017-05-17T16:37:00Z">
        <w:r w:rsidR="00810B60">
          <w:rPr>
            <w:rFonts w:ascii="Times New Roman" w:eastAsia="Times New Roman" w:hAnsi="Times New Roman" w:cs="Times New Roman"/>
            <w:sz w:val="24"/>
            <w:szCs w:val="24"/>
            <w:lang w:eastAsia="en-IN" w:bidi="hi-IN"/>
          </w:rPr>
          <w:t>fit</w:t>
        </w:r>
        <w:r w:rsidR="00810B60">
          <w:rPr>
            <w:rFonts w:ascii="Times New Roman" w:eastAsia="Times New Roman" w:hAnsi="Times New Roman" w:cs="Times New Roman"/>
            <w:sz w:val="24"/>
            <w:szCs w:val="24"/>
            <w:lang w:eastAsia="en-IN" w:bidi="hi-IN"/>
          </w:rPr>
          <w:t xml:space="preserve"> </w:t>
        </w:r>
      </w:ins>
      <w:del w:id="455" w:author="David Borchers" w:date="2017-05-17T17:04:00Z">
        <w:r w:rsidDel="00C85C48">
          <w:rPr>
            <w:rFonts w:ascii="Times New Roman" w:eastAsia="Times New Roman" w:hAnsi="Times New Roman" w:cs="Times New Roman"/>
            <w:sz w:val="24"/>
            <w:szCs w:val="24"/>
            <w:lang w:eastAsia="en-IN" w:bidi="hi-IN"/>
          </w:rPr>
          <w:delText xml:space="preserve">population </w:delText>
        </w:r>
      </w:del>
      <w:ins w:id="456" w:author="David Borchers" w:date="2017-05-17T17:04:00Z">
        <w:r w:rsidR="00C85C48">
          <w:rPr>
            <w:rFonts w:ascii="Times New Roman" w:eastAsia="Times New Roman" w:hAnsi="Times New Roman" w:cs="Times New Roman"/>
            <w:sz w:val="24"/>
            <w:szCs w:val="24"/>
            <w:lang w:eastAsia="en-IN" w:bidi="hi-IN"/>
          </w:rPr>
          <w:t>density surface</w:t>
        </w:r>
        <w:r w:rsidR="00C85C48">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 xml:space="preserve">models </w:t>
      </w:r>
      <w:del w:id="457" w:author="David Borchers" w:date="2017-05-17T17:04:00Z">
        <w:r w:rsidDel="00C85C48">
          <w:rPr>
            <w:rFonts w:ascii="Times New Roman" w:eastAsia="Times New Roman" w:hAnsi="Times New Roman" w:cs="Times New Roman"/>
            <w:sz w:val="24"/>
            <w:szCs w:val="24"/>
            <w:lang w:eastAsia="en-IN" w:bidi="hi-IN"/>
          </w:rPr>
          <w:delText xml:space="preserve">for </w:delText>
        </w:r>
      </w:del>
      <w:ins w:id="458" w:author="David Borchers" w:date="2017-05-17T17:04:00Z">
        <w:r w:rsidR="00C85C48">
          <w:rPr>
            <w:rFonts w:ascii="Times New Roman" w:eastAsia="Times New Roman" w:hAnsi="Times New Roman" w:cs="Times New Roman"/>
            <w:sz w:val="24"/>
            <w:szCs w:val="24"/>
            <w:lang w:eastAsia="en-IN" w:bidi="hi-IN"/>
          </w:rPr>
          <w:t>to</w:t>
        </w:r>
        <w:r w:rsidR="00C85C48">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the three sampled areas</w:t>
      </w:r>
      <w:r w:rsidR="00EA72C7">
        <w:rPr>
          <w:rFonts w:ascii="Times New Roman" w:eastAsia="Times New Roman" w:hAnsi="Times New Roman" w:cs="Times New Roman"/>
          <w:sz w:val="24"/>
          <w:szCs w:val="24"/>
          <w:lang w:eastAsia="en-IN" w:bidi="hi-IN"/>
        </w:rPr>
        <w:t xml:space="preserve"> </w:t>
      </w:r>
      <w:ins w:id="459" w:author="David Borchers" w:date="2017-05-17T16:37:00Z">
        <w:r w:rsidR="00810B60">
          <w:rPr>
            <w:rFonts w:ascii="Times New Roman" w:eastAsia="Times New Roman" w:hAnsi="Times New Roman" w:cs="Times New Roman"/>
            <w:sz w:val="24"/>
            <w:szCs w:val="24"/>
            <w:lang w:eastAsia="en-IN" w:bidi="hi-IN"/>
          </w:rPr>
          <w:t>by m</w:t>
        </w:r>
      </w:ins>
      <w:del w:id="460" w:author="David Borchers" w:date="2017-05-17T16:37:00Z">
        <w:r w:rsidR="00EA72C7" w:rsidDel="00810B60">
          <w:rPr>
            <w:rFonts w:ascii="Times New Roman" w:eastAsia="Times New Roman" w:hAnsi="Times New Roman" w:cs="Times New Roman"/>
            <w:sz w:val="24"/>
            <w:szCs w:val="24"/>
            <w:lang w:eastAsia="en-IN" w:bidi="hi-IN"/>
          </w:rPr>
          <w:delText>using M</w:delText>
        </w:r>
      </w:del>
      <w:r w:rsidR="00EA72C7">
        <w:rPr>
          <w:rFonts w:ascii="Times New Roman" w:eastAsia="Times New Roman" w:hAnsi="Times New Roman" w:cs="Times New Roman"/>
          <w:sz w:val="24"/>
          <w:szCs w:val="24"/>
          <w:lang w:eastAsia="en-IN" w:bidi="hi-IN"/>
        </w:rPr>
        <w:t xml:space="preserve">aximum </w:t>
      </w:r>
      <w:ins w:id="461" w:author="David Borchers" w:date="2017-05-17T16:37:00Z">
        <w:r w:rsidR="00810B60">
          <w:rPr>
            <w:rFonts w:ascii="Times New Roman" w:eastAsia="Times New Roman" w:hAnsi="Times New Roman" w:cs="Times New Roman"/>
            <w:sz w:val="24"/>
            <w:szCs w:val="24"/>
            <w:lang w:eastAsia="en-IN" w:bidi="hi-IN"/>
          </w:rPr>
          <w:t>l</w:t>
        </w:r>
      </w:ins>
      <w:del w:id="462" w:author="David Borchers" w:date="2017-05-17T16:37:00Z">
        <w:r w:rsidR="00EA72C7" w:rsidDel="00810B60">
          <w:rPr>
            <w:rFonts w:ascii="Times New Roman" w:eastAsia="Times New Roman" w:hAnsi="Times New Roman" w:cs="Times New Roman"/>
            <w:sz w:val="24"/>
            <w:szCs w:val="24"/>
            <w:lang w:eastAsia="en-IN" w:bidi="hi-IN"/>
          </w:rPr>
          <w:delText>L</w:delText>
        </w:r>
      </w:del>
      <w:r w:rsidR="00EA72C7">
        <w:rPr>
          <w:rFonts w:ascii="Times New Roman" w:eastAsia="Times New Roman" w:hAnsi="Times New Roman" w:cs="Times New Roman"/>
          <w:sz w:val="24"/>
          <w:szCs w:val="24"/>
          <w:lang w:eastAsia="en-IN" w:bidi="hi-IN"/>
        </w:rPr>
        <w:t>ikelihood</w:t>
      </w:r>
      <w:del w:id="463" w:author="David Borchers" w:date="2017-05-17T16:37:00Z">
        <w:r w:rsidR="00EA72C7" w:rsidDel="00810B60">
          <w:rPr>
            <w:rFonts w:ascii="Times New Roman" w:eastAsia="Times New Roman" w:hAnsi="Times New Roman" w:cs="Times New Roman"/>
            <w:sz w:val="24"/>
            <w:szCs w:val="24"/>
            <w:lang w:eastAsia="en-IN" w:bidi="hi-IN"/>
          </w:rPr>
          <w:delText xml:space="preserve"> (frequentist) approach</w:delText>
        </w:r>
      </w:del>
      <w:r>
        <w:rPr>
          <w:rFonts w:ascii="Times New Roman" w:eastAsia="Times New Roman" w:hAnsi="Times New Roman" w:cs="Times New Roman"/>
          <w:sz w:val="24"/>
          <w:szCs w:val="24"/>
          <w:lang w:eastAsia="en-IN" w:bidi="hi-IN"/>
        </w:rPr>
        <w:t xml:space="preserve">. </w:t>
      </w:r>
      <w:ins w:id="464" w:author="David Borchers" w:date="2017-05-16T08:56:00Z">
        <w:r w:rsidR="007760A3">
          <w:rPr>
            <w:rFonts w:ascii="Times New Roman" w:eastAsia="Times New Roman" w:hAnsi="Times New Roman" w:cs="Times New Roman"/>
            <w:sz w:val="24"/>
            <w:szCs w:val="24"/>
            <w:lang w:eastAsia="en-IN" w:bidi="hi-IN"/>
          </w:rPr>
          <w:t xml:space="preserve">SCR models have two central </w:t>
        </w:r>
      </w:ins>
      <w:ins w:id="465" w:author="David Borchers" w:date="2017-05-17T16:40:00Z">
        <w:r w:rsidR="00810B60">
          <w:rPr>
            <w:rFonts w:ascii="Times New Roman" w:eastAsia="Times New Roman" w:hAnsi="Times New Roman" w:cs="Times New Roman"/>
            <w:sz w:val="24"/>
            <w:szCs w:val="24"/>
            <w:lang w:eastAsia="en-IN" w:bidi="hi-IN"/>
          </w:rPr>
          <w:t>sub-models</w:t>
        </w:r>
      </w:ins>
      <w:ins w:id="466" w:author="David Borchers" w:date="2017-05-16T08:56:00Z">
        <w:r w:rsidR="007760A3">
          <w:rPr>
            <w:rFonts w:ascii="Times New Roman" w:eastAsia="Times New Roman" w:hAnsi="Times New Roman" w:cs="Times New Roman"/>
            <w:sz w:val="24"/>
            <w:szCs w:val="24"/>
            <w:lang w:eastAsia="en-IN" w:bidi="hi-IN"/>
          </w:rPr>
          <w:t xml:space="preserve">: a model for </w:t>
        </w:r>
      </w:ins>
      <w:ins w:id="467" w:author="David Borchers" w:date="2017-05-16T09:07:00Z">
        <w:r w:rsidR="00B636DE">
          <w:rPr>
            <w:rFonts w:ascii="Times New Roman" w:eastAsia="Times New Roman" w:hAnsi="Times New Roman" w:cs="Times New Roman"/>
            <w:sz w:val="24"/>
            <w:szCs w:val="24"/>
            <w:lang w:eastAsia="en-IN" w:bidi="hi-IN"/>
          </w:rPr>
          <w:t>encounter rate</w:t>
        </w:r>
      </w:ins>
      <w:ins w:id="468" w:author="David Borchers" w:date="2017-05-16T08:56:00Z">
        <w:r w:rsidR="007760A3">
          <w:rPr>
            <w:rFonts w:ascii="Times New Roman" w:eastAsia="Times New Roman" w:hAnsi="Times New Roman" w:cs="Times New Roman"/>
            <w:sz w:val="24"/>
            <w:szCs w:val="24"/>
            <w:lang w:eastAsia="en-IN" w:bidi="hi-IN"/>
          </w:rPr>
          <w:t xml:space="preserve"> and a model for activity centre density. </w:t>
        </w:r>
      </w:ins>
      <w:ins w:id="469" w:author="David Borchers" w:date="2017-05-16T08:58:00Z">
        <w:r w:rsidR="007760A3">
          <w:rPr>
            <w:rFonts w:ascii="Times New Roman" w:eastAsia="Times New Roman" w:hAnsi="Times New Roman" w:cs="Times New Roman"/>
            <w:sz w:val="24"/>
            <w:szCs w:val="24"/>
            <w:lang w:eastAsia="en-IN" w:bidi="hi-IN"/>
          </w:rPr>
          <w:t xml:space="preserve">The </w:t>
        </w:r>
      </w:ins>
      <w:ins w:id="470" w:author="David Borchers" w:date="2017-05-16T09:07:00Z">
        <w:r w:rsidR="00B636DE">
          <w:rPr>
            <w:rFonts w:ascii="Times New Roman" w:eastAsia="Times New Roman" w:hAnsi="Times New Roman" w:cs="Times New Roman"/>
            <w:sz w:val="24"/>
            <w:szCs w:val="24"/>
            <w:lang w:eastAsia="en-IN" w:bidi="hi-IN"/>
          </w:rPr>
          <w:t>encounter rate model</w:t>
        </w:r>
      </w:ins>
      <w:ins w:id="471" w:author="David Borchers" w:date="2017-05-16T08:58:00Z">
        <w:r w:rsidR="007760A3">
          <w:rPr>
            <w:rFonts w:ascii="Times New Roman" w:eastAsia="Times New Roman" w:hAnsi="Times New Roman" w:cs="Times New Roman"/>
            <w:sz w:val="24"/>
            <w:szCs w:val="24"/>
            <w:lang w:eastAsia="en-IN" w:bidi="hi-IN"/>
          </w:rPr>
          <w:t xml:space="preserve"> has </w:t>
        </w:r>
      </w:ins>
      <w:ins w:id="472" w:author="David Borchers" w:date="2017-05-17T16:38:00Z">
        <w:r w:rsidR="00810B60">
          <w:rPr>
            <w:rFonts w:ascii="Times New Roman" w:eastAsia="Times New Roman" w:hAnsi="Times New Roman" w:cs="Times New Roman"/>
            <w:sz w:val="24"/>
            <w:szCs w:val="24"/>
            <w:lang w:eastAsia="en-IN" w:bidi="hi-IN"/>
          </w:rPr>
          <w:t>two sub-</w:t>
        </w:r>
      </w:ins>
      <w:ins w:id="473" w:author="David Borchers" w:date="2017-05-17T16:39:00Z">
        <w:r w:rsidR="00810B60">
          <w:rPr>
            <w:rFonts w:ascii="Times New Roman" w:eastAsia="Times New Roman" w:hAnsi="Times New Roman" w:cs="Times New Roman"/>
            <w:sz w:val="24"/>
            <w:szCs w:val="24"/>
            <w:lang w:eastAsia="en-IN" w:bidi="hi-IN"/>
          </w:rPr>
          <w:t>models</w:t>
        </w:r>
      </w:ins>
      <w:ins w:id="474" w:author="David Borchers" w:date="2017-05-17T16:38:00Z">
        <w:r w:rsidR="00810B60">
          <w:rPr>
            <w:rFonts w:ascii="Times New Roman" w:eastAsia="Times New Roman" w:hAnsi="Times New Roman" w:cs="Times New Roman"/>
            <w:sz w:val="24"/>
            <w:szCs w:val="24"/>
            <w:lang w:eastAsia="en-IN" w:bidi="hi-IN"/>
          </w:rPr>
          <w:t xml:space="preserve">: </w:t>
        </w:r>
      </w:ins>
      <w:ins w:id="475" w:author="David Borchers" w:date="2017-05-16T08:58:00Z">
        <w:r w:rsidR="007760A3">
          <w:rPr>
            <w:rFonts w:ascii="Times New Roman" w:eastAsia="Times New Roman" w:hAnsi="Times New Roman" w:cs="Times New Roman"/>
            <w:sz w:val="24"/>
            <w:szCs w:val="24"/>
            <w:lang w:eastAsia="en-IN" w:bidi="hi-IN"/>
          </w:rPr>
          <w:t xml:space="preserve">a range </w:t>
        </w:r>
      </w:ins>
      <w:ins w:id="476" w:author="David Borchers" w:date="2017-05-17T16:39:00Z">
        <w:r w:rsidR="00810B60">
          <w:rPr>
            <w:rFonts w:ascii="Times New Roman" w:eastAsia="Times New Roman" w:hAnsi="Times New Roman" w:cs="Times New Roman"/>
            <w:sz w:val="24"/>
            <w:szCs w:val="24"/>
            <w:lang w:eastAsia="en-IN" w:bidi="hi-IN"/>
          </w:rPr>
          <w:t>model</w:t>
        </w:r>
      </w:ins>
      <w:ins w:id="477" w:author="David Borchers" w:date="2017-05-16T08:58:00Z">
        <w:r w:rsidR="007760A3">
          <w:rPr>
            <w:rFonts w:ascii="Times New Roman" w:eastAsia="Times New Roman" w:hAnsi="Times New Roman" w:cs="Times New Roman"/>
            <w:sz w:val="24"/>
            <w:szCs w:val="24"/>
            <w:lang w:eastAsia="en-IN" w:bidi="hi-IN"/>
          </w:rPr>
          <w:t xml:space="preserve"> (determining how far form their activity centres animals are </w:t>
        </w:r>
      </w:ins>
      <w:ins w:id="478" w:author="David Borchers" w:date="2017-05-16T09:07:00Z">
        <w:r w:rsidR="00B636DE">
          <w:rPr>
            <w:rFonts w:ascii="Times New Roman" w:eastAsia="Times New Roman" w:hAnsi="Times New Roman" w:cs="Times New Roman"/>
            <w:sz w:val="24"/>
            <w:szCs w:val="24"/>
            <w:lang w:eastAsia="en-IN" w:bidi="hi-IN"/>
          </w:rPr>
          <w:t>encountered</w:t>
        </w:r>
      </w:ins>
      <w:ins w:id="479" w:author="David Borchers" w:date="2017-05-16T08:58:00Z">
        <w:r w:rsidR="007760A3">
          <w:rPr>
            <w:rFonts w:ascii="Times New Roman" w:eastAsia="Times New Roman" w:hAnsi="Times New Roman" w:cs="Times New Roman"/>
            <w:sz w:val="24"/>
            <w:szCs w:val="24"/>
            <w:lang w:eastAsia="en-IN" w:bidi="hi-IN"/>
          </w:rPr>
          <w:t xml:space="preserve">) and an intercept </w:t>
        </w:r>
      </w:ins>
      <w:ins w:id="480" w:author="David Borchers" w:date="2017-05-17T16:39:00Z">
        <w:r w:rsidR="00810B60">
          <w:rPr>
            <w:rFonts w:ascii="Times New Roman" w:eastAsia="Times New Roman" w:hAnsi="Times New Roman" w:cs="Times New Roman"/>
            <w:sz w:val="24"/>
            <w:szCs w:val="24"/>
            <w:lang w:eastAsia="en-IN" w:bidi="hi-IN"/>
          </w:rPr>
          <w:t>model</w:t>
        </w:r>
      </w:ins>
      <w:ins w:id="481" w:author="David Borchers" w:date="2017-05-16T08:58:00Z">
        <w:r w:rsidR="007760A3">
          <w:rPr>
            <w:rFonts w:ascii="Times New Roman" w:eastAsia="Times New Roman" w:hAnsi="Times New Roman" w:cs="Times New Roman"/>
            <w:sz w:val="24"/>
            <w:szCs w:val="24"/>
            <w:lang w:eastAsia="en-IN" w:bidi="hi-IN"/>
          </w:rPr>
          <w:t xml:space="preserve"> (determining the </w:t>
        </w:r>
      </w:ins>
      <w:ins w:id="482" w:author="David Borchers" w:date="2017-05-16T09:08:00Z">
        <w:r w:rsidR="00B636DE">
          <w:rPr>
            <w:rFonts w:ascii="Times New Roman" w:eastAsia="Times New Roman" w:hAnsi="Times New Roman" w:cs="Times New Roman"/>
            <w:sz w:val="24"/>
            <w:szCs w:val="24"/>
            <w:lang w:eastAsia="en-IN" w:bidi="hi-IN"/>
          </w:rPr>
          <w:t>encounter rate</w:t>
        </w:r>
      </w:ins>
      <w:ins w:id="483" w:author="David Borchers" w:date="2017-05-16T08:59:00Z">
        <w:r w:rsidR="007760A3">
          <w:rPr>
            <w:rFonts w:ascii="Times New Roman" w:eastAsia="Times New Roman" w:hAnsi="Times New Roman" w:cs="Times New Roman"/>
            <w:sz w:val="24"/>
            <w:szCs w:val="24"/>
            <w:lang w:eastAsia="en-IN" w:bidi="hi-IN"/>
          </w:rPr>
          <w:t xml:space="preserve"> at the activity centre). </w:t>
        </w:r>
      </w:ins>
      <w:ins w:id="484" w:author="David Borchers" w:date="2017-05-17T16:38:00Z">
        <w:r w:rsidR="00810B60">
          <w:rPr>
            <w:rFonts w:ascii="Times New Roman" w:eastAsia="Times New Roman" w:hAnsi="Times New Roman" w:cs="Times New Roman"/>
            <w:sz w:val="24"/>
            <w:szCs w:val="24"/>
            <w:lang w:eastAsia="en-IN" w:bidi="hi-IN"/>
          </w:rPr>
          <w:t>Each of the</w:t>
        </w:r>
      </w:ins>
      <w:ins w:id="485" w:author="David Borchers" w:date="2017-05-17T16:39:00Z">
        <w:r w:rsidR="00810B60">
          <w:rPr>
            <w:rFonts w:ascii="Times New Roman" w:eastAsia="Times New Roman" w:hAnsi="Times New Roman" w:cs="Times New Roman"/>
            <w:sz w:val="24"/>
            <w:szCs w:val="24"/>
            <w:lang w:eastAsia="en-IN" w:bidi="hi-IN"/>
          </w:rPr>
          <w:t>se</w:t>
        </w:r>
      </w:ins>
      <w:ins w:id="486" w:author="David Borchers" w:date="2017-05-17T16:38:00Z">
        <w:r w:rsidR="00810B60">
          <w:rPr>
            <w:rFonts w:ascii="Times New Roman" w:eastAsia="Times New Roman" w:hAnsi="Times New Roman" w:cs="Times New Roman"/>
            <w:sz w:val="24"/>
            <w:szCs w:val="24"/>
            <w:lang w:eastAsia="en-IN" w:bidi="hi-IN"/>
          </w:rPr>
          <w:t xml:space="preserve"> </w:t>
        </w:r>
      </w:ins>
      <w:ins w:id="487" w:author="David Borchers" w:date="2017-05-17T16:40:00Z">
        <w:r w:rsidR="00810B60">
          <w:rPr>
            <w:rFonts w:ascii="Times New Roman" w:eastAsia="Times New Roman" w:hAnsi="Times New Roman" w:cs="Times New Roman"/>
            <w:sz w:val="24"/>
            <w:szCs w:val="24"/>
            <w:lang w:eastAsia="en-IN" w:bidi="hi-IN"/>
          </w:rPr>
          <w:t xml:space="preserve">models </w:t>
        </w:r>
      </w:ins>
      <w:ins w:id="488" w:author="David Borchers" w:date="2017-05-17T16:38:00Z">
        <w:r w:rsidR="00810B60">
          <w:rPr>
            <w:rFonts w:ascii="Times New Roman" w:eastAsia="Times New Roman" w:hAnsi="Times New Roman" w:cs="Times New Roman"/>
            <w:sz w:val="24"/>
            <w:szCs w:val="24"/>
            <w:lang w:eastAsia="en-IN" w:bidi="hi-IN"/>
          </w:rPr>
          <w:t xml:space="preserve">may be made to depend on spatial or non-spatial covariates. </w:t>
        </w:r>
      </w:ins>
      <w:ins w:id="489" w:author="David Borchers" w:date="2017-05-16T08:57:00Z">
        <w:r w:rsidR="007760A3">
          <w:rPr>
            <w:rFonts w:ascii="Times New Roman" w:eastAsia="Times New Roman" w:hAnsi="Times New Roman" w:cs="Times New Roman"/>
            <w:sz w:val="24"/>
            <w:szCs w:val="24"/>
            <w:lang w:eastAsia="en-IN" w:bidi="hi-IN"/>
          </w:rPr>
          <w:t xml:space="preserve">When </w:t>
        </w:r>
      </w:ins>
      <w:ins w:id="490" w:author="David Borchers" w:date="2017-05-17T16:40:00Z">
        <w:r w:rsidR="00810B60">
          <w:rPr>
            <w:rFonts w:ascii="Times New Roman" w:eastAsia="Times New Roman" w:hAnsi="Times New Roman" w:cs="Times New Roman"/>
            <w:sz w:val="24"/>
            <w:szCs w:val="24"/>
            <w:lang w:eastAsia="en-IN" w:bidi="hi-IN"/>
          </w:rPr>
          <w:t xml:space="preserve">least-cost path </w:t>
        </w:r>
      </w:ins>
      <w:ins w:id="491" w:author="David Borchers" w:date="2017-05-16T08:57:00Z">
        <w:r w:rsidR="007760A3">
          <w:rPr>
            <w:rFonts w:ascii="Times New Roman" w:eastAsia="Times New Roman" w:hAnsi="Times New Roman" w:cs="Times New Roman"/>
            <w:sz w:val="24"/>
            <w:szCs w:val="24"/>
            <w:lang w:eastAsia="en-IN" w:bidi="hi-IN"/>
          </w:rPr>
          <w:t>distance is used</w:t>
        </w:r>
      </w:ins>
      <w:ins w:id="492" w:author="David Borchers" w:date="2017-05-16T08:59:00Z">
        <w:r w:rsidR="007760A3">
          <w:rPr>
            <w:rFonts w:ascii="Times New Roman" w:eastAsia="Times New Roman" w:hAnsi="Times New Roman" w:cs="Times New Roman"/>
            <w:sz w:val="24"/>
            <w:szCs w:val="24"/>
            <w:lang w:eastAsia="en-IN" w:bidi="hi-IN"/>
          </w:rPr>
          <w:t>, t</w:t>
        </w:r>
      </w:ins>
      <w:ins w:id="493" w:author="David Borchers" w:date="2017-05-16T09:00:00Z">
        <w:r w:rsidR="007760A3">
          <w:rPr>
            <w:rFonts w:ascii="Times New Roman" w:eastAsia="Times New Roman" w:hAnsi="Times New Roman" w:cs="Times New Roman"/>
            <w:sz w:val="24"/>
            <w:szCs w:val="24"/>
            <w:lang w:eastAsia="en-IN" w:bidi="hi-IN"/>
          </w:rPr>
          <w:t>his</w:t>
        </w:r>
      </w:ins>
      <w:ins w:id="494" w:author="David Borchers" w:date="2017-05-16T08:59:00Z">
        <w:r w:rsidR="007760A3">
          <w:rPr>
            <w:rFonts w:ascii="Times New Roman" w:eastAsia="Times New Roman" w:hAnsi="Times New Roman" w:cs="Times New Roman"/>
            <w:sz w:val="24"/>
            <w:szCs w:val="24"/>
            <w:lang w:eastAsia="en-IN" w:bidi="hi-IN"/>
          </w:rPr>
          <w:t xml:space="preserve"> allows the range parameter of the </w:t>
        </w:r>
      </w:ins>
      <w:ins w:id="495" w:author="David Borchers" w:date="2017-05-16T09:08:00Z">
        <w:r w:rsidR="00B636DE">
          <w:rPr>
            <w:rFonts w:ascii="Times New Roman" w:eastAsia="Times New Roman" w:hAnsi="Times New Roman" w:cs="Times New Roman"/>
            <w:sz w:val="24"/>
            <w:szCs w:val="24"/>
            <w:lang w:eastAsia="en-IN" w:bidi="hi-IN"/>
          </w:rPr>
          <w:t>encounter rate</w:t>
        </w:r>
      </w:ins>
      <w:ins w:id="496" w:author="David Borchers" w:date="2017-05-16T08:59:00Z">
        <w:r w:rsidR="007760A3">
          <w:rPr>
            <w:rFonts w:ascii="Times New Roman" w:eastAsia="Times New Roman" w:hAnsi="Times New Roman" w:cs="Times New Roman"/>
            <w:sz w:val="24"/>
            <w:szCs w:val="24"/>
            <w:lang w:eastAsia="en-IN" w:bidi="hi-IN"/>
          </w:rPr>
          <w:t xml:space="preserve"> function</w:t>
        </w:r>
      </w:ins>
      <w:ins w:id="497" w:author="David Borchers" w:date="2017-05-16T09:00:00Z">
        <w:r w:rsidR="007760A3">
          <w:rPr>
            <w:rFonts w:ascii="Times New Roman" w:eastAsia="Times New Roman" w:hAnsi="Times New Roman" w:cs="Times New Roman"/>
            <w:sz w:val="24"/>
            <w:szCs w:val="24"/>
            <w:lang w:eastAsia="en-IN" w:bidi="hi-IN"/>
          </w:rPr>
          <w:t xml:space="preserve"> to vary depending on </w:t>
        </w:r>
      </w:ins>
      <w:ins w:id="498" w:author="David Borchers" w:date="2017-05-16T09:08:00Z">
        <w:r w:rsidR="00B636DE">
          <w:rPr>
            <w:rFonts w:ascii="Times New Roman" w:eastAsia="Times New Roman" w:hAnsi="Times New Roman" w:cs="Times New Roman"/>
            <w:sz w:val="24"/>
            <w:szCs w:val="24"/>
            <w:lang w:eastAsia="en-IN" w:bidi="hi-IN"/>
          </w:rPr>
          <w:t xml:space="preserve">the </w:t>
        </w:r>
      </w:ins>
      <w:ins w:id="499" w:author="David Borchers" w:date="2017-05-16T09:00:00Z">
        <w:r w:rsidR="007760A3">
          <w:rPr>
            <w:rFonts w:ascii="Times New Roman" w:eastAsia="Times New Roman" w:hAnsi="Times New Roman" w:cs="Times New Roman"/>
            <w:sz w:val="24"/>
            <w:szCs w:val="24"/>
            <w:lang w:eastAsia="en-IN" w:bidi="hi-IN"/>
          </w:rPr>
          <w:t>habitat</w:t>
        </w:r>
      </w:ins>
      <w:ins w:id="500" w:author="David Borchers" w:date="2017-05-16T09:01:00Z">
        <w:r w:rsidR="007760A3">
          <w:rPr>
            <w:rFonts w:ascii="Times New Roman" w:eastAsia="Times New Roman" w:hAnsi="Times New Roman" w:cs="Times New Roman"/>
            <w:sz w:val="24"/>
            <w:szCs w:val="24"/>
            <w:lang w:eastAsia="en-IN" w:bidi="hi-IN"/>
          </w:rPr>
          <w:t xml:space="preserve"> </w:t>
        </w:r>
      </w:ins>
      <w:ins w:id="501" w:author="David Borchers" w:date="2017-05-17T16:40:00Z">
        <w:r w:rsidR="00810B60">
          <w:rPr>
            <w:rFonts w:ascii="Times New Roman" w:eastAsia="Times New Roman" w:hAnsi="Times New Roman" w:cs="Times New Roman"/>
            <w:sz w:val="24"/>
            <w:szCs w:val="24"/>
            <w:lang w:eastAsia="en-IN" w:bidi="hi-IN"/>
          </w:rPr>
          <w:t xml:space="preserve">that the animal moves </w:t>
        </w:r>
      </w:ins>
      <w:ins w:id="502" w:author="David Borchers" w:date="2017-05-16T09:01:00Z">
        <w:r w:rsidR="007760A3">
          <w:rPr>
            <w:rFonts w:ascii="Times New Roman" w:eastAsia="Times New Roman" w:hAnsi="Times New Roman" w:cs="Times New Roman"/>
            <w:sz w:val="24"/>
            <w:szCs w:val="24"/>
            <w:lang w:eastAsia="en-IN" w:bidi="hi-IN"/>
          </w:rPr>
          <w:t>through</w:t>
        </w:r>
      </w:ins>
      <w:ins w:id="503" w:author="David Borchers" w:date="2017-05-16T08:59:00Z">
        <w:r w:rsidR="007760A3">
          <w:rPr>
            <w:rFonts w:ascii="Times New Roman" w:eastAsia="Times New Roman" w:hAnsi="Times New Roman" w:cs="Times New Roman"/>
            <w:sz w:val="24"/>
            <w:szCs w:val="24"/>
            <w:lang w:eastAsia="en-IN" w:bidi="hi-IN"/>
          </w:rPr>
          <w:t>.</w:t>
        </w:r>
      </w:ins>
      <w:ins w:id="504" w:author="David Borchers" w:date="2017-05-16T08:57:00Z">
        <w:r w:rsidR="007760A3">
          <w:rPr>
            <w:rFonts w:ascii="Times New Roman" w:eastAsia="Times New Roman" w:hAnsi="Times New Roman" w:cs="Times New Roman"/>
            <w:sz w:val="24"/>
            <w:szCs w:val="24"/>
            <w:lang w:eastAsia="en-IN" w:bidi="hi-IN"/>
          </w:rPr>
          <w:t xml:space="preserve"> </w:t>
        </w:r>
      </w:ins>
    </w:p>
    <w:p w14:paraId="3A101CD5" w14:textId="27B4CDDB" w:rsidR="00307127" w:rsidRDefault="00FD4303" w:rsidP="00A25DB9">
      <w:pPr>
        <w:spacing w:before="100" w:beforeAutospacing="1" w:after="100" w:afterAutospacing="1" w:line="240" w:lineRule="auto"/>
        <w:rPr>
          <w:ins w:id="505" w:author="David Borchers" w:date="2017-05-17T17:41: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were developed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investigate for each area t</w:t>
      </w:r>
      <w:commentRangeStart w:id="506"/>
      <w:r w:rsidR="00BD6348">
        <w:rPr>
          <w:rFonts w:ascii="Times New Roman" w:eastAsia="Times New Roman" w:hAnsi="Times New Roman" w:cs="Times New Roman"/>
          <w:sz w:val="24"/>
          <w:szCs w:val="24"/>
          <w:lang w:eastAsia="en-IN" w:bidi="hi-IN"/>
        </w:rPr>
        <w:t>he effect</w:t>
      </w:r>
      <w:ins w:id="507" w:author="Koustubh Sharma" w:date="2017-05-15T07:39:00Z">
        <w:r w:rsidR="00F527FC">
          <w:rPr>
            <w:rFonts w:ascii="Times New Roman" w:eastAsia="Times New Roman" w:hAnsi="Times New Roman" w:cs="Times New Roman"/>
            <w:sz w:val="24"/>
            <w:szCs w:val="24"/>
            <w:lang w:eastAsia="en-IN" w:bidi="hi-IN"/>
          </w:rPr>
          <w:t>s</w:t>
        </w:r>
      </w:ins>
      <w:r w:rsidR="00BD6348">
        <w:rPr>
          <w:rFonts w:ascii="Times New Roman" w:eastAsia="Times New Roman" w:hAnsi="Times New Roman" w:cs="Times New Roman"/>
          <w:sz w:val="24"/>
          <w:szCs w:val="24"/>
          <w:lang w:eastAsia="en-IN" w:bidi="hi-IN"/>
        </w:rPr>
        <w:t xml:space="preserve"> of </w:t>
      </w:r>
      <w:r w:rsidR="008C7B08">
        <w:rPr>
          <w:rFonts w:ascii="Times New Roman" w:eastAsia="Times New Roman" w:hAnsi="Times New Roman" w:cs="Times New Roman"/>
          <w:sz w:val="24"/>
          <w:szCs w:val="24"/>
          <w:lang w:eastAsia="en-IN" w:bidi="hi-IN"/>
        </w:rPr>
        <w:t xml:space="preserve">various </w:t>
      </w:r>
      <w:del w:id="508" w:author="Koustubh Sharma" w:date="2017-05-15T07:38:00Z">
        <w:r w:rsidR="0011761F" w:rsidDel="00F527FC">
          <w:rPr>
            <w:rFonts w:ascii="Times New Roman" w:eastAsia="Times New Roman" w:hAnsi="Times New Roman" w:cs="Times New Roman"/>
            <w:sz w:val="24"/>
            <w:szCs w:val="24"/>
            <w:lang w:eastAsia="en-IN" w:bidi="hi-IN"/>
          </w:rPr>
          <w:delText>hypotheses</w:delText>
        </w:r>
        <w:r w:rsidR="008C7B08" w:rsidDel="00F527FC">
          <w:rPr>
            <w:rFonts w:ascii="Times New Roman" w:eastAsia="Times New Roman" w:hAnsi="Times New Roman" w:cs="Times New Roman"/>
            <w:sz w:val="24"/>
            <w:szCs w:val="24"/>
            <w:lang w:eastAsia="en-IN" w:bidi="hi-IN"/>
          </w:rPr>
          <w:delText xml:space="preserve"> </w:delText>
        </w:r>
      </w:del>
      <w:ins w:id="509" w:author="Koustubh Sharma" w:date="2017-05-15T07:40:00Z">
        <w:r w:rsidR="00F527FC">
          <w:rPr>
            <w:rFonts w:ascii="Times New Roman" w:eastAsia="Times New Roman" w:hAnsi="Times New Roman" w:cs="Times New Roman"/>
            <w:sz w:val="24"/>
            <w:szCs w:val="24"/>
            <w:lang w:eastAsia="en-IN" w:bidi="hi-IN"/>
          </w:rPr>
          <w:t xml:space="preserve">covariates </w:t>
        </w:r>
      </w:ins>
      <w:r w:rsidR="008C7B08">
        <w:rPr>
          <w:rFonts w:ascii="Times New Roman" w:eastAsia="Times New Roman" w:hAnsi="Times New Roman" w:cs="Times New Roman"/>
          <w:sz w:val="24"/>
          <w:szCs w:val="24"/>
          <w:lang w:eastAsia="en-IN" w:bidi="hi-IN"/>
        </w:rPr>
        <w:t xml:space="preserve">that </w:t>
      </w:r>
      <w:ins w:id="510" w:author="David Borchers" w:date="2017-05-16T09:01:00Z">
        <w:r w:rsidR="007760A3">
          <w:rPr>
            <w:rFonts w:ascii="Times New Roman" w:eastAsia="Times New Roman" w:hAnsi="Times New Roman" w:cs="Times New Roman"/>
            <w:sz w:val="24"/>
            <w:szCs w:val="24"/>
            <w:lang w:eastAsia="en-IN" w:bidi="hi-IN"/>
          </w:rPr>
          <w:t>may</w:t>
        </w:r>
      </w:ins>
      <w:del w:id="511" w:author="David Borchers" w:date="2017-05-16T08:52:00Z">
        <w:r w:rsidR="008C7B08" w:rsidDel="00B318D3">
          <w:rPr>
            <w:rFonts w:ascii="Times New Roman" w:eastAsia="Times New Roman" w:hAnsi="Times New Roman" w:cs="Times New Roman"/>
            <w:sz w:val="24"/>
            <w:szCs w:val="24"/>
            <w:lang w:eastAsia="en-IN" w:bidi="hi-IN"/>
          </w:rPr>
          <w:delText>identify with</w:delText>
        </w:r>
      </w:del>
      <w:ins w:id="512" w:author="David Borchers" w:date="2017-05-16T08:52:00Z">
        <w:r w:rsidR="00B318D3">
          <w:rPr>
            <w:rFonts w:ascii="Times New Roman" w:eastAsia="Times New Roman" w:hAnsi="Times New Roman" w:cs="Times New Roman"/>
            <w:sz w:val="24"/>
            <w:szCs w:val="24"/>
            <w:lang w:eastAsia="en-IN" w:bidi="hi-IN"/>
          </w:rPr>
          <w:t xml:space="preserve"> influence</w:t>
        </w:r>
      </w:ins>
      <w:r w:rsidR="008C7B08">
        <w:rPr>
          <w:rFonts w:ascii="Times New Roman" w:eastAsia="Times New Roman" w:hAnsi="Times New Roman" w:cs="Times New Roman"/>
          <w:sz w:val="24"/>
          <w:szCs w:val="24"/>
          <w:lang w:eastAsia="en-IN" w:bidi="hi-IN"/>
        </w:rPr>
        <w:t xml:space="preserve"> snow leopard behaviour, ecology </w:t>
      </w:r>
      <w:commentRangeStart w:id="513"/>
      <w:r w:rsidR="008C7B08">
        <w:rPr>
          <w:rFonts w:ascii="Times New Roman" w:eastAsia="Times New Roman" w:hAnsi="Times New Roman" w:cs="Times New Roman"/>
          <w:sz w:val="24"/>
          <w:szCs w:val="24"/>
          <w:lang w:eastAsia="en-IN" w:bidi="hi-IN"/>
        </w:rPr>
        <w:t>and natural history</w:t>
      </w:r>
      <w:commentRangeEnd w:id="513"/>
      <w:r w:rsidR="007760A3">
        <w:rPr>
          <w:rStyle w:val="CommentReference"/>
        </w:rPr>
        <w:commentReference w:id="513"/>
      </w:r>
      <w:r w:rsidR="008C7B08">
        <w:rPr>
          <w:rFonts w:ascii="Times New Roman" w:eastAsia="Times New Roman" w:hAnsi="Times New Roman" w:cs="Times New Roman"/>
          <w:sz w:val="24"/>
          <w:szCs w:val="24"/>
          <w:lang w:eastAsia="en-IN" w:bidi="hi-IN"/>
        </w:rPr>
        <w:t>.</w:t>
      </w:r>
      <w:ins w:id="514" w:author="Koustubh Sharma" w:date="2017-05-15T17:50:00Z">
        <w:r w:rsidR="005E7682">
          <w:rPr>
            <w:rFonts w:ascii="Times New Roman" w:eastAsia="Times New Roman" w:hAnsi="Times New Roman" w:cs="Times New Roman"/>
            <w:sz w:val="24"/>
            <w:szCs w:val="24"/>
            <w:lang w:eastAsia="en-IN" w:bidi="hi-IN"/>
          </w:rPr>
          <w:t xml:space="preserve"> We </w:t>
        </w:r>
        <w:del w:id="515" w:author="David Borchers" w:date="2017-05-16T08:52:00Z">
          <w:r w:rsidR="005E7682" w:rsidDel="007760A3">
            <w:rPr>
              <w:rFonts w:ascii="Times New Roman" w:eastAsia="Times New Roman" w:hAnsi="Times New Roman" w:cs="Times New Roman"/>
              <w:sz w:val="24"/>
              <w:szCs w:val="24"/>
              <w:lang w:eastAsia="en-IN" w:bidi="hi-IN"/>
            </w:rPr>
            <w:delText>tested</w:delText>
          </w:r>
        </w:del>
      </w:ins>
      <w:ins w:id="516" w:author="David Borchers" w:date="2017-05-16T08:52:00Z">
        <w:r w:rsidR="007760A3">
          <w:rPr>
            <w:rFonts w:ascii="Times New Roman" w:eastAsia="Times New Roman" w:hAnsi="Times New Roman" w:cs="Times New Roman"/>
            <w:sz w:val="24"/>
            <w:szCs w:val="24"/>
            <w:lang w:eastAsia="en-IN" w:bidi="hi-IN"/>
          </w:rPr>
          <w:t>investigated models with</w:t>
        </w:r>
      </w:ins>
      <w:ins w:id="517" w:author="Koustubh Sharma" w:date="2017-05-15T17:50:00Z">
        <w:r w:rsidR="005E7682">
          <w:rPr>
            <w:rFonts w:ascii="Times New Roman" w:eastAsia="Times New Roman" w:hAnsi="Times New Roman" w:cs="Times New Roman"/>
            <w:sz w:val="24"/>
            <w:szCs w:val="24"/>
            <w:lang w:eastAsia="en-IN" w:bidi="hi-IN"/>
          </w:rPr>
          <w:t xml:space="preserve"> various combinations of covariates </w:t>
        </w:r>
        <w:del w:id="518" w:author="David Borchers" w:date="2017-05-16T08:53:00Z">
          <w:r w:rsidR="005E7682" w:rsidDel="007760A3">
            <w:rPr>
              <w:rFonts w:ascii="Times New Roman" w:eastAsia="Times New Roman" w:hAnsi="Times New Roman" w:cs="Times New Roman"/>
              <w:sz w:val="24"/>
              <w:szCs w:val="24"/>
              <w:lang w:eastAsia="en-IN" w:bidi="hi-IN"/>
            </w:rPr>
            <w:delText xml:space="preserve">to test the improvement in the model inference </w:delText>
          </w:r>
        </w:del>
      </w:ins>
      <w:del w:id="519" w:author="David Borchers" w:date="2017-05-16T08:53:00Z">
        <w:r w:rsidR="008C7B08" w:rsidDel="007760A3">
          <w:rPr>
            <w:rFonts w:ascii="Times New Roman" w:eastAsia="Times New Roman" w:hAnsi="Times New Roman" w:cs="Times New Roman"/>
            <w:sz w:val="24"/>
            <w:szCs w:val="24"/>
            <w:lang w:eastAsia="en-IN" w:bidi="hi-IN"/>
          </w:rPr>
          <w:delText xml:space="preserve"> </w:delText>
        </w:r>
        <w:commentRangeEnd w:id="506"/>
        <w:r w:rsidR="00D959BF" w:rsidDel="007760A3">
          <w:rPr>
            <w:rStyle w:val="CommentReference"/>
          </w:rPr>
          <w:commentReference w:id="506"/>
        </w:r>
      </w:del>
      <w:ins w:id="520" w:author="Koustubh Sharma" w:date="2017-05-15T17:50:00Z">
        <w:del w:id="521" w:author="David Borchers" w:date="2017-05-16T08:53:00Z">
          <w:r w:rsidR="005E7682" w:rsidDel="007760A3">
            <w:rPr>
              <w:rFonts w:ascii="Times New Roman" w:eastAsia="Times New Roman" w:hAnsi="Times New Roman" w:cs="Times New Roman"/>
              <w:sz w:val="24"/>
              <w:szCs w:val="24"/>
              <w:lang w:eastAsia="en-IN" w:bidi="hi-IN"/>
            </w:rPr>
            <w:delText xml:space="preserve">over each other by inserting covariates </w:delText>
          </w:r>
        </w:del>
      </w:ins>
      <w:ins w:id="522" w:author="Koustubh Sharma" w:date="2017-05-15T17:51:00Z">
        <w:del w:id="523" w:author="David Borchers" w:date="2017-05-16T08:53:00Z">
          <w:r w:rsidR="005E7682" w:rsidDel="007760A3">
            <w:rPr>
              <w:rFonts w:ascii="Times New Roman" w:eastAsia="Times New Roman" w:hAnsi="Times New Roman" w:cs="Times New Roman"/>
              <w:sz w:val="24"/>
              <w:szCs w:val="24"/>
              <w:lang w:eastAsia="en-IN" w:bidi="hi-IN"/>
            </w:rPr>
            <w:delText>individually affecting</w:delText>
          </w:r>
        </w:del>
        <w:del w:id="524" w:author="David Borchers" w:date="2017-05-16T08:54:00Z">
          <w:r w:rsidR="005E7682" w:rsidDel="007760A3">
            <w:rPr>
              <w:rFonts w:ascii="Times New Roman" w:eastAsia="Times New Roman" w:hAnsi="Times New Roman" w:cs="Times New Roman"/>
              <w:sz w:val="24"/>
              <w:szCs w:val="24"/>
              <w:lang w:eastAsia="en-IN" w:bidi="hi-IN"/>
            </w:rPr>
            <w:delText xml:space="preserve"> detection</w:delText>
          </w:r>
        </w:del>
      </w:ins>
      <w:ins w:id="525" w:author="David Borchers" w:date="2017-05-16T08:54:00Z">
        <w:r w:rsidR="00B636DE">
          <w:rPr>
            <w:rFonts w:ascii="Times New Roman" w:eastAsia="Times New Roman" w:hAnsi="Times New Roman" w:cs="Times New Roman"/>
            <w:sz w:val="24"/>
            <w:szCs w:val="24"/>
            <w:lang w:eastAsia="en-IN" w:bidi="hi-IN"/>
          </w:rPr>
          <w:t xml:space="preserve">for </w:t>
        </w:r>
        <w:r w:rsidR="007760A3">
          <w:rPr>
            <w:rFonts w:ascii="Times New Roman" w:eastAsia="Times New Roman" w:hAnsi="Times New Roman" w:cs="Times New Roman"/>
            <w:sz w:val="24"/>
            <w:szCs w:val="24"/>
            <w:lang w:eastAsia="en-IN" w:bidi="hi-IN"/>
          </w:rPr>
          <w:t xml:space="preserve">the </w:t>
        </w:r>
      </w:ins>
      <w:ins w:id="526" w:author="David Borchers" w:date="2017-05-16T09:02:00Z">
        <w:r w:rsidR="00B636DE">
          <w:rPr>
            <w:rFonts w:ascii="Times New Roman" w:eastAsia="Times New Roman" w:hAnsi="Times New Roman" w:cs="Times New Roman"/>
            <w:sz w:val="24"/>
            <w:szCs w:val="24"/>
            <w:lang w:eastAsia="en-IN" w:bidi="hi-IN"/>
          </w:rPr>
          <w:t>range</w:t>
        </w:r>
      </w:ins>
      <w:ins w:id="527" w:author="David Borchers" w:date="2017-05-16T08:53:00Z">
        <w:r w:rsidR="007760A3">
          <w:rPr>
            <w:rFonts w:ascii="Times New Roman" w:eastAsia="Times New Roman" w:hAnsi="Times New Roman" w:cs="Times New Roman"/>
            <w:sz w:val="24"/>
            <w:szCs w:val="24"/>
            <w:lang w:eastAsia="en-IN" w:bidi="hi-IN"/>
          </w:rPr>
          <w:t xml:space="preserve"> </w:t>
        </w:r>
      </w:ins>
      <w:ins w:id="528" w:author="David Borchers" w:date="2017-05-17T16:43:00Z">
        <w:r w:rsidR="00935EC5">
          <w:rPr>
            <w:rFonts w:ascii="Times New Roman" w:eastAsia="Times New Roman" w:hAnsi="Times New Roman" w:cs="Times New Roman"/>
            <w:sz w:val="24"/>
            <w:szCs w:val="24"/>
            <w:lang w:eastAsia="en-IN" w:bidi="hi-IN"/>
          </w:rPr>
          <w:t>model,</w:t>
        </w:r>
      </w:ins>
      <w:ins w:id="529" w:author="David Borchers" w:date="2017-05-16T08:54:00Z">
        <w:r w:rsidR="007760A3">
          <w:rPr>
            <w:rFonts w:ascii="Times New Roman" w:eastAsia="Times New Roman" w:hAnsi="Times New Roman" w:cs="Times New Roman"/>
            <w:sz w:val="24"/>
            <w:szCs w:val="24"/>
            <w:lang w:eastAsia="en-IN" w:bidi="hi-IN"/>
          </w:rPr>
          <w:t xml:space="preserve"> </w:t>
        </w:r>
      </w:ins>
      <w:ins w:id="530" w:author="David Borchers" w:date="2017-05-16T08:55:00Z">
        <w:r w:rsidR="007760A3">
          <w:rPr>
            <w:rFonts w:ascii="Times New Roman" w:eastAsia="Times New Roman" w:hAnsi="Times New Roman" w:cs="Times New Roman"/>
            <w:sz w:val="24"/>
            <w:szCs w:val="24"/>
            <w:lang w:eastAsia="en-IN" w:bidi="hi-IN"/>
          </w:rPr>
          <w:t xml:space="preserve">the intercept </w:t>
        </w:r>
      </w:ins>
      <w:ins w:id="531" w:author="David Borchers" w:date="2017-05-16T08:54:00Z">
        <w:r w:rsidR="007760A3">
          <w:rPr>
            <w:rFonts w:ascii="Times New Roman" w:eastAsia="Times New Roman" w:hAnsi="Times New Roman" w:cs="Times New Roman"/>
            <w:sz w:val="24"/>
            <w:szCs w:val="24"/>
            <w:lang w:eastAsia="en-IN" w:bidi="hi-IN"/>
          </w:rPr>
          <w:t>model</w:t>
        </w:r>
      </w:ins>
      <w:ins w:id="532" w:author="Koustubh Sharma" w:date="2017-05-15T17:51:00Z">
        <w:r w:rsidR="005E7682">
          <w:rPr>
            <w:rFonts w:ascii="Times New Roman" w:eastAsia="Times New Roman" w:hAnsi="Times New Roman" w:cs="Times New Roman"/>
            <w:sz w:val="24"/>
            <w:szCs w:val="24"/>
            <w:lang w:eastAsia="en-IN" w:bidi="hi-IN"/>
          </w:rPr>
          <w:t xml:space="preserve">, </w:t>
        </w:r>
      </w:ins>
      <w:ins w:id="533" w:author="David Borchers" w:date="2017-05-16T08:55:00Z">
        <w:r w:rsidR="007760A3">
          <w:rPr>
            <w:rFonts w:ascii="Times New Roman" w:eastAsia="Times New Roman" w:hAnsi="Times New Roman" w:cs="Times New Roman"/>
            <w:sz w:val="24"/>
            <w:szCs w:val="24"/>
            <w:lang w:eastAsia="en-IN" w:bidi="hi-IN"/>
          </w:rPr>
          <w:t xml:space="preserve">and the </w:t>
        </w:r>
      </w:ins>
      <w:ins w:id="534" w:author="Koustubh Sharma" w:date="2017-05-15T17:51:00Z">
        <w:r w:rsidR="005E7682">
          <w:rPr>
            <w:rFonts w:ascii="Times New Roman" w:eastAsia="Times New Roman" w:hAnsi="Times New Roman" w:cs="Times New Roman"/>
            <w:sz w:val="24"/>
            <w:szCs w:val="24"/>
            <w:lang w:eastAsia="en-IN" w:bidi="hi-IN"/>
          </w:rPr>
          <w:t xml:space="preserve">density </w:t>
        </w:r>
        <w:del w:id="535" w:author="David Borchers" w:date="2017-05-16T08:55:00Z">
          <w:r w:rsidR="005E7682" w:rsidDel="007760A3">
            <w:rPr>
              <w:rFonts w:ascii="Times New Roman" w:eastAsia="Times New Roman" w:hAnsi="Times New Roman" w:cs="Times New Roman"/>
              <w:sz w:val="24"/>
              <w:szCs w:val="24"/>
              <w:lang w:eastAsia="en-IN" w:bidi="hi-IN"/>
            </w:rPr>
            <w:delText>and ranging patterns</w:delText>
          </w:r>
        </w:del>
      </w:ins>
      <w:ins w:id="536" w:author="David Borchers" w:date="2017-05-16T08:55:00Z">
        <w:r w:rsidR="007760A3">
          <w:rPr>
            <w:rFonts w:ascii="Times New Roman" w:eastAsia="Times New Roman" w:hAnsi="Times New Roman" w:cs="Times New Roman"/>
            <w:sz w:val="24"/>
            <w:szCs w:val="24"/>
            <w:lang w:eastAsia="en-IN" w:bidi="hi-IN"/>
          </w:rPr>
          <w:t>model</w:t>
        </w:r>
      </w:ins>
      <w:ins w:id="537" w:author="Koustubh Sharma" w:date="2017-05-15T17:51:00Z">
        <w:r w:rsidR="005E7682">
          <w:rPr>
            <w:rFonts w:ascii="Times New Roman" w:eastAsia="Times New Roman" w:hAnsi="Times New Roman" w:cs="Times New Roman"/>
            <w:sz w:val="24"/>
            <w:szCs w:val="24"/>
            <w:lang w:eastAsia="en-IN" w:bidi="hi-IN"/>
          </w:rPr>
          <w:t xml:space="preserve">. </w:t>
        </w:r>
      </w:ins>
      <w:ins w:id="538" w:author="David Borchers" w:date="2017-05-17T17:41:00Z">
        <w:r w:rsidR="00307127">
          <w:rPr>
            <w:rFonts w:ascii="Times New Roman" w:eastAsia="Times New Roman" w:hAnsi="Times New Roman" w:cs="Times New Roman"/>
            <w:sz w:val="24"/>
            <w:szCs w:val="24"/>
            <w:lang w:eastAsia="en-IN" w:bidi="hi-IN"/>
          </w:rPr>
          <w:t xml:space="preserve">The general form of </w:t>
        </w:r>
      </w:ins>
      <w:ins w:id="539" w:author="David Borchers" w:date="2017-05-17T17:42:00Z">
        <w:r w:rsidR="00307127">
          <w:rPr>
            <w:rFonts w:ascii="Times New Roman" w:eastAsia="Times New Roman" w:hAnsi="Times New Roman" w:cs="Times New Roman"/>
            <w:sz w:val="24"/>
            <w:szCs w:val="24"/>
            <w:lang w:eastAsia="en-IN" w:bidi="hi-IN"/>
          </w:rPr>
          <w:t>the density</w:t>
        </w:r>
      </w:ins>
      <w:ins w:id="540" w:author="David Borchers" w:date="2017-05-17T17:41:00Z">
        <w:r w:rsidR="00307127">
          <w:rPr>
            <w:rFonts w:ascii="Times New Roman" w:eastAsia="Times New Roman" w:hAnsi="Times New Roman" w:cs="Times New Roman"/>
            <w:sz w:val="24"/>
            <w:szCs w:val="24"/>
            <w:lang w:eastAsia="en-IN" w:bidi="hi-IN"/>
          </w:rPr>
          <w:t xml:space="preserve"> model</w:t>
        </w:r>
      </w:ins>
      <w:ins w:id="541" w:author="David Borchers" w:date="2017-05-17T17:42:00Z">
        <w:r w:rsidR="00307127">
          <w:rPr>
            <w:rFonts w:ascii="Times New Roman" w:eastAsia="Times New Roman" w:hAnsi="Times New Roman" w:cs="Times New Roman"/>
            <w:sz w:val="24"/>
            <w:szCs w:val="24"/>
            <w:lang w:eastAsia="en-IN" w:bidi="hi-IN"/>
          </w:rPr>
          <w:t>, intercept model and range model, respectively</w:t>
        </w:r>
      </w:ins>
      <w:ins w:id="542" w:author="David Borchers" w:date="2017-05-17T17:41:00Z">
        <w:r w:rsidR="00307127">
          <w:rPr>
            <w:rFonts w:ascii="Times New Roman" w:eastAsia="Times New Roman" w:hAnsi="Times New Roman" w:cs="Times New Roman"/>
            <w:sz w:val="24"/>
            <w:szCs w:val="24"/>
            <w:lang w:eastAsia="en-IN" w:bidi="hi-IN"/>
          </w:rPr>
          <w:t xml:space="preserve"> is as follows:</w:t>
        </w:r>
      </w:ins>
    </w:p>
    <w:p w14:paraId="7C875E6E" w14:textId="29F28195" w:rsidR="00307127" w:rsidRPr="00307127" w:rsidRDefault="006F60D9" w:rsidP="00A25DB9">
      <w:pPr>
        <w:spacing w:before="100" w:beforeAutospacing="1" w:after="100" w:afterAutospacing="1" w:line="240" w:lineRule="auto"/>
        <w:rPr>
          <w:ins w:id="543" w:author="David Borchers" w:date="2017-05-17T17:46:00Z"/>
          <w:rFonts w:ascii="Times New Roman" w:eastAsia="Times New Roman" w:hAnsi="Times New Roman" w:cs="Times New Roman"/>
          <w:sz w:val="24"/>
          <w:szCs w:val="24"/>
          <w:lang w:eastAsia="en-IN" w:bidi="hi-IN"/>
        </w:rPr>
      </w:pPr>
      <m:oMathPara>
        <m:oMath>
          <m:r>
            <m:rPr>
              <m:sty m:val="p"/>
            </m:rPr>
            <w:rPr>
              <w:rFonts w:ascii="Cambria Math" w:eastAsia="Times New Roman" w:hAnsi="Cambria Math" w:cs="Times New Roman"/>
              <w:sz w:val="24"/>
              <w:szCs w:val="24"/>
              <w:lang w:eastAsia="en-IN" w:bidi="hi-IN"/>
            </w:rPr>
            <m:t>log⁡</m:t>
          </m:r>
          <w:ins w:id="544" w:author="David Borchers" w:date="2017-05-17T17:51:00Z">
            <m:r>
              <w:rPr>
                <w:rFonts w:ascii="Cambria Math" w:eastAsia="Times New Roman" w:hAnsi="Cambria Math" w:cs="Times New Roman"/>
                <w:sz w:val="24"/>
                <w:szCs w:val="24"/>
                <w:lang w:eastAsia="en-IN" w:bidi="hi-IN"/>
              </w:rPr>
              <m:t>(</m:t>
            </m:r>
          </w:ins>
          <w:ins w:id="545" w:author="David Borchers" w:date="2017-05-17T17:41:00Z">
            <m:r>
              <w:rPr>
                <w:rFonts w:ascii="Cambria Math" w:eastAsia="Times New Roman" w:hAnsi="Cambria Math" w:cs="Times New Roman"/>
                <w:sz w:val="24"/>
                <w:szCs w:val="24"/>
                <w:lang w:eastAsia="en-IN" w:bidi="hi-IN"/>
              </w:rPr>
              <m:t>D</m:t>
            </m:r>
          </w:ins>
          <w:ins w:id="546" w:author="David Borchers" w:date="2017-05-17T17:51:00Z">
            <m:r>
              <w:rPr>
                <w:rFonts w:ascii="Cambria Math" w:eastAsia="Times New Roman" w:hAnsi="Cambria Math" w:cs="Times New Roman"/>
                <w:sz w:val="24"/>
                <w:szCs w:val="24"/>
                <w:lang w:eastAsia="en-IN" w:bidi="hi-IN"/>
              </w:rPr>
              <m:t>)</m:t>
            </m:r>
          </w:ins>
          <w:ins w:id="547" w:author="David Borchers" w:date="2017-05-17T17:41:00Z">
            <m:r>
              <w:rPr>
                <w:rFonts w:ascii="Cambria Math" w:eastAsia="Times New Roman" w:hAnsi="Cambria Math" w:cs="Times New Roman"/>
                <w:sz w:val="24"/>
                <w:szCs w:val="24"/>
                <w:lang w:eastAsia="en-IN" w:bidi="hi-IN"/>
              </w:rPr>
              <m:t>=</m:t>
            </m:r>
          </w:ins>
          <w:del w:id="548" w:author="David Borchers" w:date="2017-05-17T17:52:00Z">
            <m:r>
              <m:rPr>
                <m:sty m:val="p"/>
              </m:rPr>
              <w:rPr>
                <w:rFonts w:ascii="Cambria Math" w:eastAsia="Times New Roman" w:hAnsi="Cambria Math" w:cs="Times New Roman"/>
                <w:sz w:val="24"/>
                <w:szCs w:val="24"/>
                <w:lang w:eastAsia="en-IN" w:bidi="hi-IN"/>
              </w:rPr>
              <m:t>exp⁡</m:t>
            </m:r>
          </w:del>
          <m:sSub>
            <m:sSubPr>
              <m:ctrlPr>
                <w:ins w:id="549" w:author="David Borchers" w:date="2017-05-17T17:43:00Z">
                  <w:rPr>
                    <w:rFonts w:ascii="Cambria Math" w:eastAsia="Times New Roman" w:hAnsi="Cambria Math" w:cs="Times New Roman"/>
                    <w:i/>
                    <w:sz w:val="24"/>
                    <w:szCs w:val="24"/>
                    <w:lang w:eastAsia="en-IN" w:bidi="hi-IN"/>
                  </w:rPr>
                </w:ins>
              </m:ctrlPr>
            </m:sSubPr>
            <m:e>
              <w:ins w:id="550" w:author="David Borchers" w:date="2017-05-17T17:43:00Z">
                <m:r>
                  <w:rPr>
                    <w:rFonts w:ascii="Cambria Math" w:eastAsia="Times New Roman" w:hAnsi="Cambria Math" w:cs="Times New Roman"/>
                    <w:sz w:val="24"/>
                    <w:szCs w:val="24"/>
                    <w:lang w:eastAsia="en-IN" w:bidi="hi-IN"/>
                  </w:rPr>
                  <m:t>θ</m:t>
                </m:r>
              </w:ins>
            </m:e>
            <m:sub>
              <w:ins w:id="551" w:author="David Borchers" w:date="2017-05-17T17:43:00Z">
                <m:r>
                  <w:rPr>
                    <w:rFonts w:ascii="Cambria Math" w:eastAsia="Times New Roman" w:hAnsi="Cambria Math" w:cs="Times New Roman"/>
                    <w:sz w:val="24"/>
                    <w:szCs w:val="24"/>
                    <w:lang w:eastAsia="en-IN" w:bidi="hi-IN"/>
                  </w:rPr>
                  <m:t>0</m:t>
                </m:r>
              </w:ins>
            </m:sub>
          </m:sSub>
          <w:ins w:id="552" w:author="David Borchers" w:date="2017-05-17T17:44:00Z">
            <m:r>
              <w:rPr>
                <w:rFonts w:ascii="Cambria Math" w:eastAsia="Times New Roman" w:hAnsi="Cambria Math" w:cs="Times New Roman"/>
                <w:sz w:val="24"/>
                <w:szCs w:val="24"/>
                <w:lang w:eastAsia="en-IN" w:bidi="hi-IN"/>
              </w:rPr>
              <m:t>+</m:t>
            </m:r>
          </w:ins>
          <m:nary>
            <m:naryPr>
              <m:chr m:val="∑"/>
              <m:limLoc m:val="subSup"/>
              <m:supHide m:val="1"/>
              <m:ctrlPr>
                <w:ins w:id="553" w:author="David Borchers" w:date="2017-05-17T17:45:00Z">
                  <w:rPr>
                    <w:rFonts w:ascii="Cambria Math" w:eastAsia="Times New Roman" w:hAnsi="Cambria Math" w:cs="Times New Roman"/>
                    <w:i/>
                    <w:sz w:val="24"/>
                    <w:szCs w:val="24"/>
                    <w:lang w:eastAsia="en-IN" w:bidi="hi-IN"/>
                  </w:rPr>
                </w:ins>
              </m:ctrlPr>
            </m:naryPr>
            <m:sub>
              <w:ins w:id="554" w:author="David Borchers" w:date="2017-05-17T17:45:00Z">
                <m:r>
                  <w:rPr>
                    <w:rFonts w:ascii="Cambria Math" w:eastAsia="Times New Roman" w:hAnsi="Cambria Math" w:cs="Times New Roman"/>
                    <w:sz w:val="24"/>
                    <w:szCs w:val="24"/>
                    <w:lang w:eastAsia="en-IN" w:bidi="hi-IN"/>
                  </w:rPr>
                  <m:t>d</m:t>
                </m:r>
              </w:ins>
            </m:sub>
            <m:sup/>
            <m:e>
              <m:sSub>
                <m:sSubPr>
                  <m:ctrlPr>
                    <w:ins w:id="555" w:author="David Borchers" w:date="2017-05-17T17:45:00Z">
                      <w:rPr>
                        <w:rFonts w:ascii="Cambria Math" w:eastAsia="Times New Roman" w:hAnsi="Cambria Math" w:cs="Times New Roman"/>
                        <w:i/>
                        <w:sz w:val="24"/>
                        <w:szCs w:val="24"/>
                        <w:lang w:eastAsia="en-IN" w:bidi="hi-IN"/>
                      </w:rPr>
                    </w:ins>
                  </m:ctrlPr>
                </m:sSubPr>
                <m:e>
                  <w:ins w:id="556" w:author="David Borchers" w:date="2017-05-17T17:45:00Z">
                    <m:r>
                      <w:rPr>
                        <w:rFonts w:ascii="Cambria Math" w:eastAsia="Times New Roman" w:hAnsi="Cambria Math" w:cs="Times New Roman"/>
                        <w:sz w:val="24"/>
                        <w:szCs w:val="24"/>
                        <w:lang w:eastAsia="en-IN" w:bidi="hi-IN"/>
                      </w:rPr>
                      <m:t>θ</m:t>
                    </m:r>
                  </w:ins>
                </m:e>
                <m:sub>
                  <w:ins w:id="557" w:author="David Borchers" w:date="2017-05-17T17:45:00Z">
                    <m:r>
                      <w:rPr>
                        <w:rFonts w:ascii="Cambria Math" w:eastAsia="Times New Roman" w:hAnsi="Cambria Math" w:cs="Times New Roman"/>
                        <w:sz w:val="24"/>
                        <w:szCs w:val="24"/>
                        <w:lang w:eastAsia="en-IN" w:bidi="hi-IN"/>
                      </w:rPr>
                      <m:t>d</m:t>
                    </m:r>
                  </w:ins>
                </m:sub>
              </m:sSub>
              <m:sSub>
                <m:sSubPr>
                  <m:ctrlPr>
                    <w:ins w:id="558" w:author="David Borchers" w:date="2017-05-17T17:45:00Z">
                      <w:rPr>
                        <w:rFonts w:ascii="Cambria Math" w:eastAsia="Times New Roman" w:hAnsi="Cambria Math" w:cs="Times New Roman"/>
                        <w:i/>
                        <w:sz w:val="24"/>
                        <w:szCs w:val="24"/>
                        <w:lang w:eastAsia="en-IN" w:bidi="hi-IN"/>
                      </w:rPr>
                    </w:ins>
                  </m:ctrlPr>
                </m:sSubPr>
                <m:e>
                  <w:ins w:id="559" w:author="David Borchers" w:date="2017-05-17T17:45:00Z">
                    <m:r>
                      <w:rPr>
                        <w:rFonts w:ascii="Cambria Math" w:eastAsia="Times New Roman" w:hAnsi="Cambria Math" w:cs="Times New Roman"/>
                        <w:sz w:val="24"/>
                        <w:szCs w:val="24"/>
                        <w:lang w:eastAsia="en-IN" w:bidi="hi-IN"/>
                      </w:rPr>
                      <m:t>x</m:t>
                    </m:r>
                  </w:ins>
                </m:e>
                <m:sub>
                  <w:ins w:id="560" w:author="David Borchers" w:date="2017-05-17T17:45:00Z">
                    <m:r>
                      <w:rPr>
                        <w:rFonts w:ascii="Cambria Math" w:eastAsia="Times New Roman" w:hAnsi="Cambria Math" w:cs="Times New Roman"/>
                        <w:sz w:val="24"/>
                        <w:szCs w:val="24"/>
                        <w:lang w:eastAsia="en-IN" w:bidi="hi-IN"/>
                      </w:rPr>
                      <m:t>d</m:t>
                    </m:r>
                  </w:ins>
                </m:sub>
              </m:sSub>
            </m:e>
          </m:nary>
        </m:oMath>
      </m:oMathPara>
    </w:p>
    <w:p w14:paraId="7AD27B16" w14:textId="77777777" w:rsidR="006F60D9" w:rsidRPr="006F60D9" w:rsidRDefault="006F60D9" w:rsidP="00A25DB9">
      <w:pPr>
        <w:spacing w:before="100" w:beforeAutospacing="1" w:after="100" w:afterAutospacing="1" w:line="240" w:lineRule="auto"/>
        <w:rPr>
          <w:ins w:id="561" w:author="David Borchers" w:date="2017-05-17T17:52:00Z"/>
          <w:rFonts w:ascii="Times New Roman" w:eastAsia="Times New Roman" w:hAnsi="Times New Roman" w:cs="Times New Roman"/>
          <w:sz w:val="24"/>
          <w:szCs w:val="24"/>
          <w:lang w:eastAsia="en-IN" w:bidi="hi-IN"/>
          <w:rPrChange w:id="562" w:author="David Borchers" w:date="2017-05-17T17:52:00Z">
            <w:rPr>
              <w:ins w:id="563" w:author="David Borchers" w:date="2017-05-17T17:52:00Z"/>
              <w:rFonts w:ascii="Cambria Math" w:eastAsia="Times New Roman" w:hAnsi="Cambria Math" w:cs="Times New Roman"/>
              <w:sz w:val="24"/>
              <w:szCs w:val="24"/>
              <w:lang w:eastAsia="en-IN" w:bidi="hi-IN"/>
            </w:rPr>
          </w:rPrChange>
        </w:rPr>
      </w:pPr>
      <m:oMathPara>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ctrlPr>
                    <w:ins w:id="564" w:author="David Borchers" w:date="2017-05-17T17:51:00Z">
                      <w:rPr>
                        <w:rFonts w:ascii="Cambria Math" w:eastAsia="Times New Roman" w:hAnsi="Cambria Math" w:cs="Times New Roman"/>
                        <w:i/>
                        <w:sz w:val="24"/>
                        <w:szCs w:val="24"/>
                        <w:lang w:eastAsia="en-IN" w:bidi="hi-IN"/>
                      </w:rPr>
                    </w:ins>
                  </m:ctrlPr>
                </m:dPr>
                <m:e>
                  <m:sSub>
                    <m:sSubPr>
                      <m:ctrlPr>
                        <w:ins w:id="565" w:author="David Borchers" w:date="2017-05-17T17:51:00Z">
                          <w:rPr>
                            <w:rFonts w:ascii="Cambria Math" w:eastAsia="Times New Roman" w:hAnsi="Cambria Math" w:cs="Times New Roman"/>
                            <w:i/>
                            <w:sz w:val="24"/>
                            <w:szCs w:val="24"/>
                            <w:lang w:eastAsia="en-IN" w:bidi="hi-IN"/>
                          </w:rPr>
                        </w:ins>
                      </m:ctrlPr>
                    </m:sSubPr>
                    <m:e>
                      <w:ins w:id="566" w:author="David Borchers" w:date="2017-05-17T17:51:00Z">
                        <m:r>
                          <w:rPr>
                            <w:rFonts w:ascii="Cambria Math" w:eastAsia="Times New Roman" w:hAnsi="Cambria Math" w:cs="Times New Roman"/>
                            <w:sz w:val="24"/>
                            <w:szCs w:val="24"/>
                            <w:lang w:eastAsia="en-IN" w:bidi="hi-IN"/>
                          </w:rPr>
                          <m:t>λ</m:t>
                        </m:r>
                      </w:ins>
                    </m:e>
                    <m:sub>
                      <w:ins w:id="567" w:author="David Borchers" w:date="2017-05-17T17:51:00Z">
                        <m:r>
                          <w:rPr>
                            <w:rFonts w:ascii="Cambria Math" w:eastAsia="Times New Roman" w:hAnsi="Cambria Math" w:cs="Times New Roman"/>
                            <w:sz w:val="24"/>
                            <w:szCs w:val="24"/>
                            <w:lang w:eastAsia="en-IN" w:bidi="hi-IN"/>
                          </w:rPr>
                          <m:t>0</m:t>
                        </m:r>
                      </w:ins>
                    </m:sub>
                  </m:sSub>
                </m:e>
              </m:d>
            </m:e>
          </m:func>
          <w:ins w:id="568" w:author="David Borchers" w:date="2017-05-17T17:46:00Z">
            <m:r>
              <w:rPr>
                <w:rFonts w:ascii="Cambria Math" w:eastAsia="Times New Roman" w:hAnsi="Cambria Math" w:cs="Times New Roman"/>
                <w:sz w:val="24"/>
                <w:szCs w:val="24"/>
                <w:lang w:eastAsia="en-IN" w:bidi="hi-IN"/>
              </w:rPr>
              <m:t>=</m:t>
            </m:r>
            <m:r>
              <m:rPr>
                <m:sty m:val="p"/>
              </m:rPr>
              <w:rPr>
                <w:rFonts w:ascii="Cambria Math" w:eastAsia="Times New Roman" w:hAnsi="Cambria Math" w:cs="Times New Roman"/>
                <w:sz w:val="24"/>
                <w:szCs w:val="24"/>
                <w:lang w:eastAsia="en-IN" w:bidi="hi-IN"/>
              </w:rPr>
              <m:t>e</m:t>
            </m:r>
          </w:ins>
        </m:oMath>
      </m:oMathPara>
    </w:p>
    <w:bookmarkStart w:id="569" w:name="_GoBack"/>
    <w:bookmarkEnd w:id="569"/>
    <w:p w14:paraId="4E90188E" w14:textId="77C8E636" w:rsidR="00307127" w:rsidRPr="00307127" w:rsidRDefault="00307127" w:rsidP="00A25DB9">
      <w:pPr>
        <w:spacing w:before="100" w:beforeAutospacing="1" w:after="100" w:afterAutospacing="1" w:line="240" w:lineRule="auto"/>
        <w:rPr>
          <w:ins w:id="570" w:author="David Borchers" w:date="2017-05-17T17:46:00Z"/>
          <w:rFonts w:ascii="Times New Roman" w:eastAsia="Times New Roman" w:hAnsi="Times New Roman" w:cs="Times New Roman"/>
          <w:sz w:val="24"/>
          <w:szCs w:val="24"/>
          <w:lang w:eastAsia="en-IN" w:bidi="hi-IN"/>
        </w:rPr>
      </w:pPr>
      <m:oMathPara>
        <m:oMath>
          <m:sSub>
            <m:sSubPr>
              <m:ctrlPr>
                <w:ins w:id="571" w:author="David Borchers" w:date="2017-05-17T17:46:00Z">
                  <w:rPr>
                    <w:rFonts w:ascii="Cambria Math" w:eastAsia="Times New Roman" w:hAnsi="Cambria Math" w:cs="Times New Roman"/>
                    <w:i/>
                    <w:sz w:val="24"/>
                    <w:szCs w:val="24"/>
                    <w:lang w:eastAsia="en-IN" w:bidi="hi-IN"/>
                  </w:rPr>
                </w:ins>
              </m:ctrlPr>
            </m:sSubPr>
            <m:e>
              <w:ins w:id="572" w:author="David Borchers" w:date="2017-05-17T17:46:00Z">
                <m:r>
                  <w:rPr>
                    <w:rFonts w:ascii="Cambria Math" w:eastAsia="Times New Roman" w:hAnsi="Cambria Math" w:cs="Times New Roman"/>
                    <w:sz w:val="24"/>
                    <w:szCs w:val="24"/>
                    <w:lang w:eastAsia="en-IN" w:bidi="hi-IN"/>
                  </w:rPr>
                  <m:t>θ</m:t>
                </m:r>
              </w:ins>
            </m:e>
            <m:sub>
              <w:ins w:id="573" w:author="David Borchers" w:date="2017-05-17T17:46:00Z">
                <m:r>
                  <w:rPr>
                    <w:rFonts w:ascii="Cambria Math" w:eastAsia="Times New Roman" w:hAnsi="Cambria Math" w:cs="Times New Roman"/>
                    <w:sz w:val="24"/>
                    <w:szCs w:val="24"/>
                    <w:lang w:eastAsia="en-IN" w:bidi="hi-IN"/>
                  </w:rPr>
                  <m:t>0</m:t>
                </m:r>
              </w:ins>
            </m:sub>
          </m:sSub>
          <w:ins w:id="574" w:author="David Borchers" w:date="2017-05-17T17:46:00Z">
            <m:r>
              <w:rPr>
                <w:rFonts w:ascii="Cambria Math" w:eastAsia="Times New Roman" w:hAnsi="Cambria Math" w:cs="Times New Roman"/>
                <w:sz w:val="24"/>
                <w:szCs w:val="24"/>
                <w:lang w:eastAsia="en-IN" w:bidi="hi-IN"/>
              </w:rPr>
              <m:t>+</m:t>
            </m:r>
          </w:ins>
          <m:nary>
            <m:naryPr>
              <m:chr m:val="∑"/>
              <m:limLoc m:val="subSup"/>
              <m:supHide m:val="1"/>
              <m:ctrlPr>
                <w:ins w:id="575" w:author="David Borchers" w:date="2017-05-17T17:46:00Z">
                  <w:rPr>
                    <w:rFonts w:ascii="Cambria Math" w:eastAsia="Times New Roman" w:hAnsi="Cambria Math" w:cs="Times New Roman"/>
                    <w:i/>
                    <w:sz w:val="24"/>
                    <w:szCs w:val="24"/>
                    <w:lang w:eastAsia="en-IN" w:bidi="hi-IN"/>
                  </w:rPr>
                </w:ins>
              </m:ctrlPr>
            </m:naryPr>
            <m:sub>
              <w:ins w:id="576" w:author="David Borchers" w:date="2017-05-17T17:46:00Z">
                <m:r>
                  <w:rPr>
                    <w:rFonts w:ascii="Cambria Math" w:eastAsia="Times New Roman" w:hAnsi="Cambria Math" w:cs="Times New Roman"/>
                    <w:sz w:val="24"/>
                    <w:szCs w:val="24"/>
                    <w:lang w:eastAsia="en-IN" w:bidi="hi-IN"/>
                  </w:rPr>
                  <m:t>d</m:t>
                </m:r>
              </w:ins>
            </m:sub>
            <m:sup/>
            <m:e>
              <m:sSub>
                <m:sSubPr>
                  <m:ctrlPr>
                    <w:ins w:id="577" w:author="David Borchers" w:date="2017-05-17T17:46:00Z">
                      <w:rPr>
                        <w:rFonts w:ascii="Cambria Math" w:eastAsia="Times New Roman" w:hAnsi="Cambria Math" w:cs="Times New Roman"/>
                        <w:i/>
                        <w:sz w:val="24"/>
                        <w:szCs w:val="24"/>
                        <w:lang w:eastAsia="en-IN" w:bidi="hi-IN"/>
                      </w:rPr>
                    </w:ins>
                  </m:ctrlPr>
                </m:sSubPr>
                <m:e>
                  <w:ins w:id="578" w:author="David Borchers" w:date="2017-05-17T17:46:00Z">
                    <m:r>
                      <w:rPr>
                        <w:rFonts w:ascii="Cambria Math" w:eastAsia="Times New Roman" w:hAnsi="Cambria Math" w:cs="Times New Roman"/>
                        <w:sz w:val="24"/>
                        <w:szCs w:val="24"/>
                        <w:lang w:eastAsia="en-IN" w:bidi="hi-IN"/>
                      </w:rPr>
                      <m:t>θ</m:t>
                    </m:r>
                  </w:ins>
                </m:e>
                <m:sub>
                  <w:ins w:id="579" w:author="David Borchers" w:date="2017-05-17T17:46:00Z">
                    <m:r>
                      <w:rPr>
                        <w:rFonts w:ascii="Cambria Math" w:eastAsia="Times New Roman" w:hAnsi="Cambria Math" w:cs="Times New Roman"/>
                        <w:sz w:val="24"/>
                        <w:szCs w:val="24"/>
                        <w:lang w:eastAsia="en-IN" w:bidi="hi-IN"/>
                      </w:rPr>
                      <m:t>d</m:t>
                    </m:r>
                  </w:ins>
                </m:sub>
              </m:sSub>
              <m:sSub>
                <m:sSubPr>
                  <m:ctrlPr>
                    <w:ins w:id="580" w:author="David Borchers" w:date="2017-05-17T17:46:00Z">
                      <w:rPr>
                        <w:rFonts w:ascii="Cambria Math" w:eastAsia="Times New Roman" w:hAnsi="Cambria Math" w:cs="Times New Roman"/>
                        <w:i/>
                        <w:sz w:val="24"/>
                        <w:szCs w:val="24"/>
                        <w:lang w:eastAsia="en-IN" w:bidi="hi-IN"/>
                      </w:rPr>
                    </w:ins>
                  </m:ctrlPr>
                </m:sSubPr>
                <m:e>
                  <w:ins w:id="581" w:author="David Borchers" w:date="2017-05-17T17:46:00Z">
                    <m:r>
                      <w:rPr>
                        <w:rFonts w:ascii="Cambria Math" w:eastAsia="Times New Roman" w:hAnsi="Cambria Math" w:cs="Times New Roman"/>
                        <w:sz w:val="24"/>
                        <w:szCs w:val="24"/>
                        <w:lang w:eastAsia="en-IN" w:bidi="hi-IN"/>
                      </w:rPr>
                      <m:t>x</m:t>
                    </m:r>
                  </w:ins>
                </m:e>
                <m:sub>
                  <w:ins w:id="582" w:author="David Borchers" w:date="2017-05-17T17:46:00Z">
                    <m:r>
                      <w:rPr>
                        <w:rFonts w:ascii="Cambria Math" w:eastAsia="Times New Roman" w:hAnsi="Cambria Math" w:cs="Times New Roman"/>
                        <w:sz w:val="24"/>
                        <w:szCs w:val="24"/>
                        <w:lang w:eastAsia="en-IN" w:bidi="hi-IN"/>
                      </w:rPr>
                      <m:t>d</m:t>
                    </m:r>
                  </w:ins>
                </m:sub>
              </m:sSub>
            </m:e>
          </m:nary>
        </m:oMath>
      </m:oMathPara>
    </w:p>
    <w:p w14:paraId="02BC5FD2" w14:textId="7FA593B8" w:rsidR="00307127" w:rsidRDefault="006F60D9" w:rsidP="00A25DB9">
      <w:pPr>
        <w:spacing w:before="100" w:beforeAutospacing="1" w:after="100" w:afterAutospacing="1" w:line="240" w:lineRule="auto"/>
        <w:rPr>
          <w:ins w:id="583" w:author="David Borchers" w:date="2017-05-17T17:41:00Z"/>
          <w:rFonts w:ascii="Times New Roman" w:eastAsia="Times New Roman" w:hAnsi="Times New Roman" w:cs="Times New Roman"/>
          <w:sz w:val="24"/>
          <w:szCs w:val="24"/>
          <w:lang w:eastAsia="en-IN" w:bidi="hi-IN"/>
        </w:rPr>
      </w:pPr>
      <w:ins w:id="584" w:author="David Borchers" w:date="2017-05-17T17:51:00Z">
        <m:oMathPara>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m:t>
            </m:r>
          </m:oMath>
        </m:oMathPara>
      </w:ins>
      <w:ins w:id="585" w:author="David Borchers" w:date="2017-05-17T17:52:00Z">
        <m:oMathPara>
          <m:oMath>
            <m:r>
              <w:rPr>
                <w:rFonts w:ascii="Cambria Math" w:eastAsia="Times New Roman" w:hAnsi="Cambria Math" w:cs="Times New Roman"/>
                <w:sz w:val="24"/>
                <w:szCs w:val="24"/>
                <w:lang w:eastAsia="en-IN" w:bidi="hi-IN"/>
              </w:rPr>
              <m:t>σ</m:t>
            </m:r>
          </m:oMath>
        </m:oMathPara>
      </w:ins>
      <w:ins w:id="586" w:author="David Borchers" w:date="2017-05-17T17:51:00Z">
        <m:oMathPara>
          <m:oMath>
            <m:r>
              <w:rPr>
                <w:rFonts w:ascii="Cambria Math" w:eastAsia="Times New Roman" w:hAnsi="Cambria Math" w:cs="Times New Roman"/>
                <w:sz w:val="24"/>
                <w:szCs w:val="24"/>
                <w:lang w:eastAsia="en-IN" w:bidi="hi-IN"/>
              </w:rPr>
              <m:t>)</m:t>
            </m:r>
          </m:oMath>
        </m:oMathPara>
      </w:ins>
      <w:ins w:id="587" w:author="David Borchers" w:date="2017-05-17T17:46:00Z">
        <m:oMathPara>
          <m:oMath>
            <m:r>
              <w:rPr>
                <w:rFonts w:ascii="Cambria Math" w:eastAsia="Times New Roman" w:hAnsi="Cambria Math" w:cs="Times New Roman"/>
                <w:sz w:val="24"/>
                <w:szCs w:val="24"/>
                <w:lang w:eastAsia="en-IN" w:bidi="hi-IN"/>
              </w:rPr>
              <m:t>=</m:t>
            </m:r>
            <m:r>
              <m:rPr>
                <m:sty m:val="p"/>
              </m:rPr>
              <w:rPr>
                <w:rFonts w:ascii="Cambria Math" w:eastAsia="Times New Roman" w:hAnsi="Cambria Math" w:cs="Times New Roman"/>
                <w:sz w:val="24"/>
                <w:szCs w:val="24"/>
                <w:lang w:eastAsia="en-IN" w:bidi="hi-IN"/>
              </w:rPr>
              <m:t>exp⁡</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e>
            </m:nary>
            <m:r>
              <w:rPr>
                <w:rFonts w:ascii="Cambria Math" w:eastAsia="Times New Roman" w:hAnsi="Cambria Math" w:cs="Times New Roman"/>
                <w:sz w:val="24"/>
                <w:szCs w:val="24"/>
                <w:lang w:eastAsia="en-IN" w:bidi="hi-IN"/>
              </w:rPr>
              <m:t>)</m:t>
            </m:r>
          </m:oMath>
        </m:oMathPara>
      </w:ins>
    </w:p>
    <w:p w14:paraId="523711DA" w14:textId="172EE156" w:rsidR="008C7B08" w:rsidRDefault="005E7682" w:rsidP="00A25DB9">
      <w:pPr>
        <w:spacing w:before="100" w:beforeAutospacing="1" w:after="100" w:afterAutospacing="1" w:line="240" w:lineRule="auto"/>
        <w:rPr>
          <w:rFonts w:ascii="Times New Roman" w:eastAsia="Times New Roman" w:hAnsi="Times New Roman" w:cs="Times New Roman"/>
          <w:sz w:val="24"/>
          <w:szCs w:val="24"/>
          <w:lang w:eastAsia="en-IN" w:bidi="hi-IN"/>
        </w:rPr>
      </w:pPr>
      <w:ins w:id="588" w:author="Koustubh Sharma" w:date="2017-05-15T17:51:00Z">
        <w:r>
          <w:rPr>
            <w:rFonts w:ascii="Times New Roman" w:eastAsia="Times New Roman" w:hAnsi="Times New Roman" w:cs="Times New Roman"/>
            <w:sz w:val="24"/>
            <w:szCs w:val="24"/>
            <w:lang w:eastAsia="en-IN" w:bidi="hi-IN"/>
          </w:rPr>
          <w:t>Models were ranked based on minimum AICc</w:t>
        </w:r>
      </w:ins>
      <w:ins w:id="589" w:author="David Borchers" w:date="2017-05-16T09:03:00Z">
        <w:r w:rsidR="00B636DE">
          <w:rPr>
            <w:rFonts w:ascii="Times New Roman" w:eastAsia="Times New Roman" w:hAnsi="Times New Roman" w:cs="Times New Roman"/>
            <w:sz w:val="24"/>
            <w:szCs w:val="24"/>
            <w:lang w:eastAsia="en-IN" w:bidi="hi-IN"/>
          </w:rPr>
          <w:t>, which</w:t>
        </w:r>
      </w:ins>
      <w:ins w:id="590" w:author="Koustubh Sharma" w:date="2017-05-15T17:51:00Z">
        <w:del w:id="591" w:author="David Borchers" w:date="2017-05-16T09:03:00Z">
          <w:r w:rsidDel="00B636DE">
            <w:rPr>
              <w:rFonts w:ascii="Times New Roman" w:eastAsia="Times New Roman" w:hAnsi="Times New Roman" w:cs="Times New Roman"/>
              <w:sz w:val="24"/>
              <w:szCs w:val="24"/>
              <w:lang w:eastAsia="en-IN" w:bidi="hi-IN"/>
            </w:rPr>
            <w:delText xml:space="preserve"> </w:delText>
          </w:r>
        </w:del>
      </w:ins>
      <w:ins w:id="592" w:author="Koustubh Sharma" w:date="2017-05-15T14:26:00Z">
        <w:del w:id="593" w:author="David Borchers" w:date="2017-05-16T09:03:00Z">
          <w:r w:rsidDel="00B636DE">
            <w:rPr>
              <w:rFonts w:ascii="Times New Roman" w:eastAsia="Times New Roman" w:hAnsi="Times New Roman" w:cs="Times New Roman"/>
              <w:sz w:val="24"/>
              <w:szCs w:val="24"/>
              <w:lang w:eastAsia="en-IN" w:bidi="hi-IN"/>
            </w:rPr>
            <w:delText>that</w:delText>
          </w:r>
        </w:del>
        <w:r>
          <w:rPr>
            <w:rFonts w:ascii="Times New Roman" w:eastAsia="Times New Roman" w:hAnsi="Times New Roman" w:cs="Times New Roman"/>
            <w:sz w:val="24"/>
            <w:szCs w:val="24"/>
            <w:lang w:eastAsia="en-IN" w:bidi="hi-IN"/>
          </w:rPr>
          <w:t xml:space="preserve"> balance</w:t>
        </w:r>
      </w:ins>
      <w:ins w:id="594" w:author="David Borchers" w:date="2017-05-16T09:03:00Z">
        <w:r w:rsidR="00B636DE">
          <w:rPr>
            <w:rFonts w:ascii="Times New Roman" w:eastAsia="Times New Roman" w:hAnsi="Times New Roman" w:cs="Times New Roman"/>
            <w:sz w:val="24"/>
            <w:szCs w:val="24"/>
            <w:lang w:eastAsia="en-IN" w:bidi="hi-IN"/>
          </w:rPr>
          <w:t>s</w:t>
        </w:r>
      </w:ins>
      <w:ins w:id="595" w:author="Koustubh Sharma" w:date="2017-05-15T14:26:00Z">
        <w:del w:id="596" w:author="David Borchers" w:date="2017-05-16T09:03:00Z">
          <w:r w:rsidDel="00B636DE">
            <w:rPr>
              <w:rFonts w:ascii="Times New Roman" w:eastAsia="Times New Roman" w:hAnsi="Times New Roman" w:cs="Times New Roman"/>
              <w:sz w:val="24"/>
              <w:szCs w:val="24"/>
              <w:lang w:eastAsia="en-IN" w:bidi="hi-IN"/>
            </w:rPr>
            <w:delText>d</w:delText>
          </w:r>
        </w:del>
        <w:r>
          <w:rPr>
            <w:rFonts w:ascii="Times New Roman" w:eastAsia="Times New Roman" w:hAnsi="Times New Roman" w:cs="Times New Roman"/>
            <w:sz w:val="24"/>
            <w:szCs w:val="24"/>
            <w:lang w:eastAsia="en-IN" w:bidi="hi-IN"/>
          </w:rPr>
          <w:t xml:space="preserve"> </w:t>
        </w:r>
      </w:ins>
      <w:ins w:id="597" w:author="Koustubh Sharma" w:date="2017-05-15T17:52:00Z">
        <w:r>
          <w:rPr>
            <w:rFonts w:ascii="Times New Roman" w:eastAsia="Times New Roman" w:hAnsi="Times New Roman" w:cs="Times New Roman"/>
            <w:sz w:val="24"/>
            <w:szCs w:val="24"/>
            <w:lang w:eastAsia="en-IN" w:bidi="hi-IN"/>
          </w:rPr>
          <w:t xml:space="preserve">the </w:t>
        </w:r>
      </w:ins>
      <w:ins w:id="598" w:author="David Borchers" w:date="2017-05-17T16:44:00Z">
        <w:r w:rsidR="00935EC5">
          <w:rPr>
            <w:rFonts w:ascii="Times New Roman" w:eastAsia="Times New Roman" w:hAnsi="Times New Roman" w:cs="Times New Roman"/>
            <w:sz w:val="24"/>
            <w:szCs w:val="24"/>
            <w:lang w:eastAsia="en-IN" w:bidi="hi-IN"/>
          </w:rPr>
          <w:t>improved fit due to use of more parameters against the increased variance due to use of more parameters</w:t>
        </w:r>
      </w:ins>
      <w:ins w:id="599" w:author="Koustubh Sharma" w:date="2017-05-15T17:52:00Z">
        <w:del w:id="600" w:author="David Borchers" w:date="2017-05-17T16:45:00Z">
          <w:r w:rsidDel="00935EC5">
            <w:rPr>
              <w:rFonts w:ascii="Times New Roman" w:eastAsia="Times New Roman" w:hAnsi="Times New Roman" w:cs="Times New Roman"/>
              <w:sz w:val="24"/>
              <w:szCs w:val="24"/>
              <w:lang w:eastAsia="en-IN" w:bidi="hi-IN"/>
            </w:rPr>
            <w:delText>likelihood and number of parameters for the sake of parsimony</w:delText>
          </w:r>
        </w:del>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ins>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ins w:id="601" w:author="Koustubh Sharma" w:date="2017-05-15T17:52:00Z">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commentRangeStart w:id="602"/>
        <w:r>
          <w:rPr>
            <w:rFonts w:ascii="Times New Roman" w:eastAsia="Times New Roman" w:hAnsi="Times New Roman" w:cs="Times New Roman"/>
            <w:sz w:val="24"/>
            <w:szCs w:val="24"/>
            <w:lang w:eastAsia="en-IN" w:bidi="hi-IN"/>
          </w:rPr>
          <w:t>Models</w:t>
        </w:r>
      </w:ins>
      <w:ins w:id="603" w:author="Koustubh Sharma" w:date="2017-05-15T17:53:00Z">
        <w:r>
          <w:rPr>
            <w:rFonts w:ascii="Times New Roman" w:eastAsia="Times New Roman" w:hAnsi="Times New Roman" w:cs="Times New Roman"/>
            <w:sz w:val="24"/>
            <w:szCs w:val="24"/>
            <w:lang w:eastAsia="en-IN" w:bidi="hi-IN"/>
          </w:rPr>
          <w:t xml:space="preserve"> whose </w:t>
        </w:r>
      </w:ins>
      <w:ins w:id="604" w:author="Koustubh Sharma" w:date="2017-05-15T17:56:00Z">
        <w:r w:rsidR="007A4392">
          <w:rPr>
            <w:rFonts w:ascii="Times New Roman" w:eastAsia="Times New Roman" w:hAnsi="Times New Roman" w:cs="Times New Roman"/>
            <w:sz w:val="24"/>
            <w:szCs w:val="24"/>
            <w:lang w:eastAsia="en-IN" w:bidi="hi-IN"/>
          </w:rPr>
          <w:t xml:space="preserve">cumulative </w:t>
        </w:r>
      </w:ins>
      <w:ins w:id="605" w:author="Koustubh Sharma" w:date="2017-05-15T17:53:00Z">
        <w:r>
          <w:rPr>
            <w:rFonts w:ascii="Times New Roman" w:eastAsia="Times New Roman" w:hAnsi="Times New Roman" w:cs="Times New Roman"/>
            <w:sz w:val="24"/>
            <w:szCs w:val="24"/>
            <w:lang w:eastAsia="en-IN" w:bidi="hi-IN"/>
          </w:rPr>
          <w:t xml:space="preserve">AICc weights were </w:t>
        </w:r>
      </w:ins>
      <w:ins w:id="606" w:author="Koustubh Sharma" w:date="2017-05-15T17:56:00Z">
        <w:r w:rsidR="007A4392">
          <w:rPr>
            <w:rFonts w:ascii="Times New Roman" w:eastAsia="Times New Roman" w:hAnsi="Times New Roman" w:cs="Times New Roman"/>
            <w:sz w:val="24"/>
            <w:szCs w:val="24"/>
            <w:lang w:eastAsia="en-IN" w:bidi="hi-IN"/>
          </w:rPr>
          <w:t xml:space="preserve">greater than </w:t>
        </w:r>
      </w:ins>
      <w:ins w:id="607" w:author="Koustubh Sharma" w:date="2017-05-15T17:53:00Z">
        <w:r>
          <w:rPr>
            <w:rFonts w:ascii="Times New Roman" w:eastAsia="Times New Roman" w:hAnsi="Times New Roman" w:cs="Times New Roman"/>
            <w:sz w:val="24"/>
            <w:szCs w:val="24"/>
            <w:lang w:eastAsia="en-IN" w:bidi="hi-IN"/>
          </w:rPr>
          <w:t>0.</w:t>
        </w:r>
      </w:ins>
      <w:ins w:id="608" w:author="Koustubh Sharma" w:date="2017-05-15T17:56:00Z">
        <w:r w:rsidR="007A4392">
          <w:rPr>
            <w:rFonts w:ascii="Times New Roman" w:eastAsia="Times New Roman" w:hAnsi="Times New Roman" w:cs="Times New Roman"/>
            <w:sz w:val="24"/>
            <w:szCs w:val="24"/>
            <w:lang w:eastAsia="en-IN" w:bidi="hi-IN"/>
          </w:rPr>
          <w:t>9</w:t>
        </w:r>
      </w:ins>
      <w:ins w:id="609" w:author="Koustubh Sharma" w:date="2017-05-15T17:53:00Z">
        <w:r>
          <w:rPr>
            <w:rFonts w:ascii="Times New Roman" w:eastAsia="Times New Roman" w:hAnsi="Times New Roman" w:cs="Times New Roman"/>
            <w:sz w:val="24"/>
            <w:szCs w:val="24"/>
            <w:lang w:eastAsia="en-IN" w:bidi="hi-IN"/>
          </w:rPr>
          <w:t xml:space="preserve">5 were considered to be </w:t>
        </w:r>
      </w:ins>
      <w:ins w:id="610" w:author="Koustubh Sharma" w:date="2017-05-15T17:56:00Z">
        <w:r w:rsidR="007A4392">
          <w:rPr>
            <w:rFonts w:ascii="Times New Roman" w:eastAsia="Times New Roman" w:hAnsi="Times New Roman" w:cs="Times New Roman"/>
            <w:sz w:val="24"/>
            <w:szCs w:val="24"/>
            <w:lang w:eastAsia="en-IN" w:bidi="hi-IN"/>
          </w:rPr>
          <w:t>superior to others in their ability to explain the variation in the dataset</w:t>
        </w:r>
      </w:ins>
      <w:commentRangeEnd w:id="602"/>
      <w:r w:rsidR="00B636DE">
        <w:rPr>
          <w:rStyle w:val="CommentReference"/>
        </w:rPr>
        <w:commentReference w:id="602"/>
      </w:r>
      <w:ins w:id="611" w:author="Koustubh Sharma" w:date="2017-05-15T17:56:00Z">
        <w:r w:rsidR="007A4392">
          <w:rPr>
            <w:rFonts w:ascii="Times New Roman" w:eastAsia="Times New Roman" w:hAnsi="Times New Roman" w:cs="Times New Roman"/>
            <w:sz w:val="24"/>
            <w:szCs w:val="24"/>
            <w:lang w:eastAsia="en-IN" w:bidi="hi-IN"/>
          </w:rPr>
          <w:t xml:space="preserve">. </w:t>
        </w:r>
      </w:ins>
    </w:p>
    <w:p w14:paraId="25B4CBA9" w14:textId="2DF74106"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ins w:id="612" w:author="David Borchers" w:date="2017-05-17T16:46:00Z">
        <w:r w:rsidR="00935EC5">
          <w:rPr>
            <w:rFonts w:ascii="Times New Roman" w:eastAsia="Times New Roman" w:hAnsi="Times New Roman" w:cs="Times New Roman"/>
            <w:sz w:val="24"/>
            <w:szCs w:val="24"/>
            <w:lang w:eastAsia="en-IN" w:bidi="hi-IN"/>
          </w:rPr>
          <w:t xml:space="preserve">frequency with which a </w:t>
        </w:r>
      </w:ins>
      <w:del w:id="613" w:author="David Borchers" w:date="2017-05-17T16:46:00Z">
        <w:r w:rsidDel="00935EC5">
          <w:rPr>
            <w:rFonts w:ascii="Times New Roman" w:eastAsia="Times New Roman" w:hAnsi="Times New Roman" w:cs="Times New Roman"/>
            <w:sz w:val="24"/>
            <w:szCs w:val="24"/>
            <w:lang w:eastAsia="en-IN" w:bidi="hi-IN"/>
          </w:rPr>
          <w:delText xml:space="preserve">probability of </w:delText>
        </w:r>
      </w:del>
      <w:del w:id="614" w:author="David Borchers" w:date="2017-05-16T09:08:00Z">
        <w:r w:rsidDel="00B636DE">
          <w:rPr>
            <w:rFonts w:ascii="Times New Roman" w:eastAsia="Times New Roman" w:hAnsi="Times New Roman" w:cs="Times New Roman"/>
            <w:sz w:val="24"/>
            <w:szCs w:val="24"/>
            <w:lang w:eastAsia="en-IN" w:bidi="hi-IN"/>
          </w:rPr>
          <w:delText xml:space="preserve">capturing </w:delText>
        </w:r>
      </w:del>
      <w:r>
        <w:rPr>
          <w:rFonts w:ascii="Times New Roman" w:eastAsia="Times New Roman" w:hAnsi="Times New Roman" w:cs="Times New Roman"/>
          <w:sz w:val="24"/>
          <w:szCs w:val="24"/>
          <w:lang w:eastAsia="en-IN" w:bidi="hi-IN"/>
        </w:rPr>
        <w:t xml:space="preserve">snow </w:t>
      </w:r>
      <w:r w:rsidR="0011761F">
        <w:rPr>
          <w:rFonts w:ascii="Times New Roman" w:eastAsia="Times New Roman" w:hAnsi="Times New Roman" w:cs="Times New Roman"/>
          <w:sz w:val="24"/>
          <w:szCs w:val="24"/>
          <w:lang w:eastAsia="en-IN" w:bidi="hi-IN"/>
        </w:rPr>
        <w:t>leopard</w:t>
      </w:r>
      <w:ins w:id="615" w:author="David Borchers" w:date="2017-05-16T09:08:00Z">
        <w:r w:rsidR="00B636DE">
          <w:rPr>
            <w:rFonts w:ascii="Times New Roman" w:eastAsia="Times New Roman" w:hAnsi="Times New Roman" w:cs="Times New Roman"/>
            <w:sz w:val="24"/>
            <w:szCs w:val="24"/>
            <w:lang w:eastAsia="en-IN" w:bidi="hi-IN"/>
          </w:rPr>
          <w:t xml:space="preserve"> encounter</w:t>
        </w:r>
      </w:ins>
      <w:ins w:id="616" w:author="David Borchers" w:date="2017-05-17T16:46:00Z">
        <w:r w:rsidR="00935EC5">
          <w:rPr>
            <w:rFonts w:ascii="Times New Roman" w:eastAsia="Times New Roman" w:hAnsi="Times New Roman" w:cs="Times New Roman"/>
            <w:sz w:val="24"/>
            <w:szCs w:val="24"/>
            <w:lang w:eastAsia="en-IN" w:bidi="hi-IN"/>
          </w:rPr>
          <w:t>s</w:t>
        </w:r>
      </w:ins>
      <w:ins w:id="617" w:author="David Borchers" w:date="2017-05-16T09:08:00Z">
        <w:r w:rsidR="00B636DE">
          <w:rPr>
            <w:rFonts w:ascii="Times New Roman" w:eastAsia="Times New Roman" w:hAnsi="Times New Roman" w:cs="Times New Roman"/>
            <w:sz w:val="24"/>
            <w:szCs w:val="24"/>
            <w:lang w:eastAsia="en-IN" w:bidi="hi-IN"/>
          </w:rPr>
          <w:t xml:space="preserve"> a camera trap</w:t>
        </w:r>
      </w:ins>
      <w:del w:id="618" w:author="David Borchers" w:date="2017-05-16T09:08:00Z">
        <w:r w:rsidR="0011761F" w:rsidDel="00B636DE">
          <w:rPr>
            <w:rFonts w:ascii="Times New Roman" w:eastAsia="Times New Roman" w:hAnsi="Times New Roman" w:cs="Times New Roman"/>
            <w:sz w:val="24"/>
            <w:szCs w:val="24"/>
            <w:lang w:eastAsia="en-IN" w:bidi="hi-IN"/>
          </w:rPr>
          <w:delText>s</w:delText>
        </w:r>
        <w:r w:rsidDel="00B636DE">
          <w:rPr>
            <w:rFonts w:ascii="Times New Roman" w:eastAsia="Times New Roman" w:hAnsi="Times New Roman" w:cs="Times New Roman"/>
            <w:sz w:val="24"/>
            <w:szCs w:val="24"/>
            <w:lang w:eastAsia="en-IN" w:bidi="hi-IN"/>
          </w:rPr>
          <w:delText>, given presence</w:delText>
        </w:r>
      </w:del>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be affected by the </w:t>
      </w:r>
      <w:ins w:id="619" w:author="David Borchers" w:date="2017-05-17T16:47:00Z">
        <w:r w:rsidR="00935EC5">
          <w:rPr>
            <w:rFonts w:ascii="Times New Roman" w:eastAsia="Times New Roman" w:hAnsi="Times New Roman" w:cs="Times New Roman"/>
            <w:sz w:val="24"/>
            <w:szCs w:val="24"/>
            <w:lang w:eastAsia="en-IN" w:bidi="hi-IN"/>
          </w:rPr>
          <w:t xml:space="preserve">ruggedness and </w:t>
        </w:r>
      </w:ins>
      <w:r>
        <w:rPr>
          <w:rFonts w:ascii="Times New Roman" w:eastAsia="Times New Roman" w:hAnsi="Times New Roman" w:cs="Times New Roman"/>
          <w:sz w:val="24"/>
          <w:szCs w:val="24"/>
          <w:lang w:eastAsia="en-IN" w:bidi="hi-IN"/>
        </w:rPr>
        <w:t xml:space="preserve">topography of the sites </w:t>
      </w:r>
      <w:del w:id="620" w:author="David Borchers" w:date="2017-05-16T09:09:00Z">
        <w:r w:rsidDel="00B636DE">
          <w:rPr>
            <w:rFonts w:ascii="Times New Roman" w:eastAsia="Times New Roman" w:hAnsi="Times New Roman" w:cs="Times New Roman"/>
            <w:sz w:val="24"/>
            <w:szCs w:val="24"/>
            <w:lang w:eastAsia="en-IN" w:bidi="hi-IN"/>
          </w:rPr>
          <w:delText xml:space="preserve">where </w:delText>
        </w:r>
      </w:del>
      <w:ins w:id="621" w:author="David Borchers" w:date="2017-05-16T09:09:00Z">
        <w:r w:rsidR="00B636DE">
          <w:rPr>
            <w:rFonts w:ascii="Times New Roman" w:eastAsia="Times New Roman" w:hAnsi="Times New Roman" w:cs="Times New Roman"/>
            <w:sz w:val="24"/>
            <w:szCs w:val="24"/>
            <w:lang w:eastAsia="en-IN" w:bidi="hi-IN"/>
          </w:rPr>
          <w:t xml:space="preserve">at which </w:t>
        </w:r>
      </w:ins>
      <w:r>
        <w:rPr>
          <w:rFonts w:ascii="Times New Roman" w:eastAsia="Times New Roman" w:hAnsi="Times New Roman" w:cs="Times New Roman"/>
          <w:sz w:val="24"/>
          <w:szCs w:val="24"/>
          <w:lang w:eastAsia="en-IN" w:bidi="hi-IN"/>
        </w:rPr>
        <w:t>the camera traps are installed</w:t>
      </w:r>
      <w:ins w:id="622" w:author="David Borchers" w:date="2017-05-17T16:46:00Z">
        <w:r w:rsidR="00935EC5">
          <w:rPr>
            <w:rFonts w:ascii="Times New Roman" w:eastAsia="Times New Roman" w:hAnsi="Times New Roman" w:cs="Times New Roman"/>
            <w:sz w:val="24"/>
            <w:szCs w:val="24"/>
            <w:lang w:eastAsia="en-IN" w:bidi="hi-IN"/>
          </w:rPr>
          <w:t xml:space="preserve">, the </w:t>
        </w:r>
      </w:ins>
      <w:ins w:id="623" w:author="David Borchers" w:date="2017-05-17T16:47:00Z">
        <w:r w:rsidR="00935EC5">
          <w:rPr>
            <w:rFonts w:ascii="Times New Roman" w:eastAsia="Times New Roman" w:hAnsi="Times New Roman" w:cs="Times New Roman"/>
            <w:sz w:val="24"/>
            <w:szCs w:val="24"/>
            <w:lang w:eastAsia="en-IN" w:bidi="hi-IN"/>
          </w:rPr>
          <w:t xml:space="preserve">ruggedness and </w:t>
        </w:r>
      </w:ins>
      <w:ins w:id="624" w:author="David Borchers" w:date="2017-05-17T16:46:00Z">
        <w:r w:rsidR="00935EC5">
          <w:rPr>
            <w:rFonts w:ascii="Times New Roman" w:eastAsia="Times New Roman" w:hAnsi="Times New Roman" w:cs="Times New Roman"/>
            <w:sz w:val="24"/>
            <w:szCs w:val="24"/>
            <w:lang w:eastAsia="en-IN" w:bidi="hi-IN"/>
          </w:rPr>
          <w:t>topography in other parts of its home range,</w:t>
        </w:r>
      </w:ins>
      <w:ins w:id="625" w:author="David Borchers" w:date="2017-05-16T09:09:00Z">
        <w:r w:rsidR="00B636DE">
          <w:rPr>
            <w:rFonts w:ascii="Times New Roman" w:eastAsia="Times New Roman" w:hAnsi="Times New Roman" w:cs="Times New Roman"/>
            <w:sz w:val="24"/>
            <w:szCs w:val="24"/>
            <w:lang w:eastAsia="en-IN" w:bidi="hi-IN"/>
          </w:rPr>
          <w:t xml:space="preserve"> and whether or not the camera trap is close to a water hole</w:t>
        </w:r>
      </w:ins>
      <w:del w:id="626" w:author="David Borchers" w:date="2017-05-16T09:09:00Z">
        <w:r w:rsidDel="00B636DE">
          <w:rPr>
            <w:rFonts w:ascii="Times New Roman" w:eastAsia="Times New Roman" w:hAnsi="Times New Roman" w:cs="Times New Roman"/>
            <w:sz w:val="24"/>
            <w:szCs w:val="24"/>
            <w:lang w:eastAsia="en-IN" w:bidi="hi-IN"/>
          </w:rPr>
          <w:delText xml:space="preserve">. Similarly, </w:delText>
        </w:r>
      </w:del>
      <w:del w:id="627" w:author="David Borchers" w:date="2017-05-16T09:06:00Z">
        <w:r w:rsidDel="00B636DE">
          <w:rPr>
            <w:rFonts w:ascii="Times New Roman" w:eastAsia="Times New Roman" w:hAnsi="Times New Roman" w:cs="Times New Roman"/>
            <w:sz w:val="24"/>
            <w:szCs w:val="24"/>
            <w:lang w:eastAsia="en-IN" w:bidi="hi-IN"/>
          </w:rPr>
          <w:delText xml:space="preserve">they </w:delText>
        </w:r>
      </w:del>
      <w:del w:id="628" w:author="David Borchers" w:date="2017-05-16T09:09:00Z">
        <w:r w:rsidDel="00B636DE">
          <w:rPr>
            <w:rFonts w:ascii="Times New Roman" w:eastAsia="Times New Roman" w:hAnsi="Times New Roman" w:cs="Times New Roman"/>
            <w:sz w:val="24"/>
            <w:szCs w:val="24"/>
            <w:lang w:eastAsia="en-IN" w:bidi="hi-IN"/>
          </w:rPr>
          <w:delText xml:space="preserve">are likely to be attracted </w:delText>
        </w:r>
        <w:r w:rsidR="008C7B08" w:rsidDel="00B636DE">
          <w:rPr>
            <w:rFonts w:ascii="Times New Roman" w:eastAsia="Times New Roman" w:hAnsi="Times New Roman" w:cs="Times New Roman"/>
            <w:sz w:val="24"/>
            <w:szCs w:val="24"/>
            <w:lang w:eastAsia="en-IN" w:bidi="hi-IN"/>
          </w:rPr>
          <w:delText xml:space="preserve">to </w:delText>
        </w:r>
        <w:r w:rsidDel="00B636DE">
          <w:rPr>
            <w:rFonts w:ascii="Times New Roman" w:eastAsia="Times New Roman" w:hAnsi="Times New Roman" w:cs="Times New Roman"/>
            <w:sz w:val="24"/>
            <w:szCs w:val="24"/>
            <w:lang w:eastAsia="en-IN" w:bidi="hi-IN"/>
          </w:rPr>
          <w:delText>waterholes</w:delText>
        </w:r>
      </w:del>
      <w:r>
        <w:rPr>
          <w:rFonts w:ascii="Times New Roman" w:eastAsia="Times New Roman" w:hAnsi="Times New Roman" w:cs="Times New Roman"/>
          <w:sz w:val="24"/>
          <w:szCs w:val="24"/>
          <w:lang w:eastAsia="en-IN" w:bidi="hi-IN"/>
        </w:rPr>
        <w:t xml:space="preserve">.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ins w:id="629" w:author="Koustubh Sharma" w:date="2017-05-15T07:40:00Z">
        <w:r w:rsidR="00F527FC">
          <w:rPr>
            <w:rFonts w:ascii="Times New Roman" w:eastAsia="Times New Roman" w:hAnsi="Times New Roman" w:cs="Times New Roman"/>
            <w:sz w:val="24"/>
            <w:szCs w:val="24"/>
            <w:lang w:eastAsia="en-IN" w:bidi="hi-IN"/>
          </w:rPr>
          <w:t xml:space="preserve"> on </w:t>
        </w:r>
      </w:ins>
      <w:ins w:id="630" w:author="David Borchers" w:date="2017-05-16T09:09:00Z">
        <w:r w:rsidR="00B636DE">
          <w:rPr>
            <w:rFonts w:ascii="Times New Roman" w:eastAsia="Times New Roman" w:hAnsi="Times New Roman" w:cs="Times New Roman"/>
            <w:sz w:val="24"/>
            <w:szCs w:val="24"/>
            <w:lang w:eastAsia="en-IN" w:bidi="hi-IN"/>
          </w:rPr>
          <w:t xml:space="preserve">the </w:t>
        </w:r>
      </w:ins>
      <w:ins w:id="631" w:author="Koustubh Sharma" w:date="2017-05-15T07:41:00Z">
        <w:r w:rsidR="00F527FC" w:rsidRPr="00F527FC">
          <w:rPr>
            <w:rFonts w:ascii="Times New Roman" w:eastAsia="Times New Roman" w:hAnsi="Times New Roman" w:cs="Times New Roman"/>
            <w:sz w:val="24"/>
            <w:szCs w:val="24"/>
            <w:lang w:eastAsia="en-IN" w:bidi="hi-IN"/>
          </w:rPr>
          <w:t xml:space="preserve">expected encounter rate </w:t>
        </w:r>
      </w:ins>
      <w:ins w:id="632" w:author="David Borchers" w:date="2017-05-16T09:09:00Z">
        <w:r w:rsidR="00B636DE">
          <w:rPr>
            <w:rFonts w:ascii="Times New Roman" w:eastAsia="Times New Roman" w:hAnsi="Times New Roman" w:cs="Times New Roman"/>
            <w:sz w:val="24"/>
            <w:szCs w:val="24"/>
            <w:lang w:eastAsia="en-IN" w:bidi="hi-IN"/>
          </w:rPr>
          <w:t xml:space="preserve">intercept </w:t>
        </w:r>
      </w:ins>
      <w:ins w:id="633" w:author="Koustubh Sharma" w:date="2017-05-15T07:41:00Z">
        <w:del w:id="634" w:author="David Borchers" w:date="2017-05-16T09:09:00Z">
          <w:r w:rsidR="00F527FC" w:rsidRPr="00F527FC" w:rsidDel="00B636DE">
            <w:rPr>
              <w:rFonts w:ascii="Times New Roman" w:eastAsia="Times New Roman" w:hAnsi="Times New Roman" w:cs="Times New Roman"/>
              <w:sz w:val="24"/>
              <w:szCs w:val="24"/>
              <w:lang w:eastAsia="en-IN" w:bidi="hi-IN"/>
            </w:rPr>
            <w:delText xml:space="preserve">at distance zero from an activity centre </w:delText>
          </w:r>
        </w:del>
        <w:del w:id="635" w:author="David Borchers" w:date="2017-05-16T09:10:00Z">
          <w:r w:rsidR="00F527FC" w:rsidDel="00B636DE">
            <w:rPr>
              <w:rFonts w:ascii="Times New Roman" w:eastAsia="Times New Roman" w:hAnsi="Times New Roman" w:cs="Times New Roman"/>
              <w:sz w:val="24"/>
              <w:szCs w:val="24"/>
              <w:lang w:eastAsia="en-IN" w:bidi="hi-IN"/>
            </w:rPr>
            <w:delText>(</w:delText>
          </w:r>
        </w:del>
        <w:del w:id="636" w:author="David Borchers" w:date="2017-05-17T17:20:00Z">
          <w:r w:rsidR="00F527FC" w:rsidDel="005F21E7">
            <w:rPr>
              <w:rFonts w:ascii="Times New Roman" w:eastAsia="Times New Roman" w:hAnsi="Times New Roman" w:cs="Times New Roman"/>
              <w:sz w:val="24"/>
              <w:szCs w:val="24"/>
              <w:lang w:eastAsia="en-IN" w:bidi="hi-IN"/>
            </w:rPr>
            <w:delText>parameter λ</w:delText>
          </w:r>
          <w:r w:rsidR="00F527FC" w:rsidRPr="00936DB3" w:rsidDel="005F21E7">
            <w:rPr>
              <w:rFonts w:ascii="Times New Roman" w:eastAsia="Times New Roman" w:hAnsi="Times New Roman" w:cs="Times New Roman"/>
              <w:sz w:val="24"/>
              <w:szCs w:val="24"/>
              <w:vertAlign w:val="subscript"/>
              <w:lang w:eastAsia="en-IN" w:bidi="hi-IN"/>
              <w:rPrChange w:id="637" w:author="David Borchers" w:date="2017-05-17T17:14:00Z">
                <w:rPr>
                  <w:rFonts w:ascii="Times New Roman" w:eastAsia="Times New Roman" w:hAnsi="Times New Roman" w:cs="Times New Roman"/>
                  <w:sz w:val="24"/>
                  <w:szCs w:val="24"/>
                  <w:lang w:eastAsia="en-IN" w:bidi="hi-IN"/>
                </w:rPr>
              </w:rPrChange>
            </w:rPr>
            <w:delText>0</w:delText>
          </w:r>
          <w:r w:rsidR="00F527FC" w:rsidRPr="00F527FC" w:rsidDel="005F21E7">
            <w:rPr>
              <w:rFonts w:ascii="Times New Roman" w:eastAsia="Times New Roman" w:hAnsi="Times New Roman" w:cs="Times New Roman"/>
              <w:sz w:val="24"/>
              <w:szCs w:val="24"/>
              <w:lang w:eastAsia="en-IN" w:bidi="hi-IN"/>
            </w:rPr>
            <w:delText>)</w:delText>
          </w:r>
          <w:r w:rsidR="00F527FC" w:rsidDel="005F21E7">
            <w:rPr>
              <w:rFonts w:ascii="Times New Roman" w:eastAsia="Times New Roman" w:hAnsi="Times New Roman" w:cs="Times New Roman"/>
              <w:sz w:val="24"/>
              <w:szCs w:val="24"/>
              <w:lang w:eastAsia="en-IN" w:bidi="hi-IN"/>
            </w:rPr>
            <w:delText xml:space="preserve"> </w:delText>
          </w:r>
        </w:del>
        <w:r w:rsidR="00F527FC">
          <w:rPr>
            <w:rFonts w:ascii="Times New Roman" w:eastAsia="Times New Roman" w:hAnsi="Times New Roman" w:cs="Times New Roman"/>
            <w:sz w:val="24"/>
            <w:szCs w:val="24"/>
            <w:lang w:eastAsia="en-IN" w:bidi="hi-IN"/>
          </w:rPr>
          <w:t>a</w:t>
        </w:r>
        <w:del w:id="638" w:author="David Borchers" w:date="2017-05-16T09:10:00Z">
          <w:r w:rsidR="00F527FC" w:rsidDel="00B636DE">
            <w:rPr>
              <w:rFonts w:ascii="Times New Roman" w:eastAsia="Times New Roman" w:hAnsi="Times New Roman" w:cs="Times New Roman"/>
              <w:sz w:val="24"/>
              <w:szCs w:val="24"/>
              <w:lang w:eastAsia="en-IN" w:bidi="hi-IN"/>
            </w:rPr>
            <w:delText>s well as</w:delText>
          </w:r>
        </w:del>
      </w:ins>
      <w:ins w:id="639" w:author="Koustubh Sharma" w:date="2017-05-15T13:41:00Z">
        <w:del w:id="640" w:author="David Borchers" w:date="2017-05-16T09:10:00Z">
          <w:r w:rsidR="00F5790C" w:rsidDel="00B636DE">
            <w:rPr>
              <w:rFonts w:ascii="Times New Roman" w:eastAsia="Times New Roman" w:hAnsi="Times New Roman" w:cs="Times New Roman"/>
              <w:sz w:val="24"/>
              <w:szCs w:val="24"/>
              <w:lang w:eastAsia="en-IN" w:bidi="hi-IN"/>
            </w:rPr>
            <w:delText xml:space="preserve"> </w:delText>
          </w:r>
        </w:del>
      </w:ins>
      <w:ins w:id="641" w:author="David Borchers" w:date="2017-05-16T09:10:00Z">
        <w:r w:rsidR="00B636DE">
          <w:rPr>
            <w:rFonts w:ascii="Times New Roman" w:eastAsia="Times New Roman" w:hAnsi="Times New Roman" w:cs="Times New Roman"/>
            <w:sz w:val="24"/>
            <w:szCs w:val="24"/>
            <w:lang w:eastAsia="en-IN" w:bidi="hi-IN"/>
          </w:rPr>
          <w:t>nd range parameter</w:t>
        </w:r>
      </w:ins>
      <w:ins w:id="642" w:author="Koustubh Sharma" w:date="2017-05-15T13:41:00Z">
        <w:del w:id="643" w:author="David Borchers" w:date="2017-05-16T09:11:00Z">
          <w:r w:rsidR="00F5790C" w:rsidDel="00B636DE">
            <w:rPr>
              <w:rFonts w:ascii="Times New Roman" w:eastAsia="Times New Roman" w:hAnsi="Times New Roman" w:cs="Times New Roman"/>
              <w:sz w:val="24"/>
              <w:szCs w:val="24"/>
              <w:lang w:eastAsia="en-IN" w:bidi="hi-IN"/>
            </w:rPr>
            <w:delText>sigma</w:delText>
          </w:r>
        </w:del>
      </w:ins>
      <w:r w:rsidR="008C7B08">
        <w:rPr>
          <w:rFonts w:ascii="Times New Roman" w:eastAsia="Times New Roman" w:hAnsi="Times New Roman" w:cs="Times New Roman"/>
          <w:sz w:val="24"/>
          <w:szCs w:val="24"/>
          <w:lang w:eastAsia="en-IN" w:bidi="hi-IN"/>
        </w:rPr>
        <w:t>.</w:t>
      </w:r>
    </w:p>
    <w:p w14:paraId="522DCD5A" w14:textId="68105CF5" w:rsidR="009E00D0" w:rsidRDefault="008C7B08" w:rsidP="008C7B08">
      <w:pPr>
        <w:spacing w:before="100" w:beforeAutospacing="1" w:after="100" w:afterAutospacing="1" w:line="240" w:lineRule="auto"/>
        <w:rPr>
          <w:ins w:id="644" w:author="David Borchers" w:date="2017-05-16T09:36: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w:t>
      </w:r>
      <w:ins w:id="645" w:author="David Borchers" w:date="2017-05-17T16:47:00Z">
        <w:r w:rsidR="00935EC5">
          <w:rPr>
            <w:rFonts w:ascii="Times New Roman" w:eastAsia="Times New Roman" w:hAnsi="Times New Roman" w:cs="Times New Roman"/>
            <w:sz w:val="24"/>
            <w:szCs w:val="24"/>
            <w:lang w:eastAsia="en-IN" w:bidi="hi-IN"/>
          </w:rPr>
          <w:t>, obtained separately from this study,</w:t>
        </w:r>
      </w:ins>
      <w:r>
        <w:rPr>
          <w:rFonts w:ascii="Times New Roman" w:eastAsia="Times New Roman" w:hAnsi="Times New Roman" w:cs="Times New Roman"/>
          <w:sz w:val="24"/>
          <w:szCs w:val="24"/>
          <w:lang w:eastAsia="en-IN" w:bidi="hi-IN"/>
        </w:rPr>
        <w:t xml:space="preserve"> </w:t>
      </w:r>
      <w:del w:id="646" w:author="Microsoft Office User" w:date="2017-05-11T14:48:00Z">
        <w:r w:rsidDel="00D959BF">
          <w:rPr>
            <w:rFonts w:ascii="Times New Roman" w:eastAsia="Times New Roman" w:hAnsi="Times New Roman" w:cs="Times New Roman"/>
            <w:sz w:val="24"/>
            <w:szCs w:val="24"/>
            <w:lang w:eastAsia="en-IN" w:bidi="hi-IN"/>
          </w:rPr>
          <w:delText xml:space="preserve">report </w:delText>
        </w:r>
      </w:del>
      <w:ins w:id="647" w:author="Microsoft Office User" w:date="2017-05-11T14:48:00Z">
        <w:r w:rsidR="00D959BF">
          <w:rPr>
            <w:rFonts w:ascii="Times New Roman" w:eastAsia="Times New Roman" w:hAnsi="Times New Roman" w:cs="Times New Roman"/>
            <w:sz w:val="24"/>
            <w:szCs w:val="24"/>
            <w:lang w:eastAsia="en-IN" w:bidi="hi-IN"/>
          </w:rPr>
          <w:t xml:space="preserve">showed </w:t>
        </w:r>
      </w:ins>
      <w:r>
        <w:rPr>
          <w:rFonts w:ascii="Times New Roman" w:eastAsia="Times New Roman" w:hAnsi="Times New Roman" w:cs="Times New Roman"/>
          <w:sz w:val="24"/>
          <w:szCs w:val="24"/>
          <w:lang w:eastAsia="en-IN" w:bidi="hi-IN"/>
        </w:rPr>
        <w:t xml:space="preserve">that </w:t>
      </w:r>
      <w:del w:id="648" w:author="Microsoft Office User" w:date="2017-05-11T14:49:00Z">
        <w:r w:rsidDel="00D959BF">
          <w:rPr>
            <w:rFonts w:ascii="Times New Roman" w:eastAsia="Times New Roman" w:hAnsi="Times New Roman" w:cs="Times New Roman"/>
            <w:sz w:val="24"/>
            <w:szCs w:val="24"/>
            <w:lang w:eastAsia="en-IN" w:bidi="hi-IN"/>
          </w:rPr>
          <w:delText>s</w:delText>
        </w:r>
        <w:r w:rsidR="0011761F" w:rsidRPr="0011761F" w:rsidDel="00D959BF">
          <w:rPr>
            <w:rFonts w:ascii="Times New Roman" w:eastAsia="Times New Roman" w:hAnsi="Times New Roman" w:cs="Times New Roman"/>
            <w:sz w:val="24"/>
            <w:szCs w:val="24"/>
            <w:lang w:eastAsia="en-IN" w:bidi="hi-IN"/>
          </w:rPr>
          <w:delText xml:space="preserve">now leopards </w:delText>
        </w:r>
      </w:del>
      <w:del w:id="649" w:author="Microsoft Office User" w:date="2017-05-11T14:48:00Z">
        <w:r w:rsidR="0011761F" w:rsidRPr="0011761F" w:rsidDel="00D959BF">
          <w:rPr>
            <w:rFonts w:ascii="Times New Roman" w:eastAsia="Times New Roman" w:hAnsi="Times New Roman" w:cs="Times New Roman"/>
            <w:sz w:val="24"/>
            <w:szCs w:val="24"/>
            <w:lang w:eastAsia="en-IN" w:bidi="hi-IN"/>
          </w:rPr>
          <w:delText xml:space="preserve">show </w:delText>
        </w:r>
      </w:del>
      <w:del w:id="650" w:author="Microsoft Office User" w:date="2017-05-11T14:49:00Z">
        <w:r w:rsidR="0011761F" w:rsidRPr="0011761F" w:rsidDel="00D959BF">
          <w:rPr>
            <w:rFonts w:ascii="Times New Roman" w:eastAsia="Times New Roman" w:hAnsi="Times New Roman" w:cs="Times New Roman"/>
            <w:sz w:val="24"/>
            <w:szCs w:val="24"/>
            <w:lang w:eastAsia="en-IN" w:bidi="hi-IN"/>
          </w:rPr>
          <w:delText>strong</w:delText>
        </w:r>
      </w:del>
      <w:ins w:id="651" w:author="Microsoft Office User" w:date="2017-05-11T14:49:00Z">
        <w:r w:rsidR="00D959BF">
          <w:rPr>
            <w:rFonts w:ascii="Times New Roman" w:eastAsia="Times New Roman" w:hAnsi="Times New Roman" w:cs="Times New Roman"/>
            <w:sz w:val="24"/>
            <w:szCs w:val="24"/>
            <w:lang w:eastAsia="en-IN" w:bidi="hi-IN"/>
          </w:rPr>
          <w:t>their habitat use appeared to be strongly influenced by</w:t>
        </w:r>
      </w:ins>
      <w:r w:rsidR="0011761F" w:rsidRPr="0011761F">
        <w:rPr>
          <w:rFonts w:ascii="Times New Roman" w:eastAsia="Times New Roman" w:hAnsi="Times New Roman" w:cs="Times New Roman"/>
          <w:sz w:val="24"/>
          <w:szCs w:val="24"/>
          <w:lang w:eastAsia="en-IN" w:bidi="hi-IN"/>
        </w:rPr>
        <w:t xml:space="preserve"> selection </w:t>
      </w:r>
      <w:del w:id="652" w:author="Microsoft Office User" w:date="2017-05-11T14:49:00Z">
        <w:r w:rsidR="0011761F" w:rsidRPr="0011761F" w:rsidDel="00D959BF">
          <w:rPr>
            <w:rFonts w:ascii="Times New Roman" w:eastAsia="Times New Roman" w:hAnsi="Times New Roman" w:cs="Times New Roman"/>
            <w:sz w:val="24"/>
            <w:szCs w:val="24"/>
            <w:lang w:eastAsia="en-IN" w:bidi="hi-IN"/>
          </w:rPr>
          <w:delText xml:space="preserve">of </w:delText>
        </w:r>
      </w:del>
      <w:ins w:id="653" w:author="Microsoft Office User" w:date="2017-05-11T14:49:00Z">
        <w:r w:rsidR="00D959BF">
          <w:rPr>
            <w:rFonts w:ascii="Times New Roman" w:eastAsia="Times New Roman" w:hAnsi="Times New Roman" w:cs="Times New Roman"/>
            <w:sz w:val="24"/>
            <w:szCs w:val="24"/>
            <w:lang w:eastAsia="en-IN" w:bidi="hi-IN"/>
          </w:rPr>
          <w:t>for</w:t>
        </w:r>
        <w:r w:rsidR="00D959BF" w:rsidRPr="0011761F">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w:t>
      </w:r>
      <w:ins w:id="654" w:author="Microsoft Office User" w:date="2017-05-11T14:49:00Z">
        <w:r w:rsidR="00D959BF">
          <w:rPr>
            <w:rFonts w:ascii="Times New Roman" w:eastAsia="Times New Roman" w:hAnsi="Times New Roman" w:cs="Times New Roman"/>
            <w:sz w:val="24"/>
            <w:szCs w:val="24"/>
            <w:lang w:eastAsia="en-IN" w:bidi="hi-IN"/>
          </w:rPr>
          <w:t>ance of</w:t>
        </w:r>
      </w:ins>
      <w:r>
        <w:rPr>
          <w:rFonts w:ascii="Times New Roman" w:eastAsia="Times New Roman" w:hAnsi="Times New Roman" w:cs="Times New Roman"/>
          <w:sz w:val="24"/>
          <w:szCs w:val="24"/>
          <w:lang w:eastAsia="en-IN" w:bidi="hi-IN"/>
        </w:rPr>
        <w:t xml:space="preserve"> flat</w:t>
      </w:r>
      <w:del w:id="655" w:author="David Borchers" w:date="2017-05-16T09:12:00Z">
        <w:r w:rsidDel="00072E24">
          <w:rPr>
            <w:rFonts w:ascii="Times New Roman" w:eastAsia="Times New Roman" w:hAnsi="Times New Roman" w:cs="Times New Roman"/>
            <w:sz w:val="24"/>
            <w:szCs w:val="24"/>
            <w:lang w:eastAsia="en-IN" w:bidi="hi-IN"/>
          </w:rPr>
          <w:delText xml:space="preserve"> habitats for </w:delText>
        </w:r>
      </w:del>
      <w:ins w:id="656" w:author="Microsoft Office User" w:date="2017-05-11T14:49:00Z">
        <w:del w:id="657" w:author="David Borchers" w:date="2017-05-16T09:12:00Z">
          <w:r w:rsidR="00D959BF" w:rsidDel="00072E24">
            <w:rPr>
              <w:rFonts w:ascii="Times New Roman" w:eastAsia="Times New Roman" w:hAnsi="Times New Roman" w:cs="Times New Roman"/>
              <w:sz w:val="24"/>
              <w:szCs w:val="24"/>
              <w:lang w:eastAsia="en-IN" w:bidi="hi-IN"/>
            </w:rPr>
            <w:delText xml:space="preserve">during </w:delText>
          </w:r>
        </w:del>
      </w:ins>
      <w:del w:id="658" w:author="David Borchers" w:date="2017-05-16T09:12:00Z">
        <w:r w:rsidDel="00072E24">
          <w:rPr>
            <w:rFonts w:ascii="Times New Roman" w:eastAsia="Times New Roman" w:hAnsi="Times New Roman" w:cs="Times New Roman"/>
            <w:sz w:val="24"/>
            <w:szCs w:val="24"/>
            <w:lang w:eastAsia="en-IN" w:bidi="hi-IN"/>
          </w:rPr>
          <w:delText>their routine movements</w:delText>
        </w:r>
        <w:r w:rsidRPr="008C7B08" w:rsidDel="00072E24">
          <w:rPr>
            <w:rFonts w:ascii="Times New Roman" w:eastAsia="Times New Roman" w:hAnsi="Times New Roman" w:cs="Times New Roman"/>
            <w:sz w:val="24"/>
            <w:szCs w:val="24"/>
            <w:lang w:eastAsia="en-IN" w:bidi="hi-IN"/>
          </w:rPr>
          <w:delText xml:space="preserve"> </w:delText>
        </w:r>
        <w:r w:rsidDel="00072E24">
          <w:rPr>
            <w:rFonts w:ascii="Times New Roman" w:eastAsia="Times New Roman" w:hAnsi="Times New Roman" w:cs="Times New Roman"/>
            <w:sz w:val="24"/>
            <w:szCs w:val="24"/>
            <w:lang w:eastAsia="en-IN" w:bidi="hi-IN"/>
          </w:rPr>
          <w:delText>within the maximum convex polygons of their home ranges</w:delText>
        </w:r>
      </w:del>
      <w:r>
        <w:rPr>
          <w:rFonts w:ascii="Times New Roman" w:eastAsia="Times New Roman" w:hAnsi="Times New Roman" w:cs="Times New Roman"/>
          <w:sz w:val="24"/>
          <w:szCs w:val="24"/>
          <w:lang w:eastAsia="en-IN" w:bidi="hi-IN"/>
        </w:rPr>
        <w:t xml:space="preserve">. </w:t>
      </w:r>
      <w:ins w:id="659" w:author="Koustubh Sharma" w:date="2017-05-15T14:00:00Z">
        <w:r w:rsidR="00002407">
          <w:rPr>
            <w:rFonts w:ascii="Times New Roman" w:eastAsia="Times New Roman" w:hAnsi="Times New Roman" w:cs="Times New Roman"/>
            <w:sz w:val="24"/>
            <w:szCs w:val="24"/>
            <w:lang w:eastAsia="en-IN" w:bidi="hi-IN"/>
          </w:rPr>
          <w:t xml:space="preserve">In order to </w:t>
        </w:r>
        <w:del w:id="660" w:author="David Borchers" w:date="2017-05-16T09:12:00Z">
          <w:r w:rsidR="00002407" w:rsidDel="00072E24">
            <w:rPr>
              <w:rFonts w:ascii="Times New Roman" w:eastAsia="Times New Roman" w:hAnsi="Times New Roman" w:cs="Times New Roman"/>
              <w:sz w:val="24"/>
              <w:szCs w:val="24"/>
              <w:lang w:eastAsia="en-IN" w:bidi="hi-IN"/>
            </w:rPr>
            <w:delText>test</w:delText>
          </w:r>
        </w:del>
      </w:ins>
      <w:ins w:id="661" w:author="David Borchers" w:date="2017-05-16T09:12:00Z">
        <w:r w:rsidR="00072E24">
          <w:rPr>
            <w:rFonts w:ascii="Times New Roman" w:eastAsia="Times New Roman" w:hAnsi="Times New Roman" w:cs="Times New Roman"/>
            <w:sz w:val="24"/>
            <w:szCs w:val="24"/>
            <w:lang w:eastAsia="en-IN" w:bidi="hi-IN"/>
          </w:rPr>
          <w:t>incorporate</w:t>
        </w:r>
      </w:ins>
      <w:ins w:id="662" w:author="Koustubh Sharma" w:date="2017-05-15T14:00:00Z">
        <w:r w:rsidR="00002407">
          <w:rPr>
            <w:rFonts w:ascii="Times New Roman" w:eastAsia="Times New Roman" w:hAnsi="Times New Roman" w:cs="Times New Roman"/>
            <w:sz w:val="24"/>
            <w:szCs w:val="24"/>
            <w:lang w:eastAsia="en-IN" w:bidi="hi-IN"/>
          </w:rPr>
          <w:t xml:space="preserve"> the effect of </w:t>
        </w:r>
        <w:del w:id="663" w:author="David Borchers" w:date="2017-05-16T09:15:00Z">
          <w:r w:rsidR="00002407" w:rsidDel="000934DB">
            <w:rPr>
              <w:rFonts w:ascii="Times New Roman" w:eastAsia="Times New Roman" w:hAnsi="Times New Roman" w:cs="Times New Roman"/>
              <w:sz w:val="24"/>
              <w:szCs w:val="24"/>
              <w:lang w:eastAsia="en-IN" w:bidi="hi-IN"/>
            </w:rPr>
            <w:delText>non-uniform</w:delText>
          </w:r>
        </w:del>
      </w:ins>
      <w:ins w:id="664" w:author="David Borchers" w:date="2017-05-16T09:15:00Z">
        <w:r w:rsidR="000934DB">
          <w:rPr>
            <w:rFonts w:ascii="Times New Roman" w:eastAsia="Times New Roman" w:hAnsi="Times New Roman" w:cs="Times New Roman"/>
            <w:sz w:val="24"/>
            <w:szCs w:val="24"/>
            <w:lang w:eastAsia="en-IN" w:bidi="hi-IN"/>
          </w:rPr>
          <w:t>habitat-dependent</w:t>
        </w:r>
      </w:ins>
      <w:ins w:id="665" w:author="Koustubh Sharma" w:date="2017-05-15T14:00:00Z">
        <w:r w:rsidR="00002407">
          <w:rPr>
            <w:rFonts w:ascii="Times New Roman" w:eastAsia="Times New Roman" w:hAnsi="Times New Roman" w:cs="Times New Roman"/>
            <w:sz w:val="24"/>
            <w:szCs w:val="24"/>
            <w:lang w:eastAsia="en-IN" w:bidi="hi-IN"/>
          </w:rPr>
          <w:t xml:space="preserve"> ranging patterns</w:t>
        </w:r>
        <w:del w:id="666" w:author="David Borchers" w:date="2017-05-16T09:12:00Z">
          <w:r w:rsidR="00002407" w:rsidDel="00DC7A8B">
            <w:rPr>
              <w:rFonts w:ascii="Times New Roman" w:eastAsia="Times New Roman" w:hAnsi="Times New Roman" w:cs="Times New Roman"/>
              <w:sz w:val="24"/>
              <w:szCs w:val="24"/>
              <w:lang w:eastAsia="en-IN" w:bidi="hi-IN"/>
            </w:rPr>
            <w:delText xml:space="preserve"> over Euclidean ranges</w:delText>
          </w:r>
        </w:del>
        <w:r w:rsidR="00002407">
          <w:rPr>
            <w:rFonts w:ascii="Times New Roman" w:eastAsia="Times New Roman" w:hAnsi="Times New Roman" w:cs="Times New Roman"/>
            <w:sz w:val="24"/>
            <w:szCs w:val="24"/>
            <w:lang w:eastAsia="en-IN" w:bidi="hi-IN"/>
          </w:rPr>
          <w:t xml:space="preserve">, </w:t>
        </w:r>
      </w:ins>
      <w:ins w:id="667" w:author="Koustubh Sharma" w:date="2017-05-15T14:01:00Z">
        <w:r w:rsidR="00002407">
          <w:rPr>
            <w:rFonts w:ascii="Times New Roman" w:eastAsia="Times New Roman" w:hAnsi="Times New Roman" w:cs="Times New Roman"/>
            <w:sz w:val="24"/>
            <w:szCs w:val="24"/>
            <w:lang w:eastAsia="en-IN" w:bidi="hi-IN"/>
          </w:rPr>
          <w:t xml:space="preserve">we </w:t>
        </w:r>
        <w:del w:id="668" w:author="David Borchers" w:date="2017-05-16T09:12:00Z">
          <w:r w:rsidR="00002407" w:rsidDel="00DC7A8B">
            <w:rPr>
              <w:rFonts w:ascii="Times New Roman" w:eastAsia="Times New Roman" w:hAnsi="Times New Roman" w:cs="Times New Roman"/>
              <w:sz w:val="24"/>
              <w:szCs w:val="24"/>
              <w:lang w:eastAsia="en-IN" w:bidi="hi-IN"/>
            </w:rPr>
            <w:delText>developed</w:delText>
          </w:r>
        </w:del>
      </w:ins>
      <w:ins w:id="669" w:author="David Borchers" w:date="2017-05-16T09:12:00Z">
        <w:r w:rsidR="00DC7A8B">
          <w:rPr>
            <w:rFonts w:ascii="Times New Roman" w:eastAsia="Times New Roman" w:hAnsi="Times New Roman" w:cs="Times New Roman"/>
            <w:sz w:val="24"/>
            <w:szCs w:val="24"/>
            <w:lang w:eastAsia="en-IN" w:bidi="hi-IN"/>
          </w:rPr>
          <w:t>considered</w:t>
        </w:r>
      </w:ins>
      <w:ins w:id="670" w:author="Koustubh Sharma" w:date="2017-05-15T14:01:00Z">
        <w:r w:rsidR="00002407">
          <w:rPr>
            <w:rFonts w:ascii="Times New Roman" w:eastAsia="Times New Roman" w:hAnsi="Times New Roman" w:cs="Times New Roman"/>
            <w:sz w:val="24"/>
            <w:szCs w:val="24"/>
            <w:lang w:eastAsia="en-IN" w:bidi="hi-IN"/>
          </w:rPr>
          <w:t xml:space="preserve"> m</w:t>
        </w:r>
      </w:ins>
      <w:commentRangeStart w:id="671"/>
      <w:del w:id="672" w:author="Koustubh Sharma" w:date="2017-05-15T14:01:00Z">
        <w:r w:rsidDel="00002407">
          <w:rPr>
            <w:rFonts w:ascii="Times New Roman" w:eastAsia="Times New Roman" w:hAnsi="Times New Roman" w:cs="Times New Roman"/>
            <w:sz w:val="24"/>
            <w:szCs w:val="24"/>
            <w:lang w:eastAsia="en-IN" w:bidi="hi-IN"/>
          </w:rPr>
          <w:delText>M</w:delText>
        </w:r>
      </w:del>
      <w:r>
        <w:rPr>
          <w:rFonts w:ascii="Times New Roman" w:eastAsia="Times New Roman" w:hAnsi="Times New Roman" w:cs="Times New Roman"/>
          <w:sz w:val="24"/>
          <w:szCs w:val="24"/>
          <w:lang w:eastAsia="en-IN" w:bidi="hi-IN"/>
        </w:rPr>
        <w:t xml:space="preserve">odels </w:t>
      </w:r>
      <w:ins w:id="673" w:author="David Borchers" w:date="2017-05-17T16:48:00Z">
        <w:r w:rsidR="00935EC5">
          <w:rPr>
            <w:rFonts w:ascii="Times New Roman" w:eastAsia="Times New Roman" w:hAnsi="Times New Roman" w:cs="Times New Roman"/>
            <w:sz w:val="24"/>
            <w:szCs w:val="24"/>
            <w:lang w:eastAsia="en-IN" w:bidi="hi-IN"/>
          </w:rPr>
          <w:t>using least-cost path</w:t>
        </w:r>
      </w:ins>
      <w:ins w:id="674" w:author="Koustubh Sharma" w:date="2017-05-15T14:01:00Z">
        <w:del w:id="675" w:author="David Borchers" w:date="2017-05-16T09:12:00Z">
          <w:r w:rsidR="00002407" w:rsidDel="00DC7A8B">
            <w:rPr>
              <w:rFonts w:ascii="Times New Roman" w:eastAsia="Times New Roman" w:hAnsi="Times New Roman" w:cs="Times New Roman"/>
              <w:sz w:val="24"/>
              <w:szCs w:val="24"/>
              <w:lang w:eastAsia="en-IN" w:bidi="hi-IN"/>
            </w:rPr>
            <w:delText xml:space="preserve">that consider </w:delText>
          </w:r>
        </w:del>
      </w:ins>
      <w:del w:id="676" w:author="David Borchers" w:date="2017-05-16T09:12:00Z">
        <w:r w:rsidDel="00DC7A8B">
          <w:rPr>
            <w:rFonts w:ascii="Times New Roman" w:eastAsia="Times New Roman" w:hAnsi="Times New Roman" w:cs="Times New Roman"/>
            <w:sz w:val="24"/>
            <w:szCs w:val="24"/>
            <w:lang w:eastAsia="en-IN" w:bidi="hi-IN"/>
          </w:rPr>
          <w:delText>assuming n</w:delText>
        </w:r>
        <w:r w:rsidR="0011761F" w:rsidRPr="0011761F" w:rsidDel="00DC7A8B">
          <w:rPr>
            <w:rFonts w:ascii="Times New Roman" w:eastAsia="Times New Roman" w:hAnsi="Times New Roman" w:cs="Times New Roman"/>
            <w:sz w:val="24"/>
            <w:szCs w:val="24"/>
            <w:lang w:eastAsia="en-IN" w:bidi="hi-IN"/>
          </w:rPr>
          <w:delText>on-</w:delText>
        </w:r>
        <w:r w:rsidR="00E13D21" w:rsidDel="00DC7A8B">
          <w:rPr>
            <w:rFonts w:ascii="Times New Roman" w:eastAsia="Times New Roman" w:hAnsi="Times New Roman" w:cs="Times New Roman"/>
            <w:sz w:val="24"/>
            <w:szCs w:val="24"/>
            <w:lang w:eastAsia="en-IN" w:bidi="hi-IN"/>
          </w:rPr>
          <w:delText>uniform</w:delText>
        </w:r>
        <w:r w:rsidR="00E13D21" w:rsidRPr="0011761F" w:rsidDel="00DC7A8B">
          <w:rPr>
            <w:rFonts w:ascii="Times New Roman" w:eastAsia="Times New Roman" w:hAnsi="Times New Roman" w:cs="Times New Roman"/>
            <w:sz w:val="24"/>
            <w:szCs w:val="24"/>
            <w:lang w:eastAsia="en-IN" w:bidi="hi-IN"/>
          </w:rPr>
          <w:delText xml:space="preserve"> </w:delText>
        </w:r>
        <w:r w:rsidR="0011761F" w:rsidRPr="0011761F" w:rsidDel="00DC7A8B">
          <w:rPr>
            <w:rFonts w:ascii="Times New Roman" w:eastAsia="Times New Roman" w:hAnsi="Times New Roman" w:cs="Times New Roman"/>
            <w:sz w:val="24"/>
            <w:szCs w:val="24"/>
            <w:lang w:eastAsia="en-IN" w:bidi="hi-IN"/>
          </w:rPr>
          <w:delText>r</w:delText>
        </w:r>
        <w:r w:rsidR="00FD4303" w:rsidRPr="0011761F" w:rsidDel="00DC7A8B">
          <w:rPr>
            <w:rFonts w:ascii="Times New Roman" w:eastAsia="Times New Roman" w:hAnsi="Times New Roman" w:cs="Times New Roman"/>
            <w:sz w:val="24"/>
            <w:szCs w:val="24"/>
            <w:lang w:eastAsia="en-IN" w:bidi="hi-IN"/>
          </w:rPr>
          <w:delText xml:space="preserve">anging patterns </w:delText>
        </w:r>
        <w:r w:rsidDel="00DC7A8B">
          <w:rPr>
            <w:rFonts w:ascii="Times New Roman" w:eastAsia="Times New Roman" w:hAnsi="Times New Roman" w:cs="Times New Roman"/>
            <w:sz w:val="24"/>
            <w:szCs w:val="24"/>
            <w:lang w:eastAsia="en-IN" w:bidi="hi-IN"/>
          </w:rPr>
          <w:delText xml:space="preserve">around activity centres </w:delText>
        </w:r>
        <w:r w:rsidR="00FD4303" w:rsidRPr="0011761F" w:rsidDel="00DC7A8B">
          <w:rPr>
            <w:rFonts w:ascii="Times New Roman" w:eastAsia="Times New Roman" w:hAnsi="Times New Roman" w:cs="Times New Roman"/>
            <w:sz w:val="24"/>
            <w:szCs w:val="24"/>
            <w:lang w:eastAsia="en-IN" w:bidi="hi-IN"/>
          </w:rPr>
          <w:delText xml:space="preserve">of the snow leopards </w:delText>
        </w:r>
        <w:r w:rsidR="00E13D21" w:rsidDel="00DC7A8B">
          <w:rPr>
            <w:rFonts w:ascii="Times New Roman" w:eastAsia="Times New Roman" w:hAnsi="Times New Roman" w:cs="Times New Roman"/>
            <w:sz w:val="24"/>
            <w:szCs w:val="24"/>
            <w:lang w:eastAsia="en-IN" w:bidi="hi-IN"/>
          </w:rPr>
          <w:delText>using</w:delText>
        </w:r>
      </w:del>
      <w:del w:id="677" w:author="David Borchers" w:date="2017-05-17T16:48:00Z">
        <w:r w:rsidR="00E13D21" w:rsidDel="00935EC5">
          <w:rPr>
            <w:rFonts w:ascii="Times New Roman" w:eastAsia="Times New Roman" w:hAnsi="Times New Roman" w:cs="Times New Roman"/>
            <w:sz w:val="24"/>
            <w:szCs w:val="24"/>
            <w:lang w:eastAsia="en-IN" w:bidi="hi-IN"/>
          </w:rPr>
          <w:delText xml:space="preserve"> non-Euclidean</w:delText>
        </w:r>
      </w:del>
      <w:r w:rsidR="00E13D21">
        <w:rPr>
          <w:rFonts w:ascii="Times New Roman" w:eastAsia="Times New Roman" w:hAnsi="Times New Roman" w:cs="Times New Roman"/>
          <w:sz w:val="24"/>
          <w:szCs w:val="24"/>
          <w:lang w:eastAsia="en-IN" w:bidi="hi-IN"/>
        </w:rPr>
        <w:t xml:space="preserve"> distance</w:t>
      </w:r>
      <w:del w:id="678" w:author="David Borchers" w:date="2017-05-17T16:48:00Z">
        <w:r w:rsidR="00E13D21" w:rsidDel="00935EC5">
          <w:rPr>
            <w:rFonts w:ascii="Times New Roman" w:eastAsia="Times New Roman" w:hAnsi="Times New Roman" w:cs="Times New Roman"/>
            <w:sz w:val="24"/>
            <w:szCs w:val="24"/>
            <w:lang w:eastAsia="en-IN" w:bidi="hi-IN"/>
          </w:rPr>
          <w:delText xml:space="preserve"> </w:delText>
        </w:r>
        <w:r w:rsidR="00F33574" w:rsidDel="00935EC5">
          <w:rPr>
            <w:rFonts w:ascii="Times New Roman" w:eastAsia="Times New Roman" w:hAnsi="Times New Roman" w:cs="Times New Roman"/>
            <w:sz w:val="24"/>
            <w:szCs w:val="24"/>
            <w:lang w:eastAsia="en-IN" w:bidi="hi-IN"/>
          </w:rPr>
          <w:delText>metric</w:delText>
        </w:r>
      </w:del>
      <w:del w:id="679" w:author="David Borchers" w:date="2017-05-16T09:12:00Z">
        <w:r w:rsidR="00F33574" w:rsidDel="00DC7A8B">
          <w:rPr>
            <w:rFonts w:ascii="Times New Roman" w:eastAsia="Times New Roman" w:hAnsi="Times New Roman" w:cs="Times New Roman"/>
            <w:sz w:val="24"/>
            <w:szCs w:val="24"/>
            <w:lang w:eastAsia="en-IN" w:bidi="hi-IN"/>
          </w:rPr>
          <w:delText>s</w:delText>
        </w:r>
      </w:del>
      <w:del w:id="680" w:author="David Borchers" w:date="2017-05-16T09:15:00Z">
        <w:r w:rsidR="00F33574" w:rsidDel="000934DB">
          <w:rPr>
            <w:rFonts w:ascii="Times New Roman" w:eastAsia="Times New Roman" w:hAnsi="Times New Roman" w:cs="Times New Roman"/>
            <w:sz w:val="24"/>
            <w:szCs w:val="24"/>
            <w:lang w:eastAsia="en-IN" w:bidi="hi-IN"/>
          </w:rPr>
          <w:delText xml:space="preserve"> as a function of habitat</w:delText>
        </w:r>
      </w:del>
      <w:ins w:id="681" w:author="Koustubh Sharma" w:date="2017-05-15T14:02:00Z">
        <w:del w:id="682" w:author="David Borchers" w:date="2017-05-16T09:15:00Z">
          <w:r w:rsidR="00002407" w:rsidDel="000934DB">
            <w:rPr>
              <w:rFonts w:ascii="Times New Roman" w:eastAsia="Times New Roman" w:hAnsi="Times New Roman" w:cs="Times New Roman"/>
              <w:sz w:val="24"/>
              <w:szCs w:val="24"/>
              <w:lang w:eastAsia="en-IN" w:bidi="hi-IN"/>
            </w:rPr>
            <w:delText>,</w:delText>
          </w:r>
        </w:del>
      </w:ins>
      <w:del w:id="683" w:author="David Borchers" w:date="2017-05-16T09:15:00Z">
        <w:r w:rsidR="00F33574" w:rsidDel="000934DB">
          <w:rPr>
            <w:rFonts w:ascii="Times New Roman" w:eastAsia="Times New Roman" w:hAnsi="Times New Roman" w:cs="Times New Roman"/>
            <w:sz w:val="24"/>
            <w:szCs w:val="24"/>
            <w:lang w:eastAsia="en-IN" w:bidi="hi-IN"/>
          </w:rPr>
          <w:delText xml:space="preserve"> </w:delText>
        </w:r>
      </w:del>
      <w:ins w:id="684" w:author="Koustubh Sharma" w:date="2017-05-15T14:01:00Z">
        <w:del w:id="685" w:author="David Borchers" w:date="2017-05-16T09:15:00Z">
          <w:r w:rsidR="00002407" w:rsidDel="000934DB">
            <w:rPr>
              <w:rFonts w:ascii="Times New Roman" w:eastAsia="Times New Roman" w:hAnsi="Times New Roman" w:cs="Times New Roman"/>
              <w:sz w:val="24"/>
              <w:szCs w:val="24"/>
              <w:lang w:eastAsia="en-IN" w:bidi="hi-IN"/>
            </w:rPr>
            <w:delText>and compared th</w:delText>
          </w:r>
        </w:del>
        <w:del w:id="686" w:author="David Borchers" w:date="2017-05-16T09:13:00Z">
          <w:r w:rsidR="00002407" w:rsidDel="00DC7A8B">
            <w:rPr>
              <w:rFonts w:ascii="Times New Roman" w:eastAsia="Times New Roman" w:hAnsi="Times New Roman" w:cs="Times New Roman"/>
              <w:sz w:val="24"/>
              <w:szCs w:val="24"/>
              <w:lang w:eastAsia="en-IN" w:bidi="hi-IN"/>
            </w:rPr>
            <w:delText>o</w:delText>
          </w:r>
        </w:del>
        <w:del w:id="687" w:author="David Borchers" w:date="2017-05-16T09:15:00Z">
          <w:r w:rsidR="00002407" w:rsidDel="000934DB">
            <w:rPr>
              <w:rFonts w:ascii="Times New Roman" w:eastAsia="Times New Roman" w:hAnsi="Times New Roman" w:cs="Times New Roman"/>
              <w:sz w:val="24"/>
              <w:szCs w:val="24"/>
              <w:lang w:eastAsia="en-IN" w:bidi="hi-IN"/>
            </w:rPr>
            <w:delText xml:space="preserve">se </w:delText>
          </w:r>
        </w:del>
      </w:ins>
      <w:del w:id="688" w:author="David Borchers" w:date="2017-05-16T09:15:00Z">
        <w:r w:rsidR="00FD4303" w:rsidRPr="0011761F" w:rsidDel="000934DB">
          <w:rPr>
            <w:rFonts w:ascii="Times New Roman" w:eastAsia="Times New Roman" w:hAnsi="Times New Roman" w:cs="Times New Roman"/>
            <w:sz w:val="24"/>
            <w:szCs w:val="24"/>
            <w:lang w:eastAsia="en-IN" w:bidi="hi-IN"/>
          </w:rPr>
          <w:delText xml:space="preserve">were </w:delText>
        </w:r>
        <w:r w:rsidDel="000934DB">
          <w:rPr>
            <w:rFonts w:ascii="Times New Roman" w:eastAsia="Times New Roman" w:hAnsi="Times New Roman" w:cs="Times New Roman"/>
            <w:sz w:val="24"/>
            <w:szCs w:val="24"/>
            <w:lang w:eastAsia="en-IN" w:bidi="hi-IN"/>
          </w:rPr>
          <w:delText xml:space="preserve">compared with </w:delText>
        </w:r>
      </w:del>
      <w:ins w:id="689" w:author="David Borchers" w:date="2017-05-16T09:15:00Z">
        <w:r w:rsidR="000934DB">
          <w:rPr>
            <w:rFonts w:ascii="Times New Roman" w:eastAsia="Times New Roman" w:hAnsi="Times New Roman" w:cs="Times New Roman"/>
            <w:sz w:val="24"/>
            <w:szCs w:val="24"/>
            <w:lang w:eastAsia="en-IN" w:bidi="hi-IN"/>
          </w:rPr>
          <w:t xml:space="preserve"> </w:t>
        </w:r>
      </w:ins>
      <w:ins w:id="690" w:author="David Borchers" w:date="2017-05-16T09:18:00Z">
        <w:r w:rsidR="00AC1279">
          <w:rPr>
            <w:rFonts w:ascii="Times New Roman" w:eastAsia="Times New Roman" w:hAnsi="Times New Roman" w:cs="Times New Roman"/>
            <w:sz w:val="24"/>
            <w:szCs w:val="24"/>
            <w:lang w:eastAsia="en-IN" w:bidi="hi-IN"/>
          </w:rPr>
          <w:t xml:space="preserve">in addition to </w:t>
        </w:r>
      </w:ins>
      <w:ins w:id="691" w:author="David Borchers" w:date="2017-05-16T09:15:00Z">
        <w:r w:rsidR="000934DB">
          <w:rPr>
            <w:rFonts w:ascii="Times New Roman" w:eastAsia="Times New Roman" w:hAnsi="Times New Roman" w:cs="Times New Roman"/>
            <w:sz w:val="24"/>
            <w:szCs w:val="24"/>
            <w:lang w:eastAsia="en-IN" w:bidi="hi-IN"/>
          </w:rPr>
          <w:t>models</w:t>
        </w:r>
      </w:ins>
      <w:ins w:id="692" w:author="David Borchers" w:date="2017-05-16T09:13:00Z">
        <w:r w:rsidR="000934DB">
          <w:rPr>
            <w:rFonts w:ascii="Times New Roman" w:eastAsia="Times New Roman" w:hAnsi="Times New Roman" w:cs="Times New Roman"/>
            <w:sz w:val="24"/>
            <w:szCs w:val="24"/>
            <w:lang w:eastAsia="en-IN" w:bidi="hi-IN"/>
          </w:rPr>
          <w:t xml:space="preserve"> </w:t>
        </w:r>
      </w:ins>
      <w:ins w:id="693" w:author="David Borchers" w:date="2017-05-16T09:15:00Z">
        <w:r w:rsidR="000934DB">
          <w:rPr>
            <w:rFonts w:ascii="Times New Roman" w:eastAsia="Times New Roman" w:hAnsi="Times New Roman" w:cs="Times New Roman"/>
            <w:sz w:val="24"/>
            <w:szCs w:val="24"/>
            <w:lang w:eastAsia="en-IN" w:bidi="hi-IN"/>
          </w:rPr>
          <w:t>with</w:t>
        </w:r>
      </w:ins>
      <w:ins w:id="694" w:author="David Borchers" w:date="2017-05-16T09:13:00Z">
        <w:r w:rsidR="000934DB">
          <w:rPr>
            <w:rFonts w:ascii="Times New Roman" w:eastAsia="Times New Roman" w:hAnsi="Times New Roman" w:cs="Times New Roman"/>
            <w:sz w:val="24"/>
            <w:szCs w:val="24"/>
            <w:lang w:eastAsia="en-IN" w:bidi="hi-IN"/>
          </w:rPr>
          <w:t xml:space="preserve"> Euclidian distance </w:t>
        </w:r>
      </w:ins>
      <w:ins w:id="695" w:author="David Borchers" w:date="2017-05-16T09:15:00Z">
        <w:r w:rsidR="000934DB">
          <w:rPr>
            <w:rFonts w:ascii="Times New Roman" w:eastAsia="Times New Roman" w:hAnsi="Times New Roman" w:cs="Times New Roman"/>
            <w:sz w:val="24"/>
            <w:szCs w:val="24"/>
            <w:lang w:eastAsia="en-IN" w:bidi="hi-IN"/>
          </w:rPr>
          <w:t>(</w:t>
        </w:r>
      </w:ins>
      <w:ins w:id="696" w:author="David Borchers" w:date="2017-05-16T09:13:00Z">
        <w:r w:rsidR="00AC1279">
          <w:rPr>
            <w:rFonts w:ascii="Times New Roman" w:eastAsia="Times New Roman" w:hAnsi="Times New Roman" w:cs="Times New Roman"/>
            <w:sz w:val="24"/>
            <w:szCs w:val="24"/>
            <w:lang w:eastAsia="en-IN" w:bidi="hi-IN"/>
          </w:rPr>
          <w:t>which assume that</w:t>
        </w:r>
      </w:ins>
      <w:ins w:id="697" w:author="David Borchers" w:date="2017-05-16T09:16:00Z">
        <w:r w:rsidR="000934DB">
          <w:rPr>
            <w:rFonts w:ascii="Times New Roman" w:eastAsia="Times New Roman" w:hAnsi="Times New Roman" w:cs="Times New Roman"/>
            <w:sz w:val="24"/>
            <w:szCs w:val="24"/>
            <w:lang w:eastAsia="en-IN" w:bidi="hi-IN"/>
          </w:rPr>
          <w:t xml:space="preserve"> </w:t>
        </w:r>
        <w:r w:rsidR="00AC1279">
          <w:rPr>
            <w:rFonts w:ascii="Times New Roman" w:eastAsia="Times New Roman" w:hAnsi="Times New Roman" w:cs="Times New Roman"/>
            <w:sz w:val="24"/>
            <w:szCs w:val="24"/>
            <w:lang w:eastAsia="en-IN" w:bidi="hi-IN"/>
          </w:rPr>
          <w:t xml:space="preserve">ranging pattern </w:t>
        </w:r>
      </w:ins>
      <w:ins w:id="698" w:author="David Borchers" w:date="2017-05-16T09:17:00Z">
        <w:r w:rsidR="00AC1279">
          <w:rPr>
            <w:rFonts w:ascii="Times New Roman" w:eastAsia="Times New Roman" w:hAnsi="Times New Roman" w:cs="Times New Roman"/>
            <w:sz w:val="24"/>
            <w:szCs w:val="24"/>
            <w:lang w:eastAsia="en-IN" w:bidi="hi-IN"/>
          </w:rPr>
          <w:t xml:space="preserve">is unaffected by </w:t>
        </w:r>
      </w:ins>
      <w:ins w:id="699" w:author="David Borchers" w:date="2017-05-16T09:16:00Z">
        <w:r w:rsidR="00AC1279">
          <w:rPr>
            <w:rFonts w:ascii="Times New Roman" w:eastAsia="Times New Roman" w:hAnsi="Times New Roman" w:cs="Times New Roman"/>
            <w:sz w:val="24"/>
            <w:szCs w:val="24"/>
            <w:lang w:eastAsia="en-IN" w:bidi="hi-IN"/>
          </w:rPr>
          <w:t>the</w:t>
        </w:r>
      </w:ins>
      <w:ins w:id="700" w:author="David Borchers" w:date="2017-05-16T09:17:00Z">
        <w:r w:rsidR="00AC1279">
          <w:rPr>
            <w:rFonts w:ascii="Times New Roman" w:eastAsia="Times New Roman" w:hAnsi="Times New Roman" w:cs="Times New Roman"/>
            <w:sz w:val="24"/>
            <w:szCs w:val="24"/>
            <w:lang w:eastAsia="en-IN" w:bidi="hi-IN"/>
          </w:rPr>
          <w:t xml:space="preserve"> habitat</w:t>
        </w:r>
      </w:ins>
      <w:ins w:id="701" w:author="David Borchers" w:date="2017-05-16T09:18:00Z">
        <w:r w:rsidR="00AC1279">
          <w:rPr>
            <w:rFonts w:ascii="Times New Roman" w:eastAsia="Times New Roman" w:hAnsi="Times New Roman" w:cs="Times New Roman"/>
            <w:sz w:val="24"/>
            <w:szCs w:val="24"/>
            <w:lang w:eastAsia="en-IN" w:bidi="hi-IN"/>
          </w:rPr>
          <w:t xml:space="preserve"> </w:t>
        </w:r>
      </w:ins>
      <w:ins w:id="702" w:author="David Borchers" w:date="2017-05-16T09:19:00Z">
        <w:r w:rsidR="00AC1279">
          <w:rPr>
            <w:rFonts w:ascii="Times New Roman" w:eastAsia="Times New Roman" w:hAnsi="Times New Roman" w:cs="Times New Roman"/>
            <w:sz w:val="24"/>
            <w:szCs w:val="24"/>
            <w:lang w:eastAsia="en-IN" w:bidi="hi-IN"/>
          </w:rPr>
          <w:t xml:space="preserve">that </w:t>
        </w:r>
      </w:ins>
      <w:ins w:id="703" w:author="David Borchers" w:date="2017-05-16T09:18:00Z">
        <w:r w:rsidR="00AC1279">
          <w:rPr>
            <w:rFonts w:ascii="Times New Roman" w:eastAsia="Times New Roman" w:hAnsi="Times New Roman" w:cs="Times New Roman"/>
            <w:sz w:val="24"/>
            <w:szCs w:val="24"/>
            <w:lang w:eastAsia="en-IN" w:bidi="hi-IN"/>
          </w:rPr>
          <w:t>the animal moves through</w:t>
        </w:r>
      </w:ins>
      <w:ins w:id="704" w:author="David Borchers" w:date="2017-05-16T09:17:00Z">
        <w:r w:rsidR="00AC1279">
          <w:rPr>
            <w:rFonts w:ascii="Times New Roman" w:eastAsia="Times New Roman" w:hAnsi="Times New Roman" w:cs="Times New Roman"/>
            <w:sz w:val="24"/>
            <w:szCs w:val="24"/>
            <w:lang w:eastAsia="en-IN" w:bidi="hi-IN"/>
          </w:rPr>
          <w:t>)</w:t>
        </w:r>
      </w:ins>
      <w:del w:id="705" w:author="David Borchers" w:date="2017-05-16T09:17:00Z">
        <w:r w:rsidDel="00AC1279">
          <w:rPr>
            <w:rFonts w:ascii="Times New Roman" w:eastAsia="Times New Roman" w:hAnsi="Times New Roman" w:cs="Times New Roman"/>
            <w:sz w:val="24"/>
            <w:szCs w:val="24"/>
            <w:lang w:eastAsia="en-IN" w:bidi="hi-IN"/>
          </w:rPr>
          <w:delText xml:space="preserve">those </w:delText>
        </w:r>
      </w:del>
      <w:ins w:id="706" w:author="Koustubh Sharma" w:date="2017-05-15T14:02:00Z">
        <w:del w:id="707" w:author="David Borchers" w:date="2017-05-16T09:17:00Z">
          <w:r w:rsidR="00002407" w:rsidDel="00AC1279">
            <w:rPr>
              <w:rFonts w:ascii="Times New Roman" w:eastAsia="Times New Roman" w:hAnsi="Times New Roman" w:cs="Times New Roman"/>
              <w:sz w:val="24"/>
              <w:szCs w:val="24"/>
              <w:lang w:eastAsia="en-IN" w:bidi="hi-IN"/>
            </w:rPr>
            <w:delText xml:space="preserve">which </w:delText>
          </w:r>
        </w:del>
      </w:ins>
      <w:del w:id="708" w:author="David Borchers" w:date="2017-05-16T09:17:00Z">
        <w:r w:rsidDel="00AC1279">
          <w:rPr>
            <w:rFonts w:ascii="Times New Roman" w:eastAsia="Times New Roman" w:hAnsi="Times New Roman" w:cs="Times New Roman"/>
            <w:sz w:val="24"/>
            <w:szCs w:val="24"/>
            <w:lang w:eastAsia="en-IN" w:bidi="hi-IN"/>
          </w:rPr>
          <w:delText xml:space="preserve">considering </w:delText>
        </w:r>
      </w:del>
      <w:ins w:id="709" w:author="Koustubh Sharma" w:date="2017-05-15T14:02:00Z">
        <w:del w:id="710" w:author="David Borchers" w:date="2017-05-16T09:17:00Z">
          <w:r w:rsidR="00002407" w:rsidDel="00AC1279">
            <w:rPr>
              <w:rFonts w:ascii="Times New Roman" w:eastAsia="Times New Roman" w:hAnsi="Times New Roman" w:cs="Times New Roman"/>
              <w:sz w:val="24"/>
              <w:szCs w:val="24"/>
              <w:lang w:eastAsia="en-IN" w:bidi="hi-IN"/>
            </w:rPr>
            <w:delText xml:space="preserve">consider </w:delText>
          </w:r>
        </w:del>
      </w:ins>
      <w:del w:id="711" w:author="David Borchers" w:date="2017-05-16T09:17:00Z">
        <w:r w:rsidR="0011761F" w:rsidRPr="0011761F" w:rsidDel="00AC1279">
          <w:rPr>
            <w:rFonts w:ascii="Times New Roman" w:eastAsia="Times New Roman" w:hAnsi="Times New Roman" w:cs="Times New Roman"/>
            <w:sz w:val="24"/>
            <w:szCs w:val="24"/>
            <w:lang w:eastAsia="en-IN" w:bidi="hi-IN"/>
          </w:rPr>
          <w:delText>activity patterns</w:delText>
        </w:r>
        <w:r w:rsidR="00E13D21" w:rsidDel="00AC1279">
          <w:rPr>
            <w:rFonts w:ascii="Times New Roman" w:eastAsia="Times New Roman" w:hAnsi="Times New Roman" w:cs="Times New Roman"/>
            <w:sz w:val="24"/>
            <w:szCs w:val="24"/>
            <w:lang w:eastAsia="en-IN" w:bidi="hi-IN"/>
          </w:rPr>
          <w:delText xml:space="preserve"> that depend only on </w:delText>
        </w:r>
      </w:del>
      <w:ins w:id="712" w:author="Koustubh Sharma" w:date="2017-05-15T14:02:00Z">
        <w:del w:id="713" w:author="David Borchers" w:date="2017-05-16T09:17:00Z">
          <w:r w:rsidR="00002407" w:rsidDel="00AC1279">
            <w:rPr>
              <w:rFonts w:ascii="Times New Roman" w:eastAsia="Times New Roman" w:hAnsi="Times New Roman" w:cs="Times New Roman"/>
              <w:sz w:val="24"/>
              <w:szCs w:val="24"/>
              <w:lang w:eastAsia="en-IN" w:bidi="hi-IN"/>
            </w:rPr>
            <w:delText xml:space="preserve">as a function of </w:delText>
          </w:r>
        </w:del>
      </w:ins>
      <w:del w:id="714" w:author="David Borchers" w:date="2017-05-16T09:17:00Z">
        <w:r w:rsidR="0011761F" w:rsidRPr="0011761F" w:rsidDel="00AC1279">
          <w:rPr>
            <w:rFonts w:ascii="Times New Roman" w:eastAsia="Times New Roman" w:hAnsi="Times New Roman" w:cs="Times New Roman"/>
            <w:sz w:val="24"/>
            <w:szCs w:val="24"/>
            <w:lang w:eastAsia="en-IN" w:bidi="hi-IN"/>
          </w:rPr>
          <w:delText xml:space="preserve">Euclidean </w:delText>
        </w:r>
        <w:r w:rsidR="00E13D21" w:rsidDel="00AC1279">
          <w:rPr>
            <w:rFonts w:ascii="Times New Roman" w:eastAsia="Times New Roman" w:hAnsi="Times New Roman" w:cs="Times New Roman"/>
            <w:sz w:val="24"/>
            <w:szCs w:val="24"/>
            <w:lang w:eastAsia="en-IN" w:bidi="hi-IN"/>
          </w:rPr>
          <w:delText>distance from activity centres</w:delText>
        </w:r>
      </w:del>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commentRangeEnd w:id="671"/>
      <w:r w:rsidR="00D959BF">
        <w:rPr>
          <w:rStyle w:val="CommentReference"/>
        </w:rPr>
        <w:commentReference w:id="671"/>
      </w:r>
      <w:del w:id="715" w:author="David Borchers" w:date="2017-05-16T09:19:00Z">
        <w:r w:rsidDel="00AC1279">
          <w:rPr>
            <w:rFonts w:ascii="Times New Roman" w:eastAsia="Times New Roman" w:hAnsi="Times New Roman" w:cs="Times New Roman"/>
            <w:sz w:val="24"/>
            <w:szCs w:val="24"/>
            <w:lang w:eastAsia="en-IN" w:bidi="hi-IN"/>
          </w:rPr>
          <w:delText>T</w:delText>
        </w:r>
      </w:del>
      <w:del w:id="716" w:author="David Borchers" w:date="2017-05-17T16:48:00Z">
        <w:r w:rsidDel="00935EC5">
          <w:rPr>
            <w:rFonts w:ascii="Times New Roman" w:eastAsia="Times New Roman" w:hAnsi="Times New Roman" w:cs="Times New Roman"/>
            <w:sz w:val="24"/>
            <w:szCs w:val="24"/>
            <w:lang w:eastAsia="en-IN" w:bidi="hi-IN"/>
          </w:rPr>
          <w:delText>his was done using least</w:delText>
        </w:r>
      </w:del>
      <w:del w:id="717" w:author="David Borchers" w:date="2017-05-16T09:20:00Z">
        <w:r w:rsidDel="00AC1279">
          <w:rPr>
            <w:rFonts w:ascii="Times New Roman" w:eastAsia="Times New Roman" w:hAnsi="Times New Roman" w:cs="Times New Roman"/>
            <w:sz w:val="24"/>
            <w:szCs w:val="24"/>
            <w:lang w:eastAsia="en-IN" w:bidi="hi-IN"/>
          </w:rPr>
          <w:delText xml:space="preserve"> </w:delText>
        </w:r>
      </w:del>
      <w:del w:id="718" w:author="David Borchers" w:date="2017-05-17T16:48:00Z">
        <w:r w:rsidDel="00935EC5">
          <w:rPr>
            <w:rFonts w:ascii="Times New Roman" w:eastAsia="Times New Roman" w:hAnsi="Times New Roman" w:cs="Times New Roman"/>
            <w:sz w:val="24"/>
            <w:szCs w:val="24"/>
            <w:lang w:eastAsia="en-IN" w:bidi="hi-IN"/>
          </w:rPr>
          <w:delText xml:space="preserve">cost path </w:delText>
        </w:r>
      </w:del>
      <w:del w:id="719" w:author="David Borchers" w:date="2017-05-16T09:20:00Z">
        <w:r w:rsidDel="00AC1279">
          <w:rPr>
            <w:rFonts w:ascii="Times New Roman" w:eastAsia="Times New Roman" w:hAnsi="Times New Roman" w:cs="Times New Roman"/>
            <w:sz w:val="24"/>
            <w:szCs w:val="24"/>
            <w:lang w:eastAsia="en-IN" w:bidi="hi-IN"/>
          </w:rPr>
          <w:delText xml:space="preserve">analysis where </w:delText>
        </w:r>
      </w:del>
      <w:del w:id="720" w:author="David Borchers" w:date="2017-05-17T16:48:00Z">
        <w:r w:rsidDel="00935EC5">
          <w:rPr>
            <w:rFonts w:ascii="Times New Roman" w:eastAsia="Times New Roman" w:hAnsi="Times New Roman" w:cs="Times New Roman"/>
            <w:sz w:val="24"/>
            <w:szCs w:val="24"/>
            <w:lang w:eastAsia="en-IN" w:bidi="hi-IN"/>
          </w:rPr>
          <w:delText xml:space="preserve">the cost of moving from one point to the other </w:delText>
        </w:r>
      </w:del>
      <w:del w:id="721" w:author="David Borchers" w:date="2017-05-16T09:20:00Z">
        <w:r w:rsidDel="00AC1279">
          <w:rPr>
            <w:rFonts w:ascii="Times New Roman" w:eastAsia="Times New Roman" w:hAnsi="Times New Roman" w:cs="Times New Roman"/>
            <w:sz w:val="24"/>
            <w:szCs w:val="24"/>
            <w:lang w:eastAsia="en-IN" w:bidi="hi-IN"/>
          </w:rPr>
          <w:delText xml:space="preserve">was estimated </w:delText>
        </w:r>
      </w:del>
      <w:del w:id="722" w:author="David Borchers" w:date="2017-05-17T16:48:00Z">
        <w:r w:rsidDel="00935EC5">
          <w:rPr>
            <w:rFonts w:ascii="Times New Roman" w:eastAsia="Times New Roman" w:hAnsi="Times New Roman" w:cs="Times New Roman"/>
            <w:sz w:val="24"/>
            <w:szCs w:val="24"/>
            <w:lang w:eastAsia="en-IN" w:bidi="hi-IN"/>
          </w:rPr>
          <w:delText>as a function of terrain ruggedness</w:delText>
        </w:r>
      </w:del>
    </w:p>
    <w:p w14:paraId="1619ABF5" w14:textId="70AD7126" w:rsidR="00AD24CA" w:rsidRDefault="00AD24CA" w:rsidP="00AD24CA">
      <w:pPr>
        <w:spacing w:before="100" w:beforeAutospacing="1" w:after="100" w:afterAutospacing="1" w:line="240" w:lineRule="auto"/>
        <w:rPr>
          <w:ins w:id="723" w:author="David Borchers" w:date="2017-05-17T16:51:00Z"/>
          <w:rFonts w:ascii="Times New Roman" w:eastAsia="Times New Roman" w:hAnsi="Times New Roman" w:cs="Times New Roman"/>
          <w:sz w:val="24"/>
          <w:szCs w:val="24"/>
          <w:lang w:eastAsia="en-IN" w:bidi="hi-IN"/>
        </w:rPr>
      </w:pPr>
      <w:ins w:id="724" w:author="David Borchers" w:date="2017-05-16T09:38:00Z">
        <w:r>
          <w:rPr>
            <w:rFonts w:ascii="Times New Roman" w:eastAsia="Times New Roman" w:hAnsi="Times New Roman" w:cs="Times New Roman"/>
            <w:sz w:val="24"/>
            <w:szCs w:val="24"/>
            <w:lang w:eastAsia="en-IN" w:bidi="hi-IN"/>
          </w:rPr>
          <w:lastRenderedPageBreak/>
          <w:t xml:space="preserve">Program secr implements least-cost </w:t>
        </w:r>
      </w:ins>
      <w:ins w:id="725" w:author="David Borchers" w:date="2017-05-17T16:48:00Z">
        <w:r w:rsidR="00935EC5">
          <w:rPr>
            <w:rFonts w:ascii="Times New Roman" w:eastAsia="Times New Roman" w:hAnsi="Times New Roman" w:cs="Times New Roman"/>
            <w:sz w:val="24"/>
            <w:szCs w:val="24"/>
            <w:lang w:eastAsia="en-IN" w:bidi="hi-IN"/>
          </w:rPr>
          <w:t xml:space="preserve">path </w:t>
        </w:r>
      </w:ins>
      <w:ins w:id="726" w:author="David Borchers" w:date="2017-05-16T09:38:00Z">
        <w:r>
          <w:rPr>
            <w:rFonts w:ascii="Times New Roman" w:eastAsia="Times New Roman" w:hAnsi="Times New Roman" w:cs="Times New Roman"/>
            <w:sz w:val="24"/>
            <w:szCs w:val="24"/>
            <w:lang w:eastAsia="en-IN" w:bidi="hi-IN"/>
          </w:rPr>
          <w:t xml:space="preserve">distances via a </w:t>
        </w:r>
      </w:ins>
      <w:ins w:id="727" w:author="David Borchers" w:date="2017-05-16T09:42:00Z">
        <w:r>
          <w:rPr>
            <w:rFonts w:ascii="Times New Roman" w:eastAsia="Times New Roman" w:hAnsi="Times New Roman" w:cs="Times New Roman"/>
            <w:sz w:val="24"/>
            <w:szCs w:val="24"/>
            <w:lang w:eastAsia="en-IN" w:bidi="hi-IN"/>
          </w:rPr>
          <w:t xml:space="preserve">location-specific </w:t>
        </w:r>
      </w:ins>
      <w:ins w:id="728" w:author="David Borchers" w:date="2017-05-16T09:38:00Z">
        <w:r>
          <w:rPr>
            <w:rFonts w:ascii="Times New Roman" w:eastAsia="Times New Roman" w:hAnsi="Times New Roman" w:cs="Times New Roman"/>
            <w:sz w:val="24"/>
            <w:szCs w:val="24"/>
            <w:lang w:eastAsia="en-IN" w:bidi="hi-IN"/>
          </w:rPr>
          <w:t xml:space="preserve">variable ``noneuc’’ that is linked to </w:t>
        </w:r>
      </w:ins>
      <w:ins w:id="729" w:author="David Borchers" w:date="2017-05-16T09:39:00Z">
        <w:r>
          <w:rPr>
            <w:rFonts w:ascii="Times New Roman" w:eastAsia="Times New Roman" w:hAnsi="Times New Roman" w:cs="Times New Roman"/>
            <w:sz w:val="24"/>
            <w:szCs w:val="24"/>
            <w:lang w:eastAsia="en-IN" w:bidi="hi-IN"/>
          </w:rPr>
          <w:t xml:space="preserve">a </w:t>
        </w:r>
      </w:ins>
      <w:ins w:id="730" w:author="David Borchers" w:date="2017-05-16T09:38:00Z">
        <w:r>
          <w:rPr>
            <w:rFonts w:ascii="Times New Roman" w:eastAsia="Times New Roman" w:hAnsi="Times New Roman" w:cs="Times New Roman"/>
            <w:sz w:val="24"/>
            <w:szCs w:val="24"/>
            <w:lang w:eastAsia="en-IN" w:bidi="hi-IN"/>
          </w:rPr>
          <w:t xml:space="preserve">habitat varable </w:t>
        </w:r>
        <w:r w:rsidRPr="00AD24CA">
          <w:rPr>
            <w:rFonts w:ascii="Times New Roman" w:eastAsia="Times New Roman" w:hAnsi="Times New Roman" w:cs="Times New Roman"/>
            <w:i/>
            <w:sz w:val="24"/>
            <w:szCs w:val="24"/>
            <w:lang w:eastAsia="en-IN" w:bidi="hi-IN"/>
            <w:rPrChange w:id="731" w:author="David Borchers" w:date="2017-05-16T09:39:00Z">
              <w:rPr>
                <w:rFonts w:ascii="Times New Roman" w:eastAsia="Times New Roman" w:hAnsi="Times New Roman" w:cs="Times New Roman"/>
                <w:sz w:val="24"/>
                <w:szCs w:val="24"/>
                <w:lang w:eastAsia="en-IN" w:bidi="hi-IN"/>
              </w:rPr>
            </w:rPrChange>
          </w:rPr>
          <w:t>x</w:t>
        </w:r>
      </w:ins>
      <w:ins w:id="732" w:author="David Borchers" w:date="2017-05-16T09:42:00Z">
        <w:r w:rsidRPr="00AD24CA">
          <w:rPr>
            <w:rFonts w:ascii="Times New Roman" w:eastAsia="Times New Roman" w:hAnsi="Times New Roman" w:cs="Times New Roman"/>
            <w:i/>
            <w:sz w:val="24"/>
            <w:szCs w:val="24"/>
            <w:vertAlign w:val="subscript"/>
            <w:lang w:eastAsia="en-IN" w:bidi="hi-IN"/>
            <w:rPrChange w:id="733" w:author="David Borchers" w:date="2017-05-16T09:43:00Z">
              <w:rPr>
                <w:rFonts w:ascii="Times New Roman" w:eastAsia="Times New Roman" w:hAnsi="Times New Roman" w:cs="Times New Roman"/>
                <w:i/>
                <w:sz w:val="24"/>
                <w:szCs w:val="24"/>
                <w:lang w:eastAsia="en-IN" w:bidi="hi-IN"/>
              </w:rPr>
            </w:rPrChange>
          </w:rPr>
          <w:t>i</w:t>
        </w:r>
        <w:r>
          <w:rPr>
            <w:rFonts w:ascii="Times New Roman" w:eastAsia="Times New Roman" w:hAnsi="Times New Roman" w:cs="Times New Roman"/>
            <w:i/>
            <w:sz w:val="24"/>
            <w:szCs w:val="24"/>
            <w:lang w:eastAsia="en-IN" w:bidi="hi-IN"/>
          </w:rPr>
          <w:t xml:space="preserve"> </w:t>
        </w:r>
        <w:r w:rsidRPr="00AD24CA">
          <w:rPr>
            <w:rFonts w:ascii="Times New Roman" w:eastAsia="Times New Roman" w:hAnsi="Times New Roman" w:cs="Times New Roman"/>
            <w:sz w:val="24"/>
            <w:szCs w:val="24"/>
            <w:lang w:eastAsia="en-IN" w:bidi="hi-IN"/>
            <w:rPrChange w:id="734" w:author="David Borchers" w:date="2017-05-16T09:43:00Z">
              <w:rPr>
                <w:rFonts w:ascii="Times New Roman" w:eastAsia="Times New Roman" w:hAnsi="Times New Roman" w:cs="Times New Roman"/>
                <w:i/>
                <w:sz w:val="24"/>
                <w:szCs w:val="24"/>
                <w:lang w:eastAsia="en-IN" w:bidi="hi-IN"/>
              </w:rPr>
            </w:rPrChange>
          </w:rPr>
          <w:t xml:space="preserve">at location </w:t>
        </w:r>
        <w:r w:rsidRPr="00AD24CA">
          <w:rPr>
            <w:rFonts w:ascii="Times New Roman" w:eastAsia="Times New Roman" w:hAnsi="Times New Roman" w:cs="Times New Roman"/>
            <w:i/>
            <w:sz w:val="24"/>
            <w:szCs w:val="24"/>
            <w:lang w:eastAsia="en-IN" w:bidi="hi-IN"/>
          </w:rPr>
          <w:t>i</w:t>
        </w:r>
      </w:ins>
      <w:ins w:id="735" w:author="David Borchers" w:date="2017-05-16T09:38:00Z">
        <w:r>
          <w:rPr>
            <w:rFonts w:ascii="Times New Roman" w:eastAsia="Times New Roman" w:hAnsi="Times New Roman" w:cs="Times New Roman"/>
            <w:sz w:val="24"/>
            <w:szCs w:val="24"/>
            <w:lang w:eastAsia="en-IN" w:bidi="hi-IN"/>
          </w:rPr>
          <w:t xml:space="preserve"> </w:t>
        </w:r>
      </w:ins>
      <w:ins w:id="736" w:author="David Borchers" w:date="2017-05-16T09:59:00Z">
        <w:r w:rsidR="00B53676">
          <w:rPr>
            <w:rFonts w:ascii="Times New Roman" w:eastAsia="Times New Roman" w:hAnsi="Times New Roman" w:cs="Times New Roman"/>
            <w:sz w:val="24"/>
            <w:szCs w:val="24"/>
            <w:lang w:eastAsia="en-IN" w:bidi="hi-IN"/>
          </w:rPr>
          <w:t>using</w:t>
        </w:r>
      </w:ins>
      <w:ins w:id="737" w:author="David Borchers" w:date="2017-05-16T09:38:00Z">
        <w:r>
          <w:rPr>
            <w:rFonts w:ascii="Times New Roman" w:eastAsia="Times New Roman" w:hAnsi="Times New Roman" w:cs="Times New Roman"/>
            <w:sz w:val="24"/>
            <w:szCs w:val="24"/>
            <w:lang w:eastAsia="en-IN" w:bidi="hi-IN"/>
          </w:rPr>
          <w:t xml:space="preserve"> a log link </w:t>
        </w:r>
      </w:ins>
      <w:ins w:id="738" w:author="David Borchers" w:date="2017-05-16T09:39:00Z">
        <w:r>
          <w:rPr>
            <w:rFonts w:ascii="Times New Roman" w:eastAsia="Times New Roman" w:hAnsi="Times New Roman" w:cs="Times New Roman"/>
            <w:sz w:val="24"/>
            <w:szCs w:val="24"/>
            <w:lang w:eastAsia="en-IN" w:bidi="hi-IN"/>
          </w:rPr>
          <w:t>function: noneuc</w:t>
        </w:r>
      </w:ins>
      <w:ins w:id="739" w:author="David Borchers" w:date="2017-05-16T09:45:00Z">
        <w:r w:rsidRPr="00AD24CA">
          <w:rPr>
            <w:rFonts w:ascii="Times New Roman" w:eastAsia="Times New Roman" w:hAnsi="Times New Roman" w:cs="Times New Roman"/>
            <w:sz w:val="24"/>
            <w:szCs w:val="24"/>
            <w:vertAlign w:val="subscript"/>
            <w:lang w:eastAsia="en-IN" w:bidi="hi-IN"/>
            <w:rPrChange w:id="740" w:author="David Borchers" w:date="2017-05-16T09:45:00Z">
              <w:rPr>
                <w:rFonts w:ascii="Times New Roman" w:eastAsia="Times New Roman" w:hAnsi="Times New Roman" w:cs="Times New Roman"/>
                <w:sz w:val="24"/>
                <w:szCs w:val="24"/>
                <w:lang w:eastAsia="en-IN" w:bidi="hi-IN"/>
              </w:rPr>
            </w:rPrChange>
          </w:rPr>
          <w:t>i</w:t>
        </w:r>
      </w:ins>
      <w:ins w:id="741" w:author="David Borchers" w:date="2017-05-16T09:39:00Z">
        <w:r>
          <w:rPr>
            <w:rFonts w:ascii="Times New Roman" w:eastAsia="Times New Roman" w:hAnsi="Times New Roman" w:cs="Times New Roman"/>
            <w:sz w:val="24"/>
            <w:szCs w:val="24"/>
            <w:lang w:eastAsia="en-IN" w:bidi="hi-IN"/>
          </w:rPr>
          <w:t xml:space="preserve"> = </w:t>
        </w:r>
      </w:ins>
      <w:ins w:id="742" w:author="David Borchers" w:date="2017-05-16T09:40:00Z">
        <w:r>
          <w:rPr>
            <w:rFonts w:ascii="Times New Roman" w:eastAsia="Times New Roman" w:hAnsi="Times New Roman" w:cs="Times New Roman"/>
            <w:sz w:val="24"/>
            <w:szCs w:val="24"/>
            <w:lang w:eastAsia="en-IN" w:bidi="hi-IN"/>
          </w:rPr>
          <w:t>exp(</w:t>
        </w:r>
        <w:r>
          <w:rPr>
            <w:rFonts w:ascii="Times New Roman" w:eastAsia="Times New Roman" w:hAnsi="Times New Roman" w:cs="Times New Roman"/>
            <w:sz w:val="24"/>
            <w:szCs w:val="24"/>
            <w:lang w:eastAsia="en-IN" w:bidi="hi-IN"/>
          </w:rPr>
          <w:sym w:font="Symbol" w:char="F062"/>
        </w:r>
        <w:r w:rsidRPr="00AD24CA">
          <w:rPr>
            <w:rFonts w:ascii="Times New Roman" w:eastAsia="Times New Roman" w:hAnsi="Times New Roman" w:cs="Times New Roman"/>
            <w:i/>
            <w:sz w:val="24"/>
            <w:szCs w:val="24"/>
            <w:lang w:eastAsia="en-IN" w:bidi="hi-IN"/>
            <w:rPrChange w:id="743" w:author="David Borchers" w:date="2017-05-16T09:40:00Z">
              <w:rPr>
                <w:rFonts w:ascii="Times New Roman" w:eastAsia="Times New Roman" w:hAnsi="Times New Roman" w:cs="Times New Roman"/>
                <w:sz w:val="24"/>
                <w:szCs w:val="24"/>
                <w:lang w:eastAsia="en-IN" w:bidi="hi-IN"/>
              </w:rPr>
            </w:rPrChange>
          </w:rPr>
          <w:t>x</w:t>
        </w:r>
      </w:ins>
      <w:ins w:id="744" w:author="David Borchers" w:date="2017-05-16T09:44:00Z">
        <w:r w:rsidRPr="00AD24CA">
          <w:rPr>
            <w:rFonts w:ascii="Times New Roman" w:eastAsia="Times New Roman" w:hAnsi="Times New Roman" w:cs="Times New Roman"/>
            <w:i/>
            <w:sz w:val="24"/>
            <w:szCs w:val="24"/>
            <w:vertAlign w:val="subscript"/>
            <w:lang w:eastAsia="en-IN" w:bidi="hi-IN"/>
            <w:rPrChange w:id="745" w:author="David Borchers" w:date="2017-05-16T09:44:00Z">
              <w:rPr>
                <w:rFonts w:ascii="Times New Roman" w:eastAsia="Times New Roman" w:hAnsi="Times New Roman" w:cs="Times New Roman"/>
                <w:i/>
                <w:sz w:val="24"/>
                <w:szCs w:val="24"/>
                <w:lang w:eastAsia="en-IN" w:bidi="hi-IN"/>
              </w:rPr>
            </w:rPrChange>
          </w:rPr>
          <w:t>i</w:t>
        </w:r>
      </w:ins>
      <w:ins w:id="746" w:author="David Borchers" w:date="2017-05-16T09:40:00Z">
        <w:r w:rsidRPr="00AD24CA">
          <w:rPr>
            <w:rFonts w:ascii="Times New Roman" w:eastAsia="Times New Roman" w:hAnsi="Times New Roman" w:cs="Times New Roman"/>
            <w:sz w:val="24"/>
            <w:szCs w:val="24"/>
            <w:lang w:eastAsia="en-IN" w:bidi="hi-IN"/>
            <w:rPrChange w:id="747" w:author="David Borchers" w:date="2017-05-16T09:41:00Z">
              <w:rPr>
                <w:rFonts w:ascii="Times New Roman" w:eastAsia="Times New Roman" w:hAnsi="Times New Roman" w:cs="Times New Roman"/>
                <w:i/>
                <w:sz w:val="24"/>
                <w:szCs w:val="24"/>
                <w:lang w:eastAsia="en-IN" w:bidi="hi-IN"/>
              </w:rPr>
            </w:rPrChange>
          </w:rPr>
          <w:t>)</w:t>
        </w:r>
      </w:ins>
      <w:ins w:id="748" w:author="David Borchers" w:date="2017-05-16T09:42:00Z">
        <w:r>
          <w:rPr>
            <w:rFonts w:ascii="Times New Roman" w:eastAsia="Times New Roman" w:hAnsi="Times New Roman" w:cs="Times New Roman"/>
            <w:sz w:val="24"/>
            <w:szCs w:val="24"/>
            <w:lang w:eastAsia="en-IN" w:bidi="hi-IN"/>
          </w:rPr>
          <w:t xml:space="preserve">, where </w:t>
        </w:r>
        <w:r>
          <w:rPr>
            <w:rFonts w:ascii="Times New Roman" w:eastAsia="Times New Roman" w:hAnsi="Times New Roman" w:cs="Times New Roman"/>
            <w:sz w:val="24"/>
            <w:szCs w:val="24"/>
            <w:lang w:eastAsia="en-IN" w:bidi="hi-IN"/>
          </w:rPr>
          <w:sym w:font="Symbol" w:char="F062"/>
        </w:r>
        <w:r>
          <w:rPr>
            <w:rFonts w:ascii="Times New Roman" w:eastAsia="Times New Roman" w:hAnsi="Times New Roman" w:cs="Times New Roman"/>
            <w:sz w:val="24"/>
            <w:szCs w:val="24"/>
            <w:lang w:eastAsia="en-IN" w:bidi="hi-IN"/>
          </w:rPr>
          <w:t xml:space="preserve"> is a parameter to be estimated</w:t>
        </w:r>
      </w:ins>
      <w:ins w:id="749" w:author="David Borchers" w:date="2017-05-17T16:49:00Z">
        <w:r w:rsidR="00935EC5">
          <w:rPr>
            <w:rFonts w:ascii="Times New Roman" w:eastAsia="Times New Roman" w:hAnsi="Times New Roman" w:cs="Times New Roman"/>
            <w:sz w:val="24"/>
            <w:szCs w:val="24"/>
            <w:lang w:eastAsia="en-IN" w:bidi="hi-IN"/>
          </w:rPr>
          <w:t xml:space="preserve">, </w:t>
        </w:r>
      </w:ins>
      <w:ins w:id="750" w:author="David Borchers" w:date="2017-05-17T16:50:00Z">
        <w:r w:rsidR="00935EC5">
          <w:rPr>
            <w:rFonts w:ascii="Times New Roman" w:eastAsia="Times New Roman" w:hAnsi="Times New Roman" w:cs="Times New Roman"/>
            <w:sz w:val="24"/>
            <w:szCs w:val="24"/>
            <w:lang w:eastAsia="en-IN" w:bidi="hi-IN"/>
          </w:rPr>
          <w:t xml:space="preserve">and </w:t>
        </w:r>
      </w:ins>
      <w:ins w:id="751" w:author="David Borchers" w:date="2017-05-17T16:49:00Z">
        <w:r w:rsidR="00935EC5">
          <w:rPr>
            <w:rFonts w:ascii="Times New Roman" w:eastAsia="Times New Roman" w:hAnsi="Times New Roman" w:cs="Times New Roman"/>
            <w:sz w:val="24"/>
            <w:szCs w:val="24"/>
            <w:lang w:eastAsia="en-IN" w:bidi="hi-IN"/>
          </w:rPr>
          <w:t>which controls the cost of moving through the habitat</w:t>
        </w:r>
      </w:ins>
      <w:ins w:id="752" w:author="David Borchers" w:date="2017-05-16T09:38:00Z">
        <w:r>
          <w:rPr>
            <w:rFonts w:ascii="Times New Roman" w:eastAsia="Times New Roman" w:hAnsi="Times New Roman" w:cs="Times New Roman"/>
            <w:sz w:val="24"/>
            <w:szCs w:val="24"/>
            <w:lang w:eastAsia="en-IN" w:bidi="hi-IN"/>
          </w:rPr>
          <w:t xml:space="preserve">. </w:t>
        </w:r>
      </w:ins>
      <w:ins w:id="753" w:author="David Borchers" w:date="2017-05-16T09:41:00Z">
        <w:r>
          <w:rPr>
            <w:rFonts w:ascii="Times New Roman" w:eastAsia="Times New Roman" w:hAnsi="Times New Roman" w:cs="Times New Roman"/>
            <w:sz w:val="24"/>
            <w:szCs w:val="24"/>
            <w:lang w:eastAsia="en-IN" w:bidi="hi-IN"/>
          </w:rPr>
          <w:t xml:space="preserve">We parameterised the cost </w:t>
        </w:r>
      </w:ins>
      <w:ins w:id="754" w:author="David Borchers" w:date="2017-05-16T09:44:00Z">
        <w:r>
          <w:rPr>
            <w:rFonts w:ascii="Times New Roman" w:eastAsia="Times New Roman" w:hAnsi="Times New Roman" w:cs="Times New Roman"/>
            <w:sz w:val="24"/>
            <w:szCs w:val="24"/>
            <w:lang w:eastAsia="en-IN" w:bidi="hi-IN"/>
          </w:rPr>
          <w:t xml:space="preserve">of moving from location </w:t>
        </w:r>
        <w:r w:rsidRPr="00AD24CA">
          <w:rPr>
            <w:rFonts w:ascii="Times New Roman" w:eastAsia="Times New Roman" w:hAnsi="Times New Roman" w:cs="Times New Roman"/>
            <w:i/>
            <w:sz w:val="24"/>
            <w:szCs w:val="24"/>
            <w:lang w:eastAsia="en-IN" w:bidi="hi-IN"/>
            <w:rPrChange w:id="755" w:author="David Borchers" w:date="2017-05-16T09:44:00Z">
              <w:rPr>
                <w:rFonts w:ascii="Times New Roman" w:eastAsia="Times New Roman" w:hAnsi="Times New Roman" w:cs="Times New Roman"/>
                <w:sz w:val="24"/>
                <w:szCs w:val="24"/>
                <w:lang w:eastAsia="en-IN" w:bidi="hi-IN"/>
              </w:rPr>
            </w:rPrChange>
          </w:rPr>
          <w:t>i</w:t>
        </w:r>
        <w:r>
          <w:rPr>
            <w:rFonts w:ascii="Times New Roman" w:eastAsia="Times New Roman" w:hAnsi="Times New Roman" w:cs="Times New Roman"/>
            <w:sz w:val="24"/>
            <w:szCs w:val="24"/>
            <w:lang w:eastAsia="en-IN" w:bidi="hi-IN"/>
          </w:rPr>
          <w:t xml:space="preserve"> to location </w:t>
        </w:r>
        <w:r w:rsidRPr="00AD24CA">
          <w:rPr>
            <w:rFonts w:ascii="Times New Roman" w:eastAsia="Times New Roman" w:hAnsi="Times New Roman" w:cs="Times New Roman"/>
            <w:i/>
            <w:sz w:val="24"/>
            <w:szCs w:val="24"/>
            <w:lang w:eastAsia="en-IN" w:bidi="hi-IN"/>
            <w:rPrChange w:id="756" w:author="David Borchers" w:date="2017-05-16T09:44:00Z">
              <w:rPr>
                <w:rFonts w:ascii="Times New Roman" w:eastAsia="Times New Roman" w:hAnsi="Times New Roman" w:cs="Times New Roman"/>
                <w:sz w:val="24"/>
                <w:szCs w:val="24"/>
                <w:lang w:eastAsia="en-IN" w:bidi="hi-IN"/>
              </w:rPr>
            </w:rPrChange>
          </w:rPr>
          <w:t>j</w:t>
        </w:r>
        <w:r>
          <w:rPr>
            <w:rFonts w:ascii="Times New Roman" w:eastAsia="Times New Roman" w:hAnsi="Times New Roman" w:cs="Times New Roman"/>
            <w:sz w:val="24"/>
            <w:szCs w:val="24"/>
            <w:lang w:eastAsia="en-IN" w:bidi="hi-IN"/>
          </w:rPr>
          <w:t xml:space="preserve"> </w:t>
        </w:r>
      </w:ins>
      <w:ins w:id="757" w:author="David Borchers" w:date="2017-05-16T09:45:00Z">
        <w:r>
          <w:rPr>
            <w:rFonts w:ascii="Times New Roman" w:eastAsia="Times New Roman" w:hAnsi="Times New Roman" w:cs="Times New Roman"/>
            <w:sz w:val="24"/>
            <w:szCs w:val="24"/>
            <w:lang w:eastAsia="en-IN" w:bidi="hi-IN"/>
          </w:rPr>
          <w:t xml:space="preserve">as the inverse of the mean of </w:t>
        </w:r>
      </w:ins>
      <w:ins w:id="758" w:author="David Borchers" w:date="2017-05-16T09:46:00Z">
        <w:r>
          <w:rPr>
            <w:rFonts w:ascii="Times New Roman" w:eastAsia="Times New Roman" w:hAnsi="Times New Roman" w:cs="Times New Roman"/>
            <w:sz w:val="24"/>
            <w:szCs w:val="24"/>
            <w:lang w:eastAsia="en-IN" w:bidi="hi-IN"/>
          </w:rPr>
          <w:t>noneuc</w:t>
        </w:r>
        <w:r w:rsidRPr="00372B2B">
          <w:rPr>
            <w:rFonts w:ascii="Times New Roman" w:eastAsia="Times New Roman" w:hAnsi="Times New Roman" w:cs="Times New Roman"/>
            <w:sz w:val="24"/>
            <w:szCs w:val="24"/>
            <w:vertAlign w:val="subscript"/>
            <w:lang w:eastAsia="en-IN" w:bidi="hi-IN"/>
          </w:rPr>
          <w:t>i</w:t>
        </w:r>
        <w:r>
          <w:rPr>
            <w:rFonts w:ascii="Times New Roman" w:eastAsia="Times New Roman" w:hAnsi="Times New Roman" w:cs="Times New Roman"/>
            <w:sz w:val="24"/>
            <w:szCs w:val="24"/>
            <w:lang w:eastAsia="en-IN" w:bidi="hi-IN"/>
          </w:rPr>
          <w:t xml:space="preserve"> and </w:t>
        </w:r>
        <w:r>
          <w:rPr>
            <w:rFonts w:ascii="Times New Roman" w:eastAsia="Times New Roman" w:hAnsi="Times New Roman" w:cs="Times New Roman"/>
            <w:sz w:val="24"/>
            <w:szCs w:val="24"/>
            <w:lang w:eastAsia="en-IN" w:bidi="hi-IN"/>
          </w:rPr>
          <w:t>noneuc</w:t>
        </w:r>
        <w:r>
          <w:rPr>
            <w:rFonts w:ascii="Times New Roman" w:eastAsia="Times New Roman" w:hAnsi="Times New Roman" w:cs="Times New Roman"/>
            <w:sz w:val="24"/>
            <w:szCs w:val="24"/>
            <w:vertAlign w:val="subscript"/>
            <w:lang w:eastAsia="en-IN" w:bidi="hi-IN"/>
          </w:rPr>
          <w:t>j</w:t>
        </w:r>
        <w:r>
          <w:rPr>
            <w:rFonts w:ascii="Times New Roman" w:eastAsia="Times New Roman" w:hAnsi="Times New Roman" w:cs="Times New Roman"/>
            <w:sz w:val="24"/>
            <w:szCs w:val="24"/>
            <w:lang w:eastAsia="en-IN" w:bidi="hi-IN"/>
          </w:rPr>
          <w:t xml:space="preserve">. </w:t>
        </w:r>
      </w:ins>
      <w:ins w:id="759" w:author="Koustubh Sharma" w:date="2017-05-15T14:02:00Z">
        <w:del w:id="760" w:author="David Borchers" w:date="2017-05-16T09:36:00Z">
          <w:r w:rsidR="00002407" w:rsidDel="009E00D0">
            <w:rPr>
              <w:rFonts w:ascii="Times New Roman" w:eastAsia="Times New Roman" w:hAnsi="Times New Roman" w:cs="Times New Roman"/>
              <w:sz w:val="24"/>
              <w:szCs w:val="24"/>
              <w:lang w:eastAsia="en-IN" w:bidi="hi-IN"/>
            </w:rPr>
            <w:delText xml:space="preserve"> </w:delText>
          </w:r>
        </w:del>
      </w:ins>
      <w:ins w:id="761" w:author="David Borchers" w:date="2017-05-16T09:22:00Z">
        <w:r w:rsidR="00AC1279">
          <w:rPr>
            <w:rFonts w:ascii="Times New Roman" w:eastAsia="Times New Roman" w:hAnsi="Times New Roman" w:cs="Times New Roman"/>
            <w:sz w:val="24"/>
            <w:szCs w:val="24"/>
            <w:lang w:eastAsia="en-IN" w:bidi="hi-IN"/>
          </w:rPr>
          <w:fldChar w:fldCharType="begin" w:fldLock="1"/>
        </w:r>
        <w:r w:rsidR="00AC1279">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AC1279">
          <w:rPr>
            <w:rFonts w:ascii="Times New Roman" w:eastAsia="Times New Roman" w:hAnsi="Times New Roman" w:cs="Times New Roman"/>
            <w:sz w:val="24"/>
            <w:szCs w:val="24"/>
            <w:lang w:eastAsia="en-IN" w:bidi="hi-IN"/>
          </w:rPr>
          <w:fldChar w:fldCharType="separate"/>
        </w:r>
        <w:r w:rsidR="00AC1279">
          <w:rPr>
            <w:rFonts w:ascii="Times New Roman" w:eastAsia="Times New Roman" w:hAnsi="Times New Roman" w:cs="Times New Roman"/>
            <w:noProof/>
            <w:sz w:val="24"/>
            <w:szCs w:val="24"/>
            <w:lang w:eastAsia="en-IN" w:bidi="hi-IN"/>
          </w:rPr>
          <w:t>Royle et al. (2013) and Sutherland et al.</w:t>
        </w:r>
        <w:r w:rsidR="00AC1279" w:rsidRPr="00002407">
          <w:rPr>
            <w:rFonts w:ascii="Times New Roman" w:eastAsia="Times New Roman" w:hAnsi="Times New Roman" w:cs="Times New Roman"/>
            <w:noProof/>
            <w:sz w:val="24"/>
            <w:szCs w:val="24"/>
            <w:lang w:eastAsia="en-IN" w:bidi="hi-IN"/>
          </w:rPr>
          <w:t xml:space="preserve"> </w:t>
        </w:r>
        <w:r w:rsidR="00AC1279">
          <w:rPr>
            <w:rFonts w:ascii="Times New Roman" w:eastAsia="Times New Roman" w:hAnsi="Times New Roman" w:cs="Times New Roman"/>
            <w:noProof/>
            <w:sz w:val="24"/>
            <w:szCs w:val="24"/>
            <w:lang w:eastAsia="en-IN" w:bidi="hi-IN"/>
          </w:rPr>
          <w:t>(</w:t>
        </w:r>
        <w:r w:rsidR="00AC1279" w:rsidRPr="00002407">
          <w:rPr>
            <w:rFonts w:ascii="Times New Roman" w:eastAsia="Times New Roman" w:hAnsi="Times New Roman" w:cs="Times New Roman"/>
            <w:noProof/>
            <w:sz w:val="24"/>
            <w:szCs w:val="24"/>
            <w:lang w:eastAsia="en-IN" w:bidi="hi-IN"/>
          </w:rPr>
          <w:t>2015)</w:t>
        </w:r>
        <w:r w:rsidR="00AC1279">
          <w:rPr>
            <w:rFonts w:ascii="Times New Roman" w:eastAsia="Times New Roman" w:hAnsi="Times New Roman" w:cs="Times New Roman"/>
            <w:sz w:val="24"/>
            <w:szCs w:val="24"/>
            <w:lang w:eastAsia="en-IN" w:bidi="hi-IN"/>
          </w:rPr>
          <w:fldChar w:fldCharType="end"/>
        </w:r>
        <w:r w:rsidR="00AC1279">
          <w:rPr>
            <w:rFonts w:ascii="Times New Roman" w:eastAsia="Times New Roman" w:hAnsi="Times New Roman" w:cs="Times New Roman"/>
            <w:sz w:val="24"/>
            <w:szCs w:val="24"/>
            <w:lang w:eastAsia="en-IN" w:bidi="hi-IN"/>
          </w:rPr>
          <w:t xml:space="preserve"> used the </w:t>
        </w:r>
      </w:ins>
      <w:ins w:id="762" w:author="David Borchers" w:date="2017-05-16T09:48:00Z">
        <w:r>
          <w:rPr>
            <w:rFonts w:ascii="Times New Roman" w:eastAsia="Times New Roman" w:hAnsi="Times New Roman" w:cs="Times New Roman"/>
            <w:sz w:val="24"/>
            <w:szCs w:val="24"/>
            <w:lang w:eastAsia="en-IN" w:bidi="hi-IN"/>
          </w:rPr>
          <w:t xml:space="preserve">mean of </w:t>
        </w:r>
        <w:r>
          <w:rPr>
            <w:rFonts w:ascii="Times New Roman" w:eastAsia="Times New Roman" w:hAnsi="Times New Roman" w:cs="Times New Roman"/>
            <w:sz w:val="24"/>
            <w:szCs w:val="24"/>
            <w:lang w:eastAsia="en-IN" w:bidi="hi-IN"/>
          </w:rPr>
          <w:t>log(</w:t>
        </w:r>
        <w:r>
          <w:rPr>
            <w:rFonts w:ascii="Times New Roman" w:eastAsia="Times New Roman" w:hAnsi="Times New Roman" w:cs="Times New Roman"/>
            <w:sz w:val="24"/>
            <w:szCs w:val="24"/>
            <w:lang w:eastAsia="en-IN" w:bidi="hi-IN"/>
          </w:rPr>
          <w:t>noneuc</w:t>
        </w:r>
        <w:r w:rsidRPr="00372B2B">
          <w:rPr>
            <w:rFonts w:ascii="Times New Roman" w:eastAsia="Times New Roman" w:hAnsi="Times New Roman" w:cs="Times New Roman"/>
            <w:sz w:val="24"/>
            <w:szCs w:val="24"/>
            <w:vertAlign w:val="subscript"/>
            <w:lang w:eastAsia="en-IN" w:bidi="hi-IN"/>
          </w:rPr>
          <w:t>i</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and </w:t>
        </w:r>
        <w:r>
          <w:rPr>
            <w:rFonts w:ascii="Times New Roman" w:eastAsia="Times New Roman" w:hAnsi="Times New Roman" w:cs="Times New Roman"/>
            <w:sz w:val="24"/>
            <w:szCs w:val="24"/>
            <w:lang w:eastAsia="en-IN" w:bidi="hi-IN"/>
          </w:rPr>
          <w:t>log(</w:t>
        </w:r>
        <w:r>
          <w:rPr>
            <w:rFonts w:ascii="Times New Roman" w:eastAsia="Times New Roman" w:hAnsi="Times New Roman" w:cs="Times New Roman"/>
            <w:sz w:val="24"/>
            <w:szCs w:val="24"/>
            <w:lang w:eastAsia="en-IN" w:bidi="hi-IN"/>
          </w:rPr>
          <w:t>noneuc</w:t>
        </w:r>
        <w:r>
          <w:rPr>
            <w:rFonts w:ascii="Times New Roman" w:eastAsia="Times New Roman" w:hAnsi="Times New Roman" w:cs="Times New Roman"/>
            <w:sz w:val="24"/>
            <w:szCs w:val="24"/>
            <w:vertAlign w:val="subscript"/>
            <w:lang w:eastAsia="en-IN" w:bidi="hi-IN"/>
          </w:rPr>
          <w:t>j</w:t>
        </w:r>
        <w:r>
          <w:rPr>
            <w:rFonts w:ascii="Times New Roman" w:eastAsia="Times New Roman" w:hAnsi="Times New Roman" w:cs="Times New Roman"/>
            <w:sz w:val="24"/>
            <w:szCs w:val="24"/>
            <w:lang w:eastAsia="en-IN" w:bidi="hi-IN"/>
          </w:rPr>
          <w:t xml:space="preserve">). </w:t>
        </w:r>
      </w:ins>
      <w:ins w:id="763" w:author="David Borchers" w:date="2017-05-16T09:50:00Z">
        <w:r w:rsidR="00F45BEF">
          <w:rPr>
            <w:rFonts w:ascii="Times New Roman" w:eastAsia="Times New Roman" w:hAnsi="Times New Roman" w:cs="Times New Roman"/>
            <w:sz w:val="24"/>
            <w:szCs w:val="24"/>
            <w:lang w:eastAsia="en-IN" w:bidi="hi-IN"/>
          </w:rPr>
          <w:t xml:space="preserve">We found that this latter parameterisation </w:t>
        </w:r>
      </w:ins>
      <w:ins w:id="764" w:author="David Borchers" w:date="2017-05-16T09:51:00Z">
        <w:r w:rsidR="00F45BEF">
          <w:rPr>
            <w:rFonts w:ascii="Times New Roman" w:eastAsia="Times New Roman" w:hAnsi="Times New Roman" w:cs="Times New Roman"/>
            <w:sz w:val="24"/>
            <w:szCs w:val="24"/>
            <w:lang w:eastAsia="en-IN" w:bidi="hi-IN"/>
          </w:rPr>
          <w:t>resulted in high correlation between</w:t>
        </w:r>
      </w:ins>
      <w:ins w:id="765" w:author="David Borchers" w:date="2017-05-17T17:20:00Z">
        <w:r w:rsidR="005F21E7">
          <w:rPr>
            <w:rFonts w:ascii="Times New Roman" w:eastAsia="Times New Roman" w:hAnsi="Times New Roman" w:cs="Times New Roman"/>
            <w:sz w:val="24"/>
            <w:szCs w:val="24"/>
            <w:lang w:eastAsia="en-IN" w:bidi="hi-IN"/>
          </w:rPr>
          <w:t xml:space="preserve"> the cost function parameter</w:t>
        </w:r>
      </w:ins>
      <w:ins w:id="766" w:author="David Borchers" w:date="2017-05-16T09:57:00Z">
        <w:r w:rsidR="00B53676">
          <w:rPr>
            <w:rFonts w:ascii="Times New Roman" w:eastAsia="Times New Roman" w:hAnsi="Times New Roman" w:cs="Times New Roman"/>
            <w:sz w:val="24"/>
            <w:szCs w:val="24"/>
            <w:lang w:eastAsia="en-IN" w:bidi="hi-IN"/>
          </w:rPr>
          <w:t xml:space="preserve"> and the </w:t>
        </w:r>
        <w:r w:rsidR="00C25B5E">
          <w:rPr>
            <w:rFonts w:ascii="Times New Roman" w:eastAsia="Times New Roman" w:hAnsi="Times New Roman" w:cs="Times New Roman"/>
            <w:sz w:val="24"/>
            <w:szCs w:val="24"/>
            <w:lang w:eastAsia="en-IN" w:bidi="hi-IN"/>
          </w:rPr>
          <w:t>range intercept parameter</w:t>
        </w:r>
      </w:ins>
      <w:ins w:id="767" w:author="David Borchers" w:date="2017-05-16T09:58:00Z">
        <w:r w:rsidR="00B53676">
          <w:rPr>
            <w:rFonts w:ascii="Times New Roman" w:eastAsia="Times New Roman" w:hAnsi="Times New Roman" w:cs="Times New Roman"/>
            <w:sz w:val="24"/>
            <w:szCs w:val="24"/>
            <w:lang w:eastAsia="en-IN" w:bidi="hi-IN"/>
          </w:rPr>
          <w:t>,</w:t>
        </w:r>
      </w:ins>
      <w:ins w:id="768" w:author="David Borchers" w:date="2017-05-16T09:57:00Z">
        <w:r w:rsidR="00B53676">
          <w:rPr>
            <w:rFonts w:ascii="Times New Roman" w:eastAsia="Times New Roman" w:hAnsi="Times New Roman" w:cs="Times New Roman"/>
            <w:sz w:val="24"/>
            <w:szCs w:val="24"/>
            <w:lang w:eastAsia="en-IN" w:bidi="hi-IN"/>
          </w:rPr>
          <w:t xml:space="preserve"> and poor estimation precision for </w:t>
        </w:r>
      </w:ins>
      <w:ins w:id="769" w:author="David Borchers" w:date="2017-05-17T17:36:00Z">
        <w:r w:rsidR="00C25B5E">
          <w:rPr>
            <w:rFonts w:ascii="Times New Roman" w:eastAsia="Times New Roman" w:hAnsi="Times New Roman" w:cs="Times New Roman"/>
            <w:sz w:val="24"/>
            <w:szCs w:val="24"/>
            <w:lang w:eastAsia="en-IN" w:bidi="hi-IN"/>
          </w:rPr>
          <w:t>the cost function parameter</w:t>
        </w:r>
      </w:ins>
      <w:ins w:id="770" w:author="David Borchers" w:date="2017-05-16T09:57:00Z">
        <w:r w:rsidR="00B53676">
          <w:rPr>
            <w:rFonts w:ascii="Times New Roman" w:eastAsia="Times New Roman" w:hAnsi="Times New Roman" w:cs="Times New Roman"/>
            <w:sz w:val="24"/>
            <w:szCs w:val="24"/>
            <w:lang w:eastAsia="en-IN" w:bidi="hi-IN"/>
          </w:rPr>
          <w:t>.</w:t>
        </w:r>
      </w:ins>
      <w:ins w:id="771" w:author="David Borchers" w:date="2017-05-16T09:58:00Z">
        <w:r w:rsidR="00935EC5">
          <w:rPr>
            <w:rFonts w:ascii="Times New Roman" w:eastAsia="Times New Roman" w:hAnsi="Times New Roman" w:cs="Times New Roman"/>
            <w:sz w:val="24"/>
            <w:szCs w:val="24"/>
            <w:lang w:eastAsia="en-IN" w:bidi="hi-IN"/>
          </w:rPr>
          <w:t xml:space="preserve"> Our parameterisation </w:t>
        </w:r>
      </w:ins>
      <w:ins w:id="772" w:author="David Borchers" w:date="2017-05-16T10:00:00Z">
        <w:r w:rsidR="00B53676">
          <w:rPr>
            <w:rFonts w:ascii="Times New Roman" w:eastAsia="Times New Roman" w:hAnsi="Times New Roman" w:cs="Times New Roman"/>
            <w:sz w:val="24"/>
            <w:szCs w:val="24"/>
            <w:lang w:eastAsia="en-IN" w:bidi="hi-IN"/>
          </w:rPr>
          <w:t>increases</w:t>
        </w:r>
      </w:ins>
      <w:ins w:id="773" w:author="David Borchers" w:date="2017-05-16T09:58:00Z">
        <w:r w:rsidR="00B53676">
          <w:rPr>
            <w:rFonts w:ascii="Times New Roman" w:eastAsia="Times New Roman" w:hAnsi="Times New Roman" w:cs="Times New Roman"/>
            <w:sz w:val="24"/>
            <w:szCs w:val="24"/>
            <w:lang w:eastAsia="en-IN" w:bidi="hi-IN"/>
          </w:rPr>
          <w:t xml:space="preserve"> </w:t>
        </w:r>
      </w:ins>
      <w:ins w:id="774" w:author="David Borchers" w:date="2017-05-16T10:00:00Z">
        <w:r w:rsidR="00B53676">
          <w:rPr>
            <w:rFonts w:ascii="Times New Roman" w:eastAsia="Times New Roman" w:hAnsi="Times New Roman" w:cs="Times New Roman"/>
            <w:sz w:val="24"/>
            <w:szCs w:val="24"/>
            <w:lang w:eastAsia="en-IN" w:bidi="hi-IN"/>
          </w:rPr>
          <w:t>the</w:t>
        </w:r>
      </w:ins>
      <w:ins w:id="775" w:author="David Borchers" w:date="2017-05-16T09:58:00Z">
        <w:r w:rsidR="00B53676">
          <w:rPr>
            <w:rFonts w:ascii="Times New Roman" w:eastAsia="Times New Roman" w:hAnsi="Times New Roman" w:cs="Times New Roman"/>
            <w:sz w:val="24"/>
            <w:szCs w:val="24"/>
            <w:lang w:eastAsia="en-IN" w:bidi="hi-IN"/>
          </w:rPr>
          <w:t xml:space="preserve"> contrast between noneuc values at different values of </w:t>
        </w:r>
        <w:r w:rsidR="00B53676" w:rsidRPr="00B53676">
          <w:rPr>
            <w:rFonts w:ascii="Times New Roman" w:eastAsia="Times New Roman" w:hAnsi="Times New Roman" w:cs="Times New Roman"/>
            <w:i/>
            <w:sz w:val="24"/>
            <w:szCs w:val="24"/>
            <w:lang w:eastAsia="en-IN" w:bidi="hi-IN"/>
            <w:rPrChange w:id="776" w:author="David Borchers" w:date="2017-05-16T09:59:00Z">
              <w:rPr>
                <w:rFonts w:ascii="Times New Roman" w:eastAsia="Times New Roman" w:hAnsi="Times New Roman" w:cs="Times New Roman"/>
                <w:sz w:val="24"/>
                <w:szCs w:val="24"/>
                <w:lang w:eastAsia="en-IN" w:bidi="hi-IN"/>
              </w:rPr>
            </w:rPrChange>
          </w:rPr>
          <w:t>x</w:t>
        </w:r>
        <w:r w:rsidR="00B53676">
          <w:rPr>
            <w:rFonts w:ascii="Times New Roman" w:eastAsia="Times New Roman" w:hAnsi="Times New Roman" w:cs="Times New Roman"/>
            <w:sz w:val="24"/>
            <w:szCs w:val="24"/>
            <w:lang w:eastAsia="en-IN" w:bidi="hi-IN"/>
          </w:rPr>
          <w:t xml:space="preserve">, </w:t>
        </w:r>
      </w:ins>
      <w:ins w:id="777" w:author="David Borchers" w:date="2017-05-17T16:50:00Z">
        <w:r w:rsidR="00935EC5">
          <w:rPr>
            <w:rFonts w:ascii="Times New Roman" w:eastAsia="Times New Roman" w:hAnsi="Times New Roman" w:cs="Times New Roman"/>
            <w:sz w:val="24"/>
            <w:szCs w:val="24"/>
            <w:lang w:eastAsia="en-IN" w:bidi="hi-IN"/>
          </w:rPr>
          <w:t xml:space="preserve">and results in a model with </w:t>
        </w:r>
      </w:ins>
      <w:ins w:id="778" w:author="David Borchers" w:date="2017-05-17T16:51:00Z">
        <w:r w:rsidR="00935EC5">
          <w:rPr>
            <w:rFonts w:ascii="Times New Roman" w:eastAsia="Times New Roman" w:hAnsi="Times New Roman" w:cs="Times New Roman"/>
            <w:sz w:val="24"/>
            <w:szCs w:val="24"/>
            <w:lang w:eastAsia="en-IN" w:bidi="hi-IN"/>
          </w:rPr>
          <w:t xml:space="preserve">relatively </w:t>
        </w:r>
      </w:ins>
      <w:ins w:id="779" w:author="David Borchers" w:date="2017-05-17T16:50:00Z">
        <w:r w:rsidR="00935EC5">
          <w:rPr>
            <w:rFonts w:ascii="Times New Roman" w:eastAsia="Times New Roman" w:hAnsi="Times New Roman" w:cs="Times New Roman"/>
            <w:sz w:val="24"/>
            <w:szCs w:val="24"/>
            <w:lang w:eastAsia="en-IN" w:bidi="hi-IN"/>
          </w:rPr>
          <w:t xml:space="preserve">low correlations </w:t>
        </w:r>
      </w:ins>
      <w:ins w:id="780" w:author="David Borchers" w:date="2017-05-17T16:51:00Z">
        <w:r w:rsidR="00935EC5">
          <w:rPr>
            <w:rFonts w:ascii="Times New Roman" w:eastAsia="Times New Roman" w:hAnsi="Times New Roman" w:cs="Times New Roman"/>
            <w:sz w:val="24"/>
            <w:szCs w:val="24"/>
            <w:lang w:eastAsia="en-IN" w:bidi="hi-IN"/>
          </w:rPr>
          <w:t>between</w:t>
        </w:r>
      </w:ins>
      <w:ins w:id="781" w:author="David Borchers" w:date="2017-05-17T16:50:00Z">
        <w:r w:rsidR="00935EC5">
          <w:rPr>
            <w:rFonts w:ascii="Times New Roman" w:eastAsia="Times New Roman" w:hAnsi="Times New Roman" w:cs="Times New Roman"/>
            <w:sz w:val="24"/>
            <w:szCs w:val="24"/>
            <w:lang w:eastAsia="en-IN" w:bidi="hi-IN"/>
          </w:rPr>
          <w:t xml:space="preserve"> </w:t>
        </w:r>
      </w:ins>
      <w:ins w:id="782" w:author="David Borchers" w:date="2017-05-17T16:51:00Z">
        <w:r w:rsidR="00935EC5">
          <w:rPr>
            <w:rFonts w:ascii="Times New Roman" w:eastAsia="Times New Roman" w:hAnsi="Times New Roman" w:cs="Times New Roman"/>
            <w:sz w:val="24"/>
            <w:szCs w:val="24"/>
            <w:lang w:eastAsia="en-IN" w:bidi="hi-IN"/>
          </w:rPr>
          <w:t>parameters</w:t>
        </w:r>
      </w:ins>
      <w:ins w:id="783" w:author="David Borchers" w:date="2017-05-16T09:58:00Z">
        <w:r w:rsidR="00B53676">
          <w:rPr>
            <w:rFonts w:ascii="Times New Roman" w:eastAsia="Times New Roman" w:hAnsi="Times New Roman" w:cs="Times New Roman"/>
            <w:sz w:val="24"/>
            <w:szCs w:val="24"/>
            <w:lang w:eastAsia="en-IN" w:bidi="hi-IN"/>
          </w:rPr>
          <w:t>.</w:t>
        </w:r>
      </w:ins>
      <w:ins w:id="784" w:author="David Borchers" w:date="2017-05-17T16:51:00Z">
        <w:r w:rsidR="008D672D">
          <w:rPr>
            <w:rFonts w:ascii="Times New Roman" w:eastAsia="Times New Roman" w:hAnsi="Times New Roman" w:cs="Times New Roman"/>
            <w:sz w:val="24"/>
            <w:szCs w:val="24"/>
            <w:lang w:eastAsia="en-IN" w:bidi="hi-IN"/>
          </w:rPr>
          <w:t xml:space="preserve"> </w:t>
        </w:r>
      </w:ins>
    </w:p>
    <w:p w14:paraId="2D1A4A2A" w14:textId="77777777" w:rsidR="00935EC5" w:rsidRDefault="00935EC5" w:rsidP="00AD24CA">
      <w:pPr>
        <w:spacing w:before="100" w:beforeAutospacing="1" w:after="100" w:afterAutospacing="1" w:line="240" w:lineRule="auto"/>
        <w:rPr>
          <w:ins w:id="785" w:author="David Borchers" w:date="2017-05-16T09:49:00Z"/>
          <w:rFonts w:ascii="Times New Roman" w:eastAsia="Times New Roman" w:hAnsi="Times New Roman" w:cs="Times New Roman"/>
          <w:sz w:val="24"/>
          <w:szCs w:val="24"/>
          <w:lang w:eastAsia="en-IN" w:bidi="hi-IN"/>
        </w:rPr>
      </w:pPr>
    </w:p>
    <w:p w14:paraId="23F5E8B7" w14:textId="611B208F" w:rsidR="008C7B08" w:rsidDel="00B53676" w:rsidRDefault="00002407" w:rsidP="00AD24CA">
      <w:pPr>
        <w:spacing w:before="100" w:beforeAutospacing="1" w:after="100" w:afterAutospacing="1" w:line="240" w:lineRule="auto"/>
        <w:rPr>
          <w:del w:id="786" w:author="David Borchers" w:date="2017-05-16T10:00:00Z"/>
          <w:rFonts w:ascii="Times New Roman" w:eastAsia="Times New Roman" w:hAnsi="Times New Roman" w:cs="Times New Roman"/>
          <w:sz w:val="24"/>
          <w:szCs w:val="24"/>
          <w:lang w:eastAsia="en-IN" w:bidi="hi-IN"/>
        </w:rPr>
      </w:pPr>
      <w:ins w:id="787" w:author="Koustubh Sharma" w:date="2017-05-15T14:02:00Z">
        <w:del w:id="788" w:author="David Borchers" w:date="2017-05-16T09:19:00Z">
          <w:r w:rsidDel="00AC1279">
            <w:rPr>
              <w:rFonts w:ascii="Times New Roman" w:eastAsia="Times New Roman" w:hAnsi="Times New Roman" w:cs="Times New Roman"/>
              <w:sz w:val="24"/>
              <w:szCs w:val="24"/>
              <w:lang w:eastAsia="en-IN" w:bidi="hi-IN"/>
            </w:rPr>
            <w:fldChar w:fldCharType="begin" w:fldLock="1"/>
          </w:r>
        </w:del>
      </w:ins>
      <w:del w:id="789" w:author="David Borchers" w:date="2017-05-16T09:19:00Z">
        <w:r w:rsidR="005E7682" w:rsidDel="00AC1279">
          <w:rPr>
            <w:rFonts w:ascii="Times New Roman" w:eastAsia="Times New Roman" w:hAnsi="Times New Roman" w:cs="Times New Roman"/>
            <w:sz w:val="24"/>
            <w:szCs w:val="24"/>
            <w:lang w:eastAsia="en-IN" w:bidi="hi-IN"/>
          </w:rPr>
          <w:del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delInstrText>
        </w:r>
        <w:r w:rsidDel="00AC1279">
          <w:rPr>
            <w:rFonts w:ascii="Times New Roman" w:eastAsia="Times New Roman" w:hAnsi="Times New Roman" w:cs="Times New Roman"/>
            <w:sz w:val="24"/>
            <w:szCs w:val="24"/>
            <w:lang w:eastAsia="en-IN" w:bidi="hi-IN"/>
          </w:rPr>
          <w:fldChar w:fldCharType="separate"/>
        </w:r>
        <w:r w:rsidRPr="00002407" w:rsidDel="00AC1279">
          <w:rPr>
            <w:rFonts w:ascii="Times New Roman" w:eastAsia="Times New Roman" w:hAnsi="Times New Roman" w:cs="Times New Roman"/>
            <w:noProof/>
            <w:sz w:val="24"/>
            <w:szCs w:val="24"/>
            <w:lang w:eastAsia="en-IN" w:bidi="hi-IN"/>
          </w:rPr>
          <w:delText>(Sutherland et al., 2015)</w:delText>
        </w:r>
      </w:del>
      <w:ins w:id="790" w:author="Koustubh Sharma" w:date="2017-05-15T14:02:00Z">
        <w:del w:id="791" w:author="David Borchers" w:date="2017-05-16T09:19:00Z">
          <w:r w:rsidDel="00AC1279">
            <w:rPr>
              <w:rFonts w:ascii="Times New Roman" w:eastAsia="Times New Roman" w:hAnsi="Times New Roman" w:cs="Times New Roman"/>
              <w:sz w:val="24"/>
              <w:szCs w:val="24"/>
              <w:lang w:eastAsia="en-IN" w:bidi="hi-IN"/>
            </w:rPr>
            <w:fldChar w:fldCharType="end"/>
          </w:r>
        </w:del>
      </w:ins>
      <w:del w:id="792" w:author="David Borchers" w:date="2017-05-16T09:19:00Z">
        <w:r w:rsidR="008C7B08" w:rsidDel="00AC1279">
          <w:rPr>
            <w:rFonts w:ascii="Times New Roman" w:eastAsia="Times New Roman" w:hAnsi="Times New Roman" w:cs="Times New Roman"/>
            <w:sz w:val="24"/>
            <w:szCs w:val="24"/>
            <w:lang w:eastAsia="en-IN" w:bidi="hi-IN"/>
          </w:rPr>
          <w:delText>.</w:delText>
        </w:r>
      </w:del>
      <w:ins w:id="793" w:author="Koustubh Sharma" w:date="2017-05-15T14:08:00Z">
        <w:del w:id="794" w:author="David Borchers" w:date="2017-05-16T09:21:00Z">
          <w:r w:rsidDel="00AC1279">
            <w:rPr>
              <w:rFonts w:ascii="Times New Roman" w:eastAsia="Times New Roman" w:hAnsi="Times New Roman" w:cs="Times New Roman"/>
              <w:sz w:val="24"/>
              <w:szCs w:val="24"/>
              <w:lang w:eastAsia="en-IN" w:bidi="hi-IN"/>
            </w:rPr>
            <w:delText xml:space="preserve"> </w:delText>
          </w:r>
        </w:del>
      </w:ins>
      <w:ins w:id="795" w:author="Koustubh Sharma" w:date="2017-05-15T14:26:00Z">
        <w:del w:id="796" w:author="David Borchers" w:date="2017-05-16T09:21:00Z">
          <w:r w:rsidR="00A25DB9" w:rsidDel="00AC1279">
            <w:rPr>
              <w:rFonts w:ascii="Times New Roman" w:eastAsia="Times New Roman" w:hAnsi="Times New Roman" w:cs="Times New Roman"/>
              <w:sz w:val="24"/>
              <w:szCs w:val="24"/>
              <w:lang w:eastAsia="en-IN" w:bidi="hi-IN"/>
            </w:rPr>
            <w:delText xml:space="preserve">The habitat-dependent space use models were based on non-Euclidian least cost path distances (Royle et al., 2013; Sutherland et al., 2015). </w:delText>
          </w:r>
        </w:del>
      </w:ins>
      <w:ins w:id="797" w:author="Koustubh Sharma" w:date="2017-05-15T14:08:00Z">
        <w:del w:id="798" w:author="David Borchers" w:date="2017-05-16T10:00:00Z">
          <w:r w:rsidDel="00B53676">
            <w:rPr>
              <w:rFonts w:ascii="Times New Roman" w:eastAsia="Times New Roman" w:hAnsi="Times New Roman" w:cs="Times New Roman"/>
              <w:sz w:val="24"/>
              <w:szCs w:val="24"/>
              <w:lang w:eastAsia="en-IN" w:bidi="hi-IN"/>
            </w:rPr>
            <w:delText>We used two different functions to estimate non-Euclidean distance metrics. &lt;describe the Royle and accidental functions here?&gt;. We tested correlations between parameters to investigate the models’ ability in estimating these confidently. Model parameterizations with strong correlations between parameters were discarded from further analysis.</w:delText>
          </w:r>
        </w:del>
      </w:ins>
      <w:ins w:id="799" w:author="Koustubh Sharma" w:date="2017-05-15T14:25:00Z">
        <w:del w:id="800" w:author="David Borchers" w:date="2017-05-16T10:00:00Z">
          <w:r w:rsidR="00A25DB9" w:rsidDel="00B53676">
            <w:rPr>
              <w:rFonts w:ascii="Times New Roman" w:eastAsia="Times New Roman" w:hAnsi="Times New Roman" w:cs="Times New Roman"/>
              <w:sz w:val="24"/>
              <w:szCs w:val="24"/>
              <w:lang w:eastAsia="en-IN" w:bidi="hi-IN"/>
            </w:rPr>
            <w:delText xml:space="preserve"> </w:delText>
          </w:r>
        </w:del>
      </w:ins>
    </w:p>
    <w:p w14:paraId="2BED718C" w14:textId="2A5880E5"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del w:id="801" w:author="David Borchers" w:date="2017-05-16T10:03:00Z">
        <w:r w:rsidR="00EA72C7" w:rsidDel="00EA382A">
          <w:rPr>
            <w:rFonts w:ascii="Times New Roman" w:eastAsia="Times New Roman" w:hAnsi="Times New Roman" w:cs="Times New Roman"/>
            <w:sz w:val="24"/>
            <w:szCs w:val="24"/>
            <w:lang w:eastAsia="en-IN" w:bidi="hi-IN"/>
          </w:rPr>
          <w:delText xml:space="preserve">population </w:delText>
        </w:r>
      </w:del>
      <w:ins w:id="802" w:author="David Borchers" w:date="2017-05-16T10:03:00Z">
        <w:r w:rsidR="00EA382A">
          <w:rPr>
            <w:rFonts w:ascii="Times New Roman" w:eastAsia="Times New Roman" w:hAnsi="Times New Roman" w:cs="Times New Roman"/>
            <w:sz w:val="24"/>
            <w:szCs w:val="24"/>
            <w:lang w:eastAsia="en-IN" w:bidi="hi-IN"/>
          </w:rPr>
          <w:t>SCR</w:t>
        </w:r>
        <w:r w:rsidR="00EA382A">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w:t>
      </w:r>
      <w:del w:id="803" w:author="David Borchers" w:date="2017-05-17T16:53:00Z">
        <w:r w:rsidR="00EA72C7" w:rsidDel="00BC6ED3">
          <w:rPr>
            <w:rFonts w:ascii="Times New Roman" w:eastAsia="Times New Roman" w:hAnsi="Times New Roman" w:cs="Times New Roman"/>
            <w:sz w:val="24"/>
            <w:szCs w:val="24"/>
            <w:lang w:eastAsia="en-IN" w:bidi="hi-IN"/>
          </w:rPr>
          <w:delText xml:space="preserve">provide </w:delText>
        </w:r>
        <w:r w:rsidR="003E1E6E" w:rsidDel="00BC6ED3">
          <w:rPr>
            <w:rFonts w:ascii="Times New Roman" w:eastAsia="Times New Roman" w:hAnsi="Times New Roman" w:cs="Times New Roman"/>
            <w:sz w:val="24"/>
            <w:szCs w:val="24"/>
            <w:lang w:eastAsia="en-IN" w:bidi="hi-IN"/>
          </w:rPr>
          <w:delText>no option to incorporate</w:delText>
        </w:r>
      </w:del>
      <w:ins w:id="804" w:author="David Borchers" w:date="2017-05-17T16:53:00Z">
        <w:r w:rsidR="00BC6ED3">
          <w:rPr>
            <w:rFonts w:ascii="Times New Roman" w:eastAsia="Times New Roman" w:hAnsi="Times New Roman" w:cs="Times New Roman"/>
            <w:sz w:val="24"/>
            <w:szCs w:val="24"/>
            <w:lang w:eastAsia="en-IN" w:bidi="hi-IN"/>
          </w:rPr>
          <w:t>do not model</w:t>
        </w:r>
      </w:ins>
      <w:r w:rsidR="003E1E6E">
        <w:rPr>
          <w:rFonts w:ascii="Times New Roman" w:eastAsia="Times New Roman" w:hAnsi="Times New Roman" w:cs="Times New Roman"/>
          <w:sz w:val="24"/>
          <w:szCs w:val="24"/>
          <w:lang w:eastAsia="en-IN" w:bidi="hi-IN"/>
        </w:rPr>
        <w:t xml:space="preserve"> spatial variation in </w:t>
      </w:r>
      <w:del w:id="805" w:author="David Borchers" w:date="2017-05-17T16:53:00Z">
        <w:r w:rsidR="003E1E6E" w:rsidDel="00BC6ED3">
          <w:rPr>
            <w:rFonts w:ascii="Times New Roman" w:eastAsia="Times New Roman" w:hAnsi="Times New Roman" w:cs="Times New Roman"/>
            <w:sz w:val="24"/>
            <w:szCs w:val="24"/>
            <w:lang w:eastAsia="en-IN" w:bidi="hi-IN"/>
          </w:rPr>
          <w:delText>densities</w:delText>
        </w:r>
        <w:r w:rsidR="006D1CB2" w:rsidDel="00BC6ED3">
          <w:rPr>
            <w:rFonts w:ascii="Times New Roman" w:eastAsia="Times New Roman" w:hAnsi="Times New Roman" w:cs="Times New Roman"/>
            <w:sz w:val="24"/>
            <w:szCs w:val="24"/>
            <w:lang w:eastAsia="en-IN" w:bidi="hi-IN"/>
          </w:rPr>
          <w:delText xml:space="preserve"> </w:delText>
        </w:r>
      </w:del>
      <w:ins w:id="806" w:author="David Borchers" w:date="2017-05-17T16:53:00Z">
        <w:r w:rsidR="00BC6ED3">
          <w:rPr>
            <w:rFonts w:ascii="Times New Roman" w:eastAsia="Times New Roman" w:hAnsi="Times New Roman" w:cs="Times New Roman"/>
            <w:sz w:val="24"/>
            <w:szCs w:val="24"/>
            <w:lang w:eastAsia="en-IN" w:bidi="hi-IN"/>
          </w:rPr>
          <w:t>densit</w:t>
        </w:r>
        <w:r w:rsidR="00BC6ED3">
          <w:rPr>
            <w:rFonts w:ascii="Times New Roman" w:eastAsia="Times New Roman" w:hAnsi="Times New Roman" w:cs="Times New Roman"/>
            <w:sz w:val="24"/>
            <w:szCs w:val="24"/>
            <w:lang w:eastAsia="en-IN" w:bidi="hi-IN"/>
          </w:rPr>
          <w:t>y</w:t>
        </w:r>
        <w:r w:rsidR="00BC6ED3">
          <w:rPr>
            <w:rFonts w:ascii="Times New Roman" w:eastAsia="Times New Roman" w:hAnsi="Times New Roman" w:cs="Times New Roman"/>
            <w:sz w:val="24"/>
            <w:szCs w:val="24"/>
            <w:lang w:eastAsia="en-IN" w:bidi="hi-IN"/>
          </w:rPr>
          <w:t xml:space="preserve"> </w:t>
        </w:r>
      </w:ins>
      <w:r w:rsidR="006D1CB2">
        <w:rPr>
          <w:rFonts w:ascii="Times New Roman" w:eastAsia="Times New Roman" w:hAnsi="Times New Roman" w:cs="Times New Roman"/>
          <w:sz w:val="24"/>
          <w:szCs w:val="24"/>
          <w:lang w:eastAsia="en-IN" w:bidi="hi-IN"/>
        </w:rPr>
        <w:t xml:space="preserve">at resolutions finer than </w:t>
      </w:r>
      <w:del w:id="807" w:author="David Borchers" w:date="2017-05-17T16:53:00Z">
        <w:r w:rsidR="006D1CB2" w:rsidDel="00BC6ED3">
          <w:rPr>
            <w:rFonts w:ascii="Times New Roman" w:eastAsia="Times New Roman" w:hAnsi="Times New Roman" w:cs="Times New Roman"/>
            <w:sz w:val="24"/>
            <w:szCs w:val="24"/>
            <w:lang w:eastAsia="en-IN" w:bidi="hi-IN"/>
          </w:rPr>
          <w:delText>whole strata</w:delText>
        </w:r>
      </w:del>
      <w:ins w:id="808" w:author="David Borchers" w:date="2017-05-17T16:53:00Z">
        <w:r w:rsidR="00BC6ED3">
          <w:rPr>
            <w:rFonts w:ascii="Times New Roman" w:eastAsia="Times New Roman" w:hAnsi="Times New Roman" w:cs="Times New Roman"/>
            <w:sz w:val="24"/>
            <w:szCs w:val="24"/>
            <w:lang w:eastAsia="en-IN" w:bidi="hi-IN"/>
          </w:rPr>
          <w:t>survey regions or strata</w:t>
        </w:r>
      </w:ins>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del w:id="809" w:author="David Borchers" w:date="2017-05-17T16:54:00Z">
        <w:r w:rsidR="003E1E6E" w:rsidDel="00BC6ED3">
          <w:rPr>
            <w:rFonts w:ascii="Times New Roman" w:eastAsia="Times New Roman" w:hAnsi="Times New Roman" w:cs="Times New Roman"/>
            <w:sz w:val="24"/>
            <w:szCs w:val="24"/>
            <w:lang w:eastAsia="en-IN" w:bidi="hi-IN"/>
          </w:rPr>
          <w:delText xml:space="preserve">recent developments </w:delText>
        </w:r>
      </w:del>
      <w:ins w:id="810" w:author="David Borchers" w:date="2017-05-17T16:54:00Z">
        <w:r w:rsidR="00BC6ED3">
          <w:rPr>
            <w:rFonts w:ascii="Times New Roman" w:eastAsia="Times New Roman" w:hAnsi="Times New Roman" w:cs="Times New Roman"/>
            <w:sz w:val="24"/>
            <w:szCs w:val="24"/>
            <w:lang w:eastAsia="en-IN" w:bidi="hi-IN"/>
          </w:rPr>
          <w:t xml:space="preserve">the secr package implements a regression spline </w:t>
        </w:r>
      </w:ins>
      <w:del w:id="811" w:author="David Borchers" w:date="2017-05-17T16:54:00Z">
        <w:r w:rsidR="003E1E6E" w:rsidDel="00BC6ED3">
          <w:rPr>
            <w:rFonts w:ascii="Times New Roman" w:eastAsia="Times New Roman" w:hAnsi="Times New Roman" w:cs="Times New Roman"/>
            <w:sz w:val="24"/>
            <w:szCs w:val="24"/>
            <w:lang w:eastAsia="en-IN" w:bidi="hi-IN"/>
          </w:rPr>
          <w:delText xml:space="preserve">in </w:delText>
        </w:r>
        <w:r w:rsidDel="00BC6ED3">
          <w:rPr>
            <w:rFonts w:ascii="Times New Roman" w:eastAsia="Times New Roman" w:hAnsi="Times New Roman" w:cs="Times New Roman"/>
            <w:sz w:val="24"/>
            <w:szCs w:val="24"/>
            <w:lang w:eastAsia="en-IN" w:bidi="hi-IN"/>
          </w:rPr>
          <w:delText xml:space="preserve">SECR </w:delText>
        </w:r>
      </w:del>
      <w:r w:rsidR="003E1E6E">
        <w:rPr>
          <w:rFonts w:ascii="Times New Roman" w:eastAsia="Times New Roman" w:hAnsi="Times New Roman" w:cs="Times New Roman"/>
          <w:sz w:val="24"/>
          <w:szCs w:val="24"/>
          <w:lang w:eastAsia="en-IN" w:bidi="hi-IN"/>
        </w:rPr>
        <w:t>method</w:t>
      </w:r>
      <w:ins w:id="812" w:author="David Borchers" w:date="2017-05-17T16:54:00Z">
        <w:r w:rsidR="00205FA2">
          <w:rPr>
            <w:rFonts w:ascii="Times New Roman" w:eastAsia="Times New Roman" w:hAnsi="Times New Roman" w:cs="Times New Roman"/>
            <w:sz w:val="24"/>
            <w:szCs w:val="24"/>
            <w:lang w:eastAsia="en-IN" w:bidi="hi-IN"/>
          </w:rPr>
          <w:t xml:space="preserve"> proposed by Borchers and Kidney</w:t>
        </w:r>
        <w:r w:rsidR="00BC6ED3">
          <w:rPr>
            <w:rFonts w:ascii="Times New Roman" w:eastAsia="Times New Roman" w:hAnsi="Times New Roman" w:cs="Times New Roman"/>
            <w:sz w:val="24"/>
            <w:szCs w:val="24"/>
            <w:lang w:eastAsia="en-IN" w:bidi="hi-IN"/>
          </w:rPr>
          <w:t xml:space="preserve"> (</w:t>
        </w:r>
      </w:ins>
      <w:ins w:id="813" w:author="David Borchers" w:date="2017-05-17T16:55:00Z">
        <w:r w:rsidR="00BC6ED3">
          <w:rPr>
            <w:rFonts w:ascii="Times New Roman" w:eastAsia="Times New Roman" w:hAnsi="Times New Roman" w:cs="Times New Roman"/>
            <w:sz w:val="24"/>
            <w:szCs w:val="24"/>
            <w:lang w:eastAsia="en-IN" w:bidi="hi-IN"/>
          </w:rPr>
          <w:t>2014)</w:t>
        </w:r>
      </w:ins>
      <w:del w:id="814" w:author="David Borchers" w:date="2017-05-17T16:54:00Z">
        <w:r w:rsidR="003E1E6E" w:rsidDel="00BC6ED3">
          <w:rPr>
            <w:rFonts w:ascii="Times New Roman" w:eastAsia="Times New Roman" w:hAnsi="Times New Roman" w:cs="Times New Roman"/>
            <w:sz w:val="24"/>
            <w:szCs w:val="24"/>
            <w:lang w:eastAsia="en-IN" w:bidi="hi-IN"/>
          </w:rPr>
          <w:delText>s</w:delText>
        </w:r>
      </w:del>
      <w:r w:rsidR="003E1E6E">
        <w:rPr>
          <w:rFonts w:ascii="Times New Roman" w:eastAsia="Times New Roman" w:hAnsi="Times New Roman" w:cs="Times New Roman"/>
          <w:sz w:val="24"/>
          <w:szCs w:val="24"/>
          <w:lang w:eastAsia="en-IN" w:bidi="hi-IN"/>
        </w:rPr>
        <w:t xml:space="preserve"> </w:t>
      </w:r>
      <w:ins w:id="815" w:author="David Borchers" w:date="2017-05-17T16:55:00Z">
        <w:r w:rsidR="00BC6ED3">
          <w:rPr>
            <w:rFonts w:ascii="Times New Roman" w:eastAsia="Times New Roman" w:hAnsi="Times New Roman" w:cs="Times New Roman"/>
            <w:sz w:val="24"/>
            <w:szCs w:val="24"/>
            <w:lang w:eastAsia="en-IN" w:bidi="hi-IN"/>
          </w:rPr>
          <w:t xml:space="preserve">that </w:t>
        </w:r>
      </w:ins>
      <w:r>
        <w:rPr>
          <w:rFonts w:ascii="Times New Roman" w:eastAsia="Times New Roman" w:hAnsi="Times New Roman" w:cs="Times New Roman"/>
          <w:sz w:val="24"/>
          <w:szCs w:val="24"/>
          <w:lang w:eastAsia="en-IN" w:bidi="hi-IN"/>
        </w:rPr>
        <w:t>allow</w:t>
      </w:r>
      <w:ins w:id="816" w:author="David Borchers" w:date="2017-05-17T16:55:00Z">
        <w:r w:rsidR="00BC6ED3">
          <w:rPr>
            <w:rFonts w:ascii="Times New Roman" w:eastAsia="Times New Roman" w:hAnsi="Times New Roman" w:cs="Times New Roman"/>
            <w:sz w:val="24"/>
            <w:szCs w:val="24"/>
            <w:lang w:eastAsia="en-IN" w:bidi="hi-IN"/>
          </w:rPr>
          <w:t>s</w:t>
        </w:r>
      </w:ins>
      <w:r>
        <w:rPr>
          <w:rFonts w:ascii="Times New Roman" w:eastAsia="Times New Roman" w:hAnsi="Times New Roman" w:cs="Times New Roman"/>
          <w:sz w:val="24"/>
          <w:szCs w:val="24"/>
          <w:lang w:eastAsia="en-IN" w:bidi="hi-IN"/>
        </w:rPr>
        <w:t xml:space="preserve"> </w:t>
      </w:r>
      <w:ins w:id="817" w:author="David Borchers" w:date="2017-05-17T16:55:00Z">
        <w:r w:rsidR="00BC6ED3">
          <w:rPr>
            <w:rFonts w:ascii="Times New Roman" w:eastAsia="Times New Roman" w:hAnsi="Times New Roman" w:cs="Times New Roman"/>
            <w:sz w:val="24"/>
            <w:szCs w:val="24"/>
            <w:lang w:eastAsia="en-IN" w:bidi="hi-IN"/>
          </w:rPr>
          <w:t xml:space="preserve">flexible </w:t>
        </w:r>
      </w:ins>
      <w:r>
        <w:rPr>
          <w:rFonts w:ascii="Times New Roman" w:eastAsia="Times New Roman" w:hAnsi="Times New Roman" w:cs="Times New Roman"/>
          <w:sz w:val="24"/>
          <w:szCs w:val="24"/>
          <w:lang w:eastAsia="en-IN" w:bidi="hi-IN"/>
        </w:rPr>
        <w:t xml:space="preserve">estimation of density as a </w:t>
      </w:r>
      <w:ins w:id="818" w:author="David Borchers" w:date="2017-05-17T16:55:00Z">
        <w:r w:rsidR="00BC6ED3">
          <w:rPr>
            <w:rFonts w:ascii="Times New Roman" w:eastAsia="Times New Roman" w:hAnsi="Times New Roman" w:cs="Times New Roman"/>
            <w:sz w:val="24"/>
            <w:szCs w:val="24"/>
            <w:lang w:eastAsia="en-IN" w:bidi="hi-IN"/>
          </w:rPr>
          <w:t xml:space="preserve">smooth spatial </w:t>
        </w:r>
      </w:ins>
      <w:r>
        <w:rPr>
          <w:rFonts w:ascii="Times New Roman" w:eastAsia="Times New Roman" w:hAnsi="Times New Roman" w:cs="Times New Roman"/>
          <w:sz w:val="24"/>
          <w:szCs w:val="24"/>
          <w:lang w:eastAsia="en-IN" w:bidi="hi-IN"/>
        </w:rPr>
        <w:t xml:space="preserve">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ins w:id="819" w:author="David Borchers" w:date="2017-05-17T17:05:00Z">
        <w:r w:rsidR="00C85C48">
          <w:rPr>
            <w:rFonts w:ascii="Times New Roman" w:eastAsia="Times New Roman" w:hAnsi="Times New Roman" w:cs="Times New Roman"/>
            <w:sz w:val="24"/>
            <w:szCs w:val="24"/>
            <w:lang w:eastAsia="en-IN" w:bidi="hi-IN"/>
          </w:rPr>
          <w:t>the dependence o</w:t>
        </w:r>
      </w:ins>
      <w:del w:id="820" w:author="David Borchers" w:date="2017-05-17T17:05:00Z">
        <w:r w:rsidR="0011761F" w:rsidRPr="0011761F" w:rsidDel="00C85C48">
          <w:rPr>
            <w:rFonts w:ascii="Times New Roman" w:eastAsia="Times New Roman" w:hAnsi="Times New Roman" w:cs="Times New Roman"/>
            <w:sz w:val="24"/>
            <w:szCs w:val="24"/>
            <w:lang w:eastAsia="en-IN" w:bidi="hi-IN"/>
          </w:rPr>
          <w:delText>i</w:delText>
        </w:r>
      </w:del>
      <w:r w:rsidR="0011761F" w:rsidRPr="0011761F">
        <w:rPr>
          <w:rFonts w:ascii="Times New Roman" w:eastAsia="Times New Roman" w:hAnsi="Times New Roman" w:cs="Times New Roman"/>
          <w:sz w:val="24"/>
          <w:szCs w:val="24"/>
          <w:lang w:eastAsia="en-IN" w:bidi="hi-IN"/>
        </w:rPr>
        <w:t xml:space="preserve">f </w:t>
      </w:r>
      <w:r w:rsidR="00FD4303" w:rsidRPr="0011761F">
        <w:rPr>
          <w:rFonts w:ascii="Times New Roman" w:eastAsia="Times New Roman" w:hAnsi="Times New Roman" w:cs="Times New Roman"/>
          <w:sz w:val="24"/>
          <w:szCs w:val="24"/>
          <w:lang w:eastAsia="en-IN" w:bidi="hi-IN"/>
        </w:rPr>
        <w:t xml:space="preserve">snow leopard densities </w:t>
      </w:r>
      <w:del w:id="821" w:author="David Borchers" w:date="2017-05-17T17:05:00Z">
        <w:r w:rsidR="00FD4303" w:rsidRPr="0011761F" w:rsidDel="00C85C48">
          <w:rPr>
            <w:rFonts w:ascii="Times New Roman" w:eastAsia="Times New Roman" w:hAnsi="Times New Roman" w:cs="Times New Roman"/>
            <w:sz w:val="24"/>
            <w:szCs w:val="24"/>
            <w:lang w:eastAsia="en-IN" w:bidi="hi-IN"/>
          </w:rPr>
          <w:delText xml:space="preserve">were </w:delText>
        </w:r>
        <w:r w:rsidR="006D1CB2" w:rsidDel="00C85C48">
          <w:rPr>
            <w:rFonts w:ascii="Times New Roman" w:eastAsia="Times New Roman" w:hAnsi="Times New Roman" w:cs="Times New Roman"/>
            <w:sz w:val="24"/>
            <w:szCs w:val="24"/>
            <w:lang w:eastAsia="en-IN" w:bidi="hi-IN"/>
          </w:rPr>
          <w:delText xml:space="preserve">dependent </w:delText>
        </w:r>
      </w:del>
      <w:r w:rsidR="006D1CB2">
        <w:rPr>
          <w:rFonts w:ascii="Times New Roman" w:eastAsia="Times New Roman" w:hAnsi="Times New Roman" w:cs="Times New Roman"/>
          <w:sz w:val="24"/>
          <w:szCs w:val="24"/>
          <w:lang w:eastAsia="en-IN" w:bidi="hi-IN"/>
        </w:rPr>
        <w:t xml:space="preserve">on </w:t>
      </w:r>
      <w:r w:rsidR="00FD4303" w:rsidRPr="0011761F">
        <w:rPr>
          <w:rFonts w:ascii="Times New Roman" w:eastAsia="Times New Roman" w:hAnsi="Times New Roman" w:cs="Times New Roman"/>
          <w:sz w:val="24"/>
          <w:szCs w:val="24"/>
          <w:lang w:eastAsia="en-IN" w:bidi="hi-IN"/>
        </w:rPr>
        <w:t>terrain ruggedness</w:t>
      </w:r>
      <w:ins w:id="822" w:author="David Borchers" w:date="2017-05-17T17:05:00Z">
        <w:r w:rsidR="00C85C48">
          <w:rPr>
            <w:rFonts w:ascii="Times New Roman" w:eastAsia="Times New Roman" w:hAnsi="Times New Roman" w:cs="Times New Roman"/>
            <w:sz w:val="24"/>
            <w:szCs w:val="24"/>
            <w:lang w:eastAsia="en-IN" w:bidi="hi-IN"/>
          </w:rPr>
          <w:t xml:space="preserve">, estimating </w:t>
        </w:r>
      </w:ins>
      <w:del w:id="823" w:author="David Borchers" w:date="2017-05-17T17:05:00Z">
        <w:r w:rsidR="004A4513" w:rsidDel="00C85C48">
          <w:rPr>
            <w:rFonts w:ascii="Times New Roman" w:eastAsia="Times New Roman" w:hAnsi="Times New Roman" w:cs="Times New Roman"/>
            <w:sz w:val="24"/>
            <w:szCs w:val="24"/>
            <w:lang w:eastAsia="en-IN" w:bidi="hi-IN"/>
          </w:rPr>
          <w:delText xml:space="preserve"> and </w:delText>
        </w:r>
        <w:r w:rsidR="006D1CB2" w:rsidDel="00C85C48">
          <w:rPr>
            <w:rFonts w:ascii="Times New Roman" w:eastAsia="Times New Roman" w:hAnsi="Times New Roman" w:cs="Times New Roman"/>
            <w:sz w:val="24"/>
            <w:szCs w:val="24"/>
            <w:lang w:eastAsia="en-IN" w:bidi="hi-IN"/>
          </w:rPr>
          <w:delText xml:space="preserve">estimated </w:delText>
        </w:r>
        <w:r w:rsidR="004A4513" w:rsidDel="00C85C48">
          <w:rPr>
            <w:rFonts w:ascii="Times New Roman" w:eastAsia="Times New Roman" w:hAnsi="Times New Roman" w:cs="Times New Roman"/>
            <w:sz w:val="24"/>
            <w:szCs w:val="24"/>
            <w:lang w:eastAsia="en-IN" w:bidi="hi-IN"/>
          </w:rPr>
          <w:delText xml:space="preserve">a </w:delText>
        </w:r>
      </w:del>
      <w:r w:rsidR="004A4513">
        <w:rPr>
          <w:rFonts w:ascii="Times New Roman" w:eastAsia="Times New Roman" w:hAnsi="Times New Roman" w:cs="Times New Roman"/>
          <w:sz w:val="24"/>
          <w:szCs w:val="24"/>
          <w:lang w:eastAsia="en-IN" w:bidi="hi-IN"/>
        </w:rPr>
        <w:t xml:space="preserve">non-uniform density surface </w:t>
      </w:r>
      <w:ins w:id="824" w:author="David Borchers" w:date="2017-05-17T17:05:00Z">
        <w:r w:rsidR="00C85C48">
          <w:rPr>
            <w:rFonts w:ascii="Times New Roman" w:eastAsia="Times New Roman" w:hAnsi="Times New Roman" w:cs="Times New Roman"/>
            <w:sz w:val="24"/>
            <w:szCs w:val="24"/>
            <w:lang w:eastAsia="en-IN" w:bidi="hi-IN"/>
          </w:rPr>
          <w:t>that depends on terrain ruggedness in</w:t>
        </w:r>
      </w:ins>
      <w:del w:id="825" w:author="David Borchers" w:date="2017-05-17T17:06:00Z">
        <w:r w:rsidR="004A4513" w:rsidDel="00C85C48">
          <w:rPr>
            <w:rFonts w:ascii="Times New Roman" w:eastAsia="Times New Roman" w:hAnsi="Times New Roman" w:cs="Times New Roman"/>
            <w:sz w:val="24"/>
            <w:szCs w:val="24"/>
            <w:lang w:eastAsia="en-IN" w:bidi="hi-IN"/>
          </w:rPr>
          <w:delText>for</w:delText>
        </w:r>
      </w:del>
      <w:r w:rsidR="004A4513">
        <w:rPr>
          <w:rFonts w:ascii="Times New Roman" w:eastAsia="Times New Roman" w:hAnsi="Times New Roman" w:cs="Times New Roman"/>
          <w:sz w:val="24"/>
          <w:szCs w:val="24"/>
          <w:lang w:eastAsia="en-IN" w:bidi="hi-IN"/>
        </w:rPr>
        <w:t xml:space="preserve"> each study area. </w:t>
      </w:r>
      <w:moveFromRangeStart w:id="826" w:author="David Borchers" w:date="2017-05-17T17:06:00Z" w:name="move482804128"/>
      <w:moveFrom w:id="827" w:author="David Borchers" w:date="2017-05-17T17:06:00Z">
        <w:r w:rsidR="004A4513" w:rsidDel="00C85C48">
          <w:rPr>
            <w:rFonts w:ascii="Times New Roman" w:eastAsia="Times New Roman" w:hAnsi="Times New Roman" w:cs="Times New Roman"/>
            <w:sz w:val="24"/>
            <w:szCs w:val="24"/>
            <w:lang w:eastAsia="en-IN" w:bidi="hi-IN"/>
          </w:rPr>
          <w:t>We compare</w:t>
        </w:r>
        <w:ins w:id="828" w:author="Microsoft Office User" w:date="2017-05-11T14:51:00Z">
          <w:r w:rsidR="00D959BF" w:rsidDel="00C85C48">
            <w:rPr>
              <w:rFonts w:ascii="Times New Roman" w:eastAsia="Times New Roman" w:hAnsi="Times New Roman" w:cs="Times New Roman"/>
              <w:sz w:val="24"/>
              <w:szCs w:val="24"/>
              <w:lang w:eastAsia="en-IN" w:bidi="hi-IN"/>
            </w:rPr>
            <w:t>d</w:t>
          </w:r>
        </w:ins>
        <w:r w:rsidR="004A4513" w:rsidDel="00C85C48">
          <w:rPr>
            <w:rFonts w:ascii="Times New Roman" w:eastAsia="Times New Roman" w:hAnsi="Times New Roman" w:cs="Times New Roman"/>
            <w:sz w:val="24"/>
            <w:szCs w:val="24"/>
            <w:lang w:eastAsia="en-IN" w:bidi="hi-IN"/>
          </w:rPr>
          <w:t xml:space="preserve"> these with maps generated by using posterior estimates of individuals’ locations</w:t>
        </w:r>
        <w:ins w:id="829" w:author="Koustubh Sharma" w:date="2017-05-15T14:23:00Z">
          <w:r w:rsidR="00A25DB9" w:rsidDel="00C85C48">
            <w:rPr>
              <w:rFonts w:ascii="Times New Roman" w:eastAsia="Times New Roman" w:hAnsi="Times New Roman" w:cs="Times New Roman"/>
              <w:sz w:val="24"/>
              <w:szCs w:val="24"/>
              <w:lang w:eastAsia="en-IN" w:bidi="hi-IN"/>
            </w:rPr>
            <w:t xml:space="preserve"> (fx.total, SECR)</w:t>
          </w:r>
        </w:ins>
        <w:r w:rsidR="003E1E6E" w:rsidDel="00C85C48">
          <w:rPr>
            <w:rFonts w:ascii="Times New Roman" w:eastAsia="Times New Roman" w:hAnsi="Times New Roman" w:cs="Times New Roman"/>
            <w:sz w:val="24"/>
            <w:szCs w:val="24"/>
            <w:lang w:eastAsia="en-IN" w:bidi="hi-IN"/>
          </w:rPr>
          <w:t xml:space="preserve">, where the latter is often misinterpreted </w:t>
        </w:r>
        <w:ins w:id="830" w:author="Koustubh Sharma" w:date="2017-05-15T14:23:00Z">
          <w:r w:rsidR="00A25DB9" w:rsidDel="00C85C48">
            <w:rPr>
              <w:rFonts w:ascii="Times New Roman" w:eastAsia="Times New Roman" w:hAnsi="Times New Roman" w:cs="Times New Roman"/>
              <w:sz w:val="24"/>
              <w:szCs w:val="24"/>
              <w:lang w:eastAsia="en-IN" w:bidi="hi-IN"/>
            </w:rPr>
            <w:t xml:space="preserve">and presented </w:t>
          </w:r>
        </w:ins>
        <w:r w:rsidR="003E1E6E" w:rsidDel="00C85C48">
          <w:rPr>
            <w:rFonts w:ascii="Times New Roman" w:eastAsia="Times New Roman" w:hAnsi="Times New Roman" w:cs="Times New Roman"/>
            <w:sz w:val="24"/>
            <w:szCs w:val="24"/>
            <w:lang w:eastAsia="en-IN" w:bidi="hi-IN"/>
          </w:rPr>
          <w:t>as a density surface</w:t>
        </w:r>
        <w:r w:rsidR="004A4513" w:rsidDel="00C85C48">
          <w:rPr>
            <w:rFonts w:ascii="Times New Roman" w:eastAsia="Times New Roman" w:hAnsi="Times New Roman" w:cs="Times New Roman"/>
            <w:sz w:val="24"/>
            <w:szCs w:val="24"/>
            <w:lang w:eastAsia="en-IN" w:bidi="hi-IN"/>
          </w:rPr>
          <w:t>.</w:t>
        </w:r>
      </w:moveFrom>
      <w:moveFromRangeEnd w:id="826"/>
    </w:p>
    <w:p w14:paraId="4F29E31F" w14:textId="0AEEACD0" w:rsidR="00CF18F4" w:rsidRDefault="004A4513" w:rsidP="008C7B08">
      <w:pPr>
        <w:spacing w:before="100" w:beforeAutospacing="1" w:after="100" w:afterAutospacing="1" w:line="240" w:lineRule="auto"/>
        <w:rPr>
          <w:ins w:id="831" w:author="David Borchers" w:date="2017-05-17T17:06:00Z"/>
          <w:rFonts w:ascii="Times New Roman" w:eastAsia="Times New Roman" w:hAnsi="Times New Roman" w:cs="Times New Roman"/>
          <w:sz w:val="24"/>
          <w:szCs w:val="24"/>
          <w:lang w:eastAsia="en-IN" w:bidi="hi-IN"/>
        </w:rPr>
      </w:pPr>
      <w:del w:id="832" w:author="David Borchers" w:date="2017-05-17T17:06:00Z">
        <w:r w:rsidDel="00C85C48">
          <w:rPr>
            <w:rFonts w:ascii="Times New Roman" w:eastAsia="Times New Roman" w:hAnsi="Times New Roman" w:cs="Times New Roman"/>
            <w:sz w:val="24"/>
            <w:szCs w:val="24"/>
            <w:lang w:eastAsia="en-IN" w:bidi="hi-IN"/>
          </w:rPr>
          <w:delText xml:space="preserve">Lastly, </w:delText>
        </w:r>
        <w:r w:rsidR="00C9259B" w:rsidRPr="0011761F" w:rsidDel="00C85C48">
          <w:rPr>
            <w:rFonts w:ascii="Times New Roman" w:eastAsia="Times New Roman" w:hAnsi="Times New Roman" w:cs="Times New Roman"/>
            <w:sz w:val="24"/>
            <w:szCs w:val="24"/>
            <w:lang w:eastAsia="en-IN" w:bidi="hi-IN"/>
          </w:rPr>
          <w:delText>w</w:delText>
        </w:r>
      </w:del>
      <w:ins w:id="833" w:author="David Borchers" w:date="2017-05-17T17:06:00Z">
        <w:r w:rsidR="00C85C48">
          <w:rPr>
            <w:rFonts w:ascii="Times New Roman" w:eastAsia="Times New Roman" w:hAnsi="Times New Roman" w:cs="Times New Roman"/>
            <w:sz w:val="24"/>
            <w:szCs w:val="24"/>
            <w:lang w:eastAsia="en-IN" w:bidi="hi-IN"/>
          </w:rPr>
          <w:t>W</w:t>
        </w:r>
      </w:ins>
      <w:r w:rsidR="00C9259B" w:rsidRPr="0011761F">
        <w:rPr>
          <w:rFonts w:ascii="Times New Roman" w:eastAsia="Times New Roman" w:hAnsi="Times New Roman" w:cs="Times New Roman"/>
          <w:sz w:val="24"/>
          <w:szCs w:val="24"/>
          <w:lang w:eastAsia="en-IN" w:bidi="hi-IN"/>
        </w:rPr>
        <w:t xml:space="preserve">e </w:t>
      </w:r>
      <w:r w:rsidR="00BD6348">
        <w:rPr>
          <w:rFonts w:ascii="Times New Roman" w:eastAsia="Times New Roman" w:hAnsi="Times New Roman" w:cs="Times New Roman"/>
          <w:sz w:val="24"/>
          <w:szCs w:val="24"/>
          <w:lang w:eastAsia="en-IN" w:bidi="hi-IN"/>
        </w:rPr>
        <w:t xml:space="preserve">also fitted models to all three areas simultaneously and used AICc </w:t>
      </w:r>
      <w:r w:rsidR="007C4344">
        <w:rPr>
          <w:rFonts w:ascii="Times New Roman" w:eastAsia="Times New Roman" w:hAnsi="Times New Roman" w:cs="Times New Roman"/>
          <w:sz w:val="24"/>
          <w:szCs w:val="24"/>
          <w:lang w:eastAsia="en-IN" w:bidi="hi-IN"/>
        </w:rPr>
        <w:t xml:space="preserve">to </w:t>
      </w:r>
      <w:del w:id="834" w:author="Koustubh" w:date="2017-03-25T13:44:00Z">
        <w:r w:rsidR="007C4344" w:rsidDel="003F66AC">
          <w:rPr>
            <w:rFonts w:ascii="Times New Roman" w:eastAsia="Times New Roman" w:hAnsi="Times New Roman" w:cs="Times New Roman"/>
            <w:sz w:val="24"/>
            <w:szCs w:val="24"/>
            <w:lang w:eastAsia="en-IN" w:bidi="hi-IN"/>
          </w:rPr>
          <w:delText xml:space="preserve">select between models and </w:delText>
        </w:r>
      </w:del>
      <w:r w:rsidR="007C4344">
        <w:rPr>
          <w:rFonts w:ascii="Times New Roman" w:eastAsia="Times New Roman" w:hAnsi="Times New Roman" w:cs="Times New Roman"/>
          <w:sz w:val="24"/>
          <w:szCs w:val="24"/>
          <w:lang w:eastAsia="en-IN" w:bidi="hi-IN"/>
        </w:rPr>
        <w:t xml:space="preserve">investigate whether </w:t>
      </w:r>
      <w:ins w:id="835" w:author="Koustubh" w:date="2017-03-25T13:44:00Z">
        <w:r w:rsidR="003F66AC">
          <w:rPr>
            <w:rFonts w:ascii="Times New Roman" w:eastAsia="Times New Roman" w:hAnsi="Times New Roman" w:cs="Times New Roman"/>
            <w:sz w:val="24"/>
            <w:szCs w:val="24"/>
            <w:lang w:eastAsia="en-IN" w:bidi="hi-IN"/>
          </w:rPr>
          <w:t xml:space="preserve">covariate </w:t>
        </w:r>
      </w:ins>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t>
      </w:r>
      <w:commentRangeStart w:id="836"/>
      <w:commentRangeStart w:id="837"/>
      <w:r w:rsidR="007C4344">
        <w:rPr>
          <w:rFonts w:ascii="Times New Roman" w:eastAsia="Times New Roman" w:hAnsi="Times New Roman" w:cs="Times New Roman"/>
          <w:sz w:val="24"/>
          <w:szCs w:val="24"/>
          <w:lang w:eastAsia="en-IN" w:bidi="hi-IN"/>
        </w:rPr>
        <w:t xml:space="preserve">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del w:id="838" w:author="Koustubh" w:date="2017-03-25T13:44:00Z">
        <w:r w:rsidR="00FD4303" w:rsidRPr="0011761F" w:rsidDel="003F66AC">
          <w:rPr>
            <w:rFonts w:ascii="Times New Roman" w:eastAsia="Times New Roman" w:hAnsi="Times New Roman" w:cs="Times New Roman"/>
            <w:sz w:val="24"/>
            <w:szCs w:val="24"/>
            <w:lang w:eastAsia="en-IN" w:bidi="hi-IN"/>
          </w:rPr>
          <w:delText xml:space="preserve">in </w:delText>
        </w:r>
      </w:del>
      <w:ins w:id="839" w:author="Koustubh" w:date="2017-03-25T13:44:00Z">
        <w:r w:rsidR="003F66AC">
          <w:rPr>
            <w:rFonts w:ascii="Times New Roman" w:eastAsia="Times New Roman" w:hAnsi="Times New Roman" w:cs="Times New Roman"/>
            <w:sz w:val="24"/>
            <w:szCs w:val="24"/>
            <w:lang w:eastAsia="en-IN" w:bidi="hi-IN"/>
          </w:rPr>
          <w:t xml:space="preserve">between </w:t>
        </w:r>
      </w:ins>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commentRangeEnd w:id="836"/>
      <w:r w:rsidR="00D959BF">
        <w:rPr>
          <w:rStyle w:val="CommentReference"/>
        </w:rPr>
        <w:commentReference w:id="836"/>
      </w:r>
      <w:commentRangeEnd w:id="837"/>
      <w:r w:rsidR="005E7682">
        <w:rPr>
          <w:rStyle w:val="CommentReference"/>
        </w:rPr>
        <w:commentReference w:id="837"/>
      </w:r>
      <w:r w:rsidR="003E1E6E">
        <w:rPr>
          <w:rFonts w:ascii="Times New Roman" w:eastAsia="Times New Roman" w:hAnsi="Times New Roman" w:cs="Times New Roman"/>
          <w:sz w:val="24"/>
          <w:szCs w:val="24"/>
          <w:lang w:eastAsia="en-IN" w:bidi="hi-IN"/>
        </w:rPr>
        <w:t>.</w:t>
      </w:r>
    </w:p>
    <w:p w14:paraId="01686888" w14:textId="144EB259" w:rsidR="00C85C48" w:rsidRPr="0011761F" w:rsidRDefault="00C85C4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ins w:id="840" w:author="David Borchers" w:date="2017-05-17T17:06:00Z">
        <w:r>
          <w:rPr>
            <w:rFonts w:ascii="Times New Roman" w:eastAsia="Times New Roman" w:hAnsi="Times New Roman" w:cs="Times New Roman"/>
            <w:sz w:val="24"/>
            <w:szCs w:val="24"/>
            <w:lang w:eastAsia="en-IN" w:bidi="hi-IN"/>
          </w:rPr>
          <w:t>For the purposes of comparison, we provide plots of both the estimated density surface in each survey area, and the predicted density, conditional on capture histories, from a model with a flat density surface model</w:t>
        </w:r>
      </w:ins>
      <w:ins w:id="841" w:author="David Borchers" w:date="2017-05-17T17:08:00Z">
        <w:r>
          <w:rPr>
            <w:rFonts w:ascii="Times New Roman" w:eastAsia="Times New Roman" w:hAnsi="Times New Roman" w:cs="Times New Roman"/>
            <w:sz w:val="24"/>
            <w:szCs w:val="24"/>
            <w:lang w:eastAsia="en-IN" w:bidi="hi-IN"/>
          </w:rPr>
          <w:t xml:space="preserve"> (using the secr function ``fx.total’’)</w:t>
        </w:r>
      </w:ins>
      <w:ins w:id="842" w:author="David Borchers" w:date="2017-05-17T17:06:00Z">
        <w:r>
          <w:rPr>
            <w:rFonts w:ascii="Times New Roman" w:eastAsia="Times New Roman" w:hAnsi="Times New Roman" w:cs="Times New Roman"/>
            <w:sz w:val="24"/>
            <w:szCs w:val="24"/>
            <w:lang w:eastAsia="en-IN" w:bidi="hi-IN"/>
          </w:rPr>
          <w:t xml:space="preserve">. </w:t>
        </w:r>
      </w:ins>
      <w:moveToRangeStart w:id="843" w:author="David Borchers" w:date="2017-05-17T17:06:00Z" w:name="move482804128"/>
      <w:moveTo w:id="844" w:author="David Borchers" w:date="2017-05-17T17:06:00Z">
        <w:del w:id="845" w:author="David Borchers" w:date="2017-05-17T17:09:00Z">
          <w:r w:rsidDel="00C85C48">
            <w:rPr>
              <w:rFonts w:ascii="Times New Roman" w:eastAsia="Times New Roman" w:hAnsi="Times New Roman" w:cs="Times New Roman"/>
              <w:sz w:val="24"/>
              <w:szCs w:val="24"/>
              <w:lang w:eastAsia="en-IN" w:bidi="hi-IN"/>
            </w:rPr>
            <w:delText>We compared these with maps generated by using posterior estimates of individuals’ locations (fx.total, SECR), where t</w:delText>
          </w:r>
        </w:del>
      </w:moveTo>
      <w:ins w:id="846" w:author="David Borchers" w:date="2017-05-17T17:09:00Z">
        <w:r>
          <w:rPr>
            <w:rFonts w:ascii="Times New Roman" w:eastAsia="Times New Roman" w:hAnsi="Times New Roman" w:cs="Times New Roman"/>
            <w:sz w:val="24"/>
            <w:szCs w:val="24"/>
            <w:lang w:eastAsia="en-IN" w:bidi="hi-IN"/>
          </w:rPr>
          <w:t>T</w:t>
        </w:r>
      </w:ins>
      <w:moveTo w:id="847" w:author="David Borchers" w:date="2017-05-17T17:06:00Z">
        <w:r>
          <w:rPr>
            <w:rFonts w:ascii="Times New Roman" w:eastAsia="Times New Roman" w:hAnsi="Times New Roman" w:cs="Times New Roman"/>
            <w:sz w:val="24"/>
            <w:szCs w:val="24"/>
            <w:lang w:eastAsia="en-IN" w:bidi="hi-IN"/>
          </w:rPr>
          <w:t xml:space="preserve">he latter </w:t>
        </w:r>
      </w:moveTo>
      <w:ins w:id="848" w:author="David Borchers" w:date="2017-05-17T17:09:00Z">
        <w:r>
          <w:rPr>
            <w:rFonts w:ascii="Times New Roman" w:eastAsia="Times New Roman" w:hAnsi="Times New Roman" w:cs="Times New Roman"/>
            <w:sz w:val="24"/>
            <w:szCs w:val="24"/>
            <w:lang w:eastAsia="en-IN" w:bidi="hi-IN"/>
          </w:rPr>
          <w:t>are</w:t>
        </w:r>
      </w:ins>
      <w:moveTo w:id="849" w:author="David Borchers" w:date="2017-05-17T17:06:00Z">
        <w:del w:id="850" w:author="David Borchers" w:date="2017-05-17T17:09:00Z">
          <w:r w:rsidDel="00C85C48">
            <w:rPr>
              <w:rFonts w:ascii="Times New Roman" w:eastAsia="Times New Roman" w:hAnsi="Times New Roman" w:cs="Times New Roman"/>
              <w:sz w:val="24"/>
              <w:szCs w:val="24"/>
              <w:lang w:eastAsia="en-IN" w:bidi="hi-IN"/>
            </w:rPr>
            <w:delText>is</w:delText>
          </w:r>
        </w:del>
        <w:r>
          <w:rPr>
            <w:rFonts w:ascii="Times New Roman" w:eastAsia="Times New Roman" w:hAnsi="Times New Roman" w:cs="Times New Roman"/>
            <w:sz w:val="24"/>
            <w:szCs w:val="24"/>
            <w:lang w:eastAsia="en-IN" w:bidi="hi-IN"/>
          </w:rPr>
          <w:t xml:space="preserve"> often misinterpreted </w:t>
        </w:r>
        <w:del w:id="851" w:author="David Borchers" w:date="2017-05-17T17:09:00Z">
          <w:r w:rsidDel="00C85C48">
            <w:rPr>
              <w:rFonts w:ascii="Times New Roman" w:eastAsia="Times New Roman" w:hAnsi="Times New Roman" w:cs="Times New Roman"/>
              <w:sz w:val="24"/>
              <w:szCs w:val="24"/>
              <w:lang w:eastAsia="en-IN" w:bidi="hi-IN"/>
            </w:rPr>
            <w:delText xml:space="preserve">and presented </w:delText>
          </w:r>
        </w:del>
        <w:r>
          <w:rPr>
            <w:rFonts w:ascii="Times New Roman" w:eastAsia="Times New Roman" w:hAnsi="Times New Roman" w:cs="Times New Roman"/>
            <w:sz w:val="24"/>
            <w:szCs w:val="24"/>
            <w:lang w:eastAsia="en-IN" w:bidi="hi-IN"/>
          </w:rPr>
          <w:t xml:space="preserve">as </w:t>
        </w:r>
        <w:del w:id="852" w:author="David Borchers" w:date="2017-05-17T17:09:00Z">
          <w:r w:rsidDel="00C85C48">
            <w:rPr>
              <w:rFonts w:ascii="Times New Roman" w:eastAsia="Times New Roman" w:hAnsi="Times New Roman" w:cs="Times New Roman"/>
              <w:sz w:val="24"/>
              <w:szCs w:val="24"/>
              <w:lang w:eastAsia="en-IN" w:bidi="hi-IN"/>
            </w:rPr>
            <w:delText xml:space="preserve">a </w:delText>
          </w:r>
        </w:del>
        <w:r>
          <w:rPr>
            <w:rFonts w:ascii="Times New Roman" w:eastAsia="Times New Roman" w:hAnsi="Times New Roman" w:cs="Times New Roman"/>
            <w:sz w:val="24"/>
            <w:szCs w:val="24"/>
            <w:lang w:eastAsia="en-IN" w:bidi="hi-IN"/>
          </w:rPr>
          <w:t>density surface</w:t>
        </w:r>
      </w:moveTo>
      <w:ins w:id="853" w:author="David Borchers" w:date="2017-05-17T17:09:00Z">
        <w:r>
          <w:rPr>
            <w:rFonts w:ascii="Times New Roman" w:eastAsia="Times New Roman" w:hAnsi="Times New Roman" w:cs="Times New Roman"/>
            <w:sz w:val="24"/>
            <w:szCs w:val="24"/>
            <w:lang w:eastAsia="en-IN" w:bidi="hi-IN"/>
          </w:rPr>
          <w:t xml:space="preserve"> models; we plot them here to </w:t>
        </w:r>
      </w:ins>
      <w:ins w:id="854" w:author="David Borchers" w:date="2017-05-17T17:10:00Z">
        <w:r>
          <w:rPr>
            <w:rFonts w:ascii="Times New Roman" w:eastAsia="Times New Roman" w:hAnsi="Times New Roman" w:cs="Times New Roman"/>
            <w:sz w:val="24"/>
            <w:szCs w:val="24"/>
            <w:lang w:eastAsia="en-IN" w:bidi="hi-IN"/>
          </w:rPr>
          <w:t xml:space="preserve">illustrate </w:t>
        </w:r>
      </w:ins>
      <w:ins w:id="855" w:author="David Borchers" w:date="2017-05-17T17:09:00Z">
        <w:r>
          <w:rPr>
            <w:rFonts w:ascii="Times New Roman" w:eastAsia="Times New Roman" w:hAnsi="Times New Roman" w:cs="Times New Roman"/>
            <w:sz w:val="24"/>
            <w:szCs w:val="24"/>
            <w:lang w:eastAsia="en-IN" w:bidi="hi-IN"/>
          </w:rPr>
          <w:t>the difference between them and density surface models</w:t>
        </w:r>
      </w:ins>
      <w:moveTo w:id="856" w:author="David Borchers" w:date="2017-05-17T17:06:00Z">
        <w:r>
          <w:rPr>
            <w:rFonts w:ascii="Times New Roman" w:eastAsia="Times New Roman" w:hAnsi="Times New Roman" w:cs="Times New Roman"/>
            <w:sz w:val="24"/>
            <w:szCs w:val="24"/>
            <w:lang w:eastAsia="en-IN" w:bidi="hi-IN"/>
          </w:rPr>
          <w:t>.</w:t>
        </w:r>
      </w:moveTo>
      <w:moveToRangeEnd w:id="843"/>
    </w:p>
    <w:p w14:paraId="14FAFF3F"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68F6C904" w14:textId="39C81996" w:rsidR="0084073C" w:rsidRDefault="007C4344" w:rsidP="00A746E7">
      <w:pPr>
        <w:spacing w:before="100" w:beforeAutospacing="1" w:after="100" w:afterAutospacing="1" w:line="240" w:lineRule="auto"/>
        <w:rPr>
          <w:ins w:id="857" w:author="Koustubh Sharma" w:date="2017-05-15T14:09: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del w:id="858" w:author="Koustubh Sharma" w:date="2017-05-15T14:24:00Z">
        <w:r w:rsidDel="00A25DB9">
          <w:rPr>
            <w:rFonts w:ascii="Times New Roman" w:eastAsia="Times New Roman" w:hAnsi="Times New Roman" w:cs="Times New Roman"/>
            <w:sz w:val="24"/>
            <w:szCs w:val="24"/>
            <w:lang w:eastAsia="en-IN" w:bidi="hi-IN"/>
          </w:rPr>
          <w:delText xml:space="preserve">habitat dependent, </w:delText>
        </w:r>
      </w:del>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w:t>
      </w:r>
      <w:del w:id="859" w:author="Koustubh Sharma" w:date="2017-05-15T14:25:00Z">
        <w:r w:rsidR="00435D3C" w:rsidDel="00A25DB9">
          <w:rPr>
            <w:rFonts w:ascii="Times New Roman" w:eastAsia="Times New Roman" w:hAnsi="Times New Roman" w:cs="Times New Roman"/>
            <w:sz w:val="24"/>
            <w:szCs w:val="24"/>
            <w:lang w:eastAsia="en-IN" w:bidi="hi-IN"/>
          </w:rPr>
          <w:delText>, here defined by terrain ruggedness index</w:delText>
        </w:r>
        <w:r w:rsidR="004A4513" w:rsidDel="00A25DB9">
          <w:rPr>
            <w:rFonts w:ascii="Times New Roman" w:eastAsia="Times New Roman" w:hAnsi="Times New Roman" w:cs="Times New Roman"/>
            <w:sz w:val="24"/>
            <w:szCs w:val="24"/>
            <w:lang w:eastAsia="en-IN" w:bidi="hi-IN"/>
          </w:rPr>
          <w:delText>,</w:delText>
        </w:r>
      </w:del>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del w:id="860" w:author="Koustubh Sharma" w:date="2017-05-15T14:25:00Z">
        <w:r w:rsidDel="00A25DB9">
          <w:rPr>
            <w:rFonts w:ascii="Times New Roman" w:eastAsia="Times New Roman" w:hAnsi="Times New Roman" w:cs="Times New Roman"/>
            <w:sz w:val="24"/>
            <w:szCs w:val="24"/>
            <w:lang w:eastAsia="en-IN" w:bidi="hi-IN"/>
          </w:rPr>
          <w:delText xml:space="preserve">The habitat-dependent space use models are based on non-Euclidian least cost path distances (Royle et al., 2013; Sutherland et al., 2015). </w:delText>
        </w:r>
      </w:del>
      <w:r>
        <w:rPr>
          <w:rFonts w:ascii="Times New Roman" w:eastAsia="Times New Roman" w:hAnsi="Times New Roman" w:cs="Times New Roman"/>
          <w:sz w:val="24"/>
          <w:szCs w:val="24"/>
          <w:lang w:eastAsia="en-IN" w:bidi="hi-IN"/>
        </w:rPr>
        <w:t>Having fitted such a model</w:t>
      </w:r>
      <w:ins w:id="861" w:author="Koustubh" w:date="2017-03-25T13:45:00Z">
        <w:r w:rsidR="003F66AC">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it is possible to find the estimated least-cost path between any points in the survey region.</w:t>
      </w:r>
      <w:ins w:id="862" w:author="Koustubh Sharma" w:date="2017-05-15T14:09:00Z">
        <w:r w:rsidR="0084073C" w:rsidRPr="0084073C">
          <w:rPr>
            <w:rFonts w:ascii="Times New Roman" w:eastAsia="Times New Roman" w:hAnsi="Times New Roman" w:cs="Times New Roman"/>
            <w:sz w:val="24"/>
            <w:szCs w:val="24"/>
            <w:lang w:eastAsia="en-IN" w:bidi="hi-IN"/>
          </w:rPr>
          <w:t xml:space="preserve"> </w:t>
        </w:r>
        <w:r w:rsidR="0084073C">
          <w:rPr>
            <w:rFonts w:ascii="Times New Roman" w:eastAsia="Times New Roman" w:hAnsi="Times New Roman" w:cs="Times New Roman"/>
            <w:sz w:val="24"/>
            <w:szCs w:val="24"/>
            <w:lang w:eastAsia="en-IN" w:bidi="hi-IN"/>
          </w:rPr>
          <w:t xml:space="preserve">Non-Euclidean distance metrics were estimated using a function (Appendix I) based on literature (ref. XX). The function, a variation of the one proposed by Royle et al. xx was used given high correlation between parameters in case of the latter. </w:t>
        </w:r>
      </w:ins>
    </w:p>
    <w:p w14:paraId="7C1EC556" w14:textId="496AB5D8" w:rsidR="00A746E7" w:rsidRDefault="007C4344" w:rsidP="00A746E7">
      <w:pPr>
        <w:spacing w:before="100" w:beforeAutospacing="1" w:after="100" w:afterAutospacing="1" w:line="240" w:lineRule="auto"/>
        <w:rPr>
          <w:ins w:id="863" w:author="Koustubh" w:date="2017-03-26T08:12:00Z"/>
          <w:rFonts w:ascii="Times New Roman" w:eastAsia="Times New Roman" w:hAnsi="Times New Roman" w:cs="Times New Roman"/>
          <w:sz w:val="24"/>
          <w:szCs w:val="24"/>
          <w:lang w:eastAsia="en-IN" w:bidi="hi-IN"/>
        </w:rPr>
      </w:pPr>
      <w:del w:id="864" w:author="Koustubh Sharma" w:date="2017-05-15T14:26:00Z">
        <w:r w:rsidDel="004F3F08">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 xml:space="preserve">Additional support for these models was provided by the fact that the least-cost paths between separate high usage regions </w:t>
      </w:r>
      <w:commentRangeStart w:id="865"/>
      <w:r>
        <w:rPr>
          <w:rFonts w:ascii="Times New Roman" w:eastAsia="Times New Roman" w:hAnsi="Times New Roman" w:cs="Times New Roman"/>
          <w:sz w:val="24"/>
          <w:szCs w:val="24"/>
          <w:lang w:eastAsia="en-IN" w:bidi="hi-IN"/>
        </w:rPr>
        <w:t>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w:t>
      </w:r>
      <w:commentRangeEnd w:id="865"/>
      <w:r w:rsidR="00D959BF">
        <w:rPr>
          <w:rStyle w:val="CommentReference"/>
        </w:rPr>
        <w:commentReference w:id="865"/>
      </w:r>
      <w:r>
        <w:rPr>
          <w:rFonts w:ascii="Times New Roman" w:eastAsia="Times New Roman" w:hAnsi="Times New Roman" w:cs="Times New Roman"/>
          <w:sz w:val="24"/>
          <w:szCs w:val="24"/>
          <w:lang w:eastAsia="en-IN" w:bidi="hi-IN"/>
        </w:rPr>
        <w:t xml:space="preserve">On the basis of habitat covariates, the fitted models reproduced the connectivity patterns that had been expected prior to analysis, even though no information on connectivity itself was provided to the model. </w:t>
      </w:r>
      <w:commentRangeStart w:id="866"/>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del w:id="867" w:author="Koustubh" w:date="2017-03-26T08:23:00Z">
        <w:r w:rsidR="00A746E7" w:rsidDel="00036F61">
          <w:rPr>
            <w:rFonts w:ascii="Times New Roman" w:eastAsia="Times New Roman" w:hAnsi="Times New Roman" w:cs="Times New Roman"/>
            <w:sz w:val="24"/>
            <w:szCs w:val="24"/>
            <w:lang w:eastAsia="en-IN" w:bidi="hi-IN"/>
          </w:rPr>
          <w:delText xml:space="preserve"> </w:delText>
        </w:r>
      </w:del>
      <w:commentRangeEnd w:id="866"/>
      <w:r w:rsidR="00C858F2">
        <w:rPr>
          <w:rStyle w:val="CommentReference"/>
        </w:rPr>
        <w:commentReference w:id="866"/>
      </w:r>
    </w:p>
    <w:p w14:paraId="43856FF3" w14:textId="77777777" w:rsidR="00A5434B" w:rsidDel="00036F61" w:rsidRDefault="00A5434B" w:rsidP="00A746E7">
      <w:pPr>
        <w:spacing w:before="100" w:beforeAutospacing="1" w:after="100" w:afterAutospacing="1" w:line="240" w:lineRule="auto"/>
        <w:rPr>
          <w:del w:id="868" w:author="Koustubh" w:date="2017-03-26T08:23:00Z"/>
          <w:rFonts w:ascii="Times New Roman" w:eastAsia="Times New Roman" w:hAnsi="Times New Roman" w:cs="Times New Roman"/>
          <w:sz w:val="24"/>
          <w:szCs w:val="24"/>
          <w:lang w:eastAsia="en-IN" w:bidi="hi-IN"/>
        </w:rPr>
      </w:pPr>
    </w:p>
    <w:p w14:paraId="712492EB" w14:textId="7F783F37"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del w:id="869" w:author="Koustubh" w:date="2017-03-26T08:20:00Z">
        <w:r w:rsidR="004A4513" w:rsidDel="00036F61">
          <w:rPr>
            <w:rFonts w:ascii="Times New Roman" w:eastAsia="Times New Roman" w:hAnsi="Times New Roman" w:cs="Times New Roman"/>
            <w:sz w:val="24"/>
            <w:szCs w:val="24"/>
            <w:lang w:eastAsia="en-IN" w:bidi="hi-IN"/>
          </w:rPr>
          <w:delText xml:space="preserve">too </w:delText>
        </w:r>
      </w:del>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del w:id="870" w:author="Koustubh" w:date="2017-03-26T08:21:00Z">
        <w:r w:rsidR="00A746E7" w:rsidDel="00036F61">
          <w:rPr>
            <w:rFonts w:ascii="Times New Roman" w:eastAsia="Times New Roman" w:hAnsi="Times New Roman" w:cs="Times New Roman"/>
            <w:sz w:val="24"/>
            <w:szCs w:val="24"/>
            <w:lang w:eastAsia="en-IN" w:bidi="hi-IN"/>
          </w:rPr>
          <w:delText>Both t</w:delText>
        </w:r>
      </w:del>
      <w:ins w:id="871" w:author="Koustubh" w:date="2017-03-26T08:21:00Z">
        <w:r w:rsidR="00036F61">
          <w:rPr>
            <w:rFonts w:ascii="Times New Roman" w:eastAsia="Times New Roman" w:hAnsi="Times New Roman" w:cs="Times New Roman"/>
            <w:sz w:val="24"/>
            <w:szCs w:val="24"/>
            <w:lang w:eastAsia="en-IN" w:bidi="hi-IN"/>
          </w:rPr>
          <w:t>T</w:t>
        </w:r>
      </w:ins>
      <w:r w:rsidR="00A746E7">
        <w:rPr>
          <w:rFonts w:ascii="Times New Roman" w:eastAsia="Times New Roman" w:hAnsi="Times New Roman" w:cs="Times New Roman"/>
          <w:sz w:val="24"/>
          <w:szCs w:val="24"/>
          <w:lang w:eastAsia="en-IN" w:bidi="hi-IN"/>
        </w:rPr>
        <w:t xml:space="preserve">opography </w:t>
      </w:r>
      <w:del w:id="872" w:author="Koustubh" w:date="2017-03-26T08:21:00Z">
        <w:r w:rsidR="00A746E7" w:rsidDel="00036F61">
          <w:rPr>
            <w:rFonts w:ascii="Times New Roman" w:eastAsia="Times New Roman" w:hAnsi="Times New Roman" w:cs="Times New Roman"/>
            <w:sz w:val="24"/>
            <w:szCs w:val="24"/>
            <w:lang w:eastAsia="en-IN" w:bidi="hi-IN"/>
          </w:rPr>
          <w:delText xml:space="preserve">and presence of waterholes </w:delText>
        </w:r>
      </w:del>
      <w:r w:rsidR="00A746E7">
        <w:rPr>
          <w:rFonts w:ascii="Times New Roman" w:eastAsia="Times New Roman" w:hAnsi="Times New Roman" w:cs="Times New Roman"/>
          <w:sz w:val="24"/>
          <w:szCs w:val="24"/>
          <w:lang w:eastAsia="en-IN" w:bidi="hi-IN"/>
        </w:rPr>
        <w:t xml:space="preserve">affected </w:t>
      </w:r>
      <w:r w:rsidR="00A9145B">
        <w:rPr>
          <w:rFonts w:ascii="Times New Roman" w:eastAsia="Times New Roman" w:hAnsi="Times New Roman" w:cs="Times New Roman"/>
          <w:sz w:val="24"/>
          <w:szCs w:val="24"/>
          <w:lang w:eastAsia="en-IN" w:bidi="hi-IN"/>
        </w:rPr>
        <w:t xml:space="preserve">the expected encounter rate at distance zero from an activity centre (parameter </w:t>
      </w:r>
      <w:commentRangeStart w:id="873"/>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873"/>
        <m:r>
          <m:rPr>
            <m:sty m:val="p"/>
          </m:rPr>
          <w:rPr>
            <w:rStyle w:val="CommentReference"/>
          </w:rPr>
          <w:commentReference w:id="873"/>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ins w:id="874" w:author="Koustubh" w:date="2017-03-26T08:21:00Z">
        <w:r w:rsidR="00036F61">
          <w:rPr>
            <w:rFonts w:ascii="Times New Roman" w:eastAsia="Times New Roman" w:hAnsi="Times New Roman" w:cs="Times New Roman"/>
            <w:sz w:val="24"/>
            <w:szCs w:val="24"/>
            <w:lang w:eastAsia="en-IN" w:bidi="hi-IN"/>
          </w:rPr>
          <w:t xml:space="preserve">water affected it </w:t>
        </w:r>
        <w:del w:id="875" w:author="Microsoft Office User" w:date="2017-05-11T14:56:00Z">
          <w:r w:rsidR="00036F61" w:rsidDel="00C858F2">
            <w:rPr>
              <w:rFonts w:ascii="Times New Roman" w:eastAsia="Times New Roman" w:hAnsi="Times New Roman" w:cs="Times New Roman"/>
              <w:sz w:val="24"/>
              <w:szCs w:val="24"/>
              <w:lang w:eastAsia="en-IN" w:bidi="hi-IN"/>
            </w:rPr>
            <w:delText xml:space="preserve">only </w:delText>
          </w:r>
        </w:del>
        <w:r w:rsidR="00036F61">
          <w:rPr>
            <w:rFonts w:ascii="Times New Roman" w:eastAsia="Times New Roman" w:hAnsi="Times New Roman" w:cs="Times New Roman"/>
            <w:sz w:val="24"/>
            <w:szCs w:val="24"/>
            <w:lang w:eastAsia="en-IN" w:bidi="hi-IN"/>
          </w:rPr>
          <w:t>in the st</w:t>
        </w:r>
      </w:ins>
      <w:ins w:id="876" w:author="Koustubh" w:date="2017-03-26T08:22:00Z">
        <w:r w:rsidR="00036F61">
          <w:rPr>
            <w:rFonts w:ascii="Times New Roman" w:eastAsia="Times New Roman" w:hAnsi="Times New Roman" w:cs="Times New Roman"/>
            <w:sz w:val="24"/>
            <w:szCs w:val="24"/>
            <w:lang w:eastAsia="en-IN" w:bidi="hi-IN"/>
          </w:rPr>
          <w:t>rictly protected area</w:t>
        </w:r>
      </w:ins>
      <w:ins w:id="877" w:author="Koustubh" w:date="2017-03-26T08:23:00Z">
        <w:r w:rsidR="00036F61">
          <w:rPr>
            <w:rFonts w:ascii="Times New Roman" w:eastAsia="Times New Roman" w:hAnsi="Times New Roman" w:cs="Times New Roman"/>
            <w:sz w:val="24"/>
            <w:szCs w:val="24"/>
            <w:lang w:eastAsia="en-IN" w:bidi="hi-IN"/>
          </w:rPr>
          <w:t>, which was sampled in the summer</w:t>
        </w:r>
      </w:ins>
      <w:ins w:id="878" w:author="Koustubh" w:date="2017-03-26T08:22:00Z">
        <w:r w:rsidR="00036F61">
          <w:rPr>
            <w:rFonts w:ascii="Times New Roman" w:eastAsia="Times New Roman" w:hAnsi="Times New Roman" w:cs="Times New Roman"/>
            <w:sz w:val="24"/>
            <w:szCs w:val="24"/>
            <w:lang w:eastAsia="en-IN" w:bidi="hi-IN"/>
          </w:rPr>
          <w:t xml:space="preserve">. The </w:t>
        </w:r>
      </w:ins>
      <w:del w:id="879" w:author="Koustubh" w:date="2017-03-26T08:22:00Z">
        <w:r w:rsidR="00A4576C" w:rsidDel="00036F61">
          <w:rPr>
            <w:rFonts w:ascii="Times New Roman" w:eastAsia="Times New Roman" w:hAnsi="Times New Roman" w:cs="Times New Roman"/>
            <w:sz w:val="24"/>
            <w:szCs w:val="24"/>
            <w:lang w:eastAsia="en-IN" w:bidi="hi-IN"/>
          </w:rPr>
          <w:delText xml:space="preserve">their </w:delText>
        </w:r>
      </w:del>
      <w:r w:rsidR="00A4576C">
        <w:rPr>
          <w:rFonts w:ascii="Times New Roman" w:eastAsia="Times New Roman" w:hAnsi="Times New Roman" w:cs="Times New Roman"/>
          <w:sz w:val="24"/>
          <w:szCs w:val="24"/>
          <w:lang w:eastAsia="en-IN" w:bidi="hi-IN"/>
        </w:rPr>
        <w:t xml:space="preserve">effect </w:t>
      </w:r>
      <w:ins w:id="880" w:author="Koustubh" w:date="2017-03-26T08:22:00Z">
        <w:r w:rsidR="00036F61">
          <w:rPr>
            <w:rFonts w:ascii="Times New Roman" w:eastAsia="Times New Roman" w:hAnsi="Times New Roman" w:cs="Times New Roman"/>
            <w:sz w:val="24"/>
            <w:szCs w:val="24"/>
            <w:lang w:eastAsia="en-IN" w:bidi="hi-IN"/>
          </w:rPr>
          <w:t xml:space="preserve">of water </w:t>
        </w:r>
      </w:ins>
      <w:r w:rsidR="00A4576C">
        <w:rPr>
          <w:rFonts w:ascii="Times New Roman" w:eastAsia="Times New Roman" w:hAnsi="Times New Roman" w:cs="Times New Roman"/>
          <w:sz w:val="24"/>
          <w:szCs w:val="24"/>
          <w:lang w:eastAsia="en-IN" w:bidi="hi-IN"/>
        </w:rPr>
        <w:t xml:space="preserve">was marginal on the unprotected </w:t>
      </w:r>
      <w:ins w:id="881" w:author="Koustubh" w:date="2017-03-26T08:22:00Z">
        <w:r w:rsidR="00036F61">
          <w:rPr>
            <w:rFonts w:ascii="Times New Roman" w:eastAsia="Times New Roman" w:hAnsi="Times New Roman" w:cs="Times New Roman"/>
            <w:sz w:val="24"/>
            <w:szCs w:val="24"/>
            <w:lang w:eastAsia="en-IN" w:bidi="hi-IN"/>
          </w:rPr>
          <w:t xml:space="preserve">and partially protected </w:t>
        </w:r>
      </w:ins>
      <w:r w:rsidR="00A4576C">
        <w:rPr>
          <w:rFonts w:ascii="Times New Roman" w:eastAsia="Times New Roman" w:hAnsi="Times New Roman" w:cs="Times New Roman"/>
          <w:sz w:val="24"/>
          <w:szCs w:val="24"/>
          <w:lang w:eastAsia="en-IN" w:bidi="hi-IN"/>
        </w:rPr>
        <w:t>study area</w:t>
      </w:r>
      <w:ins w:id="882" w:author="Koustubh" w:date="2017-03-26T08:22:00Z">
        <w:r w:rsidR="00036F61">
          <w:rPr>
            <w:rFonts w:ascii="Times New Roman" w:eastAsia="Times New Roman" w:hAnsi="Times New Roman" w:cs="Times New Roman"/>
            <w:sz w:val="24"/>
            <w:szCs w:val="24"/>
            <w:lang w:eastAsia="en-IN" w:bidi="hi-IN"/>
          </w:rPr>
          <w:t>s</w:t>
        </w:r>
      </w:ins>
      <w:ins w:id="883" w:author="Koustubh Sharma" w:date="2017-05-15T14:33:00Z">
        <w:r w:rsidR="004F3F08">
          <w:rPr>
            <w:rFonts w:ascii="Times New Roman" w:eastAsia="Times New Roman" w:hAnsi="Times New Roman" w:cs="Times New Roman"/>
            <w:sz w:val="24"/>
            <w:szCs w:val="24"/>
            <w:lang w:eastAsia="en-IN" w:bidi="hi-IN"/>
          </w:rPr>
          <w:t xml:space="preserve"> which were sampled in winter and autumn respectively.</w:t>
        </w:r>
      </w:ins>
      <w:ins w:id="884" w:author="Koustubh" w:date="2017-03-26T08:22:00Z">
        <w:del w:id="885" w:author="Koustubh Sharma" w:date="2017-05-15T14:28:00Z">
          <w:r w:rsidR="00036F61" w:rsidDel="004F3F08">
            <w:rPr>
              <w:rFonts w:ascii="Times New Roman" w:eastAsia="Times New Roman" w:hAnsi="Times New Roman" w:cs="Times New Roman"/>
              <w:sz w:val="24"/>
              <w:szCs w:val="24"/>
              <w:lang w:eastAsia="en-IN" w:bidi="hi-IN"/>
            </w:rPr>
            <w:delText xml:space="preserve">, which could have been an artefact of the sampling periods where these two were sampled in </w:delText>
          </w:r>
        </w:del>
      </w:ins>
      <w:ins w:id="886" w:author="Koustubh" w:date="2017-03-26T08:23:00Z">
        <w:del w:id="887" w:author="Koustubh Sharma" w:date="2017-05-15T14:28:00Z">
          <w:r w:rsidR="00036F61" w:rsidDel="004F3F08">
            <w:rPr>
              <w:rFonts w:ascii="Times New Roman" w:eastAsia="Times New Roman" w:hAnsi="Times New Roman" w:cs="Times New Roman"/>
              <w:sz w:val="24"/>
              <w:szCs w:val="24"/>
              <w:lang w:eastAsia="en-IN" w:bidi="hi-IN"/>
            </w:rPr>
            <w:delText>winter and autumn respectively</w:delText>
          </w:r>
        </w:del>
      </w:ins>
      <w:del w:id="888" w:author="Koustubh Sharma" w:date="2017-05-15T14:28:00Z">
        <w:r w:rsidR="00A4576C" w:rsidDel="004F3F08">
          <w:rPr>
            <w:rFonts w:ascii="Times New Roman" w:eastAsia="Times New Roman" w:hAnsi="Times New Roman" w:cs="Times New Roman"/>
            <w:sz w:val="24"/>
            <w:szCs w:val="24"/>
            <w:lang w:eastAsia="en-IN" w:bidi="hi-IN"/>
          </w:rPr>
          <w:delText>.</w:delText>
        </w:r>
      </w:del>
      <w:del w:id="889" w:author="Koustubh" w:date="2017-03-26T08:21:00Z">
        <w:r w:rsidR="00A4576C" w:rsidDel="00036F61">
          <w:rPr>
            <w:rFonts w:ascii="Times New Roman" w:eastAsia="Times New Roman" w:hAnsi="Times New Roman" w:cs="Times New Roman"/>
            <w:sz w:val="24"/>
            <w:szCs w:val="24"/>
            <w:lang w:eastAsia="en-IN" w:bidi="hi-IN"/>
          </w:rPr>
          <w:delText xml:space="preserve"> </w:delText>
        </w:r>
      </w:del>
    </w:p>
    <w:p w14:paraId="232532D1" w14:textId="77777777"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651B2FB3" w14:textId="7EF8DAE4"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del w:id="890" w:author="Microsoft Office User" w:date="2017-05-11T14:58:00Z">
        <w:r w:rsidDel="00C858F2">
          <w:rPr>
            <w:rFonts w:ascii="Times New Roman" w:eastAsia="Times New Roman" w:hAnsi="Times New Roman" w:cs="Times New Roman"/>
            <w:sz w:val="24"/>
            <w:szCs w:val="24"/>
            <w:lang w:eastAsia="en-IN" w:bidi="hi-IN"/>
          </w:rPr>
          <w:delText>Remarkably, p</w:delText>
        </w:r>
      </w:del>
      <w:ins w:id="891" w:author="Microsoft Office User" w:date="2017-05-11T14:58:00Z">
        <w:r w:rsidR="00C858F2">
          <w:rPr>
            <w:rFonts w:ascii="Times New Roman" w:eastAsia="Times New Roman" w:hAnsi="Times New Roman" w:cs="Times New Roman"/>
            <w:sz w:val="24"/>
            <w:szCs w:val="24"/>
            <w:lang w:eastAsia="en-IN" w:bidi="hi-IN"/>
          </w:rPr>
          <w:t>P</w:t>
        </w:r>
      </w:ins>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del w:id="892" w:author="Koustubh Sharma" w:date="2017-04-24T10:41:00Z">
        <w:r w:rsidDel="008520DA">
          <w:rPr>
            <w:rFonts w:ascii="Times New Roman" w:eastAsia="Times New Roman" w:hAnsi="Times New Roman" w:cs="Times New Roman"/>
            <w:sz w:val="24"/>
            <w:szCs w:val="24"/>
            <w:lang w:eastAsia="en-IN" w:bidi="hi-IN"/>
          </w:rPr>
          <w:delText>10</w:delText>
        </w:r>
      </w:del>
      <w:ins w:id="893" w:author="Koustubh" w:date="2017-03-26T08:02:00Z">
        <w:del w:id="894" w:author="Koustubh Sharma" w:date="2017-04-24T10:41:00Z">
          <w:r w:rsidR="00A5434B" w:rsidDel="008520DA">
            <w:rPr>
              <w:rFonts w:ascii="Times New Roman" w:eastAsia="Times New Roman" w:hAnsi="Times New Roman" w:cs="Times New Roman"/>
              <w:sz w:val="24"/>
              <w:szCs w:val="24"/>
              <w:lang w:eastAsia="en-IN" w:bidi="hi-IN"/>
            </w:rPr>
            <w:delText>xx</w:delText>
          </w:r>
        </w:del>
      </w:ins>
      <w:ins w:id="895" w:author="Koustubh Sharma" w:date="2017-04-24T10:41:00Z">
        <w:r w:rsidR="008520DA">
          <w:rPr>
            <w:rFonts w:ascii="Times New Roman" w:eastAsia="Times New Roman" w:hAnsi="Times New Roman" w:cs="Times New Roman"/>
            <w:sz w:val="24"/>
            <w:szCs w:val="24"/>
            <w:lang w:eastAsia="en-IN" w:bidi="hi-IN"/>
          </w:rPr>
          <w:t>7</w:t>
        </w:r>
      </w:ins>
      <w:r>
        <w:rPr>
          <w:rFonts w:ascii="Times New Roman" w:eastAsia="Times New Roman" w:hAnsi="Times New Roman" w:cs="Times New Roman"/>
          <w:sz w:val="24"/>
          <w:szCs w:val="24"/>
          <w:lang w:eastAsia="en-IN" w:bidi="hi-IN"/>
        </w:rPr>
        <w:t xml:space="preserve">% and </w:t>
      </w:r>
      <w:del w:id="896" w:author="Koustubh Sharma" w:date="2017-04-24T10:42:00Z">
        <w:r w:rsidDel="008520DA">
          <w:rPr>
            <w:rFonts w:ascii="Times New Roman" w:eastAsia="Times New Roman" w:hAnsi="Times New Roman" w:cs="Times New Roman"/>
            <w:sz w:val="24"/>
            <w:szCs w:val="24"/>
            <w:lang w:eastAsia="en-IN" w:bidi="hi-IN"/>
          </w:rPr>
          <w:delText>28</w:delText>
        </w:r>
      </w:del>
      <w:ins w:id="897" w:author="Koustubh" w:date="2017-03-26T08:02:00Z">
        <w:del w:id="898" w:author="Koustubh Sharma" w:date="2017-04-24T10:42:00Z">
          <w:r w:rsidR="00A5434B" w:rsidDel="008520DA">
            <w:rPr>
              <w:rFonts w:ascii="Times New Roman" w:eastAsia="Times New Roman" w:hAnsi="Times New Roman" w:cs="Times New Roman"/>
              <w:sz w:val="24"/>
              <w:szCs w:val="24"/>
              <w:lang w:eastAsia="en-IN" w:bidi="hi-IN"/>
            </w:rPr>
            <w:delText>xx</w:delText>
          </w:r>
        </w:del>
      </w:ins>
      <w:ins w:id="899" w:author="Koustubh Sharma" w:date="2017-04-24T10:42:00Z">
        <w:r w:rsidR="008520DA">
          <w:rPr>
            <w:rFonts w:ascii="Times New Roman" w:eastAsia="Times New Roman" w:hAnsi="Times New Roman" w:cs="Times New Roman"/>
            <w:sz w:val="24"/>
            <w:szCs w:val="24"/>
            <w:lang w:eastAsia="en-IN" w:bidi="hi-IN"/>
          </w:rPr>
          <w:t>31</w:t>
        </w:r>
      </w:ins>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w:t>
      </w:r>
      <w:ins w:id="900" w:author="Microsoft Office User" w:date="2017-05-11T14:58:00Z">
        <w:r w:rsidR="00C858F2">
          <w:rPr>
            <w:rFonts w:ascii="Times New Roman" w:eastAsia="Times New Roman" w:hAnsi="Times New Roman" w:cs="Times New Roman"/>
            <w:sz w:val="24"/>
            <w:szCs w:val="24"/>
            <w:lang w:eastAsia="en-IN" w:bidi="hi-IN"/>
          </w:rPr>
          <w:t>ed</w:t>
        </w:r>
      </w:ins>
      <w:r w:rsidR="007C4344">
        <w:rPr>
          <w:rFonts w:ascii="Times New Roman" w:eastAsia="Times New Roman" w:hAnsi="Times New Roman" w:cs="Times New Roman"/>
          <w:sz w:val="24"/>
          <w:szCs w:val="24"/>
          <w:lang w:eastAsia="en-IN" w:bidi="hi-IN"/>
        </w:rPr>
        <w:t xml:space="preserve"> </w:t>
      </w:r>
      <w:commentRangeStart w:id="901"/>
      <w:r w:rsidR="007C4344">
        <w:rPr>
          <w:rFonts w:ascii="Times New Roman" w:eastAsia="Times New Roman" w:hAnsi="Times New Roman" w:cs="Times New Roman"/>
          <w:sz w:val="24"/>
          <w:szCs w:val="24"/>
          <w:lang w:eastAsia="en-IN" w:bidi="hi-IN"/>
        </w:rPr>
        <w:t xml:space="preserve">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commentRangeEnd w:id="901"/>
      <w:r w:rsidR="00C858F2">
        <w:rPr>
          <w:rStyle w:val="CommentReference"/>
        </w:rPr>
        <w:commentReference w:id="901"/>
      </w:r>
      <w:ins w:id="902" w:author="Koustubh Sharma" w:date="2017-05-15T14:34:00Z">
        <w:r w:rsidR="00F92809" w:rsidDel="00F92809">
          <w:rPr>
            <w:rFonts w:ascii="Times New Roman" w:eastAsia="Times New Roman" w:hAnsi="Times New Roman" w:cs="Times New Roman"/>
            <w:sz w:val="24"/>
            <w:szCs w:val="24"/>
            <w:lang w:eastAsia="en-IN" w:bidi="hi-IN"/>
          </w:rPr>
          <w:t xml:space="preserve"> </w:t>
        </w:r>
      </w:ins>
      <w:moveFromRangeStart w:id="903" w:author="Koustubh Sharma" w:date="2017-05-15T14:34:00Z" w:name="move482622207"/>
      <w:moveFrom w:id="904" w:author="Koustubh Sharma" w:date="2017-05-15T14:34:00Z">
        <w:r w:rsidR="00804B6C" w:rsidDel="00F92809">
          <w:rPr>
            <w:rFonts w:ascii="Times New Roman" w:eastAsia="Times New Roman" w:hAnsi="Times New Roman" w:cs="Times New Roman"/>
            <w:sz w:val="24"/>
            <w:szCs w:val="24"/>
            <w:lang w:eastAsia="en-IN" w:bidi="hi-IN"/>
          </w:rPr>
          <w:t xml:space="preserve">Failing </w:t>
        </w:r>
        <w:commentRangeStart w:id="905"/>
        <w:r w:rsidR="00804B6C" w:rsidDel="00F92809">
          <w:rPr>
            <w:rFonts w:ascii="Times New Roman" w:eastAsia="Times New Roman" w:hAnsi="Times New Roman" w:cs="Times New Roman"/>
            <w:sz w:val="24"/>
            <w:szCs w:val="24"/>
            <w:lang w:eastAsia="en-IN" w:bidi="hi-IN"/>
          </w:rPr>
          <w:t xml:space="preserve">to use covariates and non-Euclidean movement parameters in modelling snow leopard density </w:t>
        </w:r>
        <w:r w:rsidR="00A4576C" w:rsidDel="00F92809">
          <w:rPr>
            <w:rFonts w:ascii="Times New Roman" w:eastAsia="Times New Roman" w:hAnsi="Times New Roman" w:cs="Times New Roman"/>
            <w:sz w:val="24"/>
            <w:szCs w:val="24"/>
            <w:lang w:eastAsia="en-IN" w:bidi="hi-IN"/>
          </w:rPr>
          <w:t xml:space="preserve">seemingly </w:t>
        </w:r>
        <w:r w:rsidR="00804B6C" w:rsidDel="00F92809">
          <w:rPr>
            <w:rFonts w:ascii="Times New Roman" w:eastAsia="Times New Roman" w:hAnsi="Times New Roman" w:cs="Times New Roman"/>
            <w:sz w:val="24"/>
            <w:szCs w:val="24"/>
            <w:lang w:eastAsia="en-IN" w:bidi="hi-IN"/>
          </w:rPr>
          <w:t xml:space="preserve">biased the results </w:t>
        </w:r>
        <w:r w:rsidR="00A4576C" w:rsidDel="00F92809">
          <w:rPr>
            <w:rFonts w:ascii="Times New Roman" w:eastAsia="Times New Roman" w:hAnsi="Times New Roman" w:cs="Times New Roman"/>
            <w:sz w:val="24"/>
            <w:szCs w:val="24"/>
            <w:lang w:eastAsia="en-IN" w:bidi="hi-IN"/>
          </w:rPr>
          <w:t xml:space="preserve">for all the three study areas </w:t>
        </w:r>
        <w:r w:rsidR="003A3A67" w:rsidDel="00F92809">
          <w:rPr>
            <w:rFonts w:ascii="Times New Roman" w:eastAsia="Times New Roman" w:hAnsi="Times New Roman" w:cs="Times New Roman"/>
            <w:sz w:val="24"/>
            <w:szCs w:val="24"/>
            <w:lang w:eastAsia="en-IN" w:bidi="hi-IN"/>
          </w:rPr>
          <w:t xml:space="preserve">(Table </w:t>
        </w:r>
        <w:r w:rsidR="00FF69EC" w:rsidDel="00F92809">
          <w:rPr>
            <w:rFonts w:ascii="Times New Roman" w:eastAsia="Times New Roman" w:hAnsi="Times New Roman" w:cs="Times New Roman"/>
            <w:sz w:val="24"/>
            <w:szCs w:val="24"/>
            <w:lang w:eastAsia="en-IN" w:bidi="hi-IN"/>
          </w:rPr>
          <w:t>2</w:t>
        </w:r>
        <w:r w:rsidR="003A3A67" w:rsidDel="00F92809">
          <w:rPr>
            <w:rFonts w:ascii="Times New Roman" w:eastAsia="Times New Roman" w:hAnsi="Times New Roman" w:cs="Times New Roman"/>
            <w:sz w:val="24"/>
            <w:szCs w:val="24"/>
            <w:lang w:eastAsia="en-IN" w:bidi="hi-IN"/>
          </w:rPr>
          <w:t>)</w:t>
        </w:r>
        <w:r w:rsidR="00A4576C" w:rsidDel="00F92809">
          <w:rPr>
            <w:rFonts w:ascii="Times New Roman" w:eastAsia="Times New Roman" w:hAnsi="Times New Roman" w:cs="Times New Roman"/>
            <w:sz w:val="24"/>
            <w:szCs w:val="24"/>
            <w:lang w:eastAsia="en-IN" w:bidi="hi-IN"/>
          </w:rPr>
          <w:t xml:space="preserve">, which is similar to </w:t>
        </w:r>
        <w:r w:rsidR="00537357" w:rsidDel="00F92809">
          <w:rPr>
            <w:rFonts w:ascii="Times New Roman" w:eastAsia="Times New Roman" w:hAnsi="Times New Roman" w:cs="Times New Roman"/>
            <w:sz w:val="24"/>
            <w:szCs w:val="24"/>
            <w:lang w:eastAsia="en-IN" w:bidi="hi-IN"/>
          </w:rPr>
          <w:t xml:space="preserve">the expected outcomes as reported by </w:t>
        </w:r>
        <w:r w:rsidR="00A4576C" w:rsidDel="00F92809">
          <w:rPr>
            <w:rFonts w:ascii="Times New Roman" w:eastAsia="Times New Roman" w:hAnsi="Times New Roman" w:cs="Times New Roman"/>
            <w:sz w:val="24"/>
            <w:szCs w:val="24"/>
            <w:lang w:eastAsia="en-IN" w:bidi="hi-IN"/>
          </w:rPr>
          <w:t>Sutherland et al (XX)</w:t>
        </w:r>
        <w:r w:rsidR="00804B6C" w:rsidDel="00F92809">
          <w:rPr>
            <w:rFonts w:ascii="Times New Roman" w:eastAsia="Times New Roman" w:hAnsi="Times New Roman" w:cs="Times New Roman"/>
            <w:sz w:val="24"/>
            <w:szCs w:val="24"/>
            <w:lang w:eastAsia="en-IN" w:bidi="hi-IN"/>
          </w:rPr>
          <w:t>.</w:t>
        </w:r>
        <w:commentRangeEnd w:id="905"/>
        <w:r w:rsidR="00C858F2" w:rsidDel="00F92809">
          <w:rPr>
            <w:rStyle w:val="CommentReference"/>
          </w:rPr>
          <w:commentReference w:id="905"/>
        </w:r>
      </w:moveFrom>
      <w:moveFromRangeEnd w:id="903"/>
    </w:p>
    <w:p w14:paraId="5F01D392" w14:textId="77777777"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ins w:id="906"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ins>
      <w:r w:rsidR="00084BEB" w:rsidRPr="00A5434B">
        <w:rPr>
          <w:rFonts w:ascii="Times New Roman" w:eastAsia="Times New Roman" w:hAnsi="Times New Roman" w:cs="Times New Roman"/>
          <w:sz w:val="24"/>
          <w:szCs w:val="24"/>
          <w:shd w:val="clear" w:color="auto" w:fill="FFFF00"/>
          <w:lang w:eastAsia="en-IN" w:bidi="hi-IN"/>
        </w:rPr>
        <w:t>ranged between 0.</w:t>
      </w:r>
      <w:ins w:id="907" w:author="Koustubh Sharma" w:date="2017-04-24T10:48:00Z">
        <w:r w:rsidR="008E3ED7">
          <w:rPr>
            <w:rFonts w:ascii="Times New Roman" w:eastAsia="Times New Roman" w:hAnsi="Times New Roman" w:cs="Times New Roman"/>
            <w:sz w:val="24"/>
            <w:szCs w:val="24"/>
            <w:shd w:val="clear" w:color="auto" w:fill="FFFF00"/>
            <w:lang w:eastAsia="en-IN" w:bidi="hi-IN"/>
          </w:rPr>
          <w:t>57</w:t>
        </w:r>
      </w:ins>
      <w:del w:id="908"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 xml:space="preserve">67 </w:delText>
        </w:r>
      </w:del>
      <w:ins w:id="909"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xx </w:t>
        </w:r>
      </w:ins>
      <w:r w:rsidR="00A4576C" w:rsidRPr="00A5434B">
        <w:rPr>
          <w:rFonts w:ascii="Times New Roman" w:eastAsia="Times New Roman" w:hAnsi="Times New Roman" w:cs="Times New Roman"/>
          <w:sz w:val="24"/>
          <w:szCs w:val="24"/>
          <w:shd w:val="clear" w:color="auto" w:fill="FFFF00"/>
          <w:lang w:eastAsia="en-IN" w:bidi="hi-IN"/>
        </w:rPr>
        <w:t>(95% CI =</w:t>
      </w:r>
      <w:ins w:id="910" w:author="Koustubh Sharma" w:date="2017-04-24T10:48:00Z">
        <w:r w:rsidR="008E3ED7">
          <w:rPr>
            <w:rFonts w:ascii="Times New Roman" w:eastAsia="Times New Roman" w:hAnsi="Times New Roman" w:cs="Times New Roman"/>
            <w:sz w:val="24"/>
            <w:szCs w:val="24"/>
            <w:shd w:val="clear" w:color="auto" w:fill="FFFF00"/>
            <w:lang w:eastAsia="en-IN" w:bidi="hi-IN"/>
          </w:rPr>
          <w:t>0.56-0.68</w:t>
        </w:r>
      </w:ins>
      <w:del w:id="911" w:author="Koustubh Sharma" w:date="2017-04-24T10:48:00Z">
        <w:r w:rsidR="00A4576C" w:rsidRPr="00A5434B" w:rsidDel="008E3ED7">
          <w:rPr>
            <w:rFonts w:ascii="Times New Roman" w:eastAsia="Times New Roman" w:hAnsi="Times New Roman" w:cs="Times New Roman"/>
            <w:sz w:val="24"/>
            <w:szCs w:val="24"/>
            <w:shd w:val="clear" w:color="auto" w:fill="FFFF00"/>
            <w:lang w:eastAsia="en-IN" w:bidi="hi-IN"/>
          </w:rPr>
          <w:delText xml:space="preserve"> 0.59</w:delText>
        </w:r>
      </w:del>
      <w:ins w:id="912" w:author="Koustubh" w:date="2017-03-26T08:03:00Z">
        <w:del w:id="913" w:author="Koustubh Sharma" w:date="2017-04-24T10:48: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del w:id="914" w:author="Koustubh Sharma" w:date="2017-04-24T10:48:00Z">
        <w:r w:rsidR="00A4576C" w:rsidRPr="00F737C7" w:rsidDel="008E3ED7">
          <w:rPr>
            <w:rFonts w:ascii="Times New Roman" w:eastAsia="Times New Roman" w:hAnsi="Times New Roman" w:cs="Times New Roman"/>
            <w:sz w:val="24"/>
            <w:szCs w:val="24"/>
            <w:shd w:val="clear" w:color="auto" w:fill="FFFF00"/>
            <w:lang w:eastAsia="en-IN" w:bidi="hi-IN"/>
          </w:rPr>
          <w:delText>-0.96</w:delText>
        </w:r>
      </w:del>
      <w:ins w:id="915" w:author="Koustubh" w:date="2017-03-26T08:03:00Z">
        <w:del w:id="916" w:author="Koustubh Sharma" w:date="2017-04-24T10:48:00Z">
          <w:r w:rsidR="00A5434B" w:rsidRPr="00F737C7" w:rsidDel="008E3ED7">
            <w:rPr>
              <w:rFonts w:ascii="Times New Roman" w:eastAsia="Times New Roman" w:hAnsi="Times New Roman" w:cs="Times New Roman"/>
              <w:sz w:val="24"/>
              <w:szCs w:val="24"/>
              <w:shd w:val="clear" w:color="auto" w:fill="FFFF00"/>
              <w:lang w:eastAsia="en-IN" w:bidi="hi-IN"/>
            </w:rPr>
            <w:delText>xx</w:delText>
          </w:r>
        </w:del>
      </w:ins>
      <w:r w:rsidR="00A4576C" w:rsidRPr="00A5434B">
        <w:rPr>
          <w:rFonts w:ascii="Times New Roman" w:eastAsia="Times New Roman" w:hAnsi="Times New Roman" w:cs="Times New Roman"/>
          <w:sz w:val="24"/>
          <w:szCs w:val="24"/>
          <w:shd w:val="clear" w:color="auto" w:fill="FFFF00"/>
          <w:lang w:eastAsia="en-IN" w:bidi="hi-IN"/>
        </w:rPr>
        <w:t>)</w:t>
      </w:r>
      <w:r w:rsidR="00084BE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 xml:space="preserve">per </w:t>
      </w:r>
      <w:r w:rsidR="00084BEB" w:rsidRPr="00A5434B">
        <w:rPr>
          <w:rFonts w:ascii="Times New Roman" w:eastAsia="Times New Roman" w:hAnsi="Times New Roman" w:cs="Times New Roman"/>
          <w:sz w:val="24"/>
          <w:szCs w:val="24"/>
          <w:shd w:val="clear" w:color="auto" w:fill="FFFF00"/>
          <w:lang w:eastAsia="en-IN" w:bidi="hi-IN"/>
        </w:rPr>
        <w:t>100 km</w:t>
      </w:r>
      <w:r w:rsidR="00F9040B" w:rsidRPr="00A5434B">
        <w:rPr>
          <w:rFonts w:ascii="Times New Roman" w:eastAsia="Times New Roman" w:hAnsi="Times New Roman" w:cs="Times New Roman"/>
          <w:sz w:val="24"/>
          <w:szCs w:val="24"/>
          <w:shd w:val="clear" w:color="auto" w:fill="FFFF00"/>
          <w:vertAlign w:val="superscript"/>
          <w:lang w:eastAsia="en-IN" w:bidi="hi-IN"/>
        </w:rPr>
        <w:t>2</w:t>
      </w:r>
      <w:r w:rsidR="00084BEB" w:rsidRPr="00A5434B">
        <w:rPr>
          <w:rFonts w:ascii="Times New Roman" w:eastAsia="Times New Roman" w:hAnsi="Times New Roman" w:cs="Times New Roman"/>
          <w:sz w:val="24"/>
          <w:szCs w:val="24"/>
          <w:shd w:val="clear" w:color="auto" w:fill="FFFF00"/>
          <w:lang w:eastAsia="en-IN" w:bidi="hi-IN"/>
        </w:rPr>
        <w:t xml:space="preserve"> in the</w:t>
      </w:r>
      <w:r w:rsidR="00C566A6" w:rsidRPr="00A5434B">
        <w:rPr>
          <w:rFonts w:ascii="Times New Roman" w:eastAsia="Times New Roman" w:hAnsi="Times New Roman" w:cs="Times New Roman"/>
          <w:sz w:val="24"/>
          <w:szCs w:val="24"/>
          <w:shd w:val="clear" w:color="auto" w:fill="FFFF00"/>
          <w:lang w:eastAsia="en-IN" w:bidi="hi-IN"/>
        </w:rPr>
        <w:t xml:space="preserve"> unprotected, to </w:t>
      </w:r>
      <w:del w:id="917"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 xml:space="preserve">1.17 </w:delText>
        </w:r>
      </w:del>
      <w:ins w:id="918" w:author="Koustubh" w:date="2017-03-26T08:03:00Z">
        <w:del w:id="919"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ins w:id="920" w:author="Koustubh Sharma" w:date="2017-04-24T10:49:00Z">
        <w:r w:rsidR="008E3ED7">
          <w:rPr>
            <w:rFonts w:ascii="Times New Roman" w:eastAsia="Times New Roman" w:hAnsi="Times New Roman" w:cs="Times New Roman"/>
            <w:sz w:val="24"/>
            <w:szCs w:val="24"/>
            <w:shd w:val="clear" w:color="auto" w:fill="FFFF00"/>
            <w:lang w:eastAsia="en-IN" w:bidi="hi-IN"/>
          </w:rPr>
          <w:t>0.69</w:t>
        </w:r>
      </w:ins>
      <w:ins w:id="921"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w:t>
      </w:r>
      <w:r w:rsidR="00F9040B" w:rsidRPr="00A5434B">
        <w:rPr>
          <w:rFonts w:ascii="Times New Roman" w:eastAsia="Times New Roman" w:hAnsi="Times New Roman" w:cs="Times New Roman"/>
          <w:sz w:val="24"/>
          <w:szCs w:val="24"/>
          <w:shd w:val="clear" w:color="auto" w:fill="FFFF00"/>
          <w:lang w:eastAsia="en-IN" w:bidi="hi-IN"/>
        </w:rPr>
        <w:t xml:space="preserve">= </w:t>
      </w:r>
      <w:ins w:id="922" w:author="Koustubh Sharma" w:date="2017-04-24T10:49:00Z">
        <w:r w:rsidR="008E3ED7">
          <w:rPr>
            <w:rFonts w:ascii="Times New Roman" w:eastAsia="Times New Roman" w:hAnsi="Times New Roman" w:cs="Times New Roman"/>
            <w:sz w:val="24"/>
            <w:szCs w:val="24"/>
            <w:shd w:val="clear" w:color="auto" w:fill="FFFF00"/>
            <w:lang w:eastAsia="en-IN" w:bidi="hi-IN"/>
          </w:rPr>
          <w:t>0.66-0.88</w:t>
        </w:r>
      </w:ins>
      <w:del w:id="923" w:author="Koustubh Sharma" w:date="2017-04-24T10:49:00Z">
        <w:r w:rsidRPr="00A5434B" w:rsidDel="008E3ED7">
          <w:rPr>
            <w:rFonts w:ascii="Times New Roman" w:eastAsia="Times New Roman" w:hAnsi="Times New Roman" w:cs="Times New Roman"/>
            <w:sz w:val="24"/>
            <w:szCs w:val="24"/>
            <w:shd w:val="clear" w:color="auto" w:fill="FFFF00"/>
            <w:lang w:eastAsia="en-IN" w:bidi="hi-IN"/>
          </w:rPr>
          <w:delText>0.</w:delText>
        </w:r>
        <w:r w:rsidR="00C566A6" w:rsidRPr="00A5434B" w:rsidDel="008E3ED7">
          <w:rPr>
            <w:rFonts w:ascii="Times New Roman" w:eastAsia="Times New Roman" w:hAnsi="Times New Roman" w:cs="Times New Roman"/>
            <w:sz w:val="24"/>
            <w:szCs w:val="24"/>
            <w:shd w:val="clear" w:color="auto" w:fill="FFFF00"/>
            <w:lang w:eastAsia="en-IN" w:bidi="hi-IN"/>
          </w:rPr>
          <w:delText>83</w:delText>
        </w:r>
      </w:del>
      <w:ins w:id="924" w:author="Koustubh" w:date="2017-03-26T08:03:00Z">
        <w:del w:id="925"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del w:id="926" w:author="Koustubh Sharma" w:date="2017-04-24T10:49:00Z">
        <w:r w:rsidRPr="00A5434B" w:rsidDel="008E3ED7">
          <w:rPr>
            <w:rFonts w:ascii="Times New Roman" w:eastAsia="Times New Roman" w:hAnsi="Times New Roman" w:cs="Times New Roman"/>
            <w:sz w:val="24"/>
            <w:szCs w:val="24"/>
            <w:shd w:val="clear" w:color="auto" w:fill="FFFF00"/>
            <w:lang w:eastAsia="en-IN" w:bidi="hi-IN"/>
          </w:rPr>
          <w:delText>-</w:delText>
        </w:r>
        <w:r w:rsidR="00C566A6" w:rsidRPr="00A5434B" w:rsidDel="008E3ED7">
          <w:rPr>
            <w:rFonts w:ascii="Times New Roman" w:eastAsia="Times New Roman" w:hAnsi="Times New Roman" w:cs="Times New Roman"/>
            <w:sz w:val="24"/>
            <w:szCs w:val="24"/>
            <w:shd w:val="clear" w:color="auto" w:fill="FFFF00"/>
            <w:lang w:eastAsia="en-IN" w:bidi="hi-IN"/>
          </w:rPr>
          <w:delText>2</w:delText>
        </w:r>
        <w:r w:rsidRPr="00A5434B" w:rsidDel="008E3ED7">
          <w:rPr>
            <w:rFonts w:ascii="Times New Roman" w:eastAsia="Times New Roman" w:hAnsi="Times New Roman" w:cs="Times New Roman"/>
            <w:sz w:val="24"/>
            <w:szCs w:val="24"/>
            <w:shd w:val="clear" w:color="auto" w:fill="FFFF00"/>
            <w:lang w:eastAsia="en-IN" w:bidi="hi-IN"/>
          </w:rPr>
          <w:delText>.</w:delText>
        </w:r>
        <w:r w:rsidR="00C566A6" w:rsidRPr="00A5434B" w:rsidDel="008E3ED7">
          <w:rPr>
            <w:rFonts w:ascii="Times New Roman" w:eastAsia="Times New Roman" w:hAnsi="Times New Roman" w:cs="Times New Roman"/>
            <w:sz w:val="24"/>
            <w:szCs w:val="24"/>
            <w:shd w:val="clear" w:color="auto" w:fill="FFFF00"/>
            <w:lang w:eastAsia="en-IN" w:bidi="hi-IN"/>
          </w:rPr>
          <w:delText>35</w:delText>
        </w:r>
      </w:del>
      <w:ins w:id="927" w:author="Koustubh" w:date="2017-03-26T08:03:00Z">
        <w:del w:id="928"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del w:id="929" w:author="Koustubh Sharma" w:date="2017-04-24T10:49:00Z">
        <w:r w:rsidR="00C566A6" w:rsidRPr="00A5434B" w:rsidDel="008E3ED7">
          <w:rPr>
            <w:rFonts w:ascii="Times New Roman" w:eastAsia="Times New Roman" w:hAnsi="Times New Roman" w:cs="Times New Roman"/>
            <w:sz w:val="24"/>
            <w:szCs w:val="24"/>
            <w:shd w:val="clear" w:color="auto" w:fill="FFFF00"/>
            <w:lang w:eastAsia="en-IN" w:bidi="hi-IN"/>
          </w:rPr>
          <w:delText xml:space="preserve">strictly </w:delText>
        </w:r>
      </w:del>
      <w:ins w:id="930" w:author="Koustubh Sharma" w:date="2017-04-24T10:49:00Z">
        <w:r w:rsidR="008E3ED7">
          <w:rPr>
            <w:rFonts w:ascii="Times New Roman" w:eastAsia="Times New Roman" w:hAnsi="Times New Roman" w:cs="Times New Roman"/>
            <w:sz w:val="24"/>
            <w:szCs w:val="24"/>
            <w:shd w:val="clear" w:color="auto" w:fill="FFFF00"/>
            <w:lang w:eastAsia="en-IN" w:bidi="hi-IN"/>
          </w:rPr>
          <w:t xml:space="preserve">partially </w:t>
        </w:r>
      </w:ins>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084BEB" w:rsidRPr="00A5434B">
        <w:rPr>
          <w:rFonts w:ascii="Times New Roman" w:eastAsia="Times New Roman" w:hAnsi="Times New Roman" w:cs="Times New Roman"/>
          <w:sz w:val="24"/>
          <w:szCs w:val="24"/>
          <w:shd w:val="clear" w:color="auto" w:fill="FFFF00"/>
          <w:lang w:eastAsia="en-IN" w:bidi="hi-IN"/>
        </w:rPr>
        <w:t xml:space="preserve">and </w:t>
      </w:r>
      <w:del w:id="931"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r w:rsidR="00C566A6" w:rsidRPr="00A5434B" w:rsidDel="008E3ED7">
          <w:rPr>
            <w:rFonts w:ascii="Times New Roman" w:eastAsia="Times New Roman" w:hAnsi="Times New Roman" w:cs="Times New Roman"/>
            <w:sz w:val="24"/>
            <w:szCs w:val="24"/>
            <w:shd w:val="clear" w:color="auto" w:fill="FFFF00"/>
            <w:lang w:eastAsia="en-IN" w:bidi="hi-IN"/>
          </w:rPr>
          <w:delText xml:space="preserve"> </w:delText>
        </w:r>
      </w:del>
      <w:ins w:id="932" w:author="Koustubh Sharma" w:date="2017-04-24T10:50:00Z">
        <w:r w:rsidR="008E3ED7">
          <w:rPr>
            <w:rFonts w:ascii="Times New Roman" w:eastAsia="Times New Roman" w:hAnsi="Times New Roman" w:cs="Times New Roman"/>
            <w:sz w:val="24"/>
            <w:szCs w:val="24"/>
            <w:shd w:val="clear" w:color="auto" w:fill="FFFF00"/>
            <w:lang w:eastAsia="en-IN" w:bidi="hi-IN"/>
          </w:rPr>
          <w:t>0.93</w:t>
        </w:r>
        <w:r w:rsidR="008E3ED7" w:rsidRPr="00A5434B">
          <w:rPr>
            <w:rFonts w:ascii="Times New Roman" w:eastAsia="Times New Roman" w:hAnsi="Times New Roman" w:cs="Times New Roman"/>
            <w:sz w:val="24"/>
            <w:szCs w:val="24"/>
            <w:shd w:val="clear" w:color="auto" w:fill="FFFF00"/>
            <w:lang w:eastAsia="en-IN" w:bidi="hi-IN"/>
          </w:rPr>
          <w:t xml:space="preserve">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 </w:t>
      </w:r>
      <w:del w:id="933"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del>
      <w:ins w:id="934" w:author="Koustubh Sharma" w:date="2017-04-24T10:50:00Z">
        <w:r w:rsidR="008E3ED7">
          <w:rPr>
            <w:rFonts w:ascii="Times New Roman" w:eastAsia="Times New Roman" w:hAnsi="Times New Roman" w:cs="Times New Roman"/>
            <w:sz w:val="24"/>
            <w:szCs w:val="24"/>
            <w:shd w:val="clear" w:color="auto" w:fill="FFFF00"/>
            <w:lang w:eastAsia="en-IN" w:bidi="hi-IN"/>
          </w:rPr>
          <w:t>0.68</w:t>
        </w:r>
      </w:ins>
      <w:r w:rsidR="00C566A6" w:rsidRPr="00A5434B">
        <w:rPr>
          <w:rFonts w:ascii="Times New Roman" w:eastAsia="Times New Roman" w:hAnsi="Times New Roman" w:cs="Times New Roman"/>
          <w:sz w:val="24"/>
          <w:szCs w:val="24"/>
          <w:shd w:val="clear" w:color="auto" w:fill="FFFF00"/>
          <w:lang w:eastAsia="en-IN" w:bidi="hi-IN"/>
        </w:rPr>
        <w:t>-</w:t>
      </w:r>
      <w:del w:id="935"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del>
      <w:ins w:id="936" w:author="Koustubh Sharma" w:date="2017-04-24T10:50:00Z">
        <w:r w:rsidR="008E3ED7">
          <w:rPr>
            <w:rFonts w:ascii="Times New Roman" w:eastAsia="Times New Roman" w:hAnsi="Times New Roman" w:cs="Times New Roman"/>
            <w:sz w:val="24"/>
            <w:szCs w:val="24"/>
            <w:shd w:val="clear" w:color="auto" w:fill="FFFF00"/>
            <w:lang w:eastAsia="en-IN" w:bidi="hi-IN"/>
          </w:rPr>
          <w:t>2.06</w:t>
        </w:r>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del w:id="937" w:author="Koustubh Sharma" w:date="2017-04-24T10:49:00Z">
        <w:r w:rsidR="00C566A6" w:rsidRPr="00A5434B" w:rsidDel="008E3ED7">
          <w:rPr>
            <w:rFonts w:ascii="Times New Roman" w:eastAsia="Times New Roman" w:hAnsi="Times New Roman" w:cs="Times New Roman"/>
            <w:sz w:val="24"/>
            <w:szCs w:val="24"/>
            <w:shd w:val="clear" w:color="auto" w:fill="FFFF00"/>
            <w:lang w:eastAsia="en-IN" w:bidi="hi-IN"/>
          </w:rPr>
          <w:delText xml:space="preserve">partially </w:delText>
        </w:r>
      </w:del>
      <w:ins w:id="938" w:author="Koustubh Sharma" w:date="2017-04-24T10:49:00Z">
        <w:r w:rsidR="008E3ED7">
          <w:rPr>
            <w:rFonts w:ascii="Times New Roman" w:eastAsia="Times New Roman" w:hAnsi="Times New Roman" w:cs="Times New Roman"/>
            <w:sz w:val="24"/>
            <w:szCs w:val="24"/>
            <w:shd w:val="clear" w:color="auto" w:fill="FFFF00"/>
            <w:lang w:eastAsia="en-IN" w:bidi="hi-IN"/>
          </w:rPr>
          <w:t xml:space="preserve">strictly </w:t>
        </w:r>
      </w:ins>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F9040B" w:rsidRPr="00A5434B">
        <w:rPr>
          <w:rFonts w:ascii="Times New Roman" w:eastAsia="Times New Roman" w:hAnsi="Times New Roman" w:cs="Times New Roman"/>
          <w:sz w:val="24"/>
          <w:szCs w:val="24"/>
          <w:shd w:val="clear" w:color="auto" w:fill="FFFF00"/>
          <w:lang w:eastAsia="en-IN" w:bidi="hi-IN"/>
        </w:rPr>
        <w:t>study area</w:t>
      </w:r>
      <w:r w:rsidR="00956D57" w:rsidRPr="00A5434B">
        <w:rPr>
          <w:rFonts w:ascii="Times New Roman" w:eastAsia="Times New Roman" w:hAnsi="Times New Roman" w:cs="Times New Roman"/>
          <w:sz w:val="24"/>
          <w:szCs w:val="24"/>
          <w:shd w:val="clear" w:color="auto" w:fill="FFFF00"/>
          <w:lang w:eastAsia="en-IN" w:bidi="hi-IN"/>
        </w:rPr>
        <w:t xml:space="preserve">. </w:t>
      </w:r>
      <w:commentRangeStart w:id="939"/>
      <w:ins w:id="940" w:author="Koustubh Sharma" w:date="2017-04-24T10:50:00Z">
        <w:r w:rsidR="008E3ED7">
          <w:rPr>
            <w:rFonts w:ascii="Times New Roman" w:eastAsia="Times New Roman" w:hAnsi="Times New Roman" w:cs="Times New Roman"/>
            <w:sz w:val="24"/>
            <w:szCs w:val="24"/>
            <w:shd w:val="clear" w:color="auto" w:fill="FFFF00"/>
            <w:lang w:eastAsia="en-IN" w:bidi="hi-IN"/>
          </w:rPr>
          <w:t>It is important to note that</w:t>
        </w:r>
      </w:ins>
      <w:ins w:id="941" w:author="Koustubh" w:date="2017-03-24T08:55:00Z">
        <w:del w:id="942" w:author="Koustubh Sharma" w:date="2017-04-24T10:50:00Z">
          <w:r w:rsidR="00956D57" w:rsidRPr="00A5434B" w:rsidDel="008E3ED7">
            <w:rPr>
              <w:rFonts w:ascii="Times New Roman" w:eastAsia="Times New Roman" w:hAnsi="Times New Roman" w:cs="Times New Roman"/>
              <w:sz w:val="24"/>
              <w:szCs w:val="24"/>
              <w:shd w:val="clear" w:color="auto" w:fill="FFFF00"/>
              <w:lang w:eastAsia="en-IN" w:bidi="hi-IN"/>
            </w:rPr>
            <w:delText xml:space="preserve">However </w:delText>
          </w:r>
        </w:del>
      </w:ins>
      <w:ins w:id="943" w:author="Koustubh Sharma" w:date="2017-04-24T10:50:00Z">
        <w:r w:rsidR="008E3ED7">
          <w:rPr>
            <w:rFonts w:ascii="Times New Roman" w:eastAsia="Times New Roman" w:hAnsi="Times New Roman" w:cs="Times New Roman"/>
            <w:sz w:val="24"/>
            <w:szCs w:val="24"/>
            <w:shd w:val="clear" w:color="auto" w:fill="FFFF00"/>
            <w:lang w:eastAsia="en-IN" w:bidi="hi-IN"/>
          </w:rPr>
          <w:t xml:space="preserve"> </w:t>
        </w:r>
      </w:ins>
      <w:ins w:id="944" w:author="Koustubh" w:date="2017-03-24T08:55:00Z">
        <w:r w:rsidR="00956D57" w:rsidRPr="00A5434B">
          <w:rPr>
            <w:rFonts w:ascii="Times New Roman" w:eastAsia="Times New Roman" w:hAnsi="Times New Roman" w:cs="Times New Roman"/>
            <w:sz w:val="24"/>
            <w:szCs w:val="24"/>
            <w:shd w:val="clear" w:color="auto" w:fill="FFFF00"/>
            <w:lang w:eastAsia="en-IN" w:bidi="hi-IN"/>
          </w:rPr>
          <w:t xml:space="preserve">these </w:t>
        </w:r>
      </w:ins>
      <w:ins w:id="945"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differences also reflect the spatial extent of </w:t>
        </w:r>
      </w:ins>
      <w:r w:rsidR="009F4D20">
        <w:rPr>
          <w:rFonts w:ascii="Times New Roman" w:eastAsia="Times New Roman" w:hAnsi="Times New Roman" w:cs="Times New Roman"/>
          <w:sz w:val="24"/>
          <w:szCs w:val="24"/>
          <w:shd w:val="clear" w:color="auto" w:fill="FFFF00"/>
          <w:lang w:eastAsia="en-IN" w:bidi="hi-IN"/>
        </w:rPr>
        <w:t xml:space="preserve">the </w:t>
      </w:r>
      <w:ins w:id="946"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quality </w:t>
        </w:r>
      </w:ins>
      <w:ins w:id="947"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of the </w:t>
        </w:r>
      </w:ins>
      <w:ins w:id="948" w:author="Koustubh" w:date="2017-03-24T08:55:00Z">
        <w:r w:rsidR="00956D57" w:rsidRPr="00A5434B">
          <w:rPr>
            <w:rFonts w:ascii="Times New Roman" w:eastAsia="Times New Roman" w:hAnsi="Times New Roman" w:cs="Times New Roman"/>
            <w:sz w:val="24"/>
            <w:szCs w:val="24"/>
            <w:shd w:val="clear" w:color="auto" w:fill="FFFF00"/>
            <w:lang w:eastAsia="en-IN" w:bidi="hi-IN"/>
          </w:rPr>
          <w:t>snow leopard habitat availa</w:t>
        </w:r>
      </w:ins>
      <w:ins w:id="949" w:author="Koustubh" w:date="2017-03-24T08:56:00Z">
        <w:r w:rsidR="00956D57" w:rsidRPr="00A5434B">
          <w:rPr>
            <w:rFonts w:ascii="Times New Roman" w:eastAsia="Times New Roman" w:hAnsi="Times New Roman" w:cs="Times New Roman"/>
            <w:sz w:val="24"/>
            <w:szCs w:val="24"/>
            <w:shd w:val="clear" w:color="auto" w:fill="FFFF00"/>
            <w:lang w:eastAsia="en-IN" w:bidi="hi-IN"/>
          </w:rPr>
          <w:t>ble to snow leopards in each of the study area</w:t>
        </w:r>
      </w:ins>
      <w:ins w:id="950" w:author="Koustubh" w:date="2017-03-26T08:04:00Z">
        <w:r w:rsidR="00A5434B" w:rsidRPr="00A5434B">
          <w:rPr>
            <w:rFonts w:ascii="Times New Roman" w:eastAsia="Times New Roman" w:hAnsi="Times New Roman" w:cs="Times New Roman"/>
            <w:sz w:val="24"/>
            <w:szCs w:val="24"/>
            <w:shd w:val="clear" w:color="auto" w:fill="FFFF00"/>
            <w:lang w:eastAsia="en-IN" w:bidi="hi-IN"/>
          </w:rPr>
          <w:t>s</w:t>
        </w:r>
      </w:ins>
      <w:r w:rsidR="009F4D20">
        <w:rPr>
          <w:rFonts w:ascii="Times New Roman" w:eastAsia="Times New Roman" w:hAnsi="Times New Roman" w:cs="Times New Roman"/>
          <w:sz w:val="24"/>
          <w:szCs w:val="24"/>
          <w:shd w:val="clear" w:color="auto" w:fill="FFFF00"/>
          <w:lang w:eastAsia="en-IN" w:bidi="hi-IN"/>
        </w:rPr>
        <w:t>. We use information theoretic approach to reflect upon the differences between the three study areas</w:t>
      </w:r>
      <w:ins w:id="951"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 </w:t>
        </w:r>
      </w:ins>
      <w:commentRangeEnd w:id="939"/>
      <w:r w:rsidR="00C858F2">
        <w:rPr>
          <w:rStyle w:val="CommentReference"/>
        </w:rPr>
        <w:commentReference w:id="939"/>
      </w:r>
      <w:ins w:id="952" w:author="Koustubh" w:date="2017-03-26T08:05:00Z">
        <w:r w:rsidR="00A5434B" w:rsidRPr="00A5434B">
          <w:rPr>
            <w:rFonts w:ascii="Times New Roman" w:eastAsia="Times New Roman" w:hAnsi="Times New Roman" w:cs="Times New Roman"/>
            <w:sz w:val="24"/>
            <w:szCs w:val="24"/>
            <w:shd w:val="clear" w:color="auto" w:fill="FFFF00"/>
            <w:lang w:eastAsia="en-IN" w:bidi="hi-IN"/>
          </w:rPr>
          <w:t>T</w:t>
        </w:r>
      </w:ins>
      <w:ins w:id="953"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he models </w:t>
        </w:r>
      </w:ins>
      <w:ins w:id="954" w:author="Koustubh" w:date="2017-03-26T08:05:00Z">
        <w:r w:rsidR="00A5434B" w:rsidRPr="00A5434B">
          <w:rPr>
            <w:rFonts w:ascii="Times New Roman" w:eastAsia="Times New Roman" w:hAnsi="Times New Roman" w:cs="Times New Roman"/>
            <w:sz w:val="24"/>
            <w:szCs w:val="24"/>
            <w:shd w:val="clear" w:color="auto" w:fill="FFFF00"/>
            <w:lang w:eastAsia="en-IN" w:bidi="hi-IN"/>
          </w:rPr>
          <w:t>with density estimates as a function of habitat and study area did not rank high</w:t>
        </w:r>
      </w:ins>
      <w:ins w:id="955" w:author="Koustubh" w:date="2017-03-26T08:06:00Z">
        <w:r w:rsidR="00A5434B" w:rsidRPr="00A5434B">
          <w:rPr>
            <w:rFonts w:ascii="Times New Roman" w:eastAsia="Times New Roman" w:hAnsi="Times New Roman" w:cs="Times New Roman"/>
            <w:sz w:val="24"/>
            <w:szCs w:val="24"/>
            <w:shd w:val="clear" w:color="auto" w:fill="FFFF00"/>
            <w:lang w:eastAsia="en-IN" w:bidi="hi-IN"/>
          </w:rPr>
          <w:t xml:space="preserve"> among our candidate model sets, </w:t>
        </w:r>
        <w:commentRangeStart w:id="956"/>
        <w:r w:rsidR="00A5434B" w:rsidRPr="00A5434B">
          <w:rPr>
            <w:rFonts w:ascii="Times New Roman" w:eastAsia="Times New Roman" w:hAnsi="Times New Roman" w:cs="Times New Roman"/>
            <w:sz w:val="24"/>
            <w:szCs w:val="24"/>
            <w:shd w:val="clear" w:color="auto" w:fill="FFFF00"/>
            <w:lang w:eastAsia="en-IN" w:bidi="hi-IN"/>
          </w:rPr>
          <w:t xml:space="preserve">thus </w:t>
        </w:r>
      </w:ins>
      <w:r w:rsidR="009F4D20">
        <w:rPr>
          <w:rFonts w:ascii="Times New Roman" w:eastAsia="Times New Roman" w:hAnsi="Times New Roman" w:cs="Times New Roman"/>
          <w:sz w:val="24"/>
          <w:szCs w:val="24"/>
          <w:shd w:val="clear" w:color="auto" w:fill="FFFF00"/>
          <w:lang w:eastAsia="en-IN" w:bidi="hi-IN"/>
        </w:rPr>
        <w:t xml:space="preserve">indicating no </w:t>
      </w:r>
      <w:ins w:id="957" w:author="Koustubh" w:date="2017-03-26T08:07:00Z">
        <w:r w:rsidR="00A5434B">
          <w:rPr>
            <w:rFonts w:ascii="Times New Roman" w:eastAsia="Times New Roman" w:hAnsi="Times New Roman" w:cs="Times New Roman"/>
            <w:sz w:val="24"/>
            <w:szCs w:val="24"/>
            <w:shd w:val="clear" w:color="auto" w:fill="FFFF00"/>
            <w:lang w:eastAsia="en-IN" w:bidi="hi-IN"/>
          </w:rPr>
          <w:t>differences in the true densit</w:t>
        </w:r>
      </w:ins>
      <w:ins w:id="958" w:author="Koustubh" w:date="2017-03-26T08:08:00Z">
        <w:r w:rsidR="00A5434B">
          <w:rPr>
            <w:rFonts w:ascii="Times New Roman" w:eastAsia="Times New Roman" w:hAnsi="Times New Roman" w:cs="Times New Roman"/>
            <w:sz w:val="24"/>
            <w:szCs w:val="24"/>
            <w:shd w:val="clear" w:color="auto" w:fill="FFFF00"/>
            <w:lang w:eastAsia="en-IN" w:bidi="hi-IN"/>
          </w:rPr>
          <w:t>ies</w:t>
        </w:r>
      </w:ins>
      <w:ins w:id="959" w:author="Koustubh" w:date="2017-03-26T08:07:00Z">
        <w:r w:rsidR="00A5434B">
          <w:rPr>
            <w:rFonts w:ascii="Times New Roman" w:eastAsia="Times New Roman" w:hAnsi="Times New Roman" w:cs="Times New Roman"/>
            <w:sz w:val="24"/>
            <w:szCs w:val="24"/>
            <w:shd w:val="clear" w:color="auto" w:fill="FFFF00"/>
            <w:lang w:eastAsia="en-IN" w:bidi="hi-IN"/>
          </w:rPr>
          <w:t xml:space="preserve"> between the </w:t>
        </w:r>
      </w:ins>
      <w:ins w:id="960" w:author="Koustubh" w:date="2017-03-24T08:57:00Z">
        <w:r w:rsidR="00956D57" w:rsidRPr="00A5434B">
          <w:rPr>
            <w:rFonts w:ascii="Times New Roman" w:eastAsia="Times New Roman" w:hAnsi="Times New Roman" w:cs="Times New Roman"/>
            <w:sz w:val="24"/>
            <w:szCs w:val="24"/>
            <w:shd w:val="clear" w:color="auto" w:fill="FFFF00"/>
            <w:lang w:eastAsia="en-IN" w:bidi="hi-IN"/>
          </w:rPr>
          <w:t>three study areas (Table XX AIC)</w:t>
        </w:r>
      </w:ins>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commentRangeEnd w:id="956"/>
      <w:r w:rsidR="00C858F2">
        <w:rPr>
          <w:rStyle w:val="CommentReference"/>
        </w:rPr>
        <w:commentReference w:id="956"/>
      </w:r>
      <w:ins w:id="961" w:author="Koustubh" w:date="2017-03-26T08:26:00Z">
        <w:del w:id="962" w:author="Koustubh Sharma" w:date="2017-04-24T10:33:00Z">
          <w:r w:rsidR="00FE1ADD" w:rsidDel="008520DA">
            <w:rPr>
              <w:rFonts w:ascii="Times New Roman" w:eastAsia="Times New Roman" w:hAnsi="Times New Roman" w:cs="Times New Roman"/>
              <w:sz w:val="24"/>
              <w:szCs w:val="24"/>
              <w:lang w:eastAsia="en-IN" w:bidi="hi-IN"/>
            </w:rPr>
            <w:delText>Comparing all three study areas, t</w:delText>
          </w:r>
        </w:del>
      </w:ins>
      <w:del w:id="963" w:author="Koustubh Sharma" w:date="2017-04-24T10:33:00Z">
        <w:r w:rsidR="007C4344" w:rsidDel="008520DA">
          <w:rPr>
            <w:rFonts w:ascii="Times New Roman" w:eastAsia="Times New Roman" w:hAnsi="Times New Roman" w:cs="Times New Roman"/>
            <w:sz w:val="24"/>
            <w:szCs w:val="24"/>
            <w:lang w:eastAsia="en-IN" w:bidi="hi-IN"/>
          </w:rPr>
          <w:delText>The best model selected based on AIC</w:delText>
        </w:r>
        <w:r w:rsidR="005C3F8B" w:rsidDel="008520DA">
          <w:rPr>
            <w:rFonts w:ascii="Times New Roman" w:eastAsia="Times New Roman" w:hAnsi="Times New Roman" w:cs="Times New Roman"/>
            <w:sz w:val="24"/>
            <w:szCs w:val="24"/>
            <w:lang w:eastAsia="en-IN" w:bidi="hi-IN"/>
          </w:rPr>
          <w:delText>c</w:delText>
        </w:r>
        <w:r w:rsidR="007C4344" w:rsidDel="008520DA">
          <w:rPr>
            <w:rFonts w:ascii="Times New Roman" w:eastAsia="Times New Roman" w:hAnsi="Times New Roman" w:cs="Times New Roman"/>
            <w:sz w:val="24"/>
            <w:szCs w:val="24"/>
            <w:lang w:eastAsia="en-IN" w:bidi="hi-IN"/>
          </w:rPr>
          <w:delText xml:space="preserve"> indicated that ruggedness </w:delText>
        </w:r>
        <w:r w:rsidR="009F4D20" w:rsidDel="008520DA">
          <w:rPr>
            <w:rFonts w:ascii="Times New Roman" w:eastAsia="Times New Roman" w:hAnsi="Times New Roman" w:cs="Times New Roman"/>
            <w:sz w:val="24"/>
            <w:szCs w:val="24"/>
            <w:lang w:eastAsia="en-IN" w:bidi="hi-IN"/>
          </w:rPr>
          <w:delText>a</w:delText>
        </w:r>
      </w:del>
      <w:ins w:id="964" w:author="Koustubh" w:date="2017-03-24T08:57:00Z">
        <w:del w:id="965" w:author="Koustubh Sharma" w:date="2017-04-24T10:33:00Z">
          <w:r w:rsidR="00956D57" w:rsidDel="008520DA">
            <w:rPr>
              <w:rFonts w:ascii="Times New Roman" w:eastAsia="Times New Roman" w:hAnsi="Times New Roman" w:cs="Times New Roman"/>
              <w:sz w:val="24"/>
              <w:szCs w:val="24"/>
              <w:lang w:eastAsia="en-IN" w:bidi="hi-IN"/>
            </w:rPr>
            <w:delText>ffect</w:delText>
          </w:r>
        </w:del>
      </w:ins>
      <w:del w:id="966" w:author="Koustubh Sharma" w:date="2017-04-24T10:33:00Z">
        <w:r w:rsidR="009F4D20" w:rsidDel="008520DA">
          <w:rPr>
            <w:rFonts w:ascii="Times New Roman" w:eastAsia="Times New Roman" w:hAnsi="Times New Roman" w:cs="Times New Roman"/>
            <w:sz w:val="24"/>
            <w:szCs w:val="24"/>
            <w:lang w:eastAsia="en-IN" w:bidi="hi-IN"/>
          </w:rPr>
          <w:delText>ed</w:delText>
        </w:r>
      </w:del>
      <w:ins w:id="967" w:author="Koustubh" w:date="2017-03-24T08:57:00Z">
        <w:del w:id="968" w:author="Koustubh Sharma" w:date="2017-04-24T10:33:00Z">
          <w:r w:rsidR="00956D57" w:rsidDel="008520DA">
            <w:rPr>
              <w:rFonts w:ascii="Times New Roman" w:eastAsia="Times New Roman" w:hAnsi="Times New Roman" w:cs="Times New Roman"/>
              <w:sz w:val="24"/>
              <w:szCs w:val="24"/>
              <w:lang w:eastAsia="en-IN" w:bidi="hi-IN"/>
            </w:rPr>
            <w:delText xml:space="preserve"> </w:delText>
          </w:r>
        </w:del>
      </w:ins>
      <w:del w:id="969" w:author="Koustubh Sharma" w:date="2017-04-24T10:33:00Z">
        <w:r w:rsidR="007C4344" w:rsidDel="008520DA">
          <w:rPr>
            <w:rFonts w:ascii="Times New Roman" w:eastAsia="Times New Roman" w:hAnsi="Times New Roman" w:cs="Times New Roman"/>
            <w:sz w:val="24"/>
            <w:szCs w:val="24"/>
            <w:lang w:eastAsia="en-IN" w:bidi="hi-IN"/>
          </w:rPr>
          <w:delText xml:space="preserve">density </w:delText>
        </w:r>
        <w:r w:rsidR="009F4D20" w:rsidDel="008520DA">
          <w:rPr>
            <w:rFonts w:ascii="Times New Roman" w:eastAsia="Times New Roman" w:hAnsi="Times New Roman" w:cs="Times New Roman"/>
            <w:sz w:val="24"/>
            <w:szCs w:val="24"/>
            <w:lang w:eastAsia="en-IN" w:bidi="hi-IN"/>
          </w:rPr>
          <w:delText xml:space="preserve">and non-uniform ranging patterns uniformly </w:delText>
        </w:r>
        <w:r w:rsidR="007C4344" w:rsidDel="008520DA">
          <w:rPr>
            <w:rFonts w:ascii="Times New Roman" w:eastAsia="Times New Roman" w:hAnsi="Times New Roman" w:cs="Times New Roman"/>
            <w:sz w:val="24"/>
            <w:szCs w:val="24"/>
            <w:lang w:eastAsia="en-IN" w:bidi="hi-IN"/>
          </w:rPr>
          <w:delText xml:space="preserve">differently </w:delText>
        </w:r>
        <w:r w:rsidR="009F4D20" w:rsidDel="008520DA">
          <w:rPr>
            <w:rFonts w:ascii="Times New Roman" w:eastAsia="Times New Roman" w:hAnsi="Times New Roman" w:cs="Times New Roman"/>
            <w:sz w:val="24"/>
            <w:szCs w:val="24"/>
            <w:lang w:eastAsia="en-IN" w:bidi="hi-IN"/>
          </w:rPr>
          <w:delText xml:space="preserve">across </w:delText>
        </w:r>
        <w:r w:rsidR="007C4344" w:rsidDel="008520DA">
          <w:rPr>
            <w:rFonts w:ascii="Times New Roman" w:eastAsia="Times New Roman" w:hAnsi="Times New Roman" w:cs="Times New Roman"/>
            <w:sz w:val="24"/>
            <w:szCs w:val="24"/>
            <w:lang w:eastAsia="en-IN" w:bidi="hi-IN"/>
          </w:rPr>
          <w:delText>the three study areas</w:delText>
        </w:r>
        <w:r w:rsidR="003A3A67" w:rsidDel="008520DA">
          <w:rPr>
            <w:rFonts w:ascii="Times New Roman" w:eastAsia="Times New Roman" w:hAnsi="Times New Roman" w:cs="Times New Roman"/>
            <w:sz w:val="24"/>
            <w:szCs w:val="24"/>
            <w:lang w:eastAsia="en-IN" w:bidi="hi-IN"/>
          </w:rPr>
          <w:delText xml:space="preserve"> (Fig </w:delText>
        </w:r>
        <w:r w:rsidR="00FF69EC" w:rsidDel="008520DA">
          <w:rPr>
            <w:rFonts w:ascii="Times New Roman" w:eastAsia="Times New Roman" w:hAnsi="Times New Roman" w:cs="Times New Roman"/>
            <w:sz w:val="24"/>
            <w:szCs w:val="24"/>
            <w:lang w:eastAsia="en-IN" w:bidi="hi-IN"/>
          </w:rPr>
          <w:delText>4a</w:delText>
        </w:r>
        <w:r w:rsidR="003A3A67" w:rsidDel="008520DA">
          <w:rPr>
            <w:rFonts w:ascii="Times New Roman" w:eastAsia="Times New Roman" w:hAnsi="Times New Roman" w:cs="Times New Roman"/>
            <w:sz w:val="24"/>
            <w:szCs w:val="24"/>
            <w:lang w:eastAsia="en-IN" w:bidi="hi-IN"/>
          </w:rPr>
          <w:delText>)</w:delText>
        </w:r>
        <w:r w:rsidR="00C77A61" w:rsidDel="008520DA">
          <w:rPr>
            <w:rFonts w:ascii="Times New Roman" w:eastAsia="Times New Roman" w:hAnsi="Times New Roman" w:cs="Times New Roman"/>
            <w:sz w:val="24"/>
            <w:szCs w:val="24"/>
            <w:lang w:eastAsia="en-IN" w:bidi="hi-IN"/>
          </w:rPr>
          <w:delText xml:space="preserve">, and </w:delText>
        </w:r>
      </w:del>
      <w:ins w:id="970" w:author="Koustubh" w:date="2017-03-26T08:26:00Z">
        <w:del w:id="971" w:author="Koustubh Sharma" w:date="2017-04-24T10:33:00Z">
          <w:r w:rsidR="00FE1ADD" w:rsidDel="008520DA">
            <w:rPr>
              <w:rFonts w:ascii="Times New Roman" w:eastAsia="Times New Roman" w:hAnsi="Times New Roman" w:cs="Times New Roman"/>
              <w:sz w:val="24"/>
              <w:szCs w:val="24"/>
              <w:lang w:eastAsia="en-IN" w:bidi="hi-IN"/>
            </w:rPr>
            <w:delText>.</w:delText>
          </w:r>
        </w:del>
      </w:ins>
      <w:ins w:id="972" w:author="Koustubh" w:date="2017-03-26T08:11:00Z">
        <w:del w:id="973" w:author="Koustubh Sharma" w:date="2017-04-24T10:33:00Z">
          <w:r w:rsidR="00A5434B" w:rsidDel="008520DA">
            <w:rPr>
              <w:rFonts w:ascii="Times New Roman" w:eastAsia="Times New Roman" w:hAnsi="Times New Roman" w:cs="Times New Roman"/>
              <w:sz w:val="24"/>
              <w:szCs w:val="24"/>
              <w:lang w:eastAsia="en-IN" w:bidi="hi-IN"/>
            </w:rPr>
            <w:delText xml:space="preserve"> </w:delText>
          </w:r>
        </w:del>
      </w:ins>
      <w:del w:id="974" w:author="Koustubh Sharma" w:date="2017-04-24T10:33:00Z">
        <w:r w:rsidR="00C77A61" w:rsidDel="008520DA">
          <w:rPr>
            <w:rFonts w:ascii="Times New Roman" w:eastAsia="Times New Roman" w:hAnsi="Times New Roman" w:cs="Times New Roman"/>
            <w:sz w:val="24"/>
            <w:szCs w:val="24"/>
            <w:lang w:eastAsia="en-IN" w:bidi="hi-IN"/>
          </w:rPr>
          <w:delText>that presence of waterholes also had different effects on each of the three study areas</w:delText>
        </w:r>
        <w:r w:rsidR="003A3A67" w:rsidDel="008520DA">
          <w:rPr>
            <w:rFonts w:ascii="Times New Roman" w:eastAsia="Times New Roman" w:hAnsi="Times New Roman" w:cs="Times New Roman"/>
            <w:sz w:val="24"/>
            <w:szCs w:val="24"/>
            <w:lang w:eastAsia="en-IN" w:bidi="hi-IN"/>
          </w:rPr>
          <w:delText xml:space="preserve"> (Table </w:delText>
        </w:r>
        <w:r w:rsidR="00FF69EC" w:rsidDel="008520DA">
          <w:rPr>
            <w:rFonts w:ascii="Times New Roman" w:eastAsia="Times New Roman" w:hAnsi="Times New Roman" w:cs="Times New Roman"/>
            <w:sz w:val="24"/>
            <w:szCs w:val="24"/>
            <w:lang w:eastAsia="en-IN" w:bidi="hi-IN"/>
          </w:rPr>
          <w:delText>1</w:delText>
        </w:r>
        <w:r w:rsidR="003A3A67" w:rsidDel="008520DA">
          <w:rPr>
            <w:rFonts w:ascii="Times New Roman" w:eastAsia="Times New Roman" w:hAnsi="Times New Roman" w:cs="Times New Roman"/>
            <w:sz w:val="24"/>
            <w:szCs w:val="24"/>
            <w:lang w:eastAsia="en-IN" w:bidi="hi-IN"/>
          </w:rPr>
          <w:delText>)</w:delText>
        </w:r>
        <w:r w:rsidR="00C77A61" w:rsidDel="008520DA">
          <w:rPr>
            <w:rFonts w:ascii="Times New Roman" w:eastAsia="Times New Roman" w:hAnsi="Times New Roman" w:cs="Times New Roman"/>
            <w:sz w:val="24"/>
            <w:szCs w:val="24"/>
            <w:lang w:eastAsia="en-IN" w:bidi="hi-IN"/>
          </w:rPr>
          <w:delText>.</w:delText>
        </w:r>
        <w:r w:rsidR="00DE658A" w:rsidDel="008520DA">
          <w:rPr>
            <w:rFonts w:ascii="Times New Roman" w:eastAsia="Times New Roman" w:hAnsi="Times New Roman" w:cs="Times New Roman"/>
            <w:sz w:val="24"/>
            <w:szCs w:val="24"/>
            <w:lang w:eastAsia="en-IN" w:bidi="hi-IN"/>
          </w:rPr>
          <w:delText xml:space="preserve"> Incidentally, </w:delText>
        </w:r>
        <w:r w:rsidR="00537357" w:rsidDel="008520DA">
          <w:rPr>
            <w:rFonts w:ascii="Times New Roman" w:eastAsia="Times New Roman" w:hAnsi="Times New Roman" w:cs="Times New Roman"/>
            <w:sz w:val="24"/>
            <w:szCs w:val="24"/>
            <w:lang w:eastAsia="en-IN" w:bidi="hi-IN"/>
          </w:rPr>
          <w:delText xml:space="preserve">snow leopards </w:delText>
        </w:r>
        <w:r w:rsidR="005C3F8B" w:rsidDel="008520DA">
          <w:rPr>
            <w:rFonts w:ascii="Times New Roman" w:eastAsia="Times New Roman" w:hAnsi="Times New Roman" w:cs="Times New Roman"/>
            <w:sz w:val="24"/>
            <w:szCs w:val="24"/>
            <w:lang w:eastAsia="en-IN" w:bidi="hi-IN"/>
          </w:rPr>
          <w:delText xml:space="preserve">in </w:delText>
        </w:r>
        <w:r w:rsidR="00DE658A" w:rsidDel="008520DA">
          <w:rPr>
            <w:rFonts w:ascii="Times New Roman" w:eastAsia="Times New Roman" w:hAnsi="Times New Roman" w:cs="Times New Roman"/>
            <w:sz w:val="24"/>
            <w:szCs w:val="24"/>
            <w:lang w:eastAsia="en-IN" w:bidi="hi-IN"/>
          </w:rPr>
          <w:delText xml:space="preserve">Noyon, which was sampled during the winter, showed </w:delText>
        </w:r>
        <w:r w:rsidR="00537357" w:rsidDel="008520DA">
          <w:rPr>
            <w:rFonts w:ascii="Times New Roman" w:eastAsia="Times New Roman" w:hAnsi="Times New Roman" w:cs="Times New Roman"/>
            <w:sz w:val="24"/>
            <w:szCs w:val="24"/>
            <w:lang w:eastAsia="en-IN" w:bidi="hi-IN"/>
          </w:rPr>
          <w:delText xml:space="preserve">only marginal affinity for waterholes. </w:delText>
        </w:r>
      </w:del>
    </w:p>
    <w:p w14:paraId="641E774E"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7FD3E16B" w14:textId="17D8BD00"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ins w:id="975" w:author="Koustubh" w:date="2017-03-26T08:29:00Z">
        <w:r w:rsidR="00FE1ADD">
          <w:rPr>
            <w:rFonts w:ascii="Times New Roman" w:eastAsia="Times New Roman" w:hAnsi="Times New Roman" w:cs="Times New Roman"/>
            <w:sz w:val="24"/>
            <w:szCs w:val="24"/>
            <w:lang w:eastAsia="en-IN" w:bidi="hi-IN"/>
          </w:rPr>
          <w:t xml:space="preserve"> across the region</w:t>
        </w:r>
      </w:ins>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Tost </w:t>
      </w:r>
      <w:del w:id="976" w:author="Koustubh" w:date="2017-03-26T08:30:00Z">
        <w:r w:rsidR="000D6223" w:rsidDel="00FE1ADD">
          <w:rPr>
            <w:rFonts w:ascii="Times New Roman" w:eastAsia="Times New Roman" w:hAnsi="Times New Roman" w:cs="Times New Roman"/>
            <w:sz w:val="24"/>
            <w:szCs w:val="24"/>
            <w:lang w:eastAsia="en-IN" w:bidi="hi-IN"/>
          </w:rPr>
          <w:delText>(partially protected)</w:delText>
        </w:r>
      </w:del>
      <w:r w:rsidR="000D6223">
        <w:rPr>
          <w:rFonts w:ascii="Times New Roman" w:eastAsia="Times New Roman" w:hAnsi="Times New Roman" w:cs="Times New Roman"/>
          <w:sz w:val="24"/>
          <w:szCs w:val="24"/>
          <w:lang w:eastAsia="en-IN" w:bidi="hi-IN"/>
        </w:rPr>
        <w:t xml:space="preserve"> reveal</w:t>
      </w:r>
      <w:ins w:id="977" w:author="Koustubh" w:date="2017-03-26T08:30:00Z">
        <w:r w:rsidR="00FE1ADD">
          <w:rPr>
            <w:rFonts w:ascii="Times New Roman" w:eastAsia="Times New Roman" w:hAnsi="Times New Roman" w:cs="Times New Roman"/>
            <w:sz w:val="24"/>
            <w:szCs w:val="24"/>
            <w:lang w:eastAsia="en-IN" w:bidi="hi-IN"/>
          </w:rPr>
          <w:t>s</w:t>
        </w:r>
      </w:ins>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being non-uniform with a preference for rugged terrain</w:t>
      </w:r>
      <w:r w:rsidR="000D6223">
        <w:rPr>
          <w:rFonts w:ascii="Times New Roman" w:eastAsia="Times New Roman" w:hAnsi="Times New Roman" w:cs="Times New Roman"/>
          <w:sz w:val="24"/>
          <w:szCs w:val="24"/>
          <w:lang w:eastAsia="en-IN" w:bidi="hi-IN"/>
        </w:rPr>
        <w:t xml:space="preserve"> for the three study areas in South Gobi. </w:t>
      </w:r>
      <w:ins w:id="978" w:author="Koustubh Sharma" w:date="2017-05-15T14:10:00Z">
        <w:r w:rsidR="0084073C">
          <w:rPr>
            <w:rFonts w:ascii="Times New Roman" w:eastAsia="Times New Roman" w:hAnsi="Times New Roman" w:cs="Times New Roman"/>
            <w:sz w:val="24"/>
            <w:szCs w:val="24"/>
            <w:lang w:eastAsia="en-IN" w:bidi="hi-IN"/>
          </w:rPr>
          <w:t>T</w:t>
        </w:r>
        <w:r w:rsidR="0084073C" w:rsidRPr="00110CDC">
          <w:rPr>
            <w:rFonts w:ascii="Times New Roman" w:eastAsia="Times New Roman" w:hAnsi="Times New Roman" w:cs="Times New Roman"/>
            <w:sz w:val="24"/>
            <w:szCs w:val="24"/>
            <w:lang w:eastAsia="en-IN" w:bidi="hi-IN"/>
          </w:rPr>
          <w:t xml:space="preserve">he sign of a </w:t>
        </w:r>
        <w:r w:rsidR="0084073C">
          <w:rPr>
            <w:rFonts w:ascii="Times New Roman" w:eastAsia="Times New Roman" w:hAnsi="Times New Roman" w:cs="Times New Roman"/>
            <w:sz w:val="24"/>
            <w:szCs w:val="24"/>
            <w:lang w:eastAsia="en-IN" w:bidi="hi-IN"/>
          </w:rPr>
          <w:t xml:space="preserve">non-Euclidean </w:t>
        </w:r>
        <w:r w:rsidR="0084073C" w:rsidRPr="00110CDC">
          <w:rPr>
            <w:rFonts w:ascii="Times New Roman" w:eastAsia="Times New Roman" w:hAnsi="Times New Roman" w:cs="Times New Roman"/>
            <w:sz w:val="24"/>
            <w:szCs w:val="24"/>
            <w:lang w:eastAsia="en-IN" w:bidi="hi-IN"/>
          </w:rPr>
          <w:t>beta parameter implie</w:t>
        </w:r>
        <w:r w:rsidR="0084073C">
          <w:rPr>
            <w:rFonts w:ascii="Times New Roman" w:eastAsia="Times New Roman" w:hAnsi="Times New Roman" w:cs="Times New Roman"/>
            <w:sz w:val="24"/>
            <w:szCs w:val="24"/>
            <w:lang w:eastAsia="en-IN" w:bidi="hi-IN"/>
          </w:rPr>
          <w:t>s</w:t>
        </w:r>
        <w:r w:rsidR="0084073C"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sidR="0084073C">
          <w:rPr>
            <w:rFonts w:ascii="Times New Roman" w:eastAsia="Times New Roman" w:hAnsi="Times New Roman" w:cs="Times New Roman"/>
            <w:sz w:val="24"/>
            <w:szCs w:val="24"/>
            <w:lang w:eastAsia="en-IN" w:bidi="hi-IN"/>
          </w:rPr>
          <w:t xml:space="preserve">In our case, </w:t>
        </w:r>
        <w:r w:rsidR="0084073C" w:rsidRPr="00110CDC">
          <w:rPr>
            <w:rFonts w:ascii="Times New Roman" w:eastAsia="Times New Roman" w:hAnsi="Times New Roman" w:cs="Times New Roman"/>
            <w:sz w:val="24"/>
            <w:szCs w:val="24"/>
            <w:lang w:eastAsia="en-IN" w:bidi="hi-IN"/>
          </w:rPr>
          <w:t xml:space="preserve">when </w:t>
        </w:r>
        <w:r w:rsidR="0084073C">
          <w:rPr>
            <w:rFonts w:ascii="Times New Roman" w:eastAsia="Times New Roman" w:hAnsi="Times New Roman" w:cs="Times New Roman"/>
            <w:sz w:val="24"/>
            <w:szCs w:val="24"/>
            <w:lang w:eastAsia="en-IN" w:bidi="hi-IN"/>
          </w:rPr>
          <w:t xml:space="preserve">we </w:t>
        </w:r>
        <w:r w:rsidR="0084073C"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sidR="0084073C">
          <w:rPr>
            <w:rFonts w:ascii="Times New Roman" w:eastAsia="Times New Roman" w:hAnsi="Times New Roman" w:cs="Times New Roman"/>
            <w:sz w:val="24"/>
            <w:szCs w:val="24"/>
            <w:lang w:eastAsia="en-IN" w:bidi="hi-IN"/>
          </w:rPr>
          <w:t xml:space="preserve">short distances within the highly suitable habitats </w:t>
        </w:r>
        <w:r w:rsidR="0084073C" w:rsidRPr="00110CDC">
          <w:rPr>
            <w:rFonts w:ascii="Times New Roman" w:eastAsia="Times New Roman" w:hAnsi="Times New Roman" w:cs="Times New Roman"/>
            <w:sz w:val="24"/>
            <w:szCs w:val="24"/>
            <w:lang w:eastAsia="en-IN" w:bidi="hi-IN"/>
          </w:rPr>
          <w:t xml:space="preserve">(the more rugged areas) and long distances when they cross from one </w:t>
        </w:r>
        <w:r w:rsidR="0084073C">
          <w:rPr>
            <w:rFonts w:ascii="Times New Roman" w:eastAsia="Times New Roman" w:hAnsi="Times New Roman" w:cs="Times New Roman"/>
            <w:sz w:val="24"/>
            <w:szCs w:val="24"/>
            <w:lang w:eastAsia="en-IN" w:bidi="hi-IN"/>
          </w:rPr>
          <w:t xml:space="preserve">suitable </w:t>
        </w:r>
        <w:r w:rsidR="0084073C" w:rsidRPr="00110CDC">
          <w:rPr>
            <w:rFonts w:ascii="Times New Roman" w:eastAsia="Times New Roman" w:hAnsi="Times New Roman" w:cs="Times New Roman"/>
            <w:sz w:val="24"/>
            <w:szCs w:val="24"/>
            <w:lang w:eastAsia="en-IN" w:bidi="hi-IN"/>
          </w:rPr>
          <w:t xml:space="preserve">area to another. So </w:t>
        </w:r>
        <w:r w:rsidR="0084073C">
          <w:rPr>
            <w:rFonts w:ascii="Times New Roman" w:eastAsia="Times New Roman" w:hAnsi="Times New Roman" w:cs="Times New Roman"/>
            <w:sz w:val="24"/>
            <w:szCs w:val="24"/>
            <w:lang w:eastAsia="en-IN" w:bidi="hi-IN"/>
          </w:rPr>
          <w:t xml:space="preserve">in this case </w:t>
        </w:r>
        <w:r w:rsidR="0084073C" w:rsidRPr="00110CDC">
          <w:rPr>
            <w:rFonts w:ascii="Times New Roman" w:eastAsia="Times New Roman" w:hAnsi="Times New Roman" w:cs="Times New Roman"/>
            <w:sz w:val="24"/>
            <w:szCs w:val="24"/>
            <w:lang w:eastAsia="en-IN" w:bidi="hi-IN"/>
          </w:rPr>
          <w:t xml:space="preserve">the low </w:t>
        </w:r>
        <w:r w:rsidR="0084073C">
          <w:rPr>
            <w:rFonts w:ascii="Times New Roman" w:eastAsia="Times New Roman" w:hAnsi="Times New Roman" w:cs="Times New Roman"/>
            <w:sz w:val="24"/>
            <w:szCs w:val="24"/>
            <w:lang w:eastAsia="en-IN" w:bidi="hi-IN"/>
          </w:rPr>
          <w:t xml:space="preserve">suitability </w:t>
        </w:r>
        <w:r w:rsidR="0084073C" w:rsidRPr="00110CDC">
          <w:rPr>
            <w:rFonts w:ascii="Times New Roman" w:eastAsia="Times New Roman" w:hAnsi="Times New Roman" w:cs="Times New Roman"/>
            <w:sz w:val="24"/>
            <w:szCs w:val="24"/>
            <w:lang w:eastAsia="en-IN" w:bidi="hi-IN"/>
          </w:rPr>
          <w:t xml:space="preserve">regions are </w:t>
        </w:r>
        <w:r w:rsidR="0084073C">
          <w:rPr>
            <w:rFonts w:ascii="Times New Roman" w:eastAsia="Times New Roman" w:hAnsi="Times New Roman" w:cs="Times New Roman"/>
            <w:sz w:val="24"/>
            <w:szCs w:val="24"/>
            <w:lang w:eastAsia="en-IN" w:bidi="hi-IN"/>
          </w:rPr>
          <w:t xml:space="preserve">ones where </w:t>
        </w:r>
        <w:r w:rsidR="0084073C" w:rsidRPr="00110CDC">
          <w:rPr>
            <w:rFonts w:ascii="Times New Roman" w:eastAsia="Times New Roman" w:hAnsi="Times New Roman" w:cs="Times New Roman"/>
            <w:sz w:val="24"/>
            <w:szCs w:val="24"/>
            <w:lang w:eastAsia="en-IN" w:bidi="hi-IN"/>
          </w:rPr>
          <w:t>anima</w:t>
        </w:r>
        <w:r w:rsidR="0084073C">
          <w:rPr>
            <w:rFonts w:ascii="Times New Roman" w:eastAsia="Times New Roman" w:hAnsi="Times New Roman" w:cs="Times New Roman"/>
            <w:sz w:val="24"/>
            <w:szCs w:val="24"/>
            <w:lang w:eastAsia="en-IN" w:bidi="hi-IN"/>
          </w:rPr>
          <w:t>ls move a long way through them</w:t>
        </w:r>
        <w:r w:rsidR="0084073C" w:rsidRPr="00110CDC">
          <w:rPr>
            <w:rFonts w:ascii="Times New Roman" w:eastAsia="Times New Roman" w:hAnsi="Times New Roman" w:cs="Times New Roman"/>
            <w:sz w:val="24"/>
            <w:szCs w:val="24"/>
            <w:lang w:eastAsia="en-IN" w:bidi="hi-IN"/>
          </w:rPr>
          <w:t xml:space="preserve"> and the high </w:t>
        </w:r>
        <w:r w:rsidR="0084073C">
          <w:rPr>
            <w:rFonts w:ascii="Times New Roman" w:eastAsia="Times New Roman" w:hAnsi="Times New Roman" w:cs="Times New Roman"/>
            <w:sz w:val="24"/>
            <w:szCs w:val="24"/>
            <w:lang w:eastAsia="en-IN" w:bidi="hi-IN"/>
          </w:rPr>
          <w:t xml:space="preserve">suitability </w:t>
        </w:r>
        <w:r w:rsidR="0084073C" w:rsidRPr="00110CDC">
          <w:rPr>
            <w:rFonts w:ascii="Times New Roman" w:eastAsia="Times New Roman" w:hAnsi="Times New Roman" w:cs="Times New Roman"/>
            <w:sz w:val="24"/>
            <w:szCs w:val="24"/>
            <w:lang w:eastAsia="en-IN" w:bidi="hi-IN"/>
          </w:rPr>
          <w:t xml:space="preserve">regions are </w:t>
        </w:r>
        <w:r w:rsidR="0084073C">
          <w:rPr>
            <w:rFonts w:ascii="Times New Roman" w:eastAsia="Times New Roman" w:hAnsi="Times New Roman" w:cs="Times New Roman"/>
            <w:sz w:val="24"/>
            <w:szCs w:val="24"/>
            <w:lang w:eastAsia="en-IN" w:bidi="hi-IN"/>
          </w:rPr>
          <w:t xml:space="preserve">those where </w:t>
        </w:r>
        <w:r w:rsidR="0084073C" w:rsidRPr="00110CDC">
          <w:rPr>
            <w:rFonts w:ascii="Times New Roman" w:eastAsia="Times New Roman" w:hAnsi="Times New Roman" w:cs="Times New Roman"/>
            <w:sz w:val="24"/>
            <w:szCs w:val="24"/>
            <w:lang w:eastAsia="en-IN" w:bidi="hi-IN"/>
          </w:rPr>
          <w:t>animals tend not to move far in them. Thi</w:t>
        </w:r>
        <w:r w:rsidR="0084073C">
          <w:rPr>
            <w:rFonts w:ascii="Times New Roman" w:eastAsia="Times New Roman" w:hAnsi="Times New Roman" w:cs="Times New Roman"/>
            <w:sz w:val="24"/>
            <w:szCs w:val="24"/>
            <w:lang w:eastAsia="en-IN" w:bidi="hi-IN"/>
          </w:rPr>
          <w:t>s would manifest itself as highly suitable habitat being high “movement cost”</w:t>
        </w:r>
        <w:r w:rsidR="0084073C" w:rsidRPr="00110CDC">
          <w:rPr>
            <w:rFonts w:ascii="Times New Roman" w:eastAsia="Times New Roman" w:hAnsi="Times New Roman" w:cs="Times New Roman"/>
            <w:sz w:val="24"/>
            <w:szCs w:val="24"/>
            <w:lang w:eastAsia="en-IN" w:bidi="hi-IN"/>
          </w:rPr>
          <w:t xml:space="preserve"> regions and low </w:t>
        </w:r>
        <w:r w:rsidR="0084073C">
          <w:rPr>
            <w:rFonts w:ascii="Times New Roman" w:eastAsia="Times New Roman" w:hAnsi="Times New Roman" w:cs="Times New Roman"/>
            <w:sz w:val="24"/>
            <w:szCs w:val="24"/>
            <w:lang w:eastAsia="en-IN" w:bidi="hi-IN"/>
          </w:rPr>
          <w:t xml:space="preserve">suitability </w:t>
        </w:r>
        <w:r w:rsidR="0084073C" w:rsidRPr="00110CDC">
          <w:rPr>
            <w:rFonts w:ascii="Times New Roman" w:eastAsia="Times New Roman" w:hAnsi="Times New Roman" w:cs="Times New Roman"/>
            <w:sz w:val="24"/>
            <w:szCs w:val="24"/>
            <w:lang w:eastAsia="en-IN" w:bidi="hi-IN"/>
          </w:rPr>
          <w:t>regions being a low “movement cost” regions. So by this argument</w:t>
        </w:r>
        <w:r w:rsidR="0084073C">
          <w:rPr>
            <w:rFonts w:ascii="Times New Roman" w:eastAsia="Times New Roman" w:hAnsi="Times New Roman" w:cs="Times New Roman"/>
            <w:sz w:val="24"/>
            <w:szCs w:val="24"/>
            <w:lang w:eastAsia="en-IN" w:bidi="hi-IN"/>
          </w:rPr>
          <w:t>,</w:t>
        </w:r>
        <w:r w:rsidR="0084073C" w:rsidRPr="00110CDC">
          <w:rPr>
            <w:rFonts w:ascii="Times New Roman" w:eastAsia="Times New Roman" w:hAnsi="Times New Roman" w:cs="Times New Roman"/>
            <w:sz w:val="24"/>
            <w:szCs w:val="24"/>
            <w:lang w:eastAsia="en-IN" w:bidi="hi-IN"/>
          </w:rPr>
          <w:t xml:space="preserve"> the </w:t>
        </w:r>
        <w:r w:rsidR="0084073C">
          <w:rPr>
            <w:rFonts w:ascii="Times New Roman" w:eastAsia="Times New Roman" w:hAnsi="Times New Roman" w:cs="Times New Roman"/>
            <w:sz w:val="24"/>
            <w:szCs w:val="24"/>
            <w:lang w:eastAsia="en-IN" w:bidi="hi-IN"/>
          </w:rPr>
          <w:t xml:space="preserve">positive </w:t>
        </w:r>
        <w:r w:rsidR="0084073C" w:rsidRPr="00110CDC">
          <w:rPr>
            <w:rFonts w:ascii="Times New Roman" w:eastAsia="Times New Roman" w:hAnsi="Times New Roman" w:cs="Times New Roman"/>
            <w:sz w:val="24"/>
            <w:szCs w:val="24"/>
            <w:lang w:eastAsia="en-IN" w:bidi="hi-IN"/>
          </w:rPr>
          <w:t xml:space="preserve">sign of the </w:t>
        </w:r>
        <w:r w:rsidR="0084073C">
          <w:rPr>
            <w:rFonts w:ascii="Times New Roman" w:eastAsia="Times New Roman" w:hAnsi="Times New Roman" w:cs="Times New Roman"/>
            <w:sz w:val="24"/>
            <w:szCs w:val="24"/>
            <w:lang w:eastAsia="en-IN" w:bidi="hi-IN"/>
          </w:rPr>
          <w:t xml:space="preserve">Non-Euclidean </w:t>
        </w:r>
        <w:r w:rsidR="0084073C" w:rsidRPr="00110CDC">
          <w:rPr>
            <w:rFonts w:ascii="Times New Roman" w:eastAsia="Times New Roman" w:hAnsi="Times New Roman" w:cs="Times New Roman"/>
            <w:sz w:val="24"/>
            <w:szCs w:val="24"/>
            <w:lang w:eastAsia="en-IN" w:bidi="hi-IN"/>
          </w:rPr>
          <w:t xml:space="preserve">beta parameter for Tost and Noyon corresponds to long movement distances tending to be through </w:t>
        </w:r>
        <w:r w:rsidR="0084073C">
          <w:rPr>
            <w:rFonts w:ascii="Times New Roman" w:eastAsia="Times New Roman" w:hAnsi="Times New Roman" w:cs="Times New Roman"/>
            <w:sz w:val="24"/>
            <w:szCs w:val="24"/>
            <w:lang w:eastAsia="en-IN" w:bidi="hi-IN"/>
          </w:rPr>
          <w:t xml:space="preserve">less suitable </w:t>
        </w:r>
        <w:r w:rsidR="0084073C" w:rsidRPr="00110CDC">
          <w:rPr>
            <w:rFonts w:ascii="Times New Roman" w:eastAsia="Times New Roman" w:hAnsi="Times New Roman" w:cs="Times New Roman"/>
            <w:sz w:val="24"/>
            <w:szCs w:val="24"/>
            <w:lang w:eastAsia="en-IN" w:bidi="hi-IN"/>
          </w:rPr>
          <w:t xml:space="preserve">regions. This might be a result of animals hanging out it </w:t>
        </w:r>
        <w:r w:rsidR="0084073C">
          <w:rPr>
            <w:rFonts w:ascii="Times New Roman" w:eastAsia="Times New Roman" w:hAnsi="Times New Roman" w:cs="Times New Roman"/>
            <w:sz w:val="24"/>
            <w:szCs w:val="24"/>
            <w:lang w:eastAsia="en-IN" w:bidi="hi-IN"/>
          </w:rPr>
          <w:t xml:space="preserve">suitable </w:t>
        </w:r>
        <w:r w:rsidR="0084073C" w:rsidRPr="00110CDC">
          <w:rPr>
            <w:rFonts w:ascii="Times New Roman" w:eastAsia="Times New Roman" w:hAnsi="Times New Roman" w:cs="Times New Roman"/>
            <w:sz w:val="24"/>
            <w:szCs w:val="24"/>
            <w:lang w:eastAsia="en-IN" w:bidi="hi-IN"/>
          </w:rPr>
          <w:t xml:space="preserve">regions most of the time, only occasionally “jumping” </w:t>
        </w:r>
        <w:r w:rsidR="0084073C">
          <w:rPr>
            <w:rFonts w:ascii="Times New Roman" w:eastAsia="Times New Roman" w:hAnsi="Times New Roman" w:cs="Times New Roman"/>
            <w:sz w:val="24"/>
            <w:szCs w:val="24"/>
            <w:lang w:eastAsia="en-IN" w:bidi="hi-IN"/>
          </w:rPr>
          <w:t xml:space="preserve">long distances between the highly suitable </w:t>
        </w:r>
        <w:r w:rsidR="0084073C" w:rsidRPr="00110CDC">
          <w:rPr>
            <w:rFonts w:ascii="Times New Roman" w:eastAsia="Times New Roman" w:hAnsi="Times New Roman" w:cs="Times New Roman"/>
            <w:sz w:val="24"/>
            <w:szCs w:val="24"/>
            <w:lang w:eastAsia="en-IN" w:bidi="hi-IN"/>
          </w:rPr>
          <w:t xml:space="preserve">regions. </w:t>
        </w:r>
        <w:r w:rsidR="0084073C">
          <w:rPr>
            <w:rFonts w:ascii="Times New Roman" w:eastAsia="Times New Roman" w:hAnsi="Times New Roman" w:cs="Times New Roman"/>
            <w:sz w:val="24"/>
            <w:szCs w:val="24"/>
            <w:lang w:eastAsia="en-IN" w:bidi="hi-IN"/>
          </w:rPr>
          <w:t xml:space="preserve">If the suitable habitats </w:t>
        </w:r>
        <w:r w:rsidR="0084073C" w:rsidRPr="00110CDC">
          <w:rPr>
            <w:rFonts w:ascii="Times New Roman" w:eastAsia="Times New Roman" w:hAnsi="Times New Roman" w:cs="Times New Roman"/>
            <w:sz w:val="24"/>
            <w:szCs w:val="24"/>
            <w:lang w:eastAsia="en-IN" w:bidi="hi-IN"/>
          </w:rPr>
          <w:t xml:space="preserve">were separated only by short regions of low </w:t>
        </w:r>
        <w:r w:rsidR="0084073C">
          <w:rPr>
            <w:rFonts w:ascii="Times New Roman" w:eastAsia="Times New Roman" w:hAnsi="Times New Roman" w:cs="Times New Roman"/>
            <w:sz w:val="24"/>
            <w:szCs w:val="24"/>
            <w:lang w:eastAsia="en-IN" w:bidi="hi-IN"/>
          </w:rPr>
          <w:t>suitability</w:t>
        </w:r>
        <w:r w:rsidR="0084073C" w:rsidRPr="00110CDC">
          <w:rPr>
            <w:rFonts w:ascii="Times New Roman" w:eastAsia="Times New Roman" w:hAnsi="Times New Roman" w:cs="Times New Roman"/>
            <w:sz w:val="24"/>
            <w:szCs w:val="24"/>
            <w:lang w:eastAsia="en-IN" w:bidi="hi-IN"/>
          </w:rPr>
          <w:t>, rather than large</w:t>
        </w:r>
        <w:r w:rsidR="0084073C">
          <w:rPr>
            <w:rFonts w:ascii="Times New Roman" w:eastAsia="Times New Roman" w:hAnsi="Times New Roman" w:cs="Times New Roman"/>
            <w:sz w:val="24"/>
            <w:szCs w:val="24"/>
            <w:lang w:eastAsia="en-IN" w:bidi="hi-IN"/>
          </w:rPr>
          <w:t xml:space="preserve"> tracts of highly suitable habitats</w:t>
        </w:r>
        <w:r w:rsidR="0084073C" w:rsidRPr="00110CDC">
          <w:rPr>
            <w:rFonts w:ascii="Times New Roman" w:eastAsia="Times New Roman" w:hAnsi="Times New Roman" w:cs="Times New Roman"/>
            <w:sz w:val="24"/>
            <w:szCs w:val="24"/>
            <w:lang w:eastAsia="en-IN" w:bidi="hi-IN"/>
          </w:rPr>
          <w:t xml:space="preserve">, </w:t>
        </w:r>
        <w:r w:rsidR="0084073C">
          <w:rPr>
            <w:rFonts w:ascii="Times New Roman" w:eastAsia="Times New Roman" w:hAnsi="Times New Roman" w:cs="Times New Roman"/>
            <w:sz w:val="24"/>
            <w:szCs w:val="24"/>
            <w:lang w:eastAsia="en-IN" w:bidi="hi-IN"/>
          </w:rPr>
          <w:t xml:space="preserve">such as in case of Nemegt, our data generated a negative sign to the </w:t>
        </w:r>
        <w:r w:rsidR="0084073C">
          <w:rPr>
            <w:rFonts w:ascii="Times New Roman" w:eastAsia="Times New Roman" w:hAnsi="Times New Roman" w:cs="Times New Roman"/>
            <w:sz w:val="24"/>
            <w:szCs w:val="24"/>
            <w:lang w:eastAsia="en-IN" w:bidi="hi-IN"/>
          </w:rPr>
          <w:lastRenderedPageBreak/>
          <w:t>coefficient defining non-Euclidean distance metrics. In other words, the</w:t>
        </w:r>
        <w:r w:rsidR="0084073C" w:rsidRPr="00110CDC">
          <w:rPr>
            <w:rFonts w:ascii="Times New Roman" w:eastAsia="Times New Roman" w:hAnsi="Times New Roman" w:cs="Times New Roman"/>
            <w:sz w:val="24"/>
            <w:szCs w:val="24"/>
            <w:lang w:eastAsia="en-IN" w:bidi="hi-IN"/>
          </w:rPr>
          <w:t xml:space="preserve"> size and sign </w:t>
        </w:r>
        <w:r w:rsidR="0084073C">
          <w:rPr>
            <w:rFonts w:ascii="Times New Roman" w:eastAsia="Times New Roman" w:hAnsi="Times New Roman" w:cs="Times New Roman"/>
            <w:sz w:val="24"/>
            <w:szCs w:val="24"/>
            <w:lang w:eastAsia="en-IN" w:bidi="hi-IN"/>
          </w:rPr>
          <w:t xml:space="preserve">of coefficients of non-Euclidean distance metrics likely </w:t>
        </w:r>
        <w:r w:rsidR="0084073C" w:rsidRPr="00110CDC">
          <w:rPr>
            <w:rFonts w:ascii="Times New Roman" w:eastAsia="Times New Roman" w:hAnsi="Times New Roman" w:cs="Times New Roman"/>
            <w:sz w:val="24"/>
            <w:szCs w:val="24"/>
            <w:lang w:eastAsia="en-IN" w:bidi="hi-IN"/>
          </w:rPr>
          <w:t>depends on the distribution of the covariate in the regions.</w:t>
        </w:r>
      </w:ins>
    </w:p>
    <w:p w14:paraId="7E7BD043"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6EF1870F" w14:textId="0B963EC3"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report preferences to certain micro-habitats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w:t>
      </w:r>
      <w:r w:rsidR="00D058DE">
        <w:rPr>
          <w:rFonts w:ascii="Times New Roman" w:eastAsia="Times New Roman" w:hAnsi="Times New Roman" w:cs="Times New Roman"/>
          <w:sz w:val="24"/>
          <w:szCs w:val="24"/>
          <w:lang w:eastAsia="en-IN" w:bidi="hi-IN"/>
        </w:rPr>
        <w:t xml:space="preserve">micro-habitats. For instance </w:t>
      </w:r>
      <w:r w:rsidR="00DE658A">
        <w:rPr>
          <w:rFonts w:ascii="Times New Roman" w:eastAsia="Times New Roman" w:hAnsi="Times New Roman" w:cs="Times New Roman"/>
          <w:sz w:val="24"/>
          <w:szCs w:val="24"/>
          <w:lang w:eastAsia="en-IN" w:bidi="hi-IN"/>
        </w:rPr>
        <w:t>sites with water-holes</w:t>
      </w:r>
      <w:r w:rsidR="00D058DE">
        <w:rPr>
          <w:rFonts w:ascii="Times New Roman" w:eastAsia="Times New Roman" w:hAnsi="Times New Roman" w:cs="Times New Roman"/>
          <w:sz w:val="24"/>
          <w:szCs w:val="24"/>
          <w:lang w:eastAsia="en-IN" w:bidi="hi-IN"/>
        </w:rPr>
        <w:t xml:space="preserve">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058DE">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especially during the summers</w:t>
      </w:r>
      <w:r w:rsidR="00D058DE">
        <w:rPr>
          <w:rFonts w:ascii="Times New Roman" w:eastAsia="Times New Roman" w:hAnsi="Times New Roman" w:cs="Times New Roman"/>
          <w:sz w:val="24"/>
          <w:szCs w:val="24"/>
          <w:lang w:eastAsia="en-IN" w:bidi="hi-IN"/>
        </w:rPr>
        <w:t xml:space="preserve"> in </w:t>
      </w:r>
      <w:ins w:id="979" w:author="Koustubh Sharma" w:date="2017-05-15T14:30:00Z">
        <w:r w:rsidR="004F3F08">
          <w:rPr>
            <w:rFonts w:ascii="Times New Roman" w:eastAsia="Times New Roman" w:hAnsi="Times New Roman" w:cs="Times New Roman"/>
            <w:sz w:val="24"/>
            <w:szCs w:val="24"/>
            <w:lang w:eastAsia="en-IN" w:bidi="hi-IN"/>
          </w:rPr>
          <w:t>in Nemegt</w:t>
        </w:r>
      </w:ins>
      <w:r w:rsidR="00D058DE">
        <w:rPr>
          <w:rFonts w:ascii="Times New Roman" w:eastAsia="Times New Roman" w:hAnsi="Times New Roman" w:cs="Times New Roman"/>
          <w:sz w:val="24"/>
          <w:szCs w:val="24"/>
          <w:lang w:eastAsia="en-IN" w:bidi="hi-IN"/>
        </w:rPr>
        <w:t>,</w:t>
      </w:r>
      <w:ins w:id="980" w:author="Koustubh Sharma" w:date="2017-05-15T14:30:00Z">
        <w:r w:rsidR="004F3F08">
          <w:rPr>
            <w:rFonts w:ascii="Times New Roman" w:eastAsia="Times New Roman" w:hAnsi="Times New Roman" w:cs="Times New Roman"/>
            <w:sz w:val="24"/>
            <w:szCs w:val="24"/>
            <w:lang w:eastAsia="en-IN" w:bidi="hi-IN"/>
          </w:rPr>
          <w:t xml:space="preserve"> </w:t>
        </w:r>
      </w:ins>
      <w:ins w:id="981" w:author="Koustubh Sharma" w:date="2017-05-15T15:48:00Z">
        <w:r w:rsidR="00D058DE">
          <w:rPr>
            <w:rFonts w:ascii="Times New Roman" w:eastAsia="Times New Roman" w:hAnsi="Times New Roman" w:cs="Times New Roman"/>
            <w:sz w:val="24"/>
            <w:szCs w:val="24"/>
            <w:lang w:eastAsia="en-IN" w:bidi="hi-IN"/>
          </w:rPr>
          <w:t xml:space="preserve">a site that </w:t>
        </w:r>
      </w:ins>
      <w:ins w:id="982" w:author="Koustubh Sharma" w:date="2017-05-15T14:30:00Z">
        <w:r w:rsidR="004F3F08">
          <w:rPr>
            <w:rFonts w:ascii="Times New Roman" w:eastAsia="Times New Roman" w:hAnsi="Times New Roman" w:cs="Times New Roman"/>
            <w:sz w:val="24"/>
            <w:szCs w:val="24"/>
            <w:lang w:eastAsia="en-IN" w:bidi="hi-IN"/>
          </w:rPr>
          <w:t xml:space="preserve">was sampled in summer. </w:t>
        </w:r>
      </w:ins>
      <w:ins w:id="983" w:author="Koustubh Sharma" w:date="2017-05-15T14:31:00Z">
        <w:r w:rsidR="004F3F08">
          <w:rPr>
            <w:rFonts w:ascii="Times New Roman" w:eastAsia="Times New Roman" w:hAnsi="Times New Roman" w:cs="Times New Roman"/>
            <w:sz w:val="24"/>
            <w:szCs w:val="24"/>
            <w:lang w:eastAsia="en-IN" w:bidi="hi-IN"/>
          </w:rPr>
          <w:t>T</w:t>
        </w:r>
      </w:ins>
      <w:del w:id="984" w:author="Koustubh Sharma" w:date="2017-05-15T14:31:00Z">
        <w:r w:rsidR="00943548" w:rsidRPr="00943548" w:rsidDel="004F3F08">
          <w:rPr>
            <w:rFonts w:ascii="Times New Roman" w:eastAsia="Times New Roman" w:hAnsi="Times New Roman" w:cs="Times New Roman"/>
            <w:sz w:val="24"/>
            <w:szCs w:val="24"/>
            <w:lang w:eastAsia="en-IN" w:bidi="hi-IN"/>
          </w:rPr>
          <w:delText>, and t</w:delText>
        </w:r>
      </w:del>
      <w:r w:rsidR="00943548" w:rsidRPr="00943548">
        <w:rPr>
          <w:rFonts w:ascii="Times New Roman" w:eastAsia="Times New Roman" w:hAnsi="Times New Roman" w:cs="Times New Roman"/>
          <w:sz w:val="24"/>
          <w:szCs w:val="24"/>
          <w:lang w:eastAsia="en-IN" w:bidi="hi-IN"/>
        </w:rPr>
        <w:t xml:space="preserve">opography </w:t>
      </w:r>
      <w:del w:id="985" w:author="Koustubh Sharma" w:date="2017-05-15T14:31:00Z">
        <w:r w:rsidR="00943548" w:rsidRPr="00943548" w:rsidDel="004F3F08">
          <w:rPr>
            <w:rFonts w:ascii="Times New Roman" w:eastAsia="Times New Roman" w:hAnsi="Times New Roman" w:cs="Times New Roman"/>
            <w:sz w:val="24"/>
            <w:szCs w:val="24"/>
            <w:lang w:eastAsia="en-IN" w:bidi="hi-IN"/>
          </w:rPr>
          <w:delText xml:space="preserve">as the two covariates influencing </w:delText>
        </w:r>
      </w:del>
      <w:ins w:id="986" w:author="Koustubh Sharma" w:date="2017-05-15T14:31:00Z">
        <w:r w:rsidR="004F3F08" w:rsidRPr="00943548">
          <w:rPr>
            <w:rFonts w:ascii="Times New Roman" w:eastAsia="Times New Roman" w:hAnsi="Times New Roman" w:cs="Times New Roman"/>
            <w:sz w:val="24"/>
            <w:szCs w:val="24"/>
            <w:lang w:eastAsia="en-IN" w:bidi="hi-IN"/>
          </w:rPr>
          <w:t>influenc</w:t>
        </w:r>
        <w:r w:rsidR="004F3F08">
          <w:rPr>
            <w:rFonts w:ascii="Times New Roman" w:eastAsia="Times New Roman" w:hAnsi="Times New Roman" w:cs="Times New Roman"/>
            <w:sz w:val="24"/>
            <w:szCs w:val="24"/>
            <w:lang w:eastAsia="en-IN" w:bidi="hi-IN"/>
          </w:rPr>
          <w:t xml:space="preserve">ed </w:t>
        </w:r>
      </w:ins>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ins w:id="987" w:author="Koustubh Sharma" w:date="2017-05-15T15:48:00Z">
        <w:r w:rsidR="00D058DE">
          <w:rPr>
            <w:rFonts w:ascii="Times New Roman" w:eastAsia="Times New Roman" w:hAnsi="Times New Roman" w:cs="Times New Roman"/>
            <w:sz w:val="24"/>
            <w:szCs w:val="24"/>
            <w:lang w:eastAsia="en-IN" w:bidi="hi-IN"/>
          </w:rPr>
          <w:t xml:space="preserve"> in </w:t>
        </w:r>
      </w:ins>
      <w:ins w:id="988" w:author="Koustubh Sharma" w:date="2017-05-15T15:49:00Z">
        <w:r w:rsidR="00D058DE">
          <w:rPr>
            <w:rFonts w:ascii="Times New Roman" w:eastAsia="Times New Roman" w:hAnsi="Times New Roman" w:cs="Times New Roman"/>
            <w:sz w:val="24"/>
            <w:szCs w:val="24"/>
            <w:lang w:eastAsia="en-IN" w:bidi="hi-IN"/>
          </w:rPr>
          <w:t>the model that compared all study areas</w:t>
        </w:r>
      </w:ins>
      <w:ins w:id="989" w:author="Koustubh Sharma" w:date="2017-05-15T15:50:00Z">
        <w:r w:rsidR="00D058DE">
          <w:rPr>
            <w:rFonts w:ascii="Times New Roman" w:eastAsia="Times New Roman" w:hAnsi="Times New Roman" w:cs="Times New Roman"/>
            <w:sz w:val="24"/>
            <w:szCs w:val="24"/>
            <w:lang w:eastAsia="en-IN" w:bidi="hi-IN"/>
          </w:rPr>
          <w:t xml:space="preserve"> (Table 2)</w:t>
        </w:r>
      </w:ins>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w:t>
      </w:r>
      <w:del w:id="990" w:author="Koustubh Sharma" w:date="2017-05-15T15:49:00Z">
        <w:r w:rsidR="00943548" w:rsidRPr="00943548" w:rsidDel="00D058DE">
          <w:rPr>
            <w:rFonts w:ascii="Times New Roman" w:eastAsia="Times New Roman" w:hAnsi="Times New Roman" w:cs="Times New Roman"/>
            <w:sz w:val="24"/>
            <w:szCs w:val="24"/>
            <w:lang w:eastAsia="en-IN" w:bidi="hi-IN"/>
          </w:rPr>
          <w:delText xml:space="preserve">has </w:delText>
        </w:r>
      </w:del>
      <w:ins w:id="991" w:author="Koustubh Sharma" w:date="2017-05-15T15:49:00Z">
        <w:r w:rsidR="00D058DE">
          <w:rPr>
            <w:rFonts w:ascii="Times New Roman" w:eastAsia="Times New Roman" w:hAnsi="Times New Roman" w:cs="Times New Roman"/>
            <w:sz w:val="24"/>
            <w:szCs w:val="24"/>
            <w:lang w:eastAsia="en-IN" w:bidi="hi-IN"/>
          </w:rPr>
          <w:t xml:space="preserve">can have </w:t>
        </w:r>
      </w:ins>
      <w:r w:rsidR="00943548" w:rsidRPr="00943548">
        <w:rPr>
          <w:rFonts w:ascii="Times New Roman" w:eastAsia="Times New Roman" w:hAnsi="Times New Roman" w:cs="Times New Roman"/>
          <w:sz w:val="24"/>
          <w:szCs w:val="24"/>
          <w:lang w:eastAsia="en-IN" w:bidi="hi-IN"/>
        </w:rPr>
        <w:t>a strong effect on the detection functions</w:t>
      </w:r>
      <w:del w:id="992" w:author="Koustubh Sharma" w:date="2017-05-15T15:51:00Z">
        <w:r w:rsidR="00943548" w:rsidRPr="00943548" w:rsidDel="00D058DE">
          <w:rPr>
            <w:rFonts w:ascii="Times New Roman" w:eastAsia="Times New Roman" w:hAnsi="Times New Roman" w:cs="Times New Roman"/>
            <w:sz w:val="24"/>
            <w:szCs w:val="24"/>
            <w:lang w:eastAsia="en-IN" w:bidi="hi-IN"/>
          </w:rPr>
          <w:delText xml:space="preserve">, primarily </w:delText>
        </w:r>
        <w:r w:rsidR="00142C5C" w:rsidDel="00D058DE">
          <w:rPr>
            <w:rFonts w:ascii="Times New Roman" w:eastAsia="Times New Roman" w:hAnsi="Times New Roman" w:cs="Times New Roman"/>
            <w:sz w:val="24"/>
            <w:szCs w:val="24"/>
            <w:lang w:eastAsia="en-IN" w:bidi="hi-IN"/>
          </w:rPr>
          <w:delText xml:space="preserve">on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sidDel="00D058DE">
          <w:rPr>
            <w:rFonts w:ascii="Times New Roman" w:eastAsia="Times New Roman" w:hAnsi="Times New Roman" w:cs="Times New Roman"/>
            <w:sz w:val="24"/>
            <w:szCs w:val="24"/>
            <w:lang w:eastAsia="en-IN" w:bidi="hi-IN"/>
          </w:rPr>
          <w:delText>rather</w:delText>
        </w:r>
        <w:r w:rsidR="00943548" w:rsidRPr="00943548" w:rsidDel="00D058DE">
          <w:rPr>
            <w:rFonts w:ascii="Times New Roman" w:eastAsia="Times New Roman" w:hAnsi="Times New Roman" w:cs="Times New Roman"/>
            <w:sz w:val="24"/>
            <w:szCs w:val="24"/>
            <w:lang w:eastAsia="en-IN" w:bidi="hi-IN"/>
          </w:rPr>
          <w:delText xml:space="preserve"> than </w:delText>
        </w:r>
        <w:r w:rsidR="00142C5C" w:rsidDel="00D058DE">
          <w:rPr>
            <w:rFonts w:ascii="Times New Roman" w:eastAsia="Times New Roman" w:hAnsi="Times New Roman" w:cs="Times New Roman"/>
            <w:sz w:val="24"/>
            <w:szCs w:val="24"/>
            <w:lang w:eastAsia="en-IN" w:bidi="hi-IN"/>
          </w:rPr>
          <w:delText>the range parameter (</w:delText>
        </w:r>
        <m:oMath>
          <m:r>
            <w:rPr>
              <w:rFonts w:ascii="Cambria Math" w:eastAsia="Times New Roman" w:hAnsi="Cambria Math" w:cs="Times New Roman"/>
              <w:sz w:val="24"/>
              <w:szCs w:val="24"/>
              <w:lang w:eastAsia="en-IN" w:bidi="hi-IN"/>
            </w:rPr>
            <m:t>σ</m:t>
          </m:r>
        </m:oMath>
        <w:r w:rsidR="00142C5C" w:rsidDel="00D058DE">
          <w:rPr>
            <w:rFonts w:ascii="Times New Roman" w:eastAsia="Times New Roman" w:hAnsi="Times New Roman" w:cs="Times New Roman"/>
            <w:sz w:val="24"/>
            <w:szCs w:val="24"/>
            <w:lang w:eastAsia="en-IN" w:bidi="hi-IN"/>
          </w:rPr>
          <w:delText>)</w:delText>
        </w:r>
        <w:r w:rsidR="00943548" w:rsidRPr="00943548" w:rsidDel="00D058DE">
          <w:rPr>
            <w:rFonts w:ascii="Times New Roman" w:eastAsia="Times New Roman" w:hAnsi="Times New Roman" w:cs="Times New Roman"/>
            <w:sz w:val="24"/>
            <w:szCs w:val="24"/>
            <w:lang w:eastAsia="en-IN" w:bidi="hi-IN"/>
          </w:rPr>
          <w:delText xml:space="preserve"> in our case</w:delText>
        </w:r>
      </w:del>
      <w:r w:rsidR="00943548" w:rsidRPr="00943548">
        <w:rPr>
          <w:rFonts w:ascii="Times New Roman" w:eastAsia="Times New Roman" w:hAnsi="Times New Roman" w:cs="Times New Roman"/>
          <w:sz w:val="24"/>
          <w:szCs w:val="24"/>
          <w:lang w:eastAsia="en-IN" w:bidi="hi-IN"/>
        </w:rPr>
        <w:t xml:space="preserve">. </w:t>
      </w:r>
      <w:del w:id="993" w:author="Koustubh Sharma" w:date="2017-05-15T15:50:00Z">
        <w:r w:rsidR="00943548" w:rsidDel="00D058DE">
          <w:rPr>
            <w:rFonts w:ascii="Times New Roman" w:eastAsia="Times New Roman" w:hAnsi="Times New Roman" w:cs="Times New Roman"/>
            <w:sz w:val="24"/>
            <w:szCs w:val="24"/>
            <w:lang w:eastAsia="en-IN" w:bidi="hi-IN"/>
          </w:rPr>
          <w:delText xml:space="preserve">Coefficients from the study area that was sampled during winter </w:delText>
        </w:r>
        <w:r w:rsidR="00966467" w:rsidDel="00D058DE">
          <w:rPr>
            <w:rFonts w:ascii="Times New Roman" w:eastAsia="Times New Roman" w:hAnsi="Times New Roman" w:cs="Times New Roman"/>
            <w:sz w:val="24"/>
            <w:szCs w:val="24"/>
            <w:lang w:eastAsia="en-IN" w:bidi="hi-IN"/>
          </w:rPr>
          <w:delText>show negligible effect of water</w:delText>
        </w:r>
        <w:r w:rsidR="00943548" w:rsidDel="00D058DE">
          <w:rPr>
            <w:rFonts w:ascii="Times New Roman" w:eastAsia="Times New Roman" w:hAnsi="Times New Roman" w:cs="Times New Roman"/>
            <w:sz w:val="24"/>
            <w:szCs w:val="24"/>
            <w:lang w:eastAsia="en-IN" w:bidi="hi-IN"/>
          </w:rPr>
          <w:delText>holes on detection probability</w:delText>
        </w:r>
        <w:r w:rsidR="003A3A67" w:rsidDel="00D058DE">
          <w:rPr>
            <w:rFonts w:ascii="Times New Roman" w:eastAsia="Times New Roman" w:hAnsi="Times New Roman" w:cs="Times New Roman"/>
            <w:sz w:val="24"/>
            <w:szCs w:val="24"/>
            <w:lang w:eastAsia="en-IN" w:bidi="hi-IN"/>
          </w:rPr>
          <w:delText xml:space="preserve"> (Table</w:delText>
        </w:r>
        <w:r w:rsidR="00A4524A" w:rsidDel="00D058DE">
          <w:rPr>
            <w:rFonts w:ascii="Times New Roman" w:eastAsia="Times New Roman" w:hAnsi="Times New Roman" w:cs="Times New Roman"/>
            <w:sz w:val="24"/>
            <w:szCs w:val="24"/>
            <w:lang w:eastAsia="en-IN" w:bidi="hi-IN"/>
          </w:rPr>
          <w:delText xml:space="preserve"> 2</w:delText>
        </w:r>
        <w:r w:rsidR="003A3A67" w:rsidDel="00D058DE">
          <w:rPr>
            <w:rFonts w:ascii="Times New Roman" w:eastAsia="Times New Roman" w:hAnsi="Times New Roman" w:cs="Times New Roman"/>
            <w:sz w:val="24"/>
            <w:szCs w:val="24"/>
            <w:lang w:eastAsia="en-IN" w:bidi="hi-IN"/>
          </w:rPr>
          <w:delText>)</w:delText>
        </w:r>
        <w:r w:rsidR="00943548" w:rsidDel="00D058DE">
          <w:rPr>
            <w:rFonts w:ascii="Times New Roman" w:eastAsia="Times New Roman" w:hAnsi="Times New Roman" w:cs="Times New Roman"/>
            <w:sz w:val="24"/>
            <w:szCs w:val="24"/>
            <w:lang w:eastAsia="en-IN" w:bidi="hi-IN"/>
          </w:rPr>
          <w:delText>, which can be explained by the availability of snow throughout the study area.</w:delText>
        </w:r>
      </w:del>
    </w:p>
    <w:p w14:paraId="42D739DE"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55D3D762" w14:textId="76E55EE7"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del w:id="994" w:author="Koustubh Sharma" w:date="2017-05-15T14:10:00Z">
        <w:r w:rsidDel="0084073C">
          <w:rPr>
            <w:rFonts w:ascii="Times New Roman" w:eastAsia="Times New Roman" w:hAnsi="Times New Roman" w:cs="Times New Roman"/>
            <w:sz w:val="24"/>
            <w:szCs w:val="24"/>
            <w:lang w:eastAsia="en-IN" w:bidi="hi-IN"/>
          </w:rPr>
          <w:delText xml:space="preserve">it was </w:delText>
        </w:r>
        <w:r w:rsidR="00452277" w:rsidDel="0084073C">
          <w:rPr>
            <w:rFonts w:ascii="Times New Roman" w:eastAsia="Times New Roman" w:hAnsi="Times New Roman" w:cs="Times New Roman"/>
            <w:sz w:val="24"/>
            <w:szCs w:val="24"/>
            <w:lang w:eastAsia="en-IN" w:bidi="hi-IN"/>
          </w:rPr>
          <w:delText>the</w:delText>
        </w:r>
        <w:r w:rsidDel="0084073C">
          <w:rPr>
            <w:rFonts w:ascii="Times New Roman" w:eastAsia="Times New Roman" w:hAnsi="Times New Roman" w:cs="Times New Roman"/>
            <w:sz w:val="24"/>
            <w:szCs w:val="24"/>
            <w:lang w:eastAsia="en-IN" w:bidi="hi-IN"/>
          </w:rPr>
          <w:delText xml:space="preserve"> </w:delText>
        </w:r>
      </w:del>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w:t>
      </w:r>
      <w:del w:id="995" w:author="Koustubh Sharma" w:date="2017-05-15T14:10:00Z">
        <w:r w:rsidDel="0084073C">
          <w:rPr>
            <w:rFonts w:ascii="Times New Roman" w:eastAsia="Times New Roman" w:hAnsi="Times New Roman" w:cs="Times New Roman"/>
            <w:sz w:val="24"/>
            <w:szCs w:val="24"/>
            <w:lang w:eastAsia="en-IN" w:bidi="hi-IN"/>
          </w:rPr>
          <w:delText xml:space="preserve">that </w:delText>
        </w:r>
      </w:del>
      <w:r>
        <w:rPr>
          <w:rFonts w:ascii="Times New Roman" w:eastAsia="Times New Roman" w:hAnsi="Times New Roman" w:cs="Times New Roman"/>
          <w:sz w:val="24"/>
          <w:szCs w:val="24"/>
          <w:lang w:eastAsia="en-IN" w:bidi="hi-IN"/>
        </w:rPr>
        <w:t xml:space="preserve">defined spatial variation in density within </w:t>
      </w:r>
      <w:del w:id="996" w:author="Koustubh Sharma" w:date="2017-05-15T14:10:00Z">
        <w:r w:rsidDel="0084073C">
          <w:rPr>
            <w:rFonts w:ascii="Times New Roman" w:eastAsia="Times New Roman" w:hAnsi="Times New Roman" w:cs="Times New Roman"/>
            <w:sz w:val="24"/>
            <w:szCs w:val="24"/>
            <w:lang w:eastAsia="en-IN" w:bidi="hi-IN"/>
          </w:rPr>
          <w:delText xml:space="preserve">and across </w:delText>
        </w:r>
      </w:del>
      <w:r>
        <w:rPr>
          <w:rFonts w:ascii="Times New Roman" w:eastAsia="Times New Roman" w:hAnsi="Times New Roman" w:cs="Times New Roman"/>
          <w:sz w:val="24"/>
          <w:szCs w:val="24"/>
          <w:lang w:eastAsia="en-IN" w:bidi="hi-IN"/>
        </w:rPr>
        <w:t>study areas</w:t>
      </w:r>
      <w:ins w:id="997" w:author="Koustubh Sharma" w:date="2017-05-15T14:10:00Z">
        <w:r w:rsidR="0084073C">
          <w:rPr>
            <w:rFonts w:ascii="Times New Roman" w:eastAsia="Times New Roman" w:hAnsi="Times New Roman" w:cs="Times New Roman"/>
            <w:sz w:val="24"/>
            <w:szCs w:val="24"/>
            <w:lang w:eastAsia="en-IN" w:bidi="hi-IN"/>
          </w:rPr>
          <w:t xml:space="preserve"> (Table 2)</w:t>
        </w:r>
      </w:ins>
      <w:r>
        <w:rPr>
          <w:rFonts w:ascii="Times New Roman" w:eastAsia="Times New Roman" w:hAnsi="Times New Roman" w:cs="Times New Roman"/>
          <w:sz w:val="24"/>
          <w:szCs w:val="24"/>
          <w:lang w:eastAsia="en-IN" w:bidi="hi-IN"/>
        </w:rPr>
        <w:t xml:space="preserve">. </w:t>
      </w:r>
      <w:del w:id="998" w:author="Koustubh Sharma" w:date="2017-05-15T14:10:00Z">
        <w:r w:rsidDel="0084073C">
          <w:rPr>
            <w:rFonts w:ascii="Times New Roman" w:eastAsia="Times New Roman" w:hAnsi="Times New Roman" w:cs="Times New Roman"/>
            <w:sz w:val="24"/>
            <w:szCs w:val="24"/>
            <w:lang w:eastAsia="en-IN" w:bidi="hi-IN"/>
          </w:rPr>
          <w:delText>However i</w:delText>
        </w:r>
      </w:del>
      <w:ins w:id="999" w:author="Koustubh Sharma" w:date="2017-05-15T14:10:00Z">
        <w:r w:rsidR="0084073C">
          <w:rPr>
            <w:rFonts w:ascii="Times New Roman" w:eastAsia="Times New Roman" w:hAnsi="Times New Roman" w:cs="Times New Roman"/>
            <w:sz w:val="24"/>
            <w:szCs w:val="24"/>
            <w:lang w:eastAsia="en-IN" w:bidi="hi-IN"/>
          </w:rPr>
          <w:t>I</w:t>
        </w:r>
      </w:ins>
      <w:r>
        <w:rPr>
          <w:rFonts w:ascii="Times New Roman" w:eastAsia="Times New Roman" w:hAnsi="Times New Roman" w:cs="Times New Roman"/>
          <w:sz w:val="24"/>
          <w:szCs w:val="24"/>
          <w:lang w:eastAsia="en-IN" w:bidi="hi-IN"/>
        </w:rPr>
        <w:t xml:space="preserve">n other areas, similar </w:t>
      </w:r>
      <w:ins w:id="1000" w:author="Koustubh Sharma" w:date="2017-05-15T14:10:00Z">
        <w:r w:rsidR="0084073C">
          <w:rPr>
            <w:rFonts w:ascii="Times New Roman" w:eastAsia="Times New Roman" w:hAnsi="Times New Roman" w:cs="Times New Roman"/>
            <w:sz w:val="24"/>
            <w:szCs w:val="24"/>
            <w:lang w:eastAsia="en-IN" w:bidi="hi-IN"/>
          </w:rPr>
          <w:t xml:space="preserve">modelling </w:t>
        </w:r>
      </w:ins>
      <w:r>
        <w:rPr>
          <w:rFonts w:ascii="Times New Roman" w:eastAsia="Times New Roman" w:hAnsi="Times New Roman" w:cs="Times New Roman"/>
          <w:sz w:val="24"/>
          <w:szCs w:val="24"/>
          <w:lang w:eastAsia="en-IN" w:bidi="hi-IN"/>
        </w:rPr>
        <w:t xml:space="preserve">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3AFAAD5C"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3DD96555" w14:textId="67F66691"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functions such as fx.total)</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This is an incorrect 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del w:id="1001" w:author="Koustubh Sharma" w:date="2017-05-15T14:11:00Z">
        <w:r w:rsidRPr="00943548" w:rsidDel="0084073C">
          <w:rPr>
            <w:rFonts w:ascii="Times New Roman" w:eastAsia="Times New Roman" w:hAnsi="Times New Roman" w:cs="Times New Roman"/>
            <w:sz w:val="24"/>
            <w:szCs w:val="24"/>
            <w:lang w:eastAsia="en-IN" w:bidi="hi-IN"/>
          </w:rPr>
          <w:delText xml:space="preserve">fancy looking </w:delText>
        </w:r>
      </w:del>
      <w:ins w:id="1002" w:author="Koustubh Sharma" w:date="2017-05-15T14:13:00Z">
        <w:r w:rsidR="0084073C">
          <w:rPr>
            <w:rFonts w:ascii="Times New Roman" w:eastAsia="Times New Roman" w:hAnsi="Times New Roman" w:cs="Times New Roman"/>
            <w:sz w:val="24"/>
            <w:szCs w:val="24"/>
            <w:lang w:eastAsia="en-IN" w:bidi="hi-IN"/>
          </w:rPr>
          <w:t xml:space="preserve">generation of </w:t>
        </w:r>
      </w:ins>
      <w:r w:rsidRPr="00943548">
        <w:rPr>
          <w:rFonts w:ascii="Times New Roman" w:eastAsia="Times New Roman" w:hAnsi="Times New Roman" w:cs="Times New Roman"/>
          <w:sz w:val="24"/>
          <w:szCs w:val="24"/>
          <w:lang w:eastAsia="en-IN" w:bidi="hi-IN"/>
        </w:rPr>
        <w:t>surfaces</w:t>
      </w:r>
      <w:ins w:id="1003" w:author="Koustubh Sharma" w:date="2017-05-15T14:13:00Z">
        <w:r w:rsidR="0084073C">
          <w:rPr>
            <w:rFonts w:ascii="Times New Roman" w:eastAsia="Times New Roman" w:hAnsi="Times New Roman" w:cs="Times New Roman"/>
            <w:sz w:val="24"/>
            <w:szCs w:val="24"/>
            <w:lang w:eastAsia="en-IN" w:bidi="hi-IN"/>
          </w:rPr>
          <w:t xml:space="preserve"> that may appear to have density contours</w:t>
        </w:r>
      </w:ins>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 xml:space="preserve">only the distribution of activity centres is therefore incorrect and misleading. The conditional probability density of activity centre locations does not </w:t>
      </w:r>
      <w:ins w:id="1004" w:author="Koustubh Sharma" w:date="2017-05-15T16:17:00Z">
        <w:r w:rsidR="00BA3B3D">
          <w:rPr>
            <w:rFonts w:ascii="Times New Roman" w:eastAsia="Times New Roman" w:hAnsi="Times New Roman" w:cs="Times New Roman"/>
            <w:sz w:val="24"/>
            <w:szCs w:val="24"/>
            <w:lang w:eastAsia="en-IN" w:bidi="hi-IN"/>
          </w:rPr>
          <w:t xml:space="preserve">answer what we know about the relationship between density and spatial variables from a particular survey, but instead informs about what we know about the locations of individual activity centres from the survey. </w:t>
        </w:r>
      </w:ins>
      <w:del w:id="1005" w:author="Koustubh Sharma" w:date="2017-05-15T16:18:00Z">
        <w:r w:rsidR="008E19F4" w:rsidDel="00BA3B3D">
          <w:rPr>
            <w:rFonts w:ascii="Times New Roman" w:eastAsia="Times New Roman" w:hAnsi="Times New Roman" w:cs="Times New Roman"/>
            <w:sz w:val="24"/>
            <w:szCs w:val="24"/>
            <w:lang w:eastAsia="en-IN" w:bidi="hi-IN"/>
          </w:rPr>
          <w:delText xml:space="preserve">address the question “What do I know about the relationship between density and spatial variables from this survey?”, it answers the question “What do I know about the locations of individual activity centres from this survey.” </w:delText>
        </w:r>
      </w:del>
      <w:r w:rsidR="008E19F4">
        <w:rPr>
          <w:rFonts w:ascii="Times New Roman" w:eastAsia="Times New Roman" w:hAnsi="Times New Roman" w:cs="Times New Roman"/>
          <w:sz w:val="24"/>
          <w:szCs w:val="24"/>
          <w:lang w:eastAsia="en-IN" w:bidi="hi-IN"/>
        </w:rPr>
        <w:t>The survey always tells more about the locations of individuals close to the traps than those far away. Hence the conditional probability density surface always has more structure close to the traps than far away.</w:t>
      </w:r>
    </w:p>
    <w:p w14:paraId="58114F96" w14:textId="77777777" w:rsidR="001E0FB5" w:rsidRDefault="001E0FB5" w:rsidP="001E0FB5">
      <w:pPr>
        <w:spacing w:after="0" w:line="240" w:lineRule="auto"/>
        <w:rPr>
          <w:rFonts w:ascii="Times New Roman" w:eastAsia="Times New Roman" w:hAnsi="Times New Roman" w:cs="Times New Roman"/>
          <w:sz w:val="24"/>
          <w:szCs w:val="24"/>
          <w:lang w:eastAsia="en-IN" w:bidi="hi-IN"/>
        </w:rPr>
      </w:pPr>
    </w:p>
    <w:p w14:paraId="2B2701F0" w14:textId="4BE04842" w:rsidR="001E0FB5" w:rsidDel="0084073C" w:rsidRDefault="005B378C" w:rsidP="005B378C">
      <w:pPr>
        <w:spacing w:after="0" w:line="240" w:lineRule="auto"/>
        <w:rPr>
          <w:del w:id="1006" w:author="Koustubh Sharma" w:date="2017-05-15T14:12:00Z"/>
          <w:rFonts w:ascii="Times New Roman" w:eastAsia="Times New Roman" w:hAnsi="Times New Roman" w:cs="Times New Roman"/>
          <w:sz w:val="24"/>
          <w:szCs w:val="24"/>
          <w:lang w:eastAsia="en-IN" w:bidi="hi-IN"/>
        </w:rPr>
      </w:pPr>
      <w:moveToRangeStart w:id="1007" w:author="Koustubh Sharma" w:date="2017-05-14T08:23:00Z" w:name="move482513544"/>
      <w:moveTo w:id="1008" w:author="Koustubh Sharma" w:date="2017-05-14T08:23:00Z">
        <w:del w:id="1009" w:author="Koustubh Sharma" w:date="2017-05-15T14:12:00Z">
          <w:r w:rsidDel="0084073C">
            <w:rPr>
              <w:rFonts w:ascii="Times New Roman" w:eastAsia="Times New Roman" w:hAnsi="Times New Roman" w:cs="Times New Roman"/>
              <w:sz w:val="24"/>
              <w:szCs w:val="24"/>
              <w:lang w:eastAsia="en-IN" w:bidi="hi-IN"/>
            </w:rPr>
            <w:delText xml:space="preserve">Some recent studies have used spatial capture recapture for snow leopards </w:delText>
          </w:r>
          <w:r w:rsidDel="0084073C">
            <w:rPr>
              <w:rFonts w:ascii="Times New Roman" w:eastAsia="Times New Roman" w:hAnsi="Times New Roman" w:cs="Times New Roman"/>
              <w:sz w:val="24"/>
              <w:szCs w:val="24"/>
              <w:lang w:eastAsia="en-IN" w:bidi="hi-IN"/>
            </w:rPr>
            <w:fldChar w:fldCharType="begin" w:fldLock="1"/>
          </w:r>
          <w:r w:rsidDel="0084073C">
            <w:rPr>
              <w:rFonts w:ascii="Times New Roman" w:eastAsia="Times New Roman" w:hAnsi="Times New Roman" w:cs="Times New Roman"/>
              <w:sz w:val="24"/>
              <w:szCs w:val="24"/>
              <w:lang w:eastAsia="en-IN" w:bidi="hi-IN"/>
            </w:rPr>
            <w:del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delInstrText>
          </w:r>
          <w:r w:rsidDel="0084073C">
            <w:rPr>
              <w:rFonts w:ascii="Times New Roman" w:eastAsia="Times New Roman" w:hAnsi="Times New Roman" w:cs="Times New Roman"/>
              <w:sz w:val="24"/>
              <w:szCs w:val="24"/>
              <w:lang w:eastAsia="en-IN" w:bidi="hi-IN"/>
            </w:rPr>
            <w:fldChar w:fldCharType="separate"/>
          </w:r>
          <w:r w:rsidRPr="008D16D6" w:rsidDel="0084073C">
            <w:rPr>
              <w:rFonts w:ascii="Times New Roman" w:eastAsia="Times New Roman" w:hAnsi="Times New Roman" w:cs="Times New Roman"/>
              <w:noProof/>
              <w:sz w:val="24"/>
              <w:szCs w:val="24"/>
              <w:lang w:eastAsia="en-IN" w:bidi="hi-IN"/>
            </w:rPr>
            <w:delText>(Alexander et al., 2016</w:delText>
          </w:r>
          <w:r w:rsidDel="0084073C">
            <w:rPr>
              <w:rFonts w:ascii="Times New Roman" w:eastAsia="Times New Roman" w:hAnsi="Times New Roman" w:cs="Times New Roman"/>
              <w:noProof/>
              <w:sz w:val="24"/>
              <w:szCs w:val="24"/>
              <w:lang w:eastAsia="en-IN" w:bidi="hi-IN"/>
            </w:rPr>
            <w:delText>, Kumar XX</w:delText>
          </w:r>
          <w:r w:rsidRPr="008D16D6" w:rsidDel="0084073C">
            <w:rPr>
              <w:rFonts w:ascii="Times New Roman" w:eastAsia="Times New Roman" w:hAnsi="Times New Roman" w:cs="Times New Roman"/>
              <w:noProof/>
              <w:sz w:val="24"/>
              <w:szCs w:val="24"/>
              <w:lang w:eastAsia="en-IN" w:bidi="hi-IN"/>
            </w:rPr>
            <w:delText>)</w:delText>
          </w:r>
          <w:r w:rsidDel="0084073C">
            <w:rPr>
              <w:rFonts w:ascii="Times New Roman" w:eastAsia="Times New Roman" w:hAnsi="Times New Roman" w:cs="Times New Roman"/>
              <w:sz w:val="24"/>
              <w:szCs w:val="24"/>
              <w:lang w:eastAsia="en-IN" w:bidi="hi-IN"/>
            </w:rPr>
            <w:fldChar w:fldCharType="end"/>
          </w:r>
          <w:r w:rsidDel="0084073C">
            <w:rPr>
              <w:rFonts w:ascii="Times New Roman" w:eastAsia="Times New Roman" w:hAnsi="Times New Roman" w:cs="Times New Roman"/>
              <w:sz w:val="24"/>
              <w:szCs w:val="24"/>
              <w:lang w:eastAsia="en-IN" w:bidi="hi-IN"/>
            </w:rPr>
            <w:delText>, but the analyses have been limited to assume flat activity centre density models and patterns of space use that take no account of the habitat.</w:delText>
          </w:r>
        </w:del>
      </w:moveTo>
      <w:moveToRangeEnd w:id="1007"/>
    </w:p>
    <w:p w14:paraId="13810320" w14:textId="77777777" w:rsidR="005B378C" w:rsidRDefault="005B378C" w:rsidP="00966467">
      <w:pPr>
        <w:spacing w:after="0" w:line="240" w:lineRule="auto"/>
        <w:rPr>
          <w:ins w:id="1010" w:author="Koustubh Sharma" w:date="2017-05-14T08:23:00Z"/>
          <w:rFonts w:ascii="Times New Roman" w:eastAsia="Times New Roman" w:hAnsi="Times New Roman" w:cs="Times New Roman"/>
          <w:sz w:val="24"/>
          <w:szCs w:val="24"/>
          <w:lang w:eastAsia="en-IN" w:bidi="hi-IN"/>
        </w:rPr>
      </w:pPr>
    </w:p>
    <w:p w14:paraId="128222DE" w14:textId="0BBE02E0" w:rsidR="008425B6" w:rsidRDefault="00943548" w:rsidP="00966467">
      <w:pPr>
        <w:spacing w:after="0" w:line="240" w:lineRule="auto"/>
        <w:rPr>
          <w:ins w:id="1011" w:author="Koustubh" w:date="2017-03-26T08:36:00Z"/>
          <w:rFonts w:ascii="Times New Roman" w:eastAsia="Times New Roman" w:hAnsi="Times New Roman" w:cs="Times New Roman"/>
          <w:sz w:val="24"/>
          <w:szCs w:val="24"/>
          <w:lang w:eastAsia="en-IN" w:bidi="hi-IN"/>
        </w:rPr>
      </w:pPr>
      <w:commentRangeStart w:id="1012"/>
      <w:del w:id="1013" w:author="Koustubh" w:date="2017-03-04T08:57:00Z">
        <w:r w:rsidDel="00524C68">
          <w:rPr>
            <w:rFonts w:ascii="Times New Roman" w:eastAsia="Times New Roman" w:hAnsi="Times New Roman" w:cs="Times New Roman"/>
            <w:sz w:val="24"/>
            <w:szCs w:val="24"/>
            <w:lang w:eastAsia="en-IN" w:bidi="hi-IN"/>
          </w:rPr>
          <w:delText xml:space="preserve">Several </w:delText>
        </w:r>
      </w:del>
      <w:ins w:id="1014"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conservation programs are being implemented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1015" w:author="Koustubh" w:date="2017-03-04T08:57:00Z">
        <w:r w:rsidDel="00524C68">
          <w:rPr>
            <w:rFonts w:ascii="Times New Roman" w:eastAsia="Times New Roman" w:hAnsi="Times New Roman" w:cs="Times New Roman"/>
            <w:sz w:val="24"/>
            <w:szCs w:val="24"/>
            <w:lang w:eastAsia="en-IN" w:bidi="hi-IN"/>
          </w:rPr>
          <w:delText xml:space="preserve">they are </w:delText>
        </w:r>
      </w:del>
      <w:ins w:id="1016" w:author="Koustubh" w:date="2017-03-04T08:57:00Z">
        <w:r w:rsidR="00524C68">
          <w:rPr>
            <w:rFonts w:ascii="Times New Roman" w:eastAsia="Times New Roman" w:hAnsi="Times New Roman" w:cs="Times New Roman"/>
            <w:sz w:val="24"/>
            <w:szCs w:val="24"/>
            <w:lang w:eastAsia="en-IN" w:bidi="hi-IN"/>
          </w:rPr>
          <w:t xml:space="preserve">each of them </w:t>
        </w:r>
      </w:ins>
      <w:del w:id="1017" w:author="Koustubh" w:date="2017-03-26T08:32:00Z">
        <w:r w:rsidDel="00FE1ADD">
          <w:rPr>
            <w:rFonts w:ascii="Times New Roman" w:eastAsia="Times New Roman" w:hAnsi="Times New Roman" w:cs="Times New Roman"/>
            <w:sz w:val="24"/>
            <w:szCs w:val="24"/>
            <w:lang w:eastAsia="en-IN" w:bidi="hi-IN"/>
          </w:rPr>
          <w:delText xml:space="preserve">aimed </w:delText>
        </w:r>
      </w:del>
      <w:ins w:id="1018" w:author="Koustubh" w:date="2017-03-26T08:32:00Z">
        <w:r w:rsidR="00FE1ADD">
          <w:rPr>
            <w:rFonts w:ascii="Times New Roman" w:eastAsia="Times New Roman" w:hAnsi="Times New Roman" w:cs="Times New Roman"/>
            <w:sz w:val="24"/>
            <w:szCs w:val="24"/>
            <w:lang w:eastAsia="en-IN" w:bidi="hi-IN"/>
          </w:rPr>
          <w:t xml:space="preserve">aims </w:t>
        </w:r>
      </w:ins>
      <w:r>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1019" w:author="Koustubh" w:date="2017-03-04T08:58:00Z">
        <w:r w:rsidDel="00524C68">
          <w:rPr>
            <w:rFonts w:ascii="Times New Roman" w:eastAsia="Times New Roman" w:hAnsi="Times New Roman" w:cs="Times New Roman"/>
            <w:sz w:val="24"/>
            <w:szCs w:val="24"/>
            <w:lang w:eastAsia="en-IN" w:bidi="hi-IN"/>
          </w:rPr>
          <w:delText>Similarly</w:delText>
        </w:r>
      </w:del>
      <w:ins w:id="1020"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w:t>
      </w:r>
      <w:r>
        <w:rPr>
          <w:rFonts w:ascii="Times New Roman" w:eastAsia="Times New Roman" w:hAnsi="Times New Roman" w:cs="Times New Roman"/>
          <w:sz w:val="24"/>
          <w:szCs w:val="24"/>
          <w:lang w:eastAsia="en-IN" w:bidi="hi-IN"/>
        </w:rPr>
        <w:lastRenderedPageBreak/>
        <w:t xml:space="preserve">models in the long-term can be tested </w:t>
      </w:r>
      <w:del w:id="1021"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1022"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1023" w:author="Koustubh" w:date="2017-03-04T08:59:00Z">
        <w:r w:rsidR="00524C68">
          <w:rPr>
            <w:rFonts w:ascii="Times New Roman" w:eastAsia="Times New Roman" w:hAnsi="Times New Roman" w:cs="Times New Roman"/>
            <w:sz w:val="24"/>
            <w:szCs w:val="24"/>
            <w:lang w:eastAsia="en-IN" w:bidi="hi-IN"/>
          </w:rPr>
          <w:t xml:space="preserve"> In our case we found that the </w:t>
        </w:r>
      </w:ins>
      <w:ins w:id="1024" w:author="Koustubh" w:date="2017-03-26T08:33:00Z">
        <w:r w:rsidR="00FE1ADD">
          <w:rPr>
            <w:rFonts w:ascii="Times New Roman" w:eastAsia="Times New Roman" w:hAnsi="Times New Roman" w:cs="Times New Roman"/>
            <w:sz w:val="24"/>
            <w:szCs w:val="24"/>
            <w:lang w:eastAsia="en-IN" w:bidi="hi-IN"/>
          </w:rPr>
          <w:t xml:space="preserve">mean </w:t>
        </w:r>
      </w:ins>
      <w:ins w:id="1025" w:author="Koustubh" w:date="2017-03-04T08:59:00Z">
        <w:r w:rsidR="00524C68">
          <w:rPr>
            <w:rFonts w:ascii="Times New Roman" w:eastAsia="Times New Roman" w:hAnsi="Times New Roman" w:cs="Times New Roman"/>
            <w:sz w:val="24"/>
            <w:szCs w:val="24"/>
            <w:lang w:eastAsia="en-IN" w:bidi="hi-IN"/>
          </w:rPr>
          <w:t>snow leopard density wa</w:t>
        </w:r>
      </w:ins>
      <w:ins w:id="1026" w:author="Koustubh" w:date="2017-03-04T09:00:00Z">
        <w:r w:rsidR="00524C68">
          <w:rPr>
            <w:rFonts w:ascii="Times New Roman" w:eastAsia="Times New Roman" w:hAnsi="Times New Roman" w:cs="Times New Roman"/>
            <w:sz w:val="24"/>
            <w:szCs w:val="24"/>
            <w:lang w:eastAsia="en-IN" w:bidi="hi-IN"/>
          </w:rPr>
          <w:t xml:space="preserve">s </w:t>
        </w:r>
      </w:ins>
      <w:ins w:id="1027" w:author="Koustubh Sharma" w:date="2017-04-16T16:12:00Z">
        <w:r w:rsidR="004B7CF7">
          <w:rPr>
            <w:rFonts w:ascii="Times New Roman" w:eastAsia="Times New Roman" w:hAnsi="Times New Roman" w:cs="Times New Roman"/>
            <w:sz w:val="24"/>
            <w:szCs w:val="24"/>
            <w:lang w:eastAsia="en-IN" w:bidi="hi-IN"/>
          </w:rPr>
          <w:t xml:space="preserve">marginally higher </w:t>
        </w:r>
      </w:ins>
      <w:ins w:id="1028" w:author="Koustubh" w:date="2017-03-04T09:03:00Z">
        <w:del w:id="1029" w:author="Koustubh Sharma" w:date="2017-04-16T16:12:00Z">
          <w:r w:rsidR="00181E73" w:rsidDel="004B7CF7">
            <w:rPr>
              <w:rFonts w:ascii="Times New Roman" w:eastAsia="Times New Roman" w:hAnsi="Times New Roman" w:cs="Times New Roman"/>
              <w:sz w:val="24"/>
              <w:szCs w:val="24"/>
              <w:lang w:eastAsia="en-IN" w:bidi="hi-IN"/>
            </w:rPr>
            <w:delText xml:space="preserve">the </w:delText>
          </w:r>
        </w:del>
      </w:ins>
      <w:ins w:id="1030" w:author="Koustubh" w:date="2017-03-04T09:00:00Z">
        <w:del w:id="1031" w:author="Koustubh Sharma" w:date="2017-04-16T16:12:00Z">
          <w:r w:rsidR="00524C68" w:rsidDel="004B7CF7">
            <w:rPr>
              <w:rFonts w:ascii="Times New Roman" w:eastAsia="Times New Roman" w:hAnsi="Times New Roman" w:cs="Times New Roman"/>
              <w:sz w:val="24"/>
              <w:szCs w:val="24"/>
              <w:lang w:eastAsia="en-IN" w:bidi="hi-IN"/>
            </w:rPr>
            <w:delText>highe</w:delText>
          </w:r>
        </w:del>
      </w:ins>
      <w:ins w:id="1032" w:author="Koustubh" w:date="2017-03-04T09:03:00Z">
        <w:del w:id="1033" w:author="Koustubh Sharma" w:date="2017-04-16T16:12:00Z">
          <w:r w:rsidR="00181E73" w:rsidDel="004B7CF7">
            <w:rPr>
              <w:rFonts w:ascii="Times New Roman" w:eastAsia="Times New Roman" w:hAnsi="Times New Roman" w:cs="Times New Roman"/>
              <w:sz w:val="24"/>
              <w:szCs w:val="24"/>
              <w:lang w:eastAsia="en-IN" w:bidi="hi-IN"/>
            </w:rPr>
            <w:delText>st</w:delText>
          </w:r>
        </w:del>
      </w:ins>
      <w:ins w:id="1034" w:author="Koustubh" w:date="2017-03-04T09:00:00Z">
        <w:del w:id="1035" w:author="Koustubh Sharma" w:date="2017-04-16T16:12:00Z">
          <w:r w:rsidR="00524C68" w:rsidDel="004B7CF7">
            <w:rPr>
              <w:rFonts w:ascii="Times New Roman" w:eastAsia="Times New Roman" w:hAnsi="Times New Roman" w:cs="Times New Roman"/>
              <w:sz w:val="24"/>
              <w:szCs w:val="24"/>
              <w:lang w:eastAsia="en-IN" w:bidi="hi-IN"/>
            </w:rPr>
            <w:delText xml:space="preserve"> </w:delText>
          </w:r>
        </w:del>
        <w:r w:rsidR="00524C68">
          <w:rPr>
            <w:rFonts w:ascii="Times New Roman" w:eastAsia="Times New Roman" w:hAnsi="Times New Roman" w:cs="Times New Roman"/>
            <w:sz w:val="24"/>
            <w:szCs w:val="24"/>
            <w:lang w:eastAsia="en-IN" w:bidi="hi-IN"/>
          </w:rPr>
          <w:t xml:space="preserve">in the </w:t>
        </w:r>
      </w:ins>
      <w:ins w:id="1036" w:author="Koustubh" w:date="2017-03-26T08:34:00Z">
        <w:r w:rsidR="00FE1ADD">
          <w:rPr>
            <w:rFonts w:ascii="Times New Roman" w:eastAsia="Times New Roman" w:hAnsi="Times New Roman" w:cs="Times New Roman"/>
            <w:sz w:val="24"/>
            <w:szCs w:val="24"/>
            <w:lang w:eastAsia="en-IN" w:bidi="hi-IN"/>
          </w:rPr>
          <w:t xml:space="preserve">strictly </w:t>
        </w:r>
      </w:ins>
      <w:ins w:id="1037" w:author="Koustubh" w:date="2017-03-04T09:00:00Z">
        <w:r w:rsidR="00524C68">
          <w:rPr>
            <w:rFonts w:ascii="Times New Roman" w:eastAsia="Times New Roman" w:hAnsi="Times New Roman" w:cs="Times New Roman"/>
            <w:sz w:val="24"/>
            <w:szCs w:val="24"/>
            <w:lang w:eastAsia="en-IN" w:bidi="hi-IN"/>
          </w:rPr>
          <w:t>protected study area</w:t>
        </w:r>
      </w:ins>
      <w:ins w:id="1038" w:author="Koustubh" w:date="2017-03-26T08:35:00Z">
        <w:r w:rsidR="008425B6">
          <w:rPr>
            <w:rFonts w:ascii="Times New Roman" w:eastAsia="Times New Roman" w:hAnsi="Times New Roman" w:cs="Times New Roman"/>
            <w:sz w:val="24"/>
            <w:szCs w:val="24"/>
            <w:lang w:eastAsia="en-IN" w:bidi="hi-IN"/>
          </w:rPr>
          <w:t xml:space="preserve"> and least in the unprotected study area</w:t>
        </w:r>
      </w:ins>
      <w:ins w:id="1039" w:author="Koustubh" w:date="2017-03-26T08:33:00Z">
        <w:r w:rsidR="00FE1ADD">
          <w:rPr>
            <w:rFonts w:ascii="Times New Roman" w:eastAsia="Times New Roman" w:hAnsi="Times New Roman" w:cs="Times New Roman"/>
            <w:sz w:val="24"/>
            <w:szCs w:val="24"/>
            <w:lang w:eastAsia="en-IN" w:bidi="hi-IN"/>
          </w:rPr>
          <w:t>. However</w:t>
        </w:r>
      </w:ins>
      <w:ins w:id="1040" w:author="Koustubh" w:date="2017-03-26T08:34:00Z">
        <w:r w:rsidR="00FE1ADD">
          <w:rPr>
            <w:rFonts w:ascii="Times New Roman" w:eastAsia="Times New Roman" w:hAnsi="Times New Roman" w:cs="Times New Roman"/>
            <w:sz w:val="24"/>
            <w:szCs w:val="24"/>
            <w:lang w:eastAsia="en-IN" w:bidi="hi-IN"/>
          </w:rPr>
          <w:t xml:space="preserve">, this was a 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ins>
      <w:ins w:id="1041" w:author="Koustubh Sharma" w:date="2017-04-16T16:12:00Z">
        <w:r w:rsidR="004B7CF7">
          <w:rPr>
            <w:rFonts w:ascii="Times New Roman" w:eastAsia="Times New Roman" w:hAnsi="Times New Roman" w:cs="Times New Roman"/>
            <w:sz w:val="24"/>
            <w:szCs w:val="24"/>
            <w:lang w:eastAsia="en-IN" w:bidi="hi-IN"/>
          </w:rPr>
          <w:t>,</w:t>
        </w:r>
      </w:ins>
      <w:ins w:id="1042" w:author="Koustubh" w:date="2017-03-26T08:35:00Z">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w:t>
        </w:r>
      </w:ins>
      <w:ins w:id="1043" w:author="Koustubh" w:date="2017-03-26T08:36:00Z">
        <w:r w:rsidR="008425B6">
          <w:rPr>
            <w:rFonts w:ascii="Times New Roman" w:eastAsia="Times New Roman" w:hAnsi="Times New Roman" w:cs="Times New Roman"/>
            <w:sz w:val="24"/>
            <w:szCs w:val="24"/>
            <w:lang w:eastAsia="en-IN" w:bidi="hi-IN"/>
          </w:rPr>
          <w:t>Strictly Protected Area, followed by Partially Protected Area and unprotected area</w:t>
        </w:r>
      </w:ins>
      <w:ins w:id="1044" w:author="Koustubh" w:date="2017-03-04T09:03:00Z">
        <w:r w:rsidR="00181E73">
          <w:rPr>
            <w:rFonts w:ascii="Times New Roman" w:eastAsia="Times New Roman" w:hAnsi="Times New Roman" w:cs="Times New Roman"/>
            <w:sz w:val="24"/>
            <w:szCs w:val="24"/>
            <w:lang w:eastAsia="en-IN" w:bidi="hi-IN"/>
          </w:rPr>
          <w:t xml:space="preserve">. </w:t>
        </w:r>
      </w:ins>
      <w:commentRangeEnd w:id="1012"/>
      <w:r w:rsidR="0046618A">
        <w:rPr>
          <w:rStyle w:val="CommentReference"/>
        </w:rPr>
        <w:commentReference w:id="1012"/>
      </w:r>
    </w:p>
    <w:p w14:paraId="2580477C" w14:textId="77777777" w:rsidR="008425B6" w:rsidRDefault="008425B6" w:rsidP="00966467">
      <w:pPr>
        <w:spacing w:after="0" w:line="240" w:lineRule="auto"/>
        <w:rPr>
          <w:ins w:id="1045" w:author="Koustubh" w:date="2017-03-26T08:36:00Z"/>
          <w:rFonts w:ascii="Times New Roman" w:eastAsia="Times New Roman" w:hAnsi="Times New Roman" w:cs="Times New Roman"/>
          <w:sz w:val="24"/>
          <w:szCs w:val="24"/>
          <w:lang w:eastAsia="en-IN" w:bidi="hi-IN"/>
        </w:rPr>
      </w:pPr>
    </w:p>
    <w:p w14:paraId="454339A9" w14:textId="18FE7B80" w:rsidR="00181E73" w:rsidRDefault="00DF61F5" w:rsidP="00E80D77">
      <w:pPr>
        <w:spacing w:after="0" w:line="240" w:lineRule="auto"/>
        <w:rPr>
          <w:ins w:id="1046" w:author="Koustubh" w:date="2017-03-04T09:04:00Z"/>
          <w:rFonts w:ascii="Times New Roman" w:eastAsia="Times New Roman" w:hAnsi="Times New Roman" w:cs="Times New Roman"/>
          <w:sz w:val="24"/>
          <w:szCs w:val="24"/>
          <w:lang w:eastAsia="en-IN" w:bidi="hi-IN"/>
        </w:rPr>
      </w:pPr>
      <w:commentRangeStart w:id="1047"/>
      <w:ins w:id="1048" w:author="Koustubh" w:date="2017-03-26T11:01:00Z">
        <w:del w:id="1049" w:author="Koustubh Sharma" w:date="2017-05-15T16:19:00Z">
          <w:r w:rsidDel="004A21F1">
            <w:rPr>
              <w:rFonts w:ascii="Times New Roman" w:eastAsia="Times New Roman" w:hAnsi="Times New Roman" w:cs="Times New Roman"/>
              <w:sz w:val="24"/>
              <w:szCs w:val="24"/>
              <w:lang w:eastAsia="en-IN" w:bidi="hi-IN"/>
            </w:rPr>
            <w:delText>I</w:delText>
          </w:r>
        </w:del>
      </w:ins>
      <w:ins w:id="1050" w:author="Koustubh" w:date="2017-03-26T08:37:00Z">
        <w:del w:id="1051" w:author="Koustubh Sharma" w:date="2017-05-15T16:19:00Z">
          <w:r w:rsidR="008425B6" w:rsidDel="004A21F1">
            <w:rPr>
              <w:rFonts w:ascii="Times New Roman" w:eastAsia="Times New Roman" w:hAnsi="Times New Roman" w:cs="Times New Roman"/>
              <w:sz w:val="24"/>
              <w:szCs w:val="24"/>
              <w:lang w:eastAsia="en-IN" w:bidi="hi-IN"/>
            </w:rPr>
            <w:delText xml:space="preserve">rrespective of the </w:delText>
          </w:r>
        </w:del>
      </w:ins>
      <w:ins w:id="1052" w:author="Koustubh" w:date="2017-03-26T11:00:00Z">
        <w:del w:id="1053" w:author="Koustubh Sharma" w:date="2017-05-15T16:19:00Z">
          <w:r w:rsidDel="004A21F1">
            <w:rPr>
              <w:rFonts w:ascii="Times New Roman" w:eastAsia="Times New Roman" w:hAnsi="Times New Roman" w:cs="Times New Roman"/>
              <w:sz w:val="24"/>
              <w:szCs w:val="24"/>
              <w:lang w:eastAsia="en-IN" w:bidi="hi-IN"/>
            </w:rPr>
            <w:delText xml:space="preserve">current conservation </w:delText>
          </w:r>
        </w:del>
      </w:ins>
      <w:ins w:id="1054" w:author="Koustubh" w:date="2017-03-26T08:37:00Z">
        <w:del w:id="1055" w:author="Koustubh Sharma" w:date="2017-05-15T16:19:00Z">
          <w:r w:rsidR="008425B6" w:rsidDel="004A21F1">
            <w:rPr>
              <w:rFonts w:ascii="Times New Roman" w:eastAsia="Times New Roman" w:hAnsi="Times New Roman" w:cs="Times New Roman"/>
              <w:sz w:val="24"/>
              <w:szCs w:val="24"/>
              <w:lang w:eastAsia="en-IN" w:bidi="hi-IN"/>
            </w:rPr>
            <w:delText xml:space="preserve">status, the snow leopard densities were </w:delText>
          </w:r>
        </w:del>
      </w:ins>
      <w:ins w:id="1056" w:author="Koustubh" w:date="2017-03-26T11:01:00Z">
        <w:del w:id="1057" w:author="Koustubh Sharma" w:date="2017-05-15T16:19:00Z">
          <w:r w:rsidDel="004A21F1">
            <w:rPr>
              <w:rFonts w:ascii="Times New Roman" w:eastAsia="Times New Roman" w:hAnsi="Times New Roman" w:cs="Times New Roman"/>
              <w:sz w:val="24"/>
              <w:szCs w:val="24"/>
              <w:lang w:eastAsia="en-IN" w:bidi="hi-IN"/>
            </w:rPr>
            <w:delText xml:space="preserve">similar </w:delText>
          </w:r>
        </w:del>
      </w:ins>
      <w:ins w:id="1058" w:author="Koustubh" w:date="2017-03-26T08:37:00Z">
        <w:del w:id="1059" w:author="Koustubh Sharma" w:date="2017-05-15T16:19:00Z">
          <w:r w:rsidR="008425B6" w:rsidDel="004A21F1">
            <w:rPr>
              <w:rFonts w:ascii="Times New Roman" w:eastAsia="Times New Roman" w:hAnsi="Times New Roman" w:cs="Times New Roman"/>
              <w:sz w:val="24"/>
              <w:szCs w:val="24"/>
              <w:lang w:eastAsia="en-IN" w:bidi="hi-IN"/>
            </w:rPr>
            <w:delText>between the three study areas</w:delText>
          </w:r>
        </w:del>
      </w:ins>
      <w:ins w:id="1060" w:author="Koustubh" w:date="2017-03-26T08:39:00Z">
        <w:del w:id="1061" w:author="Koustubh Sharma" w:date="2017-05-15T16:19:00Z">
          <w:r w:rsidR="008425B6" w:rsidDel="004A21F1">
            <w:rPr>
              <w:rFonts w:ascii="Times New Roman" w:eastAsia="Times New Roman" w:hAnsi="Times New Roman" w:cs="Times New Roman"/>
              <w:sz w:val="24"/>
              <w:szCs w:val="24"/>
              <w:lang w:eastAsia="en-IN" w:bidi="hi-IN"/>
            </w:rPr>
            <w:delText xml:space="preserve">. </w:delText>
          </w:r>
        </w:del>
      </w:ins>
      <w:ins w:id="1062" w:author="Koustubh" w:date="2017-03-26T11:01:00Z">
        <w:del w:id="1063" w:author="Koustubh Sharma" w:date="2017-05-15T16:19:00Z">
          <w:r w:rsidDel="004A21F1">
            <w:rPr>
              <w:rFonts w:ascii="Times New Roman" w:eastAsia="Times New Roman" w:hAnsi="Times New Roman" w:cs="Times New Roman"/>
              <w:sz w:val="24"/>
              <w:szCs w:val="24"/>
              <w:lang w:eastAsia="en-IN" w:bidi="hi-IN"/>
            </w:rPr>
            <w:delText xml:space="preserve">This is remarkable especially in light of findings of </w:delText>
          </w:r>
        </w:del>
      </w:ins>
      <w:ins w:id="1064" w:author="Koustubh" w:date="2017-03-26T09:17:00Z">
        <w:del w:id="1065" w:author="Koustubh Sharma" w:date="2017-05-15T16:19:00Z">
          <w:r w:rsidR="00E80D77" w:rsidDel="004A21F1">
            <w:rPr>
              <w:rFonts w:ascii="Times New Roman" w:eastAsia="Times New Roman" w:hAnsi="Times New Roman" w:cs="Times New Roman"/>
              <w:sz w:val="24"/>
              <w:szCs w:val="24"/>
              <w:lang w:eastAsia="en-IN" w:bidi="hi-IN"/>
            </w:rPr>
            <w:delText xml:space="preserve">Johannson et a. (2016) </w:delText>
          </w:r>
        </w:del>
      </w:ins>
      <w:ins w:id="1066" w:author="Koustubh" w:date="2017-03-26T11:01:00Z">
        <w:del w:id="1067" w:author="Koustubh Sharma" w:date="2017-05-15T16:19:00Z">
          <w:r w:rsidDel="004A21F1">
            <w:rPr>
              <w:rFonts w:ascii="Times New Roman" w:eastAsia="Times New Roman" w:hAnsi="Times New Roman" w:cs="Times New Roman"/>
              <w:sz w:val="24"/>
              <w:szCs w:val="24"/>
              <w:lang w:eastAsia="en-IN" w:bidi="hi-IN"/>
            </w:rPr>
            <w:delText xml:space="preserve">who </w:delText>
          </w:r>
        </w:del>
      </w:ins>
      <w:ins w:id="1068" w:author="Koustubh" w:date="2017-03-26T09:17:00Z">
        <w:del w:id="1069" w:author="Koustubh Sharma" w:date="2017-05-15T16:19:00Z">
          <w:r w:rsidR="00E80D77" w:rsidDel="004A21F1">
            <w:rPr>
              <w:rFonts w:ascii="Times New Roman" w:eastAsia="Times New Roman" w:hAnsi="Times New Roman" w:cs="Times New Roman"/>
              <w:sz w:val="24"/>
              <w:szCs w:val="24"/>
              <w:lang w:eastAsia="en-IN" w:bidi="hi-IN"/>
            </w:rPr>
            <w:delText xml:space="preserve">highlight the inability of most protected areas across the snow leopard range to encompass viable snow leopard populations. </w:delText>
          </w:r>
        </w:del>
      </w:ins>
      <w:ins w:id="1070" w:author="Koustubh" w:date="2017-03-26T08:39:00Z">
        <w:r w:rsidR="008425B6">
          <w:rPr>
            <w:rFonts w:ascii="Times New Roman" w:eastAsia="Times New Roman" w:hAnsi="Times New Roman" w:cs="Times New Roman"/>
            <w:sz w:val="24"/>
            <w:szCs w:val="24"/>
            <w:lang w:eastAsia="en-IN" w:bidi="hi-IN"/>
          </w:rPr>
          <w:t>The Global Snow Leopard and Ecosystem Protection Program mandates a combination of different approaches to conservation</w:t>
        </w:r>
      </w:ins>
      <w:ins w:id="1071" w:author="Koustubh" w:date="2017-03-26T09:18:00Z">
        <w:r w:rsidR="00E80D77">
          <w:rPr>
            <w:rFonts w:ascii="Times New Roman" w:eastAsia="Times New Roman" w:hAnsi="Times New Roman" w:cs="Times New Roman"/>
            <w:sz w:val="24"/>
            <w:szCs w:val="24"/>
            <w:lang w:eastAsia="en-IN" w:bidi="hi-IN"/>
          </w:rPr>
          <w:t xml:space="preserve"> across large landscapes</w:t>
        </w:r>
      </w:ins>
      <w:ins w:id="1072" w:author="Koustubh" w:date="2017-03-26T08:39:00Z">
        <w:r w:rsidR="008425B6">
          <w:rPr>
            <w:rFonts w:ascii="Times New Roman" w:eastAsia="Times New Roman" w:hAnsi="Times New Roman" w:cs="Times New Roman"/>
            <w:sz w:val="24"/>
            <w:szCs w:val="24"/>
            <w:lang w:eastAsia="en-IN" w:bidi="hi-IN"/>
          </w:rPr>
          <w:t>, ranging from</w:t>
        </w:r>
      </w:ins>
      <w:ins w:id="1073" w:author="Koustubh" w:date="2017-03-26T09:14:00Z">
        <w:r w:rsidR="00E80D77">
          <w:rPr>
            <w:rFonts w:ascii="Times New Roman" w:eastAsia="Times New Roman" w:hAnsi="Times New Roman" w:cs="Times New Roman"/>
            <w:sz w:val="24"/>
            <w:szCs w:val="24"/>
            <w:lang w:eastAsia="en-IN" w:bidi="hi-IN"/>
          </w:rPr>
          <w:t xml:space="preserve"> community based conservation programs and long-term research </w:t>
        </w:r>
      </w:ins>
      <w:ins w:id="1074" w:author="Koustubh" w:date="2017-03-26T09:15:00Z">
        <w:r w:rsidR="00E80D77">
          <w:rPr>
            <w:rFonts w:ascii="Times New Roman" w:eastAsia="Times New Roman" w:hAnsi="Times New Roman" w:cs="Times New Roman"/>
            <w:sz w:val="24"/>
            <w:szCs w:val="24"/>
            <w:lang w:eastAsia="en-IN" w:bidi="hi-IN"/>
          </w:rPr>
          <w:t xml:space="preserve">to strict protection where </w:t>
        </w:r>
      </w:ins>
      <w:ins w:id="1075" w:author="Koustubh" w:date="2017-03-26T09:14:00Z">
        <w:r w:rsidR="00E80D77">
          <w:rPr>
            <w:rFonts w:ascii="Times New Roman" w:eastAsia="Times New Roman" w:hAnsi="Times New Roman" w:cs="Times New Roman"/>
            <w:sz w:val="24"/>
            <w:szCs w:val="24"/>
            <w:lang w:eastAsia="en-IN" w:bidi="hi-IN"/>
          </w:rPr>
          <w:t xml:space="preserve">most forms of human and livestock presence </w:t>
        </w:r>
      </w:ins>
      <w:ins w:id="1076" w:author="Koustubh" w:date="2017-03-26T09:15:00Z">
        <w:r w:rsidR="00E80D77">
          <w:rPr>
            <w:rFonts w:ascii="Times New Roman" w:eastAsia="Times New Roman" w:hAnsi="Times New Roman" w:cs="Times New Roman"/>
            <w:sz w:val="24"/>
            <w:szCs w:val="24"/>
            <w:lang w:eastAsia="en-IN" w:bidi="hi-IN"/>
          </w:rPr>
          <w:t xml:space="preserve">are </w:t>
        </w:r>
      </w:ins>
      <w:ins w:id="1077" w:author="Koustubh" w:date="2017-03-26T09:17:00Z">
        <w:r w:rsidR="00E80D77">
          <w:rPr>
            <w:rFonts w:ascii="Times New Roman" w:eastAsia="Times New Roman" w:hAnsi="Times New Roman" w:cs="Times New Roman"/>
            <w:sz w:val="24"/>
            <w:szCs w:val="24"/>
            <w:lang w:eastAsia="en-IN" w:bidi="hi-IN"/>
          </w:rPr>
          <w:t>restricted</w:t>
        </w:r>
      </w:ins>
      <w:ins w:id="1078" w:author="Koustubh" w:date="2017-03-26T09:14:00Z">
        <w:r w:rsidR="00E80D77">
          <w:rPr>
            <w:rFonts w:ascii="Times New Roman" w:eastAsia="Times New Roman" w:hAnsi="Times New Roman" w:cs="Times New Roman"/>
            <w:sz w:val="24"/>
            <w:szCs w:val="24"/>
            <w:lang w:eastAsia="en-IN" w:bidi="hi-IN"/>
          </w:rPr>
          <w:t>.</w:t>
        </w:r>
      </w:ins>
      <w:ins w:id="1079" w:author="Koustubh" w:date="2017-03-26T09:15:00Z">
        <w:r w:rsidR="00E80D77">
          <w:rPr>
            <w:rFonts w:ascii="Times New Roman" w:eastAsia="Times New Roman" w:hAnsi="Times New Roman" w:cs="Times New Roman"/>
            <w:sz w:val="24"/>
            <w:szCs w:val="24"/>
            <w:lang w:eastAsia="en-IN" w:bidi="hi-IN"/>
          </w:rPr>
          <w:t xml:space="preserve"> </w:t>
        </w:r>
      </w:ins>
      <w:ins w:id="1080" w:author="Koustubh" w:date="2017-03-26T09:21:00Z">
        <w:del w:id="1081" w:author="Koustubh Sharma" w:date="2017-05-15T16:19:00Z">
          <w:r w:rsidR="00E80D77" w:rsidDel="004A21F1">
            <w:rPr>
              <w:rFonts w:ascii="Times New Roman" w:eastAsia="Times New Roman" w:hAnsi="Times New Roman" w:cs="Times New Roman"/>
              <w:sz w:val="24"/>
              <w:szCs w:val="24"/>
              <w:lang w:eastAsia="en-IN" w:bidi="hi-IN"/>
            </w:rPr>
            <w:delText>O</w:delText>
          </w:r>
        </w:del>
      </w:ins>
      <w:ins w:id="1082" w:author="Koustubh" w:date="2017-03-26T09:18:00Z">
        <w:del w:id="1083" w:author="Koustubh Sharma" w:date="2017-05-15T16:19:00Z">
          <w:r w:rsidR="00E80D77" w:rsidDel="004A21F1">
            <w:rPr>
              <w:rFonts w:ascii="Times New Roman" w:eastAsia="Times New Roman" w:hAnsi="Times New Roman" w:cs="Times New Roman"/>
              <w:sz w:val="24"/>
              <w:szCs w:val="24"/>
              <w:lang w:eastAsia="en-IN" w:bidi="hi-IN"/>
            </w:rPr>
            <w:delText xml:space="preserve">ur study </w:delText>
          </w:r>
        </w:del>
      </w:ins>
      <w:ins w:id="1084" w:author="Koustubh" w:date="2017-03-26T09:22:00Z">
        <w:del w:id="1085" w:author="Koustubh Sharma" w:date="2017-05-15T16:19:00Z">
          <w:r w:rsidR="00E80D77" w:rsidDel="004A21F1">
            <w:rPr>
              <w:rFonts w:ascii="Times New Roman" w:eastAsia="Times New Roman" w:hAnsi="Times New Roman" w:cs="Times New Roman"/>
              <w:sz w:val="24"/>
              <w:szCs w:val="24"/>
              <w:lang w:eastAsia="en-IN" w:bidi="hi-IN"/>
            </w:rPr>
            <w:delText xml:space="preserve">recognizes on-going as well as </w:delText>
          </w:r>
        </w:del>
      </w:ins>
      <w:ins w:id="1086" w:author="Koustubh" w:date="2017-03-26T09:18:00Z">
        <w:del w:id="1087" w:author="Koustubh Sharma" w:date="2017-05-15T16:19:00Z">
          <w:r w:rsidR="00E80D77" w:rsidDel="004A21F1">
            <w:rPr>
              <w:rFonts w:ascii="Times New Roman" w:eastAsia="Times New Roman" w:hAnsi="Times New Roman" w:cs="Times New Roman"/>
              <w:sz w:val="24"/>
              <w:szCs w:val="24"/>
              <w:lang w:eastAsia="en-IN" w:bidi="hi-IN"/>
            </w:rPr>
            <w:delText>long-term effects of community based conservation</w:delText>
          </w:r>
        </w:del>
      </w:ins>
      <w:ins w:id="1088" w:author="Koustubh" w:date="2017-03-26T11:02:00Z">
        <w:del w:id="1089" w:author="Koustubh Sharma" w:date="2017-05-15T16:19:00Z">
          <w:r w:rsidDel="004A21F1">
            <w:rPr>
              <w:rFonts w:ascii="Times New Roman" w:eastAsia="Times New Roman" w:hAnsi="Times New Roman" w:cs="Times New Roman"/>
              <w:sz w:val="24"/>
              <w:szCs w:val="24"/>
              <w:lang w:eastAsia="en-IN" w:bidi="hi-IN"/>
            </w:rPr>
            <w:delText xml:space="preserve"> as wel</w:delText>
          </w:r>
        </w:del>
      </w:ins>
      <w:ins w:id="1090" w:author="Koustubh" w:date="2017-03-26T11:03:00Z">
        <w:del w:id="1091" w:author="Koustubh Sharma" w:date="2017-05-15T16:19:00Z">
          <w:r w:rsidDel="004A21F1">
            <w:rPr>
              <w:rFonts w:ascii="Times New Roman" w:eastAsia="Times New Roman" w:hAnsi="Times New Roman" w:cs="Times New Roman"/>
              <w:sz w:val="24"/>
              <w:szCs w:val="24"/>
              <w:lang w:eastAsia="en-IN" w:bidi="hi-IN"/>
            </w:rPr>
            <w:delText>l</w:delText>
          </w:r>
        </w:del>
      </w:ins>
      <w:ins w:id="1092" w:author="Koustubh" w:date="2017-03-26T11:02:00Z">
        <w:del w:id="1093" w:author="Koustubh Sharma" w:date="2017-05-15T16:19:00Z">
          <w:r w:rsidDel="004A21F1">
            <w:rPr>
              <w:rFonts w:ascii="Times New Roman" w:eastAsia="Times New Roman" w:hAnsi="Times New Roman" w:cs="Times New Roman"/>
              <w:sz w:val="24"/>
              <w:szCs w:val="24"/>
              <w:lang w:eastAsia="en-IN" w:bidi="hi-IN"/>
            </w:rPr>
            <w:delText xml:space="preserve"> as </w:delText>
          </w:r>
        </w:del>
      </w:ins>
      <w:ins w:id="1094" w:author="Koustubh" w:date="2017-03-26T11:03:00Z">
        <w:del w:id="1095" w:author="Koustubh Sharma" w:date="2017-05-15T16:19:00Z">
          <w:r w:rsidDel="004A21F1">
            <w:rPr>
              <w:rFonts w:ascii="Times New Roman" w:eastAsia="Times New Roman" w:hAnsi="Times New Roman" w:cs="Times New Roman"/>
              <w:sz w:val="24"/>
              <w:szCs w:val="24"/>
              <w:lang w:eastAsia="en-IN" w:bidi="hi-IN"/>
            </w:rPr>
            <w:delText xml:space="preserve">strict protection. </w:delText>
          </w:r>
        </w:del>
        <w:del w:id="1096" w:author="Koustubh Sharma" w:date="2017-04-16T16:13:00Z">
          <w:r w:rsidDel="004B7CF7">
            <w:rPr>
              <w:rFonts w:ascii="Times New Roman" w:eastAsia="Times New Roman" w:hAnsi="Times New Roman" w:cs="Times New Roman"/>
              <w:sz w:val="24"/>
              <w:szCs w:val="24"/>
              <w:lang w:eastAsia="en-IN" w:bidi="hi-IN"/>
            </w:rPr>
            <w:delText>T</w:delText>
          </w:r>
        </w:del>
      </w:ins>
      <w:ins w:id="1097" w:author="Koustubh" w:date="2017-03-26T09:21:00Z">
        <w:del w:id="1098" w:author="Koustubh Sharma" w:date="2017-04-16T16:13:00Z">
          <w:r w:rsidR="00E80D77" w:rsidDel="004B7CF7">
            <w:rPr>
              <w:rFonts w:ascii="Times New Roman" w:eastAsia="Times New Roman" w:hAnsi="Times New Roman" w:cs="Times New Roman"/>
              <w:sz w:val="24"/>
              <w:szCs w:val="24"/>
              <w:lang w:eastAsia="en-IN" w:bidi="hi-IN"/>
            </w:rPr>
            <w:delText>he snow leopard populations seem</w:delText>
          </w:r>
        </w:del>
      </w:ins>
      <w:ins w:id="1099" w:author="Koustubh" w:date="2017-03-26T11:03:00Z">
        <w:del w:id="1100" w:author="Koustubh Sharma" w:date="2017-04-16T16:13:00Z">
          <w:r w:rsidDel="004B7CF7">
            <w:rPr>
              <w:rFonts w:ascii="Times New Roman" w:eastAsia="Times New Roman" w:hAnsi="Times New Roman" w:cs="Times New Roman"/>
              <w:sz w:val="24"/>
              <w:szCs w:val="24"/>
              <w:lang w:eastAsia="en-IN" w:bidi="hi-IN"/>
            </w:rPr>
            <w:delText>ed</w:delText>
          </w:r>
        </w:del>
      </w:ins>
      <w:ins w:id="1101" w:author="Koustubh" w:date="2017-03-26T09:21:00Z">
        <w:del w:id="1102" w:author="Koustubh Sharma" w:date="2017-04-16T16:13:00Z">
          <w:r w:rsidR="00E80D77" w:rsidDel="004B7CF7">
            <w:rPr>
              <w:rFonts w:ascii="Times New Roman" w:eastAsia="Times New Roman" w:hAnsi="Times New Roman" w:cs="Times New Roman"/>
              <w:sz w:val="24"/>
              <w:szCs w:val="24"/>
              <w:lang w:eastAsia="en-IN" w:bidi="hi-IN"/>
            </w:rPr>
            <w:delText xml:space="preserve"> to be </w:delText>
          </w:r>
        </w:del>
      </w:ins>
      <w:ins w:id="1103" w:author="Koustubh" w:date="2017-03-26T11:02:00Z">
        <w:del w:id="1104" w:author="Koustubh Sharma" w:date="2017-04-16T16:13:00Z">
          <w:r w:rsidDel="004B7CF7">
            <w:rPr>
              <w:rFonts w:ascii="Times New Roman" w:eastAsia="Times New Roman" w:hAnsi="Times New Roman" w:cs="Times New Roman"/>
              <w:sz w:val="24"/>
              <w:szCs w:val="24"/>
              <w:lang w:eastAsia="en-IN" w:bidi="hi-IN"/>
            </w:rPr>
            <w:delText xml:space="preserve">surviving at the same densities </w:delText>
          </w:r>
        </w:del>
      </w:ins>
      <w:ins w:id="1105" w:author="Koustubh" w:date="2017-03-26T09:21:00Z">
        <w:del w:id="1106" w:author="Koustubh Sharma" w:date="2017-04-16T16:13:00Z">
          <w:r w:rsidR="00E80D77" w:rsidDel="004B7CF7">
            <w:rPr>
              <w:rFonts w:ascii="Times New Roman" w:eastAsia="Times New Roman" w:hAnsi="Times New Roman" w:cs="Times New Roman"/>
              <w:sz w:val="24"/>
              <w:szCs w:val="24"/>
              <w:lang w:eastAsia="en-IN" w:bidi="hi-IN"/>
            </w:rPr>
            <w:delText>in areas where a community-based conservation program has been operational until XX years ago</w:delText>
          </w:r>
        </w:del>
      </w:ins>
      <w:ins w:id="1107" w:author="Koustubh" w:date="2017-03-26T11:02:00Z">
        <w:del w:id="1108" w:author="Koustubh Sharma" w:date="2017-04-16T16:13:00Z">
          <w:r w:rsidDel="004B7CF7">
            <w:rPr>
              <w:rFonts w:ascii="Times New Roman" w:eastAsia="Times New Roman" w:hAnsi="Times New Roman" w:cs="Times New Roman"/>
              <w:sz w:val="24"/>
              <w:szCs w:val="24"/>
              <w:lang w:eastAsia="en-IN" w:bidi="hi-IN"/>
            </w:rPr>
            <w:delText xml:space="preserve">, is currently operational, or </w:delText>
          </w:r>
        </w:del>
      </w:ins>
      <w:ins w:id="1109" w:author="Koustubh" w:date="2017-03-26T11:03:00Z">
        <w:del w:id="1110" w:author="Koustubh Sharma" w:date="2017-04-16T16:13:00Z">
          <w:r w:rsidDel="004B7CF7">
            <w:rPr>
              <w:rFonts w:ascii="Times New Roman" w:eastAsia="Times New Roman" w:hAnsi="Times New Roman" w:cs="Times New Roman"/>
              <w:sz w:val="24"/>
              <w:szCs w:val="24"/>
              <w:lang w:eastAsia="en-IN" w:bidi="hi-IN"/>
            </w:rPr>
            <w:delText xml:space="preserve">is </w:delText>
          </w:r>
        </w:del>
      </w:ins>
      <w:ins w:id="1111" w:author="Koustubh" w:date="2017-03-26T11:04:00Z">
        <w:del w:id="1112" w:author="Koustubh Sharma" w:date="2017-04-16T16:13:00Z">
          <w:r w:rsidDel="004B7CF7">
            <w:rPr>
              <w:rFonts w:ascii="Times New Roman" w:eastAsia="Times New Roman" w:hAnsi="Times New Roman" w:cs="Times New Roman"/>
              <w:sz w:val="24"/>
              <w:szCs w:val="24"/>
              <w:lang w:eastAsia="en-IN" w:bidi="hi-IN"/>
            </w:rPr>
            <w:delText xml:space="preserve">entirely replaced with a </w:delText>
          </w:r>
        </w:del>
      </w:ins>
      <w:ins w:id="1113" w:author="Koustubh" w:date="2017-03-26T11:02:00Z">
        <w:del w:id="1114" w:author="Koustubh Sharma" w:date="2017-04-16T16:13:00Z">
          <w:r w:rsidDel="004B7CF7">
            <w:rPr>
              <w:rFonts w:ascii="Times New Roman" w:eastAsia="Times New Roman" w:hAnsi="Times New Roman" w:cs="Times New Roman"/>
              <w:sz w:val="24"/>
              <w:szCs w:val="24"/>
              <w:lang w:eastAsia="en-IN" w:bidi="hi-IN"/>
            </w:rPr>
            <w:delText xml:space="preserve">strict protection </w:delText>
          </w:r>
        </w:del>
      </w:ins>
      <w:ins w:id="1115" w:author="Koustubh" w:date="2017-03-26T11:04:00Z">
        <w:del w:id="1116" w:author="Koustubh Sharma" w:date="2017-04-16T16:13:00Z">
          <w:r w:rsidDel="004B7CF7">
            <w:rPr>
              <w:rFonts w:ascii="Times New Roman" w:eastAsia="Times New Roman" w:hAnsi="Times New Roman" w:cs="Times New Roman"/>
              <w:sz w:val="24"/>
              <w:szCs w:val="24"/>
              <w:lang w:eastAsia="en-IN" w:bidi="hi-IN"/>
            </w:rPr>
            <w:delText>model</w:delText>
          </w:r>
        </w:del>
      </w:ins>
      <w:ins w:id="1117" w:author="Koustubh" w:date="2017-03-26T11:02:00Z">
        <w:del w:id="1118" w:author="Koustubh Sharma" w:date="2017-04-16T16:13:00Z">
          <w:r w:rsidDel="004B7CF7">
            <w:rPr>
              <w:rFonts w:ascii="Times New Roman" w:eastAsia="Times New Roman" w:hAnsi="Times New Roman" w:cs="Times New Roman"/>
              <w:sz w:val="24"/>
              <w:szCs w:val="24"/>
              <w:lang w:eastAsia="en-IN" w:bidi="hi-IN"/>
            </w:rPr>
            <w:delText xml:space="preserve">. </w:delText>
          </w:r>
        </w:del>
      </w:ins>
      <w:ins w:id="1119" w:author="Koustubh" w:date="2017-03-26T11:12:00Z">
        <w:r w:rsidR="00CC7E17">
          <w:rPr>
            <w:rFonts w:ascii="Times New Roman" w:eastAsia="Times New Roman" w:hAnsi="Times New Roman" w:cs="Times New Roman"/>
            <w:sz w:val="24"/>
            <w:szCs w:val="24"/>
            <w:lang w:eastAsia="en-IN" w:bidi="hi-IN"/>
          </w:rPr>
          <w:t xml:space="preserve">A </w:t>
        </w:r>
      </w:ins>
      <w:ins w:id="1120" w:author="Koustubh" w:date="2017-03-26T11:11:00Z">
        <w:r w:rsidR="00CC7E17">
          <w:rPr>
            <w:rFonts w:ascii="Times New Roman" w:eastAsia="Times New Roman" w:hAnsi="Times New Roman" w:cs="Times New Roman"/>
            <w:sz w:val="24"/>
            <w:szCs w:val="24"/>
            <w:lang w:eastAsia="en-IN" w:bidi="hi-IN"/>
          </w:rPr>
          <w:t xml:space="preserve">previous </w:t>
        </w:r>
      </w:ins>
      <w:ins w:id="1121" w:author="Koustubh" w:date="2017-03-26T11:12:00Z">
        <w:r w:rsidR="00CC7E17">
          <w:rPr>
            <w:rFonts w:ascii="Times New Roman" w:eastAsia="Times New Roman" w:hAnsi="Times New Roman" w:cs="Times New Roman"/>
            <w:sz w:val="24"/>
            <w:szCs w:val="24"/>
            <w:lang w:eastAsia="en-IN" w:bidi="hi-IN"/>
          </w:rPr>
          <w:t xml:space="preserve">publication </w:t>
        </w:r>
      </w:ins>
      <w:ins w:id="1122" w:author="Koustubh" w:date="2017-03-26T11:11:00Z">
        <w:r w:rsidR="00CC7E17">
          <w:rPr>
            <w:rFonts w:ascii="Times New Roman" w:eastAsia="Times New Roman" w:hAnsi="Times New Roman" w:cs="Times New Roman"/>
            <w:sz w:val="24"/>
            <w:szCs w:val="24"/>
            <w:lang w:eastAsia="en-IN" w:bidi="hi-IN"/>
          </w:rPr>
          <w:t>on the population dynamics from the partially protected study area (Sharma</w:t>
        </w:r>
        <w:del w:id="1123" w:author="Koustubh Sharma" w:date="2017-04-16T16:14:00Z">
          <w:r w:rsidR="00CC7E17" w:rsidDel="004B7CF7">
            <w:rPr>
              <w:rFonts w:ascii="Times New Roman" w:eastAsia="Times New Roman" w:hAnsi="Times New Roman" w:cs="Times New Roman"/>
              <w:sz w:val="24"/>
              <w:szCs w:val="24"/>
              <w:lang w:eastAsia="en-IN" w:bidi="hi-IN"/>
            </w:rPr>
            <w:delText>t</w:delText>
          </w:r>
        </w:del>
        <w:r w:rsidR="00CC7E17">
          <w:rPr>
            <w:rFonts w:ascii="Times New Roman" w:eastAsia="Times New Roman" w:hAnsi="Times New Roman" w:cs="Times New Roman"/>
            <w:sz w:val="24"/>
            <w:szCs w:val="24"/>
            <w:lang w:eastAsia="en-IN" w:bidi="hi-IN"/>
          </w:rPr>
          <w:t xml:space="preserve"> et al. 2014)</w:t>
        </w:r>
      </w:ins>
      <w:ins w:id="1124" w:author="Koustubh" w:date="2017-03-26T11:12:00Z">
        <w:r w:rsidR="00CC7E17">
          <w:rPr>
            <w:rFonts w:ascii="Times New Roman" w:eastAsia="Times New Roman" w:hAnsi="Times New Roman" w:cs="Times New Roman"/>
            <w:sz w:val="24"/>
            <w:szCs w:val="24"/>
            <w:lang w:eastAsia="en-IN" w:bidi="hi-IN"/>
          </w:rPr>
          <w:t xml:space="preserve"> on the other hand reported how vigorous population dynamics underlie an otherwise stable population. </w:t>
        </w:r>
      </w:ins>
      <w:commentRangeEnd w:id="1047"/>
      <w:r w:rsidR="0046618A">
        <w:rPr>
          <w:rStyle w:val="CommentReference"/>
        </w:rPr>
        <w:commentReference w:id="1047"/>
      </w:r>
      <w:ins w:id="1125" w:author="Koustubh" w:date="2017-03-26T11:12:00Z">
        <w:r w:rsidR="00CC7E17">
          <w:rPr>
            <w:rFonts w:ascii="Times New Roman" w:eastAsia="Times New Roman" w:hAnsi="Times New Roman" w:cs="Times New Roman"/>
            <w:sz w:val="24"/>
            <w:szCs w:val="24"/>
            <w:lang w:eastAsia="en-IN" w:bidi="hi-IN"/>
          </w:rPr>
          <w:t xml:space="preserve">This study </w:t>
        </w:r>
      </w:ins>
      <w:ins w:id="1126" w:author="Koustubh" w:date="2017-03-26T09:22:00Z">
        <w:r>
          <w:rPr>
            <w:rFonts w:ascii="Times New Roman" w:eastAsia="Times New Roman" w:hAnsi="Times New Roman" w:cs="Times New Roman"/>
            <w:sz w:val="24"/>
            <w:szCs w:val="24"/>
            <w:lang w:eastAsia="en-IN" w:bidi="hi-IN"/>
          </w:rPr>
          <w:t>highlight</w:t>
        </w:r>
      </w:ins>
      <w:ins w:id="1127" w:author="Koustubh" w:date="2017-03-26T11:12:00Z">
        <w:r w:rsidR="00CC7E17">
          <w:rPr>
            <w:rFonts w:ascii="Times New Roman" w:eastAsia="Times New Roman" w:hAnsi="Times New Roman" w:cs="Times New Roman"/>
            <w:sz w:val="24"/>
            <w:szCs w:val="24"/>
            <w:lang w:eastAsia="en-IN" w:bidi="hi-IN"/>
          </w:rPr>
          <w:t>s</w:t>
        </w:r>
      </w:ins>
      <w:ins w:id="1128" w:author="Koustubh" w:date="2017-03-26T09:22:00Z">
        <w:r w:rsidR="00E80D77">
          <w:rPr>
            <w:rFonts w:ascii="Times New Roman" w:eastAsia="Times New Roman" w:hAnsi="Times New Roman" w:cs="Times New Roman"/>
            <w:sz w:val="24"/>
            <w:szCs w:val="24"/>
            <w:lang w:eastAsia="en-IN" w:bidi="hi-IN"/>
          </w:rPr>
          <w:t xml:space="preserve"> the need for long-term monitoring to understand the trends populations </w:t>
        </w:r>
      </w:ins>
      <w:ins w:id="1129" w:author="Koustubh" w:date="2017-03-26T11:13:00Z">
        <w:r w:rsidR="00CC7E17">
          <w:rPr>
            <w:rFonts w:ascii="Times New Roman" w:eastAsia="Times New Roman" w:hAnsi="Times New Roman" w:cs="Times New Roman"/>
            <w:sz w:val="24"/>
            <w:szCs w:val="24"/>
            <w:lang w:eastAsia="en-IN" w:bidi="hi-IN"/>
          </w:rPr>
          <w:t xml:space="preserve">between the three study areas </w:t>
        </w:r>
      </w:ins>
      <w:ins w:id="1130" w:author="Koustubh" w:date="2017-03-26T09:22:00Z">
        <w:r w:rsidR="00E80D77">
          <w:rPr>
            <w:rFonts w:ascii="Times New Roman" w:eastAsia="Times New Roman" w:hAnsi="Times New Roman" w:cs="Times New Roman"/>
            <w:sz w:val="24"/>
            <w:szCs w:val="24"/>
            <w:lang w:eastAsia="en-IN" w:bidi="hi-IN"/>
          </w:rPr>
          <w:t xml:space="preserve">may </w:t>
        </w:r>
      </w:ins>
      <w:ins w:id="1131" w:author="Koustubh" w:date="2017-03-26T09:27:00Z">
        <w:r w:rsidR="006546DD">
          <w:rPr>
            <w:rFonts w:ascii="Times New Roman" w:eastAsia="Times New Roman" w:hAnsi="Times New Roman" w:cs="Times New Roman"/>
            <w:sz w:val="24"/>
            <w:szCs w:val="24"/>
            <w:lang w:eastAsia="en-IN" w:bidi="hi-IN"/>
          </w:rPr>
          <w:t xml:space="preserve">follow </w:t>
        </w:r>
      </w:ins>
      <w:ins w:id="1132" w:author="Koustubh" w:date="2017-03-26T09:22:00Z">
        <w:r w:rsidR="00E80D77">
          <w:rPr>
            <w:rFonts w:ascii="Times New Roman" w:eastAsia="Times New Roman" w:hAnsi="Times New Roman" w:cs="Times New Roman"/>
            <w:sz w:val="24"/>
            <w:szCs w:val="24"/>
            <w:lang w:eastAsia="en-IN" w:bidi="hi-IN"/>
          </w:rPr>
          <w:t>over</w:t>
        </w:r>
      </w:ins>
      <w:ins w:id="1133" w:author="Koustubh" w:date="2017-03-26T09:23:00Z">
        <w:r w:rsidR="00E80D77">
          <w:rPr>
            <w:rFonts w:ascii="Times New Roman" w:eastAsia="Times New Roman" w:hAnsi="Times New Roman" w:cs="Times New Roman"/>
            <w:sz w:val="24"/>
            <w:szCs w:val="24"/>
            <w:lang w:eastAsia="en-IN" w:bidi="hi-IN"/>
          </w:rPr>
          <w:t xml:space="preserve"> time.</w:t>
        </w:r>
      </w:ins>
      <w:del w:id="1134" w:author="Koustubh" w:date="2017-03-26T09:27:00Z">
        <w:r w:rsidR="00943548" w:rsidDel="006546DD">
          <w:rPr>
            <w:rFonts w:ascii="Times New Roman" w:eastAsia="Times New Roman" w:hAnsi="Times New Roman" w:cs="Times New Roman"/>
            <w:sz w:val="24"/>
            <w:szCs w:val="24"/>
            <w:lang w:eastAsia="en-IN" w:bidi="hi-IN"/>
          </w:rPr>
          <w:delText xml:space="preserve"> </w:delText>
        </w:r>
      </w:del>
    </w:p>
    <w:p w14:paraId="3F07EB86" w14:textId="77777777" w:rsidR="00181E73" w:rsidRDefault="00181E73" w:rsidP="00966467">
      <w:pPr>
        <w:spacing w:after="0" w:line="240" w:lineRule="auto"/>
        <w:rPr>
          <w:ins w:id="1135" w:author="Koustubh" w:date="2017-03-04T09:04:00Z"/>
          <w:rFonts w:ascii="Times New Roman" w:eastAsia="Times New Roman" w:hAnsi="Times New Roman" w:cs="Times New Roman"/>
          <w:sz w:val="24"/>
          <w:szCs w:val="24"/>
          <w:lang w:eastAsia="en-IN" w:bidi="hi-IN"/>
        </w:rPr>
      </w:pPr>
    </w:p>
    <w:p w14:paraId="2DE3596F" w14:textId="77777777"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1136"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1137" w:author="Koustubh" w:date="2017-03-26T09:28:00Z">
        <w:r w:rsidR="006546DD">
          <w:rPr>
            <w:rFonts w:ascii="Times New Roman" w:eastAsia="Times New Roman" w:hAnsi="Times New Roman" w:cs="Times New Roman"/>
            <w:sz w:val="24"/>
            <w:szCs w:val="24"/>
            <w:lang w:eastAsia="en-IN" w:bidi="hi-IN"/>
          </w:rPr>
          <w:t xml:space="preserve">and conservation specific </w:t>
        </w:r>
      </w:ins>
      <w:ins w:id="1138" w:author="Koustubh" w:date="2017-03-04T09:06:00Z">
        <w:r>
          <w:rPr>
            <w:rFonts w:ascii="Times New Roman" w:eastAsia="Times New Roman" w:hAnsi="Times New Roman" w:cs="Times New Roman"/>
            <w:sz w:val="24"/>
            <w:szCs w:val="24"/>
            <w:lang w:eastAsia="en-IN" w:bidi="hi-IN"/>
          </w:rPr>
          <w:t xml:space="preserve">nuances </w:t>
        </w:r>
      </w:ins>
      <w:ins w:id="1139" w:author="Koustubh" w:date="2017-03-04T09:07:00Z">
        <w:r>
          <w:rPr>
            <w:rFonts w:ascii="Times New Roman" w:eastAsia="Times New Roman" w:hAnsi="Times New Roman" w:cs="Times New Roman"/>
            <w:sz w:val="24"/>
            <w:szCs w:val="24"/>
            <w:lang w:eastAsia="en-IN" w:bidi="hi-IN"/>
          </w:rPr>
          <w:t xml:space="preserve">of snow leopard </w:t>
        </w:r>
      </w:ins>
      <w:ins w:id="1140" w:author="Koustubh" w:date="2017-03-04T09:08:00Z">
        <w:r>
          <w:rPr>
            <w:rFonts w:ascii="Times New Roman" w:eastAsia="Times New Roman" w:hAnsi="Times New Roman" w:cs="Times New Roman"/>
            <w:sz w:val="24"/>
            <w:szCs w:val="24"/>
            <w:lang w:eastAsia="en-IN" w:bidi="hi-IN"/>
          </w:rPr>
          <w:t>abundance</w:t>
        </w:r>
      </w:ins>
      <w:ins w:id="1141" w:author="Koustubh" w:date="2017-03-26T09:29:00Z">
        <w:r w:rsidR="006546DD">
          <w:rPr>
            <w:rFonts w:ascii="Times New Roman" w:eastAsia="Times New Roman" w:hAnsi="Times New Roman" w:cs="Times New Roman"/>
            <w:sz w:val="24"/>
            <w:szCs w:val="24"/>
            <w:lang w:eastAsia="en-IN" w:bidi="hi-IN"/>
          </w:rPr>
          <w:t xml:space="preserve"> </w:t>
        </w:r>
      </w:ins>
      <w:ins w:id="1142" w:author="Koustubh" w:date="2017-03-26T09:28:00Z">
        <w:r w:rsidR="006546DD">
          <w:rPr>
            <w:rFonts w:ascii="Times New Roman" w:eastAsia="Times New Roman" w:hAnsi="Times New Roman" w:cs="Times New Roman"/>
            <w:sz w:val="24"/>
            <w:szCs w:val="24"/>
            <w:lang w:eastAsia="en-IN" w:bidi="hi-IN"/>
          </w:rPr>
          <w:t xml:space="preserve">in comparing populations across space or time, </w:t>
        </w:r>
      </w:ins>
      <w:ins w:id="1143" w:author="Koustubh" w:date="2017-03-04T09:07:00Z">
        <w:r>
          <w:rPr>
            <w:rFonts w:ascii="Times New Roman" w:eastAsia="Times New Roman" w:hAnsi="Times New Roman" w:cs="Times New Roman"/>
            <w:sz w:val="24"/>
            <w:szCs w:val="24"/>
            <w:lang w:eastAsia="en-IN" w:bidi="hi-IN"/>
          </w:rPr>
          <w:t>w</w:t>
        </w:r>
      </w:ins>
      <w:del w:id="1144"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1145"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1146" w:author="Koustubh" w:date="2017-03-04T09:08:00Z">
        <w:r>
          <w:rPr>
            <w:rFonts w:ascii="Times New Roman" w:eastAsia="Times New Roman" w:hAnsi="Times New Roman" w:cs="Times New Roman"/>
            <w:sz w:val="24"/>
            <w:szCs w:val="24"/>
            <w:lang w:eastAsia="en-IN" w:bidi="hi-IN"/>
          </w:rPr>
          <w:t xml:space="preserve">multiple </w:t>
        </w:r>
      </w:ins>
      <w:del w:id="1147"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w:t>
      </w:r>
      <w:del w:id="1148" w:author="Koustubh" w:date="2017-03-26T09:29:00Z">
        <w:r w:rsidR="001E0FB5" w:rsidDel="006546DD">
          <w:rPr>
            <w:rFonts w:ascii="Times New Roman" w:eastAsia="Times New Roman" w:hAnsi="Times New Roman" w:cs="Times New Roman"/>
            <w:sz w:val="24"/>
            <w:szCs w:val="24"/>
            <w:lang w:eastAsia="en-IN" w:bidi="hi-IN"/>
          </w:rPr>
          <w:delText xml:space="preserve">not only did </w:delText>
        </w:r>
      </w:del>
      <w:r w:rsidR="001E0FB5">
        <w:rPr>
          <w:rFonts w:ascii="Times New Roman" w:eastAsia="Times New Roman" w:hAnsi="Times New Roman" w:cs="Times New Roman"/>
          <w:sz w:val="24"/>
          <w:szCs w:val="24"/>
          <w:lang w:eastAsia="en-IN" w:bidi="hi-IN"/>
        </w:rPr>
        <w:t xml:space="preserve">the density estimates </w:t>
      </w:r>
      <w:ins w:id="1149" w:author="Koustubh" w:date="2017-03-26T09:29:00Z">
        <w:r w:rsidR="006546DD">
          <w:rPr>
            <w:rFonts w:ascii="Times New Roman" w:eastAsia="Times New Roman" w:hAnsi="Times New Roman" w:cs="Times New Roman"/>
            <w:sz w:val="24"/>
            <w:szCs w:val="24"/>
            <w:lang w:eastAsia="en-IN" w:bidi="hi-IN"/>
          </w:rPr>
          <w:t xml:space="preserve">did not </w:t>
        </w:r>
      </w:ins>
      <w:r w:rsidR="001E0FB5">
        <w:rPr>
          <w:rFonts w:ascii="Times New Roman" w:eastAsia="Times New Roman" w:hAnsi="Times New Roman" w:cs="Times New Roman"/>
          <w:sz w:val="24"/>
          <w:szCs w:val="24"/>
          <w:lang w:eastAsia="en-IN" w:bidi="hi-IN"/>
        </w:rPr>
        <w:t xml:space="preserve">vary between the three study areas, </w:t>
      </w:r>
      <w:ins w:id="1150" w:author="Koustubh" w:date="2017-03-26T09:29:00Z">
        <w:r w:rsidR="006546DD">
          <w:rPr>
            <w:rFonts w:ascii="Times New Roman" w:eastAsia="Times New Roman" w:hAnsi="Times New Roman" w:cs="Times New Roman"/>
            <w:sz w:val="24"/>
            <w:szCs w:val="24"/>
            <w:lang w:eastAsia="en-IN" w:bidi="hi-IN"/>
          </w:rPr>
          <w:t xml:space="preserve">even though </w:t>
        </w:r>
      </w:ins>
      <w:del w:id="1151" w:author="Koustubh" w:date="2017-03-26T09:29:00Z">
        <w:r w:rsidR="001E0FB5" w:rsidDel="006546DD">
          <w:rPr>
            <w:rFonts w:ascii="Times New Roman" w:eastAsia="Times New Roman" w:hAnsi="Times New Roman" w:cs="Times New Roman"/>
            <w:sz w:val="24"/>
            <w:szCs w:val="24"/>
            <w:lang w:eastAsia="en-IN" w:bidi="hi-IN"/>
          </w:rPr>
          <w:delText xml:space="preserve">so did </w:delText>
        </w:r>
      </w:del>
      <w:r w:rsidR="001E0FB5">
        <w:rPr>
          <w:rFonts w:ascii="Times New Roman" w:eastAsia="Times New Roman" w:hAnsi="Times New Roman" w:cs="Times New Roman"/>
          <w:sz w:val="24"/>
          <w:szCs w:val="24"/>
          <w:lang w:eastAsia="en-IN" w:bidi="hi-IN"/>
        </w:rPr>
        <w:t>the effect</w:t>
      </w:r>
      <w:ins w:id="1152" w:author="Koustubh" w:date="2017-03-26T09:29:00Z">
        <w:r w:rsidR="006546DD">
          <w:rPr>
            <w:rFonts w:ascii="Times New Roman" w:eastAsia="Times New Roman" w:hAnsi="Times New Roman" w:cs="Times New Roman"/>
            <w:sz w:val="24"/>
            <w:szCs w:val="24"/>
            <w:lang w:eastAsia="en-IN" w:bidi="hi-IN"/>
          </w:rPr>
          <w:t>s</w:t>
        </w:r>
      </w:ins>
      <w:r w:rsidR="001E0FB5">
        <w:rPr>
          <w:rFonts w:ascii="Times New Roman" w:eastAsia="Times New Roman" w:hAnsi="Times New Roman" w:cs="Times New Roman"/>
          <w:sz w:val="24"/>
          <w:szCs w:val="24"/>
          <w:lang w:eastAsia="en-IN" w:bidi="hi-IN"/>
        </w:rPr>
        <w:t xml:space="preserve"> of the various covariates</w:t>
      </w:r>
      <w:ins w:id="1153" w:author="Koustubh" w:date="2017-03-26T09:29:00Z">
        <w:r w:rsidR="006546DD">
          <w:rPr>
            <w:rFonts w:ascii="Times New Roman" w:eastAsia="Times New Roman" w:hAnsi="Times New Roman" w:cs="Times New Roman"/>
            <w:sz w:val="24"/>
            <w:szCs w:val="24"/>
            <w:lang w:eastAsia="en-IN" w:bidi="hi-IN"/>
          </w:rPr>
          <w:t xml:space="preserve"> differed</w:t>
        </w:r>
      </w:ins>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05EAC46E"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1A7E5FEB" w14:textId="2BF2632D" w:rsidR="00CF18F4" w:rsidRPr="00CF18F4" w:rsidRDefault="0084073C" w:rsidP="001E0FB5">
      <w:pPr>
        <w:spacing w:after="0" w:line="240" w:lineRule="auto"/>
        <w:rPr>
          <w:rFonts w:ascii="Times New Roman" w:eastAsia="Times New Roman" w:hAnsi="Times New Roman" w:cs="Times New Roman"/>
          <w:sz w:val="24"/>
          <w:szCs w:val="24"/>
          <w:lang w:eastAsia="en-IN" w:bidi="hi-IN"/>
        </w:rPr>
      </w:pPr>
      <w:ins w:id="1154" w:author="Koustubh Sharma" w:date="2017-05-15T14:12:00Z">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but the analyses have been limited to assume flat activity centre density models and patterns of space use that take no account of the habitat. </w:t>
        </w:r>
      </w:ins>
      <w:r w:rsidR="001E0FB5">
        <w:rPr>
          <w:rFonts w:ascii="Times New Roman" w:eastAsia="Times New Roman" w:hAnsi="Times New Roman" w:cs="Times New Roman"/>
          <w:sz w:val="24"/>
          <w:szCs w:val="24"/>
          <w:lang w:eastAsia="en-IN" w:bidi="hi-IN"/>
        </w:rPr>
        <w:t>Our r</w:t>
      </w:r>
      <w:r w:rsidR="001E0FB5" w:rsidRPr="00CF18F4">
        <w:rPr>
          <w:rFonts w:ascii="Times New Roman" w:eastAsia="Times New Roman" w:hAnsi="Times New Roman" w:cs="Times New Roman"/>
          <w:sz w:val="24"/>
          <w:szCs w:val="24"/>
          <w:lang w:eastAsia="en-IN" w:bidi="hi-IN"/>
        </w:rPr>
        <w:t xml:space="preserve">esults </w:t>
      </w:r>
      <w:ins w:id="1155" w:author="Koustubh" w:date="2017-03-26T09:29:00Z">
        <w:del w:id="1156" w:author="Koustubh Sharma" w:date="2017-05-15T14:12:00Z">
          <w:r w:rsidR="006546DD" w:rsidDel="0084073C">
            <w:rPr>
              <w:rFonts w:ascii="Times New Roman" w:eastAsia="Times New Roman" w:hAnsi="Times New Roman" w:cs="Times New Roman"/>
              <w:sz w:val="24"/>
              <w:szCs w:val="24"/>
              <w:lang w:eastAsia="en-IN" w:bidi="hi-IN"/>
            </w:rPr>
            <w:delText xml:space="preserve">also </w:delText>
          </w:r>
        </w:del>
      </w:ins>
      <w:r w:rsidR="001E0FB5"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001E0FB5" w:rsidRPr="00CF18F4">
        <w:rPr>
          <w:rFonts w:ascii="Times New Roman" w:eastAsia="Times New Roman" w:hAnsi="Times New Roman" w:cs="Times New Roman"/>
          <w:sz w:val="24"/>
          <w:szCs w:val="24"/>
          <w:lang w:eastAsia="en-IN" w:bidi="hi-IN"/>
        </w:rPr>
        <w:t>distribution of activity patterns at the minimum.</w:t>
      </w:r>
      <w:r w:rsidR="001E0FB5" w:rsidRPr="001E0FB5">
        <w:rPr>
          <w:rFonts w:ascii="Times New Roman" w:eastAsia="Times New Roman" w:hAnsi="Times New Roman" w:cs="Times New Roman"/>
          <w:sz w:val="24"/>
          <w:szCs w:val="24"/>
          <w:lang w:eastAsia="en-IN" w:bidi="hi-IN"/>
        </w:rPr>
        <w:t xml:space="preserve"> </w:t>
      </w:r>
      <w:r w:rsidR="001E0FB5" w:rsidRPr="00CF18F4">
        <w:rPr>
          <w:rFonts w:ascii="Times New Roman" w:eastAsia="Times New Roman" w:hAnsi="Times New Roman" w:cs="Times New Roman"/>
          <w:sz w:val="24"/>
          <w:szCs w:val="24"/>
          <w:lang w:eastAsia="en-IN" w:bidi="hi-IN"/>
        </w:rPr>
        <w:t xml:space="preserve">Absence of such analyses may result in spurious outcomes that can have strong </w:t>
      </w:r>
      <w:del w:id="1157" w:author="Koustubh" w:date="2017-03-04T09:09:00Z">
        <w:r w:rsidR="001E0FB5" w:rsidRPr="00CF18F4" w:rsidDel="00181E73">
          <w:rPr>
            <w:rFonts w:ascii="Times New Roman" w:eastAsia="Times New Roman" w:hAnsi="Times New Roman" w:cs="Times New Roman"/>
            <w:sz w:val="24"/>
            <w:szCs w:val="24"/>
            <w:lang w:eastAsia="en-IN" w:bidi="hi-IN"/>
          </w:rPr>
          <w:delText xml:space="preserve">positive as well as negative </w:delText>
        </w:r>
      </w:del>
      <w:r w:rsidR="001E0FB5"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001E0FB5" w:rsidRPr="00CF18F4">
        <w:rPr>
          <w:rFonts w:ascii="Times New Roman" w:eastAsia="Times New Roman" w:hAnsi="Times New Roman" w:cs="Times New Roman"/>
          <w:sz w:val="24"/>
          <w:szCs w:val="24"/>
          <w:lang w:eastAsia="en-IN" w:bidi="hi-IN"/>
        </w:rPr>
        <w:t>. </w:t>
      </w:r>
      <w:r w:rsidR="001E0FB5">
        <w:rPr>
          <w:rFonts w:ascii="Times New Roman" w:eastAsia="Times New Roman" w:hAnsi="Times New Roman" w:cs="Times New Roman"/>
          <w:sz w:val="24"/>
          <w:szCs w:val="24"/>
          <w:lang w:eastAsia="en-IN" w:bidi="hi-IN"/>
        </w:rPr>
        <w:t xml:space="preserve">In our case, </w:t>
      </w:r>
      <w:del w:id="1158" w:author="Koustubh" w:date="2017-03-04T09:10:00Z">
        <w:r w:rsidR="001E0FB5" w:rsidDel="00181E73">
          <w:rPr>
            <w:rFonts w:ascii="Times New Roman" w:eastAsia="Times New Roman" w:hAnsi="Times New Roman" w:cs="Times New Roman"/>
            <w:sz w:val="24"/>
            <w:szCs w:val="24"/>
            <w:lang w:eastAsia="en-IN" w:bidi="hi-IN"/>
          </w:rPr>
          <w:delText xml:space="preserve">there </w:delText>
        </w:r>
      </w:del>
      <w:ins w:id="1159" w:author="Koustubh" w:date="2017-03-04T09:10:00Z">
        <w:r w:rsidR="00181E73">
          <w:rPr>
            <w:rFonts w:ascii="Times New Roman" w:eastAsia="Times New Roman" w:hAnsi="Times New Roman" w:cs="Times New Roman"/>
            <w:sz w:val="24"/>
            <w:szCs w:val="24"/>
            <w:lang w:eastAsia="en-IN" w:bidi="hi-IN"/>
          </w:rPr>
          <w:t xml:space="preserve">the results </w:t>
        </w:r>
      </w:ins>
      <w:del w:id="1160" w:author="Koustubh" w:date="2017-03-04T09:10:00Z">
        <w:r w:rsidR="00F22CDB" w:rsidDel="00181E73">
          <w:rPr>
            <w:rFonts w:ascii="Times New Roman" w:eastAsia="Times New Roman" w:hAnsi="Times New Roman" w:cs="Times New Roman"/>
            <w:sz w:val="24"/>
            <w:szCs w:val="24"/>
            <w:lang w:eastAsia="en-IN" w:bidi="hi-IN"/>
          </w:rPr>
          <w:delText>were differences</w:delText>
        </w:r>
        <w:r w:rsidR="001E0FB5" w:rsidDel="00181E73">
          <w:rPr>
            <w:rFonts w:ascii="Times New Roman" w:eastAsia="Times New Roman" w:hAnsi="Times New Roman" w:cs="Times New Roman"/>
            <w:sz w:val="24"/>
            <w:szCs w:val="24"/>
            <w:lang w:eastAsia="en-IN" w:bidi="hi-IN"/>
          </w:rPr>
          <w:delText xml:space="preserve"> </w:delText>
        </w:r>
      </w:del>
      <w:ins w:id="1161" w:author="Koustubh" w:date="2017-03-04T09:10:00Z">
        <w:r w:rsidR="00181E73">
          <w:rPr>
            <w:rFonts w:ascii="Times New Roman" w:eastAsia="Times New Roman" w:hAnsi="Times New Roman" w:cs="Times New Roman"/>
            <w:sz w:val="24"/>
            <w:szCs w:val="24"/>
            <w:lang w:eastAsia="en-IN" w:bidi="hi-IN"/>
          </w:rPr>
          <w:t xml:space="preserve">differed </w:t>
        </w:r>
      </w:ins>
      <w:del w:id="1162" w:author="Koustubh" w:date="2017-03-04T09:10:00Z">
        <w:r w:rsidR="001E0FB5" w:rsidDel="00181E73">
          <w:rPr>
            <w:rFonts w:ascii="Times New Roman" w:eastAsia="Times New Roman" w:hAnsi="Times New Roman" w:cs="Times New Roman"/>
            <w:sz w:val="24"/>
            <w:szCs w:val="24"/>
            <w:lang w:eastAsia="en-IN" w:bidi="hi-IN"/>
          </w:rPr>
          <w:delText xml:space="preserve">of </w:delText>
        </w:r>
      </w:del>
      <w:ins w:id="1163" w:author="Koustubh" w:date="2017-03-04T09:10:00Z">
        <w:r w:rsidR="00181E73">
          <w:rPr>
            <w:rFonts w:ascii="Times New Roman" w:eastAsia="Times New Roman" w:hAnsi="Times New Roman" w:cs="Times New Roman"/>
            <w:sz w:val="24"/>
            <w:szCs w:val="24"/>
            <w:lang w:eastAsia="en-IN" w:bidi="hi-IN"/>
          </w:rPr>
          <w:t xml:space="preserve">between </w:t>
        </w:r>
      </w:ins>
      <w:del w:id="1164" w:author="Koustubh" w:date="2017-03-04T09:09:00Z">
        <w:r w:rsidR="001E0FB5" w:rsidDel="00181E73">
          <w:rPr>
            <w:rFonts w:ascii="Times New Roman" w:eastAsia="Times New Roman" w:hAnsi="Times New Roman" w:cs="Times New Roman"/>
            <w:sz w:val="24"/>
            <w:szCs w:val="24"/>
            <w:lang w:eastAsia="en-IN" w:bidi="hi-IN"/>
          </w:rPr>
          <w:delText xml:space="preserve">nearly </w:delText>
        </w:r>
      </w:del>
      <w:r w:rsidR="001E0FB5">
        <w:rPr>
          <w:rFonts w:ascii="Times New Roman" w:eastAsia="Times New Roman" w:hAnsi="Times New Roman" w:cs="Times New Roman"/>
          <w:sz w:val="24"/>
          <w:szCs w:val="24"/>
          <w:lang w:eastAsia="en-IN" w:bidi="hi-IN"/>
        </w:rPr>
        <w:t>13</w:t>
      </w:r>
      <w:ins w:id="1165" w:author="Koustubh" w:date="2017-03-26T09:30:00Z">
        <w:r w:rsidR="006546DD">
          <w:rPr>
            <w:rFonts w:ascii="Times New Roman" w:eastAsia="Times New Roman" w:hAnsi="Times New Roman" w:cs="Times New Roman"/>
            <w:sz w:val="24"/>
            <w:szCs w:val="24"/>
            <w:lang w:eastAsia="en-IN" w:bidi="hi-IN"/>
          </w:rPr>
          <w:t>xx</w:t>
        </w:r>
      </w:ins>
      <w:r w:rsidR="001E0FB5">
        <w:rPr>
          <w:rFonts w:ascii="Times New Roman" w:eastAsia="Times New Roman" w:hAnsi="Times New Roman" w:cs="Times New Roman"/>
          <w:sz w:val="24"/>
          <w:szCs w:val="24"/>
          <w:lang w:eastAsia="en-IN" w:bidi="hi-IN"/>
        </w:rPr>
        <w:t>%</w:t>
      </w:r>
      <w:del w:id="1166" w:author="Koustubh" w:date="2017-03-04T09:09:00Z">
        <w:r w:rsidR="001E0FB5"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R="001E0FB5" w:rsidDel="00181E73">
          <w:rPr>
            <w:rFonts w:ascii="Times New Roman" w:eastAsia="Times New Roman" w:hAnsi="Times New Roman" w:cs="Times New Roman"/>
            <w:sz w:val="24"/>
            <w:szCs w:val="24"/>
            <w:lang w:eastAsia="en-IN" w:bidi="hi-IN"/>
          </w:rPr>
          <w:delText xml:space="preserve">, and up to XX and </w:delText>
        </w:r>
      </w:del>
      <w:ins w:id="1167" w:author="Koustubh" w:date="2017-03-04T09:09:00Z">
        <w:r w:rsidR="00181E73">
          <w:rPr>
            <w:rFonts w:ascii="Times New Roman" w:eastAsia="Times New Roman" w:hAnsi="Times New Roman" w:cs="Times New Roman"/>
            <w:sz w:val="24"/>
            <w:szCs w:val="24"/>
            <w:lang w:eastAsia="en-IN" w:bidi="hi-IN"/>
          </w:rPr>
          <w:t>-</w:t>
        </w:r>
      </w:ins>
      <w:r w:rsidR="001E0FB5">
        <w:rPr>
          <w:rFonts w:ascii="Times New Roman" w:eastAsia="Times New Roman" w:hAnsi="Times New Roman" w:cs="Times New Roman"/>
          <w:sz w:val="24"/>
          <w:szCs w:val="24"/>
          <w:lang w:eastAsia="en-IN" w:bidi="hi-IN"/>
        </w:rPr>
        <w:t>30</w:t>
      </w:r>
      <w:ins w:id="1168" w:author="Koustubh" w:date="2017-03-26T09:30:00Z">
        <w:r w:rsidR="006546DD">
          <w:rPr>
            <w:rFonts w:ascii="Times New Roman" w:eastAsia="Times New Roman" w:hAnsi="Times New Roman" w:cs="Times New Roman"/>
            <w:sz w:val="24"/>
            <w:szCs w:val="24"/>
            <w:lang w:eastAsia="en-IN" w:bidi="hi-IN"/>
          </w:rPr>
          <w:t>xx</w:t>
        </w:r>
      </w:ins>
      <w:r w:rsidR="001E0FB5">
        <w:rPr>
          <w:rFonts w:ascii="Times New Roman" w:eastAsia="Times New Roman" w:hAnsi="Times New Roman" w:cs="Times New Roman"/>
          <w:sz w:val="24"/>
          <w:szCs w:val="24"/>
          <w:lang w:eastAsia="en-IN" w:bidi="hi-IN"/>
        </w:rPr>
        <w:t xml:space="preserve">% </w:t>
      </w:r>
      <w:del w:id="1169" w:author="Koustubh" w:date="2017-03-04T09:09:00Z">
        <w:r w:rsidR="001E0FB5" w:rsidDel="00181E73">
          <w:rPr>
            <w:rFonts w:ascii="Times New Roman" w:eastAsia="Times New Roman" w:hAnsi="Times New Roman" w:cs="Times New Roman"/>
            <w:sz w:val="24"/>
            <w:szCs w:val="24"/>
            <w:lang w:eastAsia="en-IN" w:bidi="hi-IN"/>
          </w:rPr>
          <w:delText xml:space="preserve">in the other two </w:delText>
        </w:r>
      </w:del>
      <w:ins w:id="1170" w:author="Koustubh" w:date="2017-03-04T09:10:00Z">
        <w:r w:rsidR="00181E73">
          <w:rPr>
            <w:rFonts w:ascii="Times New Roman" w:eastAsia="Times New Roman" w:hAnsi="Times New Roman" w:cs="Times New Roman"/>
            <w:sz w:val="24"/>
            <w:szCs w:val="24"/>
            <w:lang w:eastAsia="en-IN" w:bidi="hi-IN"/>
          </w:rPr>
          <w:t xml:space="preserve">between </w:t>
        </w:r>
      </w:ins>
      <w:r w:rsidR="001E0FB5">
        <w:rPr>
          <w:rFonts w:ascii="Times New Roman" w:eastAsia="Times New Roman" w:hAnsi="Times New Roman" w:cs="Times New Roman"/>
          <w:sz w:val="24"/>
          <w:szCs w:val="24"/>
          <w:lang w:eastAsia="en-IN" w:bidi="hi-IN"/>
        </w:rPr>
        <w:t xml:space="preserve">study areas. </w:t>
      </w:r>
      <w:moveToRangeStart w:id="1171" w:author="Koustubh Sharma" w:date="2017-05-15T14:34:00Z" w:name="move482622207"/>
      <w:moveTo w:id="1172" w:author="Koustubh Sharma" w:date="2017-05-15T14:34:00Z">
        <w:r w:rsidR="00F92809">
          <w:rPr>
            <w:rFonts w:ascii="Times New Roman" w:eastAsia="Times New Roman" w:hAnsi="Times New Roman" w:cs="Times New Roman"/>
            <w:sz w:val="24"/>
            <w:szCs w:val="24"/>
            <w:lang w:eastAsia="en-IN" w:bidi="hi-IN"/>
          </w:rPr>
          <w:t>Failing to use covariates and non-Euclidean movement parameters in modelling snow leopard density seemingly biased the results for all the three study areas (Table 2), which is similar to the expected outcomes as reported by Sutherland et al (XX).</w:t>
        </w:r>
      </w:moveTo>
      <w:moveToRangeEnd w:id="1171"/>
    </w:p>
    <w:p w14:paraId="7D32776F"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141CDEF4"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w:t>
      </w:r>
      <w:r w:rsidR="00D473EE">
        <w:rPr>
          <w:rFonts w:ascii="Times New Roman" w:eastAsia="Times New Roman" w:hAnsi="Times New Roman" w:cs="Times New Roman"/>
          <w:sz w:val="24"/>
          <w:szCs w:val="24"/>
          <w:lang w:eastAsia="en-IN" w:bidi="hi-IN"/>
        </w:rPr>
        <w:t xml:space="preserve">some of </w:t>
      </w:r>
      <w:r>
        <w:rPr>
          <w:rFonts w:ascii="Times New Roman" w:eastAsia="Times New Roman" w:hAnsi="Times New Roman" w:cs="Times New Roman"/>
          <w:sz w:val="24"/>
          <w:szCs w:val="24"/>
          <w:lang w:eastAsia="en-IN" w:bidi="hi-IN"/>
        </w:rPr>
        <w:t xml:space="preserve">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1173"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1174"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1175" w:author="Koustubh" w:date="2017-03-04T09:10:00Z">
        <w:r w:rsidDel="00181E73">
          <w:rPr>
            <w:rFonts w:ascii="Times New Roman" w:eastAsia="Times New Roman" w:hAnsi="Times New Roman" w:cs="Times New Roman"/>
            <w:sz w:val="24"/>
            <w:szCs w:val="24"/>
            <w:lang w:eastAsia="en-IN" w:bidi="hi-IN"/>
          </w:rPr>
          <w:delText xml:space="preserve">should </w:delText>
        </w:r>
      </w:del>
      <w:ins w:id="1176"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1177" w:author="Koustubh" w:date="2017-03-04T09:10:00Z">
        <w:r w:rsidDel="00181E73">
          <w:rPr>
            <w:rFonts w:ascii="Times New Roman" w:eastAsia="Times New Roman" w:hAnsi="Times New Roman" w:cs="Times New Roman"/>
            <w:sz w:val="24"/>
            <w:szCs w:val="24"/>
            <w:lang w:eastAsia="en-IN" w:bidi="hi-IN"/>
          </w:rPr>
          <w:delText xml:space="preserve">analysed </w:delText>
        </w:r>
      </w:del>
      <w:ins w:id="1178" w:author="Koustubh" w:date="2017-03-04T09:10:00Z">
        <w:r w:rsidR="00181E73">
          <w:rPr>
            <w:rFonts w:ascii="Times New Roman" w:eastAsia="Times New Roman" w:hAnsi="Times New Roman" w:cs="Times New Roman"/>
            <w:sz w:val="24"/>
            <w:szCs w:val="24"/>
            <w:lang w:eastAsia="en-IN" w:bidi="hi-IN"/>
          </w:rPr>
          <w:t>used to analy</w:t>
        </w:r>
      </w:ins>
      <w:ins w:id="1179" w:author="Koustubh" w:date="2017-03-04T09:11:00Z">
        <w:r w:rsidR="00181E73">
          <w:rPr>
            <w:rFonts w:ascii="Times New Roman" w:eastAsia="Times New Roman" w:hAnsi="Times New Roman" w:cs="Times New Roman"/>
            <w:sz w:val="24"/>
            <w:szCs w:val="24"/>
            <w:lang w:eastAsia="en-IN" w:bidi="hi-IN"/>
          </w:rPr>
          <w:t>s</w:t>
        </w:r>
      </w:ins>
      <w:ins w:id="1180"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1181"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w:delText>
        </w:r>
      </w:del>
      <w:r w:rsidR="009F4D20">
        <w:rPr>
          <w:rFonts w:ascii="Times New Roman" w:eastAsia="Times New Roman" w:hAnsi="Times New Roman" w:cs="Times New Roman"/>
          <w:sz w:val="24"/>
          <w:szCs w:val="24"/>
          <w:lang w:eastAsia="en-IN" w:bidi="hi-IN"/>
        </w:rPr>
        <w:t xml:space="preserve"> </w:t>
      </w:r>
      <w:del w:id="1182" w:author="Koustubh" w:date="2017-03-04T09:11:00Z">
        <w:r w:rsidDel="00181E73">
          <w:rPr>
            <w:rFonts w:ascii="Times New Roman" w:eastAsia="Times New Roman" w:hAnsi="Times New Roman" w:cs="Times New Roman"/>
            <w:sz w:val="24"/>
            <w:szCs w:val="24"/>
            <w:lang w:eastAsia="en-IN" w:bidi="hi-IN"/>
          </w:rPr>
          <w:delText xml:space="preserve">patterns. </w:delText>
        </w:r>
      </w:del>
    </w:p>
    <w:p w14:paraId="32A1F369"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0A03C28A"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4D4ACEDF"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br w:type="page"/>
      </w:r>
    </w:p>
    <w:p w14:paraId="49EF1754" w14:textId="77777777" w:rsidR="00A118EB" w:rsidRDefault="00A118EB" w:rsidP="007F47F8">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AICc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325654" w:rsidRPr="00537357" w14:paraId="728EB25C" w14:textId="77777777" w:rsidTr="00D058DE">
        <w:trPr>
          <w:trHeight w:val="300"/>
        </w:trPr>
        <w:tc>
          <w:tcPr>
            <w:tcW w:w="995" w:type="dxa"/>
            <w:noWrap/>
            <w:hideMark/>
          </w:tcPr>
          <w:p w14:paraId="16028F07" w14:textId="77777777" w:rsidR="00325654" w:rsidRPr="00537357" w:rsidRDefault="00325654" w:rsidP="00D058DE">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7B35B689" w14:textId="77777777" w:rsidR="00325654" w:rsidRPr="00537357" w:rsidRDefault="00325654" w:rsidP="00D058DE">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6A8B269" w14:textId="77777777" w:rsidR="00325654" w:rsidRPr="00537357" w:rsidRDefault="00325654" w:rsidP="00D058DE">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npar</w:t>
            </w:r>
          </w:p>
        </w:tc>
        <w:tc>
          <w:tcPr>
            <w:tcW w:w="1161" w:type="dxa"/>
            <w:noWrap/>
            <w:hideMark/>
          </w:tcPr>
          <w:p w14:paraId="20D13DBD" w14:textId="77777777" w:rsidR="00325654" w:rsidRPr="00537357" w:rsidRDefault="00325654" w:rsidP="00D058DE">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logLik</w:t>
            </w:r>
          </w:p>
        </w:tc>
        <w:tc>
          <w:tcPr>
            <w:tcW w:w="1053" w:type="dxa"/>
            <w:noWrap/>
            <w:hideMark/>
          </w:tcPr>
          <w:p w14:paraId="163A3C1A" w14:textId="77777777" w:rsidR="00325654" w:rsidRPr="00537357" w:rsidRDefault="00325654" w:rsidP="00D058DE">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
            </w:r>
          </w:p>
        </w:tc>
        <w:tc>
          <w:tcPr>
            <w:tcW w:w="1053" w:type="dxa"/>
            <w:noWrap/>
            <w:hideMark/>
          </w:tcPr>
          <w:p w14:paraId="53206D03" w14:textId="77777777" w:rsidR="00325654" w:rsidRPr="00537357" w:rsidRDefault="00325654" w:rsidP="00D058DE">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dAICc</w:t>
            </w:r>
          </w:p>
        </w:tc>
        <w:tc>
          <w:tcPr>
            <w:tcW w:w="960" w:type="dxa"/>
            <w:noWrap/>
            <w:hideMark/>
          </w:tcPr>
          <w:p w14:paraId="1E02F571" w14:textId="77777777" w:rsidR="00325654" w:rsidRPr="00537357" w:rsidRDefault="00325654" w:rsidP="00D058DE">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w:t>
            </w:r>
          </w:p>
        </w:tc>
      </w:tr>
      <w:tr w:rsidR="00325654" w:rsidRPr="00537357" w14:paraId="5E824072" w14:textId="77777777" w:rsidTr="00D058DE">
        <w:trPr>
          <w:trHeight w:val="300"/>
        </w:trPr>
        <w:tc>
          <w:tcPr>
            <w:tcW w:w="995" w:type="dxa"/>
            <w:vMerge w:val="restart"/>
            <w:noWrap/>
            <w:hideMark/>
          </w:tcPr>
          <w:p w14:paraId="675D6A1B" w14:textId="77777777" w:rsidR="00325654" w:rsidRPr="00537357" w:rsidRDefault="00325654" w:rsidP="00D058DE">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Noyon</w:t>
            </w:r>
          </w:p>
        </w:tc>
        <w:tc>
          <w:tcPr>
            <w:tcW w:w="3163" w:type="dxa"/>
            <w:noWrap/>
            <w:vAlign w:val="bottom"/>
          </w:tcPr>
          <w:p w14:paraId="05BC833A"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2C02ED63"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759B3FA"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175A3C77"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7BCE4F02"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34B9FF41"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0.9515</w:t>
            </w:r>
          </w:p>
        </w:tc>
      </w:tr>
      <w:tr w:rsidR="00325654" w:rsidRPr="00537357" w14:paraId="3A9F3734" w14:textId="77777777" w:rsidTr="00D058DE">
        <w:trPr>
          <w:trHeight w:val="300"/>
        </w:trPr>
        <w:tc>
          <w:tcPr>
            <w:tcW w:w="995" w:type="dxa"/>
            <w:vMerge/>
            <w:noWrap/>
            <w:hideMark/>
          </w:tcPr>
          <w:p w14:paraId="45EF3B77"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05C92D35"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11D81017"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28EE00E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4DA62AE9"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7AC909ED"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0D8ECEC6"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0.0196</w:t>
            </w:r>
          </w:p>
        </w:tc>
      </w:tr>
      <w:tr w:rsidR="00325654" w:rsidRPr="00537357" w14:paraId="1318A5FB" w14:textId="77777777" w:rsidTr="00D058DE">
        <w:trPr>
          <w:trHeight w:val="300"/>
        </w:trPr>
        <w:tc>
          <w:tcPr>
            <w:tcW w:w="995" w:type="dxa"/>
            <w:vMerge/>
            <w:noWrap/>
          </w:tcPr>
          <w:p w14:paraId="0915A55A"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1E7530E9"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D~stdGC lambda0~1 sigma~stdRgd</w:t>
            </w:r>
          </w:p>
        </w:tc>
        <w:tc>
          <w:tcPr>
            <w:tcW w:w="639" w:type="dxa"/>
            <w:noWrap/>
            <w:vAlign w:val="bottom"/>
          </w:tcPr>
          <w:p w14:paraId="10E20B8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4ADFF176"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0C3F0C0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69BDC31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2FF2DD18"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0.013</w:t>
            </w:r>
          </w:p>
        </w:tc>
      </w:tr>
      <w:tr w:rsidR="00325654" w:rsidRPr="00537357" w14:paraId="6C0DDB95" w14:textId="77777777" w:rsidTr="00D058DE">
        <w:trPr>
          <w:trHeight w:val="300"/>
        </w:trPr>
        <w:tc>
          <w:tcPr>
            <w:tcW w:w="995" w:type="dxa"/>
            <w:vMerge/>
            <w:noWrap/>
            <w:hideMark/>
          </w:tcPr>
          <w:p w14:paraId="33A453DE"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423242A4"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D~stdGC lambda0~1 sigma~1 noneuc~stdGC + stdBC - 1</w:t>
            </w:r>
          </w:p>
        </w:tc>
        <w:tc>
          <w:tcPr>
            <w:tcW w:w="639" w:type="dxa"/>
            <w:noWrap/>
            <w:vAlign w:val="bottom"/>
          </w:tcPr>
          <w:p w14:paraId="1D33630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769AD2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0C255757"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0F945CB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49B62748"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0.0092</w:t>
            </w:r>
          </w:p>
        </w:tc>
      </w:tr>
      <w:tr w:rsidR="00325654" w:rsidRPr="00537357" w14:paraId="5774B958" w14:textId="77777777" w:rsidTr="00D058DE">
        <w:trPr>
          <w:trHeight w:val="300"/>
        </w:trPr>
        <w:tc>
          <w:tcPr>
            <w:tcW w:w="995" w:type="dxa"/>
            <w:vMerge w:val="restart"/>
            <w:noWrap/>
            <w:hideMark/>
          </w:tcPr>
          <w:p w14:paraId="6AADC894" w14:textId="77777777" w:rsidR="00325654" w:rsidRPr="00537357" w:rsidRDefault="00325654" w:rsidP="00D058DE">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Nemegt</w:t>
            </w:r>
          </w:p>
        </w:tc>
        <w:tc>
          <w:tcPr>
            <w:tcW w:w="3163" w:type="dxa"/>
            <w:noWrap/>
            <w:vAlign w:val="bottom"/>
          </w:tcPr>
          <w:p w14:paraId="27F4D3DF"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7670E062"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635D0FA7"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042E63D8"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02B917B6"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11CF441D"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0.9933</w:t>
            </w:r>
          </w:p>
        </w:tc>
      </w:tr>
      <w:tr w:rsidR="00325654" w:rsidRPr="00537357" w14:paraId="1A0589B3" w14:textId="77777777" w:rsidTr="00D058DE">
        <w:trPr>
          <w:trHeight w:val="300"/>
        </w:trPr>
        <w:tc>
          <w:tcPr>
            <w:tcW w:w="995" w:type="dxa"/>
            <w:vMerge/>
            <w:noWrap/>
          </w:tcPr>
          <w:p w14:paraId="33F74747"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30762E42"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40D96E0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705F948E"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1DD2EF65"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4036A712"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0BB42BE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0.0067</w:t>
            </w:r>
          </w:p>
        </w:tc>
      </w:tr>
      <w:tr w:rsidR="00325654" w:rsidRPr="00537357" w14:paraId="7DD91280" w14:textId="77777777" w:rsidTr="00D058DE">
        <w:trPr>
          <w:trHeight w:val="300"/>
        </w:trPr>
        <w:tc>
          <w:tcPr>
            <w:tcW w:w="995" w:type="dxa"/>
            <w:vMerge/>
            <w:noWrap/>
            <w:hideMark/>
          </w:tcPr>
          <w:p w14:paraId="61805BC3"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144D2979"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D~1 lambda0~1 sigma~1 noneuc~stdGC - 1</w:t>
            </w:r>
          </w:p>
        </w:tc>
        <w:tc>
          <w:tcPr>
            <w:tcW w:w="639" w:type="dxa"/>
            <w:noWrap/>
            <w:vAlign w:val="bottom"/>
          </w:tcPr>
          <w:p w14:paraId="6F3CD46E"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0BAE792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3F696929"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49F42E0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3795834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r>
      <w:tr w:rsidR="00325654" w:rsidRPr="00537357" w14:paraId="5D6D9CB9" w14:textId="77777777" w:rsidTr="00D058DE">
        <w:trPr>
          <w:trHeight w:val="300"/>
        </w:trPr>
        <w:tc>
          <w:tcPr>
            <w:tcW w:w="995" w:type="dxa"/>
            <w:vMerge w:val="restart"/>
            <w:noWrap/>
            <w:hideMark/>
          </w:tcPr>
          <w:p w14:paraId="0BA7BA0E" w14:textId="77777777" w:rsidR="00325654" w:rsidRPr="00537357" w:rsidRDefault="00325654" w:rsidP="00D058DE">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Tost</w:t>
            </w:r>
          </w:p>
        </w:tc>
        <w:tc>
          <w:tcPr>
            <w:tcW w:w="3163" w:type="dxa"/>
            <w:noWrap/>
            <w:vAlign w:val="bottom"/>
          </w:tcPr>
          <w:p w14:paraId="3C9960CF"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6323C81A"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6EC084A7"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6AADFA7E"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2F6FAF7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AABD740"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0.9879</w:t>
            </w:r>
          </w:p>
        </w:tc>
      </w:tr>
      <w:tr w:rsidR="00325654" w:rsidRPr="00537357" w14:paraId="3BB18E02" w14:textId="77777777" w:rsidTr="00D058DE">
        <w:trPr>
          <w:trHeight w:val="300"/>
        </w:trPr>
        <w:tc>
          <w:tcPr>
            <w:tcW w:w="995" w:type="dxa"/>
            <w:vMerge/>
            <w:noWrap/>
            <w:hideMark/>
          </w:tcPr>
          <w:p w14:paraId="51224351"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2A7D59A9"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25E57D11"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6FFBB264"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25F78F88"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254A08C8"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243FB939"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0.0121</w:t>
            </w:r>
          </w:p>
        </w:tc>
      </w:tr>
      <w:tr w:rsidR="00325654" w:rsidRPr="00537357" w14:paraId="0014389C" w14:textId="77777777" w:rsidTr="00D058DE">
        <w:trPr>
          <w:trHeight w:val="300"/>
        </w:trPr>
        <w:tc>
          <w:tcPr>
            <w:tcW w:w="995" w:type="dxa"/>
            <w:vMerge/>
            <w:noWrap/>
            <w:hideMark/>
          </w:tcPr>
          <w:p w14:paraId="25A1B573"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47BAC4A2" w14:textId="77777777" w:rsidR="00325654" w:rsidRPr="00537357"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63165C1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6BD86F2B"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692DAC05"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182D2F22"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1875F3B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r>
      <w:tr w:rsidR="00325654" w:rsidRPr="00537357" w14:paraId="0F556BCE" w14:textId="77777777" w:rsidTr="00D058DE">
        <w:trPr>
          <w:trHeight w:val="300"/>
        </w:trPr>
        <w:tc>
          <w:tcPr>
            <w:tcW w:w="995" w:type="dxa"/>
            <w:vMerge w:val="restart"/>
            <w:noWrap/>
          </w:tcPr>
          <w:p w14:paraId="22CC6CD3" w14:textId="77777777" w:rsidR="00325654" w:rsidRPr="00537357" w:rsidRDefault="00325654" w:rsidP="00D058DE">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17779E51" w14:textId="77777777" w:rsidR="00325654" w:rsidRPr="0006154B"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63014B5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43B502A1"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1232BE25"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3FB55B3F"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2B7A5681"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w:t>
            </w:r>
          </w:p>
        </w:tc>
      </w:tr>
      <w:tr w:rsidR="00325654" w:rsidRPr="00537357" w14:paraId="18B81BED" w14:textId="77777777" w:rsidTr="00D058DE">
        <w:trPr>
          <w:trHeight w:val="300"/>
        </w:trPr>
        <w:tc>
          <w:tcPr>
            <w:tcW w:w="995" w:type="dxa"/>
            <w:vMerge/>
            <w:noWrap/>
          </w:tcPr>
          <w:p w14:paraId="5B15889D" w14:textId="77777777" w:rsidR="00325654" w:rsidRPr="00537357" w:rsidRDefault="00325654" w:rsidP="00D058DE">
            <w:pPr>
              <w:rPr>
                <w:rFonts w:ascii="Calibri" w:eastAsia="Times New Roman" w:hAnsi="Calibri" w:cs="Calibri"/>
                <w:color w:val="000000"/>
                <w:lang w:eastAsia="en-IN" w:bidi="hi-IN"/>
              </w:rPr>
            </w:pPr>
          </w:p>
        </w:tc>
        <w:tc>
          <w:tcPr>
            <w:tcW w:w="3163" w:type="dxa"/>
            <w:noWrap/>
            <w:vAlign w:val="bottom"/>
          </w:tcPr>
          <w:p w14:paraId="6426D383" w14:textId="77777777" w:rsidR="00325654" w:rsidRPr="0006154B" w:rsidRDefault="00325654" w:rsidP="00D058DE">
            <w:pPr>
              <w:rPr>
                <w:rFonts w:ascii="Calibri" w:eastAsia="Times New Roman" w:hAnsi="Calibri" w:cs="Calibri"/>
                <w:color w:val="000000"/>
                <w:sz w:val="18"/>
                <w:szCs w:val="18"/>
                <w:lang w:eastAsia="en-IN" w:bidi="hi-IN"/>
              </w:rPr>
            </w:pPr>
            <w:r>
              <w:rPr>
                <w:rFonts w:ascii="Calibri" w:hAnsi="Calibri" w:cs="Calibri"/>
                <w:color w:val="000000"/>
              </w:rPr>
              <w:t>D~stdGC * sfac lambda0~Topo sigma~1 noneuc~stdGC - 1</w:t>
            </w:r>
          </w:p>
        </w:tc>
        <w:tc>
          <w:tcPr>
            <w:tcW w:w="639" w:type="dxa"/>
            <w:noWrap/>
            <w:vAlign w:val="bottom"/>
          </w:tcPr>
          <w:p w14:paraId="408D38AF"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04C4613A"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7CD2A4C4"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807E3F9" w14:textId="77777777" w:rsidR="00325654" w:rsidRDefault="00325654" w:rsidP="00D058DE">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21C1892C" w14:textId="77777777" w:rsidR="00325654" w:rsidRPr="00537357" w:rsidRDefault="00325654" w:rsidP="00D058DE">
            <w:pPr>
              <w:jc w:val="right"/>
              <w:rPr>
                <w:rFonts w:ascii="Calibri" w:eastAsia="Times New Roman" w:hAnsi="Calibri" w:cs="Calibri"/>
                <w:color w:val="000000"/>
                <w:lang w:eastAsia="en-IN" w:bidi="hi-IN"/>
              </w:rPr>
            </w:pPr>
            <w:r>
              <w:rPr>
                <w:rFonts w:ascii="Calibri" w:hAnsi="Calibri" w:cs="Calibri"/>
                <w:color w:val="000000"/>
              </w:rPr>
              <w:t>0</w:t>
            </w:r>
          </w:p>
        </w:tc>
      </w:tr>
    </w:tbl>
    <w:p w14:paraId="025CF37D"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42F5AB9F"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5C5C8DB"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FB75F15"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4524A">
        <w:rPr>
          <w:rFonts w:ascii="Times New Roman" w:eastAsia="Times New Roman" w:hAnsi="Times New Roman" w:cs="Times New Roman"/>
          <w:sz w:val="24"/>
          <w:szCs w:val="24"/>
          <w:lang w:eastAsia="en-IN" w:bidi="hi-IN"/>
        </w:rPr>
        <w:t>2</w:t>
      </w:r>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 xml:space="preserve">Coefficients of parameters and estimates of snow leopard abundance from the three study areas, based on most parsimonious and the null models. </w:t>
      </w:r>
    </w:p>
    <w:tbl>
      <w:tblPr>
        <w:tblStyle w:val="TableGrid"/>
        <w:tblW w:w="9175" w:type="dxa"/>
        <w:tblLook w:val="04A0" w:firstRow="1" w:lastRow="0" w:firstColumn="1" w:lastColumn="0" w:noHBand="0" w:noVBand="1"/>
      </w:tblPr>
      <w:tblGrid>
        <w:gridCol w:w="1077"/>
        <w:gridCol w:w="1624"/>
        <w:gridCol w:w="1296"/>
        <w:gridCol w:w="933"/>
        <w:gridCol w:w="938"/>
        <w:gridCol w:w="1597"/>
        <w:gridCol w:w="1710"/>
      </w:tblGrid>
      <w:tr w:rsidR="00325654" w14:paraId="57DC8BC7" w14:textId="77777777" w:rsidTr="00325654">
        <w:tc>
          <w:tcPr>
            <w:tcW w:w="1077" w:type="dxa"/>
          </w:tcPr>
          <w:p w14:paraId="09352AD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624" w:type="dxa"/>
          </w:tcPr>
          <w:p w14:paraId="57B9E7D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12007D4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del w:id="1183" w:author="David Borchers" w:date="2017-05-17T17:15:00Z">
              <w:r w:rsidDel="00936DB3">
                <w:rPr>
                  <w:rFonts w:ascii="Times New Roman" w:eastAsia="Times New Roman" w:hAnsi="Times New Roman" w:cs="Times New Roman"/>
                  <w:sz w:val="24"/>
                  <w:szCs w:val="24"/>
                  <w:lang w:eastAsia="en-IN" w:bidi="hi-IN"/>
                </w:rPr>
                <w:delText xml:space="preserve"> (</w:delText>
              </w:r>
              <w:r w:rsidRPr="00A4524A" w:rsidDel="00936DB3">
                <w:rPr>
                  <w:rFonts w:ascii="Symbol" w:eastAsia="Times New Roman" w:hAnsi="Symbol" w:cs="Symbol"/>
                  <w:sz w:val="24"/>
                  <w:szCs w:val="24"/>
                  <w:lang w:eastAsia="en-IN" w:bidi="hi-IN"/>
                </w:rPr>
                <w:delText></w:delText>
              </w:r>
              <w:r w:rsidDel="00936DB3">
                <w:rPr>
                  <w:rFonts w:ascii="Times New Roman" w:eastAsia="Times New Roman" w:hAnsi="Times New Roman" w:cs="Times New Roman"/>
                  <w:sz w:val="24"/>
                  <w:szCs w:val="24"/>
                  <w:lang w:eastAsia="en-IN" w:bidi="hi-IN"/>
                </w:rPr>
                <w:delText>)</w:delText>
              </w:r>
            </w:del>
          </w:p>
        </w:tc>
        <w:tc>
          <w:tcPr>
            <w:tcW w:w="933" w:type="dxa"/>
          </w:tcPr>
          <w:p w14:paraId="37D3A40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del w:id="1184" w:author="David Borchers" w:date="2017-05-17T17:15:00Z">
              <w:r w:rsidRPr="00A4524A" w:rsidDel="00936DB3">
                <w:rPr>
                  <w:rFonts w:ascii="Symbol" w:eastAsia="Times New Roman" w:hAnsi="Symbol" w:cs="Symbol"/>
                  <w:sz w:val="24"/>
                  <w:szCs w:val="24"/>
                  <w:lang w:eastAsia="en-IN" w:bidi="hi-IN"/>
                </w:rPr>
                <w:delText></w:delText>
              </w:r>
              <w:r w:rsidDel="00936DB3">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LCL</w:t>
            </w:r>
          </w:p>
        </w:tc>
        <w:tc>
          <w:tcPr>
            <w:tcW w:w="938" w:type="dxa"/>
          </w:tcPr>
          <w:p w14:paraId="4D495F9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del w:id="1185" w:author="David Borchers" w:date="2017-05-17T17:15:00Z">
              <w:r w:rsidRPr="00A4524A" w:rsidDel="00936DB3">
                <w:rPr>
                  <w:rFonts w:ascii="Symbol" w:eastAsia="Times New Roman" w:hAnsi="Symbol" w:cs="Symbol"/>
                  <w:sz w:val="24"/>
                  <w:szCs w:val="24"/>
                  <w:lang w:eastAsia="en-IN" w:bidi="hi-IN"/>
                </w:rPr>
                <w:delText></w:delText>
              </w:r>
              <w:r w:rsidDel="00936DB3">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UCL</w:t>
            </w:r>
          </w:p>
        </w:tc>
        <w:tc>
          <w:tcPr>
            <w:tcW w:w="1597" w:type="dxa"/>
          </w:tcPr>
          <w:p w14:paraId="12E4E7A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710" w:type="dxa"/>
          </w:tcPr>
          <w:p w14:paraId="72984D5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325654" w14:paraId="6EF64A70" w14:textId="77777777" w:rsidTr="00325654">
        <w:tc>
          <w:tcPr>
            <w:tcW w:w="1077" w:type="dxa"/>
            <w:vMerge w:val="restart"/>
          </w:tcPr>
          <w:p w14:paraId="42EB248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Nemegt</w:t>
            </w:r>
          </w:p>
        </w:tc>
        <w:tc>
          <w:tcPr>
            <w:tcW w:w="1624" w:type="dxa"/>
          </w:tcPr>
          <w:p w14:paraId="51E5946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6F7B1E3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33" w:type="dxa"/>
          </w:tcPr>
          <w:p w14:paraId="6142116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938" w:type="dxa"/>
          </w:tcPr>
          <w:p w14:paraId="3EA32AF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597" w:type="dxa"/>
            <w:vMerge w:val="restart"/>
          </w:tcPr>
          <w:p w14:paraId="14B4DBB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795DD0F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710" w:type="dxa"/>
            <w:vMerge w:val="restart"/>
          </w:tcPr>
          <w:p w14:paraId="1F26C3F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2D38969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325654" w14:paraId="4A1FFEB3" w14:textId="77777777" w:rsidTr="00325654">
        <w:tc>
          <w:tcPr>
            <w:tcW w:w="1077" w:type="dxa"/>
            <w:vMerge/>
          </w:tcPr>
          <w:p w14:paraId="7992A93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0A73816C" w14:textId="77777777" w:rsidR="00325654" w:rsidRPr="003A3A67" w:rsidRDefault="00325654" w:rsidP="00D058DE">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1296" w:type="dxa"/>
          </w:tcPr>
          <w:p w14:paraId="0C38D43E"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33" w:type="dxa"/>
          </w:tcPr>
          <w:p w14:paraId="7B33175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938" w:type="dxa"/>
          </w:tcPr>
          <w:p w14:paraId="7213C6D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597" w:type="dxa"/>
            <w:vMerge/>
          </w:tcPr>
          <w:p w14:paraId="7BBF01C9"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69B46F55"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27E3588A" w14:textId="77777777" w:rsidTr="00325654">
        <w:tc>
          <w:tcPr>
            <w:tcW w:w="1077" w:type="dxa"/>
            <w:vMerge/>
          </w:tcPr>
          <w:p w14:paraId="487AE54E"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2DBBB7B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158444F9"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33" w:type="dxa"/>
          </w:tcPr>
          <w:p w14:paraId="0E56B53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938" w:type="dxa"/>
          </w:tcPr>
          <w:p w14:paraId="2F73A22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597" w:type="dxa"/>
            <w:vMerge/>
          </w:tcPr>
          <w:p w14:paraId="0220867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34D343F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5F0742AB" w14:textId="77777777" w:rsidTr="00325654">
        <w:tc>
          <w:tcPr>
            <w:tcW w:w="1077" w:type="dxa"/>
            <w:vMerge/>
          </w:tcPr>
          <w:p w14:paraId="57C86FA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F6FA15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r>
              <w:rPr>
                <w:rFonts w:ascii="Times New Roman" w:eastAsia="Times New Roman" w:hAnsi="Times New Roman" w:cs="Times New Roman"/>
                <w:sz w:val="24"/>
                <w:szCs w:val="24"/>
                <w:vertAlign w:val="subscript"/>
                <w:lang w:eastAsia="en-IN" w:bidi="hi-IN"/>
              </w:rPr>
              <w:t>.Water</w:t>
            </w:r>
          </w:p>
        </w:tc>
        <w:tc>
          <w:tcPr>
            <w:tcW w:w="1296" w:type="dxa"/>
          </w:tcPr>
          <w:p w14:paraId="388CB03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33" w:type="dxa"/>
          </w:tcPr>
          <w:p w14:paraId="0850F74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938" w:type="dxa"/>
          </w:tcPr>
          <w:p w14:paraId="252A918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597" w:type="dxa"/>
            <w:vMerge/>
          </w:tcPr>
          <w:p w14:paraId="6D1E50E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3F1335E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7354F50D" w14:textId="77777777" w:rsidTr="00325654">
        <w:tc>
          <w:tcPr>
            <w:tcW w:w="1077" w:type="dxa"/>
            <w:vMerge/>
          </w:tcPr>
          <w:p w14:paraId="349587F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78DF382" w14:textId="4836C9E4" w:rsidR="00325654" w:rsidRDefault="00936DB3" w:rsidP="00D058DE">
            <w:pPr>
              <w:spacing w:before="100" w:beforeAutospacing="1" w:after="100" w:afterAutospacing="1"/>
              <w:rPr>
                <w:rFonts w:ascii="Times New Roman" w:eastAsia="Times New Roman" w:hAnsi="Times New Roman" w:cs="Times New Roman"/>
                <w:sz w:val="24"/>
                <w:szCs w:val="24"/>
                <w:lang w:eastAsia="en-IN" w:bidi="hi-IN"/>
              </w:rPr>
            </w:pPr>
            <w:ins w:id="1186" w:author="David Borchers" w:date="2017-05-17T17:14:00Z">
              <w:r>
                <w:rPr>
                  <w:rFonts w:ascii="Times New Roman" w:eastAsia="Times New Roman" w:hAnsi="Times New Roman" w:cs="Times New Roman"/>
                  <w:sz w:val="24"/>
                  <w:szCs w:val="24"/>
                  <w:lang w:eastAsia="en-IN" w:bidi="hi-IN"/>
                </w:rPr>
                <w:sym w:font="Symbol" w:char="F073"/>
              </w:r>
            </w:ins>
            <w:del w:id="1187" w:author="David Borchers" w:date="2017-05-17T17:14:00Z">
              <w:r w:rsidR="00325654" w:rsidDel="00936DB3">
                <w:rPr>
                  <w:rFonts w:ascii="Times New Roman" w:eastAsia="Times New Roman" w:hAnsi="Times New Roman" w:cs="Times New Roman"/>
                  <w:sz w:val="24"/>
                  <w:szCs w:val="24"/>
                  <w:lang w:eastAsia="en-IN" w:bidi="hi-IN"/>
                </w:rPr>
                <w:delText>Sigma</w:delText>
              </w:r>
            </w:del>
          </w:p>
        </w:tc>
        <w:tc>
          <w:tcPr>
            <w:tcW w:w="1296" w:type="dxa"/>
          </w:tcPr>
          <w:p w14:paraId="4BC3A7D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33" w:type="dxa"/>
          </w:tcPr>
          <w:p w14:paraId="2C0A558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938" w:type="dxa"/>
          </w:tcPr>
          <w:p w14:paraId="2380940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597" w:type="dxa"/>
            <w:vMerge/>
          </w:tcPr>
          <w:p w14:paraId="16BCBFC5"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6215A48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613CAFF2" w14:textId="77777777" w:rsidTr="00325654">
        <w:tc>
          <w:tcPr>
            <w:tcW w:w="1077" w:type="dxa"/>
            <w:vMerge/>
          </w:tcPr>
          <w:p w14:paraId="1D49EE2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84246E1" w14:textId="3B1D743B" w:rsidR="00325654" w:rsidRDefault="008F1AF2" w:rsidP="00D058DE">
            <w:pPr>
              <w:spacing w:before="100" w:beforeAutospacing="1" w:after="100" w:afterAutospacing="1"/>
              <w:rPr>
                <w:rFonts w:ascii="Times New Roman" w:eastAsia="Times New Roman" w:hAnsi="Times New Roman" w:cs="Times New Roman"/>
                <w:sz w:val="24"/>
                <w:szCs w:val="24"/>
                <w:lang w:eastAsia="en-IN" w:bidi="hi-IN"/>
              </w:rPr>
            </w:pPr>
            <w:ins w:id="1188" w:author="David Borchers" w:date="2017-05-17T17:14:00Z">
              <w:r>
                <w:rPr>
                  <w:rFonts w:ascii="Times New Roman" w:eastAsia="Times New Roman" w:hAnsi="Times New Roman" w:cs="Times New Roman"/>
                  <w:sz w:val="24"/>
                  <w:szCs w:val="24"/>
                  <w:lang w:eastAsia="en-IN" w:bidi="hi-IN"/>
                </w:rPr>
                <w:sym w:font="Symbol" w:char="F062"/>
              </w:r>
            </w:ins>
            <w:del w:id="1189" w:author="David Borchers" w:date="2017-05-17T17:14:00Z">
              <w:r w:rsidR="00325654" w:rsidDel="008F1AF2">
                <w:rPr>
                  <w:rFonts w:ascii="Times New Roman" w:eastAsia="Times New Roman" w:hAnsi="Times New Roman" w:cs="Times New Roman"/>
                  <w:sz w:val="24"/>
                  <w:szCs w:val="24"/>
                  <w:lang w:eastAsia="en-IN" w:bidi="hi-IN"/>
                </w:rPr>
                <w:delText>Non-Eucl.GC</w:delText>
              </w:r>
            </w:del>
          </w:p>
        </w:tc>
        <w:tc>
          <w:tcPr>
            <w:tcW w:w="1296" w:type="dxa"/>
          </w:tcPr>
          <w:p w14:paraId="61A5F11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33" w:type="dxa"/>
          </w:tcPr>
          <w:p w14:paraId="361FDB6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938" w:type="dxa"/>
          </w:tcPr>
          <w:p w14:paraId="7F30A72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597" w:type="dxa"/>
            <w:vMerge/>
          </w:tcPr>
          <w:p w14:paraId="088A625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3FEC246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24FF4E97" w14:textId="77777777" w:rsidTr="00325654">
        <w:tc>
          <w:tcPr>
            <w:tcW w:w="1077" w:type="dxa"/>
            <w:vMerge w:val="restart"/>
          </w:tcPr>
          <w:p w14:paraId="7036C9C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Noyon</w:t>
            </w:r>
          </w:p>
        </w:tc>
        <w:tc>
          <w:tcPr>
            <w:tcW w:w="1624" w:type="dxa"/>
          </w:tcPr>
          <w:p w14:paraId="00E7C29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5620F8E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33" w:type="dxa"/>
          </w:tcPr>
          <w:p w14:paraId="49F91B1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938" w:type="dxa"/>
          </w:tcPr>
          <w:p w14:paraId="74914BF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597" w:type="dxa"/>
            <w:vMerge w:val="restart"/>
          </w:tcPr>
          <w:p w14:paraId="051C6AA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2E34180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710" w:type="dxa"/>
            <w:vMerge w:val="restart"/>
          </w:tcPr>
          <w:p w14:paraId="1F8AA77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2546B7A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325654" w14:paraId="637803EC" w14:textId="77777777" w:rsidTr="00325654">
        <w:tc>
          <w:tcPr>
            <w:tcW w:w="1077" w:type="dxa"/>
            <w:vMerge/>
          </w:tcPr>
          <w:p w14:paraId="7176CC0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757ED65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D.GC</w:t>
            </w:r>
          </w:p>
        </w:tc>
        <w:tc>
          <w:tcPr>
            <w:tcW w:w="1296" w:type="dxa"/>
          </w:tcPr>
          <w:p w14:paraId="1DF22D6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33" w:type="dxa"/>
          </w:tcPr>
          <w:p w14:paraId="6EC4F29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938" w:type="dxa"/>
          </w:tcPr>
          <w:p w14:paraId="149B050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597" w:type="dxa"/>
            <w:vMerge/>
          </w:tcPr>
          <w:p w14:paraId="1A1C17A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42C38FF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4D0B46F0" w14:textId="77777777" w:rsidTr="00325654">
        <w:tc>
          <w:tcPr>
            <w:tcW w:w="1077" w:type="dxa"/>
            <w:vMerge/>
          </w:tcPr>
          <w:p w14:paraId="0E3B703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194CD50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33947E3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33" w:type="dxa"/>
          </w:tcPr>
          <w:p w14:paraId="62BA478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938" w:type="dxa"/>
          </w:tcPr>
          <w:p w14:paraId="1F56566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597" w:type="dxa"/>
            <w:vMerge/>
          </w:tcPr>
          <w:p w14:paraId="4E3D001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53929F5"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1DE89B09" w14:textId="77777777" w:rsidTr="00325654">
        <w:tc>
          <w:tcPr>
            <w:tcW w:w="1077" w:type="dxa"/>
            <w:vMerge/>
          </w:tcPr>
          <w:p w14:paraId="44AD4219"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45CD9BEA" w14:textId="13134D19" w:rsidR="00325654" w:rsidRDefault="00936DB3" w:rsidP="00D058DE">
            <w:pPr>
              <w:spacing w:before="100" w:beforeAutospacing="1" w:after="100" w:afterAutospacing="1"/>
              <w:rPr>
                <w:rFonts w:ascii="Times New Roman" w:eastAsia="Times New Roman" w:hAnsi="Times New Roman" w:cs="Times New Roman"/>
                <w:sz w:val="24"/>
                <w:szCs w:val="24"/>
                <w:lang w:eastAsia="en-IN" w:bidi="hi-IN"/>
              </w:rPr>
            </w:pPr>
            <w:ins w:id="1190" w:author="David Borchers" w:date="2017-05-17T17:15:00Z">
              <w:r>
                <w:rPr>
                  <w:rFonts w:ascii="Times New Roman" w:eastAsia="Times New Roman" w:hAnsi="Times New Roman" w:cs="Times New Roman"/>
                  <w:sz w:val="24"/>
                  <w:szCs w:val="24"/>
                  <w:lang w:eastAsia="en-IN" w:bidi="hi-IN"/>
                </w:rPr>
                <w:sym w:font="Symbol" w:char="F073"/>
              </w:r>
            </w:ins>
            <w:del w:id="1191" w:author="David Borchers" w:date="2017-05-17T17:15:00Z">
              <w:r w:rsidR="00325654" w:rsidDel="00936DB3">
                <w:rPr>
                  <w:rFonts w:ascii="Times New Roman" w:eastAsia="Times New Roman" w:hAnsi="Times New Roman" w:cs="Times New Roman"/>
                  <w:sz w:val="24"/>
                  <w:szCs w:val="24"/>
                  <w:lang w:eastAsia="en-IN" w:bidi="hi-IN"/>
                </w:rPr>
                <w:delText>Sigma</w:delText>
              </w:r>
            </w:del>
          </w:p>
        </w:tc>
        <w:tc>
          <w:tcPr>
            <w:tcW w:w="1296" w:type="dxa"/>
          </w:tcPr>
          <w:p w14:paraId="7BE329E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33" w:type="dxa"/>
          </w:tcPr>
          <w:p w14:paraId="54CAC70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938" w:type="dxa"/>
          </w:tcPr>
          <w:p w14:paraId="0243129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597" w:type="dxa"/>
            <w:vMerge/>
          </w:tcPr>
          <w:p w14:paraId="622E0985"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B301028"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6D424B10" w14:textId="77777777" w:rsidTr="00325654">
        <w:tc>
          <w:tcPr>
            <w:tcW w:w="1077" w:type="dxa"/>
            <w:vMerge/>
          </w:tcPr>
          <w:p w14:paraId="7F906D3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2BA41ED" w14:textId="1AC6A993" w:rsidR="00325654" w:rsidRDefault="00936DB3" w:rsidP="00D058DE">
            <w:pPr>
              <w:spacing w:before="100" w:beforeAutospacing="1" w:after="100" w:afterAutospacing="1"/>
              <w:rPr>
                <w:rFonts w:ascii="Times New Roman" w:eastAsia="Times New Roman" w:hAnsi="Times New Roman" w:cs="Times New Roman"/>
                <w:sz w:val="24"/>
                <w:szCs w:val="24"/>
                <w:lang w:eastAsia="en-IN" w:bidi="hi-IN"/>
              </w:rPr>
            </w:pPr>
            <w:ins w:id="1192" w:author="David Borchers" w:date="2017-05-17T17:15:00Z">
              <w:r>
                <w:rPr>
                  <w:rFonts w:ascii="Times New Roman" w:eastAsia="Times New Roman" w:hAnsi="Times New Roman" w:cs="Times New Roman"/>
                  <w:sz w:val="24"/>
                  <w:szCs w:val="24"/>
                  <w:lang w:eastAsia="en-IN" w:bidi="hi-IN"/>
                </w:rPr>
                <w:sym w:font="Symbol" w:char="F062"/>
              </w:r>
            </w:ins>
            <w:del w:id="1193" w:author="David Borchers" w:date="2017-05-17T17:15:00Z">
              <w:r w:rsidR="00325654" w:rsidDel="00936DB3">
                <w:rPr>
                  <w:rFonts w:ascii="Times New Roman" w:eastAsia="Times New Roman" w:hAnsi="Times New Roman" w:cs="Times New Roman"/>
                  <w:sz w:val="24"/>
                  <w:szCs w:val="24"/>
                  <w:lang w:eastAsia="en-IN" w:bidi="hi-IN"/>
                </w:rPr>
                <w:delText>Non-Eucl.BC</w:delText>
              </w:r>
            </w:del>
          </w:p>
        </w:tc>
        <w:tc>
          <w:tcPr>
            <w:tcW w:w="1296" w:type="dxa"/>
          </w:tcPr>
          <w:p w14:paraId="1E7FF971"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33" w:type="dxa"/>
          </w:tcPr>
          <w:p w14:paraId="2E911D7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938" w:type="dxa"/>
          </w:tcPr>
          <w:p w14:paraId="10237D8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597" w:type="dxa"/>
            <w:vMerge/>
          </w:tcPr>
          <w:p w14:paraId="3C925E3C"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5635E941"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19F02752" w14:textId="77777777" w:rsidTr="00325654">
        <w:tc>
          <w:tcPr>
            <w:tcW w:w="1077" w:type="dxa"/>
            <w:vMerge w:val="restart"/>
          </w:tcPr>
          <w:p w14:paraId="23468699"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Tost</w:t>
            </w:r>
          </w:p>
        </w:tc>
        <w:tc>
          <w:tcPr>
            <w:tcW w:w="1624" w:type="dxa"/>
          </w:tcPr>
          <w:p w14:paraId="63A650B4"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7E73014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33" w:type="dxa"/>
          </w:tcPr>
          <w:p w14:paraId="1D04CC4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938" w:type="dxa"/>
          </w:tcPr>
          <w:p w14:paraId="5C1C636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597" w:type="dxa"/>
            <w:vMerge w:val="restart"/>
          </w:tcPr>
          <w:p w14:paraId="481F44E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72A453B9"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710" w:type="dxa"/>
            <w:vMerge w:val="restart"/>
          </w:tcPr>
          <w:p w14:paraId="252CC45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4173FE50"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325654" w14:paraId="1CD076F9" w14:textId="77777777" w:rsidTr="00325654">
        <w:tc>
          <w:tcPr>
            <w:tcW w:w="1077" w:type="dxa"/>
            <w:vMerge/>
          </w:tcPr>
          <w:p w14:paraId="2D21299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C46480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D.GC</w:t>
            </w:r>
          </w:p>
        </w:tc>
        <w:tc>
          <w:tcPr>
            <w:tcW w:w="1296" w:type="dxa"/>
          </w:tcPr>
          <w:p w14:paraId="5F46D04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33" w:type="dxa"/>
          </w:tcPr>
          <w:p w14:paraId="3AB1C8A7"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938" w:type="dxa"/>
          </w:tcPr>
          <w:p w14:paraId="516B8EBA"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597" w:type="dxa"/>
            <w:vMerge/>
          </w:tcPr>
          <w:p w14:paraId="264F4A2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4ADD09DE"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58DC1158" w14:textId="77777777" w:rsidTr="00325654">
        <w:tc>
          <w:tcPr>
            <w:tcW w:w="1077" w:type="dxa"/>
            <w:vMerge/>
          </w:tcPr>
          <w:p w14:paraId="0470E27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79AC7E9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698149C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33" w:type="dxa"/>
          </w:tcPr>
          <w:p w14:paraId="1FF78EB1"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938" w:type="dxa"/>
          </w:tcPr>
          <w:p w14:paraId="7729CF6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597" w:type="dxa"/>
            <w:vMerge/>
          </w:tcPr>
          <w:p w14:paraId="1A06779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052789B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4BE0E5BE" w14:textId="77777777" w:rsidTr="00325654">
        <w:tc>
          <w:tcPr>
            <w:tcW w:w="1077" w:type="dxa"/>
            <w:vMerge/>
          </w:tcPr>
          <w:p w14:paraId="0D92363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D3675E8" w14:textId="0DA66306" w:rsidR="00325654" w:rsidRDefault="00936DB3" w:rsidP="00D058DE">
            <w:pPr>
              <w:spacing w:before="100" w:beforeAutospacing="1" w:after="100" w:afterAutospacing="1"/>
              <w:rPr>
                <w:rFonts w:ascii="Times New Roman" w:eastAsia="Times New Roman" w:hAnsi="Times New Roman" w:cs="Times New Roman"/>
                <w:sz w:val="24"/>
                <w:szCs w:val="24"/>
                <w:lang w:eastAsia="en-IN" w:bidi="hi-IN"/>
              </w:rPr>
            </w:pPr>
            <w:ins w:id="1194" w:author="David Borchers" w:date="2017-05-17T17:15:00Z">
              <w:r>
                <w:rPr>
                  <w:rFonts w:ascii="Times New Roman" w:eastAsia="Times New Roman" w:hAnsi="Times New Roman" w:cs="Times New Roman"/>
                  <w:sz w:val="24"/>
                  <w:szCs w:val="24"/>
                  <w:lang w:eastAsia="en-IN" w:bidi="hi-IN"/>
                </w:rPr>
                <w:sym w:font="Symbol" w:char="F073"/>
              </w:r>
            </w:ins>
            <w:del w:id="1195" w:author="David Borchers" w:date="2017-05-17T17:15:00Z">
              <w:r w:rsidR="00325654" w:rsidDel="00936DB3">
                <w:rPr>
                  <w:rFonts w:ascii="Times New Roman" w:eastAsia="Times New Roman" w:hAnsi="Times New Roman" w:cs="Times New Roman"/>
                  <w:sz w:val="24"/>
                  <w:szCs w:val="24"/>
                  <w:lang w:eastAsia="en-IN" w:bidi="hi-IN"/>
                </w:rPr>
                <w:delText>Sigma</w:delText>
              </w:r>
            </w:del>
          </w:p>
        </w:tc>
        <w:tc>
          <w:tcPr>
            <w:tcW w:w="1296" w:type="dxa"/>
          </w:tcPr>
          <w:p w14:paraId="6D56194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33" w:type="dxa"/>
          </w:tcPr>
          <w:p w14:paraId="1B148406"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938" w:type="dxa"/>
          </w:tcPr>
          <w:p w14:paraId="7D199BBD"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597" w:type="dxa"/>
            <w:vMerge/>
          </w:tcPr>
          <w:p w14:paraId="5A789F6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6087915F"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r w:rsidR="00325654" w14:paraId="3859FF1F" w14:textId="77777777" w:rsidTr="00325654">
        <w:tc>
          <w:tcPr>
            <w:tcW w:w="1077" w:type="dxa"/>
            <w:vMerge/>
          </w:tcPr>
          <w:p w14:paraId="0DDA8A03"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13ED3C5B" w14:textId="5E89F588" w:rsidR="00325654" w:rsidRDefault="008F1AF2" w:rsidP="00D058DE">
            <w:pPr>
              <w:spacing w:before="100" w:beforeAutospacing="1" w:after="100" w:afterAutospacing="1"/>
              <w:rPr>
                <w:rFonts w:ascii="Times New Roman" w:eastAsia="Times New Roman" w:hAnsi="Times New Roman" w:cs="Times New Roman"/>
                <w:sz w:val="24"/>
                <w:szCs w:val="24"/>
                <w:lang w:eastAsia="en-IN" w:bidi="hi-IN"/>
              </w:rPr>
            </w:pPr>
            <w:ins w:id="1196" w:author="David Borchers" w:date="2017-05-17T17:14:00Z">
              <w:r>
                <w:rPr>
                  <w:rFonts w:ascii="Times New Roman" w:eastAsia="Times New Roman" w:hAnsi="Times New Roman" w:cs="Times New Roman"/>
                  <w:sz w:val="24"/>
                  <w:szCs w:val="24"/>
                  <w:lang w:eastAsia="en-IN" w:bidi="hi-IN"/>
                </w:rPr>
                <w:sym w:font="Symbol" w:char="F062"/>
              </w:r>
            </w:ins>
            <w:del w:id="1197" w:author="David Borchers" w:date="2017-05-17T17:14:00Z">
              <w:r w:rsidR="00325654" w:rsidDel="008F1AF2">
                <w:rPr>
                  <w:rFonts w:ascii="Times New Roman" w:eastAsia="Times New Roman" w:hAnsi="Times New Roman" w:cs="Times New Roman"/>
                  <w:sz w:val="24"/>
                  <w:szCs w:val="24"/>
                  <w:lang w:eastAsia="en-IN" w:bidi="hi-IN"/>
                </w:rPr>
                <w:delText>Non-Eucl. BC</w:delText>
              </w:r>
            </w:del>
          </w:p>
        </w:tc>
        <w:tc>
          <w:tcPr>
            <w:tcW w:w="1296" w:type="dxa"/>
          </w:tcPr>
          <w:p w14:paraId="0F31296E"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33" w:type="dxa"/>
          </w:tcPr>
          <w:p w14:paraId="6C0F278B"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938" w:type="dxa"/>
          </w:tcPr>
          <w:p w14:paraId="1C6CDD6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597" w:type="dxa"/>
            <w:vMerge/>
          </w:tcPr>
          <w:p w14:paraId="1775C302"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BC6E55E" w14:textId="77777777" w:rsidR="00325654" w:rsidRDefault="00325654" w:rsidP="00D058DE">
            <w:pPr>
              <w:spacing w:before="100" w:beforeAutospacing="1" w:after="100" w:afterAutospacing="1"/>
              <w:rPr>
                <w:rFonts w:ascii="Times New Roman" w:eastAsia="Times New Roman" w:hAnsi="Times New Roman" w:cs="Times New Roman"/>
                <w:sz w:val="24"/>
                <w:szCs w:val="24"/>
                <w:lang w:eastAsia="en-IN" w:bidi="hi-IN"/>
              </w:rPr>
            </w:pPr>
          </w:p>
        </w:tc>
      </w:tr>
    </w:tbl>
    <w:p w14:paraId="41F93F47"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1FD55FF"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ED8CAE3"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ins w:id="1198" w:author="Koustubh Sharma" w:date="2017-04-16T16:22:00Z">
        <w:r w:rsidR="00CB34AA">
          <w:rPr>
            <w:rFonts w:ascii="Times New Roman" w:eastAsia="Times New Roman" w:hAnsi="Times New Roman" w:cs="Times New Roman"/>
            <w:sz w:val="24"/>
            <w:szCs w:val="24"/>
            <w:lang w:eastAsia="en-IN" w:bidi="hi-IN"/>
          </w:rPr>
          <w:t xml:space="preserve">Study Area and </w:t>
        </w:r>
      </w:ins>
      <w:del w:id="1199" w:author="Koustubh Sharma" w:date="2017-04-16T16:22:00Z">
        <w:r w:rsidDel="00CB34AA">
          <w:rPr>
            <w:rFonts w:ascii="Times New Roman" w:eastAsia="Times New Roman" w:hAnsi="Times New Roman" w:cs="Times New Roman"/>
            <w:sz w:val="24"/>
            <w:szCs w:val="24"/>
            <w:lang w:eastAsia="en-IN" w:bidi="hi-IN"/>
          </w:rPr>
          <w:delText>XX</w:delText>
        </w:r>
      </w:del>
      <w:ins w:id="1200" w:author="Koustubh Sharma" w:date="2017-04-16T16:22:00Z">
        <w:r w:rsidR="00CB34AA">
          <w:rPr>
            <w:rFonts w:ascii="Times New Roman" w:eastAsia="Times New Roman" w:hAnsi="Times New Roman" w:cs="Times New Roman"/>
            <w:sz w:val="24"/>
            <w:szCs w:val="24"/>
            <w:lang w:eastAsia="en-IN" w:bidi="hi-IN"/>
          </w:rPr>
          <w:t>Snow Leopard Distribution (inset)</w:t>
        </w:r>
      </w:ins>
    </w:p>
    <w:p w14:paraId="1DEC4999"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CD031FA"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A19EA8F"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Tost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3F48464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w:drawing>
          <wp:inline distT="0" distB="0" distL="0" distR="0" wp14:anchorId="72D6F566" wp14:editId="3B912DA3">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52BC8222"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4D92D9E"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in the Tost study area</w:t>
      </w:r>
    </w:p>
    <w:p w14:paraId="3AB7C304" w14:textId="77777777"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w:drawing>
          <wp:inline distT="0" distB="0" distL="0" distR="0" wp14:anchorId="4B908920" wp14:editId="02E97256">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6C14845"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FFE5469"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AF915B6"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201"/>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0C2D197"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CEF6BF7"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commentRangeEnd w:id="1201"/>
    <w:p w14:paraId="680DC1F6" w14:textId="77777777" w:rsidR="005232FD" w:rsidRDefault="00C858F2">
      <w:pPr>
        <w:rPr>
          <w:ins w:id="1202" w:author="David Borchers" w:date="2017-05-17T16:59:00Z"/>
        </w:rPr>
      </w:pPr>
      <w:r>
        <w:rPr>
          <w:rStyle w:val="CommentReference"/>
        </w:rPr>
        <w:commentReference w:id="1201"/>
      </w:r>
    </w:p>
    <w:p w14:paraId="5BC572C1" w14:textId="77777777" w:rsidR="00205FA2" w:rsidRDefault="00205FA2">
      <w:pPr>
        <w:rPr>
          <w:ins w:id="1203" w:author="David Borchers" w:date="2017-05-17T16:59:00Z"/>
        </w:rPr>
      </w:pPr>
    </w:p>
    <w:p w14:paraId="40D0314E" w14:textId="3C2341C8" w:rsidR="00205FA2" w:rsidRDefault="00205FA2">
      <w:pPr>
        <w:rPr>
          <w:ins w:id="1204" w:author="David Borchers" w:date="2017-05-17T16:59:00Z"/>
        </w:rPr>
      </w:pPr>
      <w:ins w:id="1205" w:author="David Borchers" w:date="2017-05-17T16:59:00Z">
        <w:r>
          <w:t>References</w:t>
        </w:r>
      </w:ins>
    </w:p>
    <w:p w14:paraId="0E0049FE" w14:textId="77777777" w:rsidR="00205FA2" w:rsidRDefault="00205FA2">
      <w:pPr>
        <w:rPr>
          <w:ins w:id="1206" w:author="David Borchers" w:date="2017-05-17T16:59:00Z"/>
        </w:rPr>
      </w:pPr>
    </w:p>
    <w:p w14:paraId="39F7FF64" w14:textId="36026210" w:rsidR="00205FA2" w:rsidRPr="00205FA2" w:rsidRDefault="00205FA2" w:rsidP="00205FA2">
      <w:pPr>
        <w:rPr>
          <w:ins w:id="1207" w:author="David Borchers" w:date="2017-05-17T16:59:00Z"/>
          <w:lang w:val="en-US"/>
        </w:rPr>
      </w:pPr>
      <w:r w:rsidRPr="00205FA2">
        <w:rPr>
          <w:lang w:val="en-US"/>
        </w:rPr>
        <w:fldChar w:fldCharType="begin"/>
      </w:r>
      <w:r w:rsidRPr="00205FA2">
        <w:rPr>
          <w:lang w:val="en-US"/>
        </w:rPr>
        <w:instrText xml:space="preserve"> HYPERLINK "javascript:void(0);" </w:instrText>
      </w:r>
      <w:r w:rsidRPr="00205FA2">
        <w:rPr>
          <w:lang w:val="en-US"/>
        </w:rPr>
      </w:r>
      <w:r w:rsidRPr="00205FA2">
        <w:rPr>
          <w:lang w:val="en-US"/>
        </w:rPr>
        <w:fldChar w:fldCharType="separate"/>
      </w:r>
      <w:ins w:id="1208" w:author="David Borchers" w:date="2017-05-17T17:00:00Z">
        <w:r w:rsidRPr="00205FA2">
          <w:rPr>
            <w:rStyle w:val="Hyperlink"/>
            <w:lang w:val="en-US"/>
          </w:rPr>
          <w:t>Borchers, D. L.</w:t>
        </w:r>
        <w:r w:rsidRPr="00205FA2">
          <w:fldChar w:fldCharType="end"/>
        </w:r>
        <w:r w:rsidRPr="00205FA2">
          <w:rPr>
            <w:lang w:val="en-US"/>
          </w:rPr>
          <w:t xml:space="preserve"> &amp; </w:t>
        </w:r>
      </w:ins>
      <w:r w:rsidRPr="00205FA2">
        <w:rPr>
          <w:lang w:val="en-US"/>
        </w:rPr>
        <w:fldChar w:fldCharType="begin"/>
      </w:r>
      <w:r w:rsidRPr="00205FA2">
        <w:rPr>
          <w:lang w:val="en-US"/>
        </w:rPr>
        <w:instrText xml:space="preserve"> HYPERLINK "javascript:void(0);" </w:instrText>
      </w:r>
      <w:r w:rsidRPr="00205FA2">
        <w:rPr>
          <w:lang w:val="en-US"/>
        </w:rPr>
      </w:r>
      <w:r w:rsidRPr="00205FA2">
        <w:rPr>
          <w:lang w:val="en-US"/>
        </w:rPr>
        <w:fldChar w:fldCharType="separate"/>
      </w:r>
      <w:ins w:id="1209" w:author="David Borchers" w:date="2017-05-17T17:00:00Z">
        <w:r w:rsidRPr="00205FA2">
          <w:rPr>
            <w:rStyle w:val="Hyperlink"/>
            <w:lang w:val="en-US"/>
          </w:rPr>
          <w:t>Kidney, D.</w:t>
        </w:r>
        <w:r w:rsidRPr="00205FA2">
          <w:fldChar w:fldCharType="end"/>
        </w:r>
        <w:r w:rsidRPr="00205FA2">
          <w:t xml:space="preserve"> (2014) </w:t>
        </w:r>
      </w:ins>
      <w:ins w:id="1210" w:author="David Borchers" w:date="2017-05-17T16:59:00Z">
        <w:r w:rsidRPr="00205FA2">
          <w:rPr>
            <w:bCs/>
            <w:lang w:val="en-US"/>
          </w:rPr>
          <w:t>Flexible density surface estimation for spatially explicit capture-recapture surveys</w:t>
        </w:r>
        <w:r w:rsidRPr="00205FA2">
          <w:rPr>
            <w:lang w:val="en-US"/>
          </w:rPr>
          <w:t xml:space="preserve"> </w:t>
        </w:r>
      </w:ins>
      <w:r w:rsidRPr="00205FA2">
        <w:rPr>
          <w:lang w:val="en-US"/>
        </w:rPr>
        <w:fldChar w:fldCharType="begin"/>
      </w:r>
      <w:r w:rsidRPr="00205FA2">
        <w:rPr>
          <w:lang w:val="en-US"/>
        </w:rPr>
        <w:instrText xml:space="preserve"> HYPERLINK "javascript:void(0);" </w:instrText>
      </w:r>
      <w:r w:rsidRPr="00205FA2">
        <w:rPr>
          <w:lang w:val="en-US"/>
        </w:rPr>
      </w:r>
      <w:r w:rsidRPr="00205FA2">
        <w:rPr>
          <w:lang w:val="en-US"/>
        </w:rPr>
        <w:fldChar w:fldCharType="separate"/>
      </w:r>
      <w:ins w:id="1211" w:author="David Borchers" w:date="2017-05-17T16:59:00Z">
        <w:r w:rsidRPr="00205FA2">
          <w:rPr>
            <w:rStyle w:val="Hyperlink"/>
            <w:lang w:val="en-US"/>
          </w:rPr>
          <w:t>University of St Andrews</w:t>
        </w:r>
        <w:r w:rsidRPr="00205FA2">
          <w:fldChar w:fldCharType="end"/>
        </w:r>
        <w:r w:rsidRPr="00205FA2">
          <w:rPr>
            <w:lang w:val="en-US"/>
          </w:rPr>
          <w:t>. 16 p. (CREEM TEchnical Report; no. 2014-1)</w:t>
        </w:r>
      </w:ins>
    </w:p>
    <w:p w14:paraId="2F9F6B73" w14:textId="77777777" w:rsidR="00205FA2" w:rsidRDefault="00205FA2"/>
    <w:sectPr w:rsidR="00205F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5-02T15:41:00Z" w:initials="Office">
    <w:p w14:paraId="0C752910" w14:textId="20C1D0FA" w:rsidR="007760A3" w:rsidRDefault="007760A3">
      <w:pPr>
        <w:pStyle w:val="CommentText"/>
      </w:pPr>
      <w:r>
        <w:rPr>
          <w:rStyle w:val="CommentReference"/>
        </w:rPr>
        <w:annotationRef/>
      </w:r>
      <w:r>
        <w:t>Please delete this part. Sounds arrogant, though I know that’s not your intention</w:t>
      </w:r>
    </w:p>
  </w:comment>
  <w:comment w:id="67" w:author="Microsoft Office User" w:date="2017-05-02T15:49:00Z" w:initials="Office">
    <w:p w14:paraId="3F9D0567" w14:textId="7533B945" w:rsidR="007760A3" w:rsidRDefault="007760A3">
      <w:pPr>
        <w:pStyle w:val="CommentText"/>
      </w:pPr>
      <w:r>
        <w:rPr>
          <w:rStyle w:val="CommentReference"/>
        </w:rPr>
        <w:annotationRef/>
      </w:r>
      <w:r>
        <w:t>Low information content. Include the relevant insights that they provided.</w:t>
      </w:r>
    </w:p>
  </w:comment>
  <w:comment w:id="115" w:author="Koustubh Sharma" w:date="2017-05-14T08:21:00Z" w:initials="KS">
    <w:p w14:paraId="18A14E50" w14:textId="317DBFA4" w:rsidR="007760A3" w:rsidRDefault="007760A3">
      <w:pPr>
        <w:pStyle w:val="CommentText"/>
      </w:pPr>
      <w:r>
        <w:rPr>
          <w:rStyle w:val="CommentReference"/>
        </w:rPr>
        <w:annotationRef/>
      </w:r>
      <w:r>
        <w:t>David, should we also mention non-uniform lambda0 and sigma also here?</w:t>
      </w:r>
    </w:p>
  </w:comment>
  <w:comment w:id="164" w:author="Microsoft Office User" w:date="2017-05-02T15:55:00Z" w:initials="Office">
    <w:p w14:paraId="4DE45413" w14:textId="4BEFE019" w:rsidR="007760A3" w:rsidRDefault="007760A3">
      <w:pPr>
        <w:pStyle w:val="CommentText"/>
      </w:pPr>
      <w:r>
        <w:rPr>
          <w:rStyle w:val="CommentReference"/>
        </w:rPr>
        <w:annotationRef/>
      </w:r>
      <w:r>
        <w:t xml:space="preserve">Same comments as earlier. The criticisms might look obvious to you but same problems as mentioned earlier: first, there’s no background to why these are problems, second, there’s no idea for the reader what kind of implications these problems might have or their magnitude in abundance estimates, and finally, it reads needlessly negative, where what everyone else has done is incorrect.  </w:t>
      </w:r>
    </w:p>
  </w:comment>
  <w:comment w:id="165" w:author="Koustubh Sharma" w:date="2017-05-14T17:48:00Z" w:initials="KS">
    <w:p w14:paraId="53FDC7F4" w14:textId="2D8AFE24" w:rsidR="007760A3" w:rsidRDefault="007760A3">
      <w:pPr>
        <w:pStyle w:val="CommentText"/>
      </w:pPr>
      <w:r>
        <w:rPr>
          <w:rStyle w:val="CommentReference"/>
        </w:rPr>
        <w:annotationRef/>
      </w:r>
      <w:r>
        <w:t>Need to bring this somewhere rather than learning about it ad hoc. This issue has been earmarked several times by authors of the script, but the function is still used indiscriminately by practitioners, , despite being incorrect.</w:t>
      </w:r>
    </w:p>
  </w:comment>
  <w:comment w:id="294" w:author="Microsoft Office User" w:date="2017-05-02T16:07:00Z" w:initials="Office">
    <w:p w14:paraId="19E7098D" w14:textId="14042543" w:rsidR="007760A3" w:rsidRDefault="007760A3">
      <w:pPr>
        <w:pStyle w:val="CommentText"/>
      </w:pPr>
      <w:r>
        <w:rPr>
          <w:rStyle w:val="CommentReference"/>
        </w:rPr>
        <w:annotationRef/>
      </w:r>
      <w:r>
        <w:t>This seems like a trivial question. Does one really expect density to be uniform for most species living in variable environments?</w:t>
      </w:r>
    </w:p>
  </w:comment>
  <w:comment w:id="430" w:author="David Borchers" w:date="2017-05-17T16:36:00Z" w:initials="DB">
    <w:p w14:paraId="73A8CBC2" w14:textId="36CADC38" w:rsidR="00810B60" w:rsidRDefault="00810B60">
      <w:pPr>
        <w:pStyle w:val="CommentText"/>
      </w:pPr>
      <w:r>
        <w:rPr>
          <w:rStyle w:val="CommentReference"/>
        </w:rPr>
        <w:annotationRef/>
      </w:r>
      <w:r>
        <w:t>These sentence would fit better in the “Data analysis” section I think, as they concern analysis options rather than data.</w:t>
      </w:r>
    </w:p>
  </w:comment>
  <w:comment w:id="433" w:author="David Borchers" w:date="2017-05-17T16:35:00Z" w:initials="DB">
    <w:p w14:paraId="6D319877" w14:textId="6A199CFF" w:rsidR="00810B60" w:rsidRDefault="00810B60">
      <w:pPr>
        <w:pStyle w:val="CommentText"/>
      </w:pPr>
      <w:r>
        <w:rPr>
          <w:rStyle w:val="CommentReference"/>
        </w:rPr>
        <w:annotationRef/>
      </w:r>
      <w:r>
        <w:t>I’d be inclined to remove this sentence. With computing power what it is nowadays the analysis speed is not really an obstacle unless analyses were taking days or weeks each.</w:t>
      </w:r>
    </w:p>
  </w:comment>
  <w:comment w:id="438" w:author="Microsoft Office User" w:date="2017-05-11T14:46:00Z" w:initials="Office">
    <w:p w14:paraId="1411A649" w14:textId="77777777" w:rsidR="007760A3" w:rsidRDefault="007760A3" w:rsidP="00F527FC">
      <w:pPr>
        <w:pStyle w:val="CommentText"/>
      </w:pPr>
      <w:r>
        <w:rPr>
          <w:rStyle w:val="CommentReference"/>
        </w:rPr>
        <w:annotationRef/>
      </w:r>
      <w:r>
        <w:t>This part comes as a surprise because the context for it is not set in the introduction. Please invoke there.</w:t>
      </w:r>
    </w:p>
  </w:comment>
  <w:comment w:id="439" w:author="Koustubh Sharma" w:date="2017-05-15T07:32:00Z" w:initials="KS">
    <w:p w14:paraId="0424FF7D" w14:textId="77777777" w:rsidR="007760A3" w:rsidRDefault="007760A3" w:rsidP="00F527FC">
      <w:pPr>
        <w:pStyle w:val="CommentText"/>
      </w:pPr>
      <w:r>
        <w:rPr>
          <w:rStyle w:val="CommentReference"/>
        </w:rPr>
        <w:annotationRef/>
      </w:r>
      <w:r>
        <w:t xml:space="preserve">Now introduced… </w:t>
      </w:r>
    </w:p>
  </w:comment>
  <w:comment w:id="444" w:author="David Borchers" w:date="2017-05-17T17:02:00Z" w:initials="DB">
    <w:p w14:paraId="0B116A21" w14:textId="4A0618FD" w:rsidR="00C85C48" w:rsidRDefault="00C85C48">
      <w:pPr>
        <w:pStyle w:val="CommentText"/>
      </w:pPr>
      <w:r>
        <w:rPr>
          <w:rStyle w:val="CommentReference"/>
        </w:rPr>
        <w:annotationRef/>
      </w:r>
      <w:r>
        <w:t>There is a source of variance that we are ignoring when we treat the output of this regression (i.e. the index) as a non-random thing. We should acknowledge that somewhere in the analysis write-up.</w:t>
      </w:r>
    </w:p>
  </w:comment>
  <w:comment w:id="446" w:author="Microsoft Office User" w:date="2017-05-11T14:45:00Z" w:initials="Office">
    <w:p w14:paraId="1A69FE08" w14:textId="77777777" w:rsidR="007760A3" w:rsidRDefault="007760A3" w:rsidP="00F527FC">
      <w:pPr>
        <w:pStyle w:val="CommentText"/>
      </w:pPr>
      <w:r>
        <w:rPr>
          <w:rStyle w:val="CommentReference"/>
        </w:rPr>
        <w:annotationRef/>
      </w:r>
      <w:r>
        <w:t>Can think of inviting Orjan as a co-author at a later date once the draft proceeds further.</w:t>
      </w:r>
    </w:p>
  </w:comment>
  <w:comment w:id="513" w:author="David Borchers" w:date="2017-05-16T09:02:00Z" w:initials="DB">
    <w:p w14:paraId="387ABA56" w14:textId="130573BB" w:rsidR="007760A3" w:rsidRDefault="007760A3">
      <w:pPr>
        <w:pStyle w:val="CommentText"/>
      </w:pPr>
      <w:r>
        <w:rPr>
          <w:rStyle w:val="CommentReference"/>
        </w:rPr>
        <w:annotationRef/>
      </w:r>
      <w:r>
        <w:t xml:space="preserve">Really? </w:t>
      </w:r>
      <w:r w:rsidR="00935EC5">
        <w:t>How does</w:t>
      </w:r>
      <w:r>
        <w:t xml:space="preserve"> natural history comes into it – </w:t>
      </w:r>
      <w:r w:rsidR="00935EC5">
        <w:t xml:space="preserve">maybe it is obvious, but not to me because </w:t>
      </w:r>
      <w:r>
        <w:t>I am just a statistician!</w:t>
      </w:r>
    </w:p>
  </w:comment>
  <w:comment w:id="506" w:author="Microsoft Office User" w:date="2017-05-11T14:48:00Z" w:initials="Office">
    <w:p w14:paraId="6E7F6548" w14:textId="39BC3EB5" w:rsidR="007760A3" w:rsidRDefault="007760A3">
      <w:pPr>
        <w:pStyle w:val="CommentText"/>
      </w:pPr>
      <w:r>
        <w:rPr>
          <w:rStyle w:val="CommentReference"/>
        </w:rPr>
        <w:annotationRef/>
      </w:r>
      <w:r>
        <w:t>Vague. Please rewrite for clarity</w:t>
      </w:r>
    </w:p>
  </w:comment>
  <w:comment w:id="602" w:author="David Borchers" w:date="2017-05-16T09:04:00Z" w:initials="DB">
    <w:p w14:paraId="2EF26913" w14:textId="59C17C72" w:rsidR="00B636DE" w:rsidRDefault="00B636DE">
      <w:pPr>
        <w:pStyle w:val="CommentText"/>
      </w:pPr>
      <w:r>
        <w:rPr>
          <w:rStyle w:val="CommentReference"/>
        </w:rPr>
        <w:annotationRef/>
      </w:r>
      <w:r>
        <w:t>This is a bit vague. Any model with a higher AIC wt is superior to one with a lower AIC wt. Do you mean to say that we discarded models with the lowest AIC wt up to cumulative wt of 5%?</w:t>
      </w:r>
    </w:p>
  </w:comment>
  <w:comment w:id="671" w:author="Microsoft Office User" w:date="2017-05-11T14:50:00Z" w:initials="Office">
    <w:p w14:paraId="4E59BD1E" w14:textId="751C5AF4" w:rsidR="007760A3" w:rsidRDefault="007760A3">
      <w:pPr>
        <w:pStyle w:val="CommentText"/>
      </w:pPr>
      <w:r>
        <w:rPr>
          <w:rStyle w:val="CommentReference"/>
        </w:rPr>
        <w:annotationRef/>
      </w:r>
      <w:r>
        <w:t>Simplify or fragment the sentence. Also start by posing the problem being addressed. E.g. In order to….</w:t>
      </w:r>
    </w:p>
  </w:comment>
  <w:comment w:id="836" w:author="Microsoft Office User" w:date="2017-05-11T14:52:00Z" w:initials="Office">
    <w:p w14:paraId="71B25580" w14:textId="0659D34E" w:rsidR="007760A3" w:rsidRDefault="007760A3">
      <w:pPr>
        <w:pStyle w:val="CommentText"/>
      </w:pPr>
      <w:r>
        <w:rPr>
          <w:rStyle w:val="CommentReference"/>
        </w:rPr>
        <w:annotationRef/>
      </w:r>
      <w:r>
        <w:t>As mentioned earlier, avoid comparison. It is okay to report.</w:t>
      </w:r>
    </w:p>
  </w:comment>
  <w:comment w:id="837" w:author="Koustubh Sharma" w:date="2017-05-15T17:45:00Z" w:initials="KS">
    <w:p w14:paraId="25D44C27" w14:textId="243D0AE2" w:rsidR="007760A3" w:rsidRDefault="007760A3">
      <w:pPr>
        <w:pStyle w:val="CommentText"/>
      </w:pPr>
      <w:r>
        <w:rPr>
          <w:rStyle w:val="CommentReference"/>
        </w:rPr>
        <w:annotationRef/>
      </w:r>
      <w:r>
        <w:t>But when we test the model for similar or variable density, we are in fact comparing densities. I think it is valid to compare densities between different study areas or over time within the same area unless I am missing a point here. The strength of our four-part analysis here is the ability to empirically compare across space and time!</w:t>
      </w:r>
    </w:p>
  </w:comment>
  <w:comment w:id="865" w:author="Microsoft Office User" w:date="2017-05-11T14:54:00Z" w:initials="Office">
    <w:p w14:paraId="18138D23" w14:textId="299CED84" w:rsidR="007760A3" w:rsidRDefault="007760A3">
      <w:pPr>
        <w:pStyle w:val="CommentText"/>
      </w:pPr>
      <w:r>
        <w:rPr>
          <w:rStyle w:val="CommentReference"/>
        </w:rPr>
        <w:annotationRef/>
      </w:r>
      <w:r>
        <w:t>Very complex language. Simplify for clarity</w:t>
      </w:r>
    </w:p>
  </w:comment>
  <w:comment w:id="866" w:author="Microsoft Office User" w:date="2017-05-11T14:55:00Z" w:initials="Office">
    <w:p w14:paraId="050503DF" w14:textId="4C3AD58F" w:rsidR="007760A3" w:rsidRDefault="007760A3">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873" w:author="David Borchers" w:date="2017-03-26T11:13:00Z" w:initials="DB">
    <w:p w14:paraId="50D3FB53" w14:textId="77777777" w:rsidR="007760A3" w:rsidRDefault="007760A3">
      <w:pPr>
        <w:pStyle w:val="CommentText"/>
      </w:pPr>
      <w:r>
        <w:rPr>
          <w:rStyle w:val="CommentReference"/>
        </w:rPr>
        <w:annotationRef/>
      </w:r>
      <w:r>
        <w:t>We need to put the encounter rate function in somewhere.</w:t>
      </w:r>
    </w:p>
  </w:comment>
  <w:comment w:id="901" w:author="Microsoft Office User" w:date="2017-05-11T14:58:00Z" w:initials="Office">
    <w:p w14:paraId="40953818" w14:textId="470D6B0B" w:rsidR="007760A3" w:rsidRDefault="007760A3">
      <w:pPr>
        <w:pStyle w:val="CommentText"/>
      </w:pPr>
      <w:r>
        <w:rPr>
          <w:rStyle w:val="CommentReference"/>
        </w:rPr>
        <w:annotationRef/>
      </w:r>
      <w:r>
        <w:t>Is it possible to talk about the effects of these three conditions on density separately from each other?</w:t>
      </w:r>
    </w:p>
  </w:comment>
  <w:comment w:id="905" w:author="Microsoft Office User" w:date="2017-05-11T15:00:00Z" w:initials="Office">
    <w:p w14:paraId="68D06248" w14:textId="39BCEEE5" w:rsidR="007760A3" w:rsidRDefault="007760A3">
      <w:pPr>
        <w:pStyle w:val="CommentText"/>
      </w:pPr>
      <w:r>
        <w:rPr>
          <w:rStyle w:val="CommentReference"/>
        </w:rPr>
        <w:annotationRef/>
      </w:r>
      <w:r>
        <w:t>Will need to shift to discussion</w:t>
      </w:r>
    </w:p>
  </w:comment>
  <w:comment w:id="939" w:author="Microsoft Office User" w:date="2017-05-11T15:00:00Z" w:initials="Office">
    <w:p w14:paraId="2025921F" w14:textId="5ED59F88" w:rsidR="007760A3" w:rsidRDefault="007760A3">
      <w:pPr>
        <w:pStyle w:val="CommentText"/>
      </w:pPr>
      <w:r>
        <w:rPr>
          <w:rStyle w:val="CommentReference"/>
        </w:rPr>
        <w:annotationRef/>
      </w:r>
      <w:r>
        <w:t>Shift to discussion</w:t>
      </w:r>
    </w:p>
  </w:comment>
  <w:comment w:id="956" w:author="Microsoft Office User" w:date="2017-05-11T15:01:00Z" w:initials="Office">
    <w:p w14:paraId="44561253" w14:textId="608EA441" w:rsidR="007760A3" w:rsidRDefault="007760A3">
      <w:pPr>
        <w:pStyle w:val="CommentText"/>
      </w:pPr>
      <w:r>
        <w:rPr>
          <w:rStyle w:val="CommentReference"/>
        </w:rPr>
        <w:annotationRef/>
      </w:r>
      <w:r>
        <w:t>I did not understand this interpretation</w:t>
      </w:r>
    </w:p>
  </w:comment>
  <w:comment w:id="1012" w:author="Microsoft Office User" w:date="2017-05-11T15:16:00Z" w:initials="Office">
    <w:p w14:paraId="67BC0201" w14:textId="29235935" w:rsidR="007760A3" w:rsidRDefault="007760A3">
      <w:pPr>
        <w:pStyle w:val="CommentText"/>
      </w:pPr>
      <w:r>
        <w:rPr>
          <w:rStyle w:val="CommentReference"/>
        </w:rPr>
        <w:annotationRef/>
      </w:r>
      <w:r>
        <w:t>Leave out</w:t>
      </w:r>
    </w:p>
  </w:comment>
  <w:comment w:id="1047" w:author="Microsoft Office User" w:date="2017-05-11T15:17:00Z" w:initials="Office">
    <w:p w14:paraId="52B7BB97" w14:textId="77413ECF" w:rsidR="007760A3" w:rsidRDefault="007760A3">
      <w:pPr>
        <w:pStyle w:val="CommentText"/>
      </w:pPr>
      <w:r>
        <w:rPr>
          <w:rStyle w:val="CommentReference"/>
        </w:rPr>
        <w:annotationRef/>
      </w:r>
      <w:r>
        <w:t>Again, leave it out</w:t>
      </w:r>
    </w:p>
  </w:comment>
  <w:comment w:id="1201" w:author="Microsoft Office User" w:date="2017-05-11T14:57:00Z" w:initials="Office">
    <w:p w14:paraId="454631F6" w14:textId="2B34F3F9" w:rsidR="007760A3" w:rsidRDefault="007760A3">
      <w:pPr>
        <w:pStyle w:val="CommentText"/>
      </w:pPr>
      <w:r>
        <w:rPr>
          <w:rStyle w:val="CommentReference"/>
        </w:rPr>
        <w:annotationRef/>
      </w:r>
      <w:r>
        <w:t>Needs better, more detailed legends, that help understand the main point of the figures.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752910" w15:done="0"/>
  <w15:commentEx w15:paraId="3F9D0567" w15:done="0"/>
  <w15:commentEx w15:paraId="18A14E50" w15:done="0"/>
  <w15:commentEx w15:paraId="4DE45413" w15:done="0"/>
  <w15:commentEx w15:paraId="53FDC7F4" w15:done="0"/>
  <w15:commentEx w15:paraId="19E7098D" w15:done="0"/>
  <w15:commentEx w15:paraId="73A8CBC2" w15:done="0"/>
  <w15:commentEx w15:paraId="6D319877" w15:done="0"/>
  <w15:commentEx w15:paraId="1411A649" w15:done="0"/>
  <w15:commentEx w15:paraId="0424FF7D" w15:paraIdParent="1411A649" w15:done="0"/>
  <w15:commentEx w15:paraId="0B116A21" w15:done="0"/>
  <w15:commentEx w15:paraId="1A69FE08" w15:done="0"/>
  <w15:commentEx w15:paraId="387ABA56" w15:done="0"/>
  <w15:commentEx w15:paraId="6E7F6548" w15:done="0"/>
  <w15:commentEx w15:paraId="2EF26913" w15:done="0"/>
  <w15:commentEx w15:paraId="4E59BD1E" w15:done="0"/>
  <w15:commentEx w15:paraId="71B25580" w15:done="0"/>
  <w15:commentEx w15:paraId="25D44C27" w15:paraIdParent="71B25580" w15:done="0"/>
  <w15:commentEx w15:paraId="18138D23" w15:done="0"/>
  <w15:commentEx w15:paraId="050503DF" w15:done="0"/>
  <w15:commentEx w15:paraId="50D3FB53" w15:done="0"/>
  <w15:commentEx w15:paraId="40953818" w15:done="0"/>
  <w15:commentEx w15:paraId="68D06248" w15:done="0"/>
  <w15:commentEx w15:paraId="2025921F" w15:done="0"/>
  <w15:commentEx w15:paraId="44561253" w15:done="0"/>
  <w15:commentEx w15:paraId="67BC0201" w15:done="0"/>
  <w15:commentEx w15:paraId="52B7BB97" w15:done="0"/>
  <w15:commentEx w15:paraId="454631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stubh Sharma">
    <w15:presenceInfo w15:providerId="Windows Live" w15:userId="e5686c7c2e4c5390"/>
  </w15:person>
  <w15:person w15:author="Microsoft Office User">
    <w15:presenceInfo w15:providerId="None" w15:userId="Microsoft Office User"/>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F4"/>
    <w:rsid w:val="00002407"/>
    <w:rsid w:val="0000692A"/>
    <w:rsid w:val="00015AB1"/>
    <w:rsid w:val="000224E4"/>
    <w:rsid w:val="000327F4"/>
    <w:rsid w:val="00036F61"/>
    <w:rsid w:val="00037718"/>
    <w:rsid w:val="00046410"/>
    <w:rsid w:val="00052D92"/>
    <w:rsid w:val="0005733B"/>
    <w:rsid w:val="0006154B"/>
    <w:rsid w:val="000621BA"/>
    <w:rsid w:val="00072E24"/>
    <w:rsid w:val="00084BEB"/>
    <w:rsid w:val="0008706E"/>
    <w:rsid w:val="000918C2"/>
    <w:rsid w:val="000934DB"/>
    <w:rsid w:val="00094430"/>
    <w:rsid w:val="000A06DD"/>
    <w:rsid w:val="000A2E01"/>
    <w:rsid w:val="000B2E78"/>
    <w:rsid w:val="000B707A"/>
    <w:rsid w:val="000D2DBC"/>
    <w:rsid w:val="000D6223"/>
    <w:rsid w:val="000D6C2B"/>
    <w:rsid w:val="000D6CE4"/>
    <w:rsid w:val="000D6EE1"/>
    <w:rsid w:val="000E6E4F"/>
    <w:rsid w:val="001132BA"/>
    <w:rsid w:val="0011629B"/>
    <w:rsid w:val="0011761F"/>
    <w:rsid w:val="0013329A"/>
    <w:rsid w:val="00142C5C"/>
    <w:rsid w:val="00143BBC"/>
    <w:rsid w:val="0015197E"/>
    <w:rsid w:val="00181E73"/>
    <w:rsid w:val="00197C33"/>
    <w:rsid w:val="00197EEF"/>
    <w:rsid w:val="001C3C66"/>
    <w:rsid w:val="001D03E9"/>
    <w:rsid w:val="001D219B"/>
    <w:rsid w:val="001E0FB5"/>
    <w:rsid w:val="001F1895"/>
    <w:rsid w:val="00200CCC"/>
    <w:rsid w:val="00205FA2"/>
    <w:rsid w:val="002108F6"/>
    <w:rsid w:val="00222F0D"/>
    <w:rsid w:val="002411DB"/>
    <w:rsid w:val="00251F5F"/>
    <w:rsid w:val="00255403"/>
    <w:rsid w:val="00264323"/>
    <w:rsid w:val="0028515E"/>
    <w:rsid w:val="00287DD2"/>
    <w:rsid w:val="00287E5A"/>
    <w:rsid w:val="002A606B"/>
    <w:rsid w:val="002B7181"/>
    <w:rsid w:val="00307127"/>
    <w:rsid w:val="00321C4D"/>
    <w:rsid w:val="003221B9"/>
    <w:rsid w:val="00325654"/>
    <w:rsid w:val="0032638D"/>
    <w:rsid w:val="00327366"/>
    <w:rsid w:val="00335542"/>
    <w:rsid w:val="00354BF3"/>
    <w:rsid w:val="003604A5"/>
    <w:rsid w:val="00373238"/>
    <w:rsid w:val="00393CDA"/>
    <w:rsid w:val="003A3A67"/>
    <w:rsid w:val="003B1A90"/>
    <w:rsid w:val="003D57E0"/>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6618A"/>
    <w:rsid w:val="00466A6F"/>
    <w:rsid w:val="004756FB"/>
    <w:rsid w:val="004966CA"/>
    <w:rsid w:val="004A1FA1"/>
    <w:rsid w:val="004A21F1"/>
    <w:rsid w:val="004A4513"/>
    <w:rsid w:val="004B7CF7"/>
    <w:rsid w:val="004D0251"/>
    <w:rsid w:val="004D46CF"/>
    <w:rsid w:val="004E4BE7"/>
    <w:rsid w:val="004F2663"/>
    <w:rsid w:val="004F3F08"/>
    <w:rsid w:val="005232FD"/>
    <w:rsid w:val="00524C68"/>
    <w:rsid w:val="00537357"/>
    <w:rsid w:val="00580147"/>
    <w:rsid w:val="00580F4E"/>
    <w:rsid w:val="005A5BFF"/>
    <w:rsid w:val="005A764C"/>
    <w:rsid w:val="005B378C"/>
    <w:rsid w:val="005B7D52"/>
    <w:rsid w:val="005C3F8B"/>
    <w:rsid w:val="005C728A"/>
    <w:rsid w:val="005D2FFA"/>
    <w:rsid w:val="005E236D"/>
    <w:rsid w:val="005E2DC1"/>
    <w:rsid w:val="005E7682"/>
    <w:rsid w:val="005F21E7"/>
    <w:rsid w:val="005F594B"/>
    <w:rsid w:val="00603274"/>
    <w:rsid w:val="00617170"/>
    <w:rsid w:val="006276BD"/>
    <w:rsid w:val="00642113"/>
    <w:rsid w:val="00646552"/>
    <w:rsid w:val="00651478"/>
    <w:rsid w:val="006546DD"/>
    <w:rsid w:val="006577E0"/>
    <w:rsid w:val="00685C79"/>
    <w:rsid w:val="0068612D"/>
    <w:rsid w:val="006B265F"/>
    <w:rsid w:val="006B4F87"/>
    <w:rsid w:val="006B7165"/>
    <w:rsid w:val="006B7748"/>
    <w:rsid w:val="006D0A97"/>
    <w:rsid w:val="006D1CB2"/>
    <w:rsid w:val="006F60D9"/>
    <w:rsid w:val="006F70C6"/>
    <w:rsid w:val="00704E9D"/>
    <w:rsid w:val="007061AD"/>
    <w:rsid w:val="00712017"/>
    <w:rsid w:val="0071237D"/>
    <w:rsid w:val="00725D3D"/>
    <w:rsid w:val="00726C1E"/>
    <w:rsid w:val="00734A4B"/>
    <w:rsid w:val="007513EE"/>
    <w:rsid w:val="00753BCC"/>
    <w:rsid w:val="007552EE"/>
    <w:rsid w:val="007760A3"/>
    <w:rsid w:val="00794361"/>
    <w:rsid w:val="007A4392"/>
    <w:rsid w:val="007B35CB"/>
    <w:rsid w:val="007C4344"/>
    <w:rsid w:val="007F47F8"/>
    <w:rsid w:val="0080192A"/>
    <w:rsid w:val="00804B6C"/>
    <w:rsid w:val="00810B60"/>
    <w:rsid w:val="00820490"/>
    <w:rsid w:val="0082537E"/>
    <w:rsid w:val="00834BD9"/>
    <w:rsid w:val="0084073C"/>
    <w:rsid w:val="008425B6"/>
    <w:rsid w:val="008520DA"/>
    <w:rsid w:val="0085395C"/>
    <w:rsid w:val="0087210C"/>
    <w:rsid w:val="00875164"/>
    <w:rsid w:val="00887C36"/>
    <w:rsid w:val="008C7B08"/>
    <w:rsid w:val="008D16D6"/>
    <w:rsid w:val="008D25DC"/>
    <w:rsid w:val="008D672D"/>
    <w:rsid w:val="008E16E2"/>
    <w:rsid w:val="008E19F4"/>
    <w:rsid w:val="008E3ED7"/>
    <w:rsid w:val="008E75A2"/>
    <w:rsid w:val="008F1A36"/>
    <w:rsid w:val="008F1AF2"/>
    <w:rsid w:val="008F4271"/>
    <w:rsid w:val="008F5646"/>
    <w:rsid w:val="00915F7C"/>
    <w:rsid w:val="00930B4B"/>
    <w:rsid w:val="00935EC5"/>
    <w:rsid w:val="00936DB3"/>
    <w:rsid w:val="00943548"/>
    <w:rsid w:val="009457F8"/>
    <w:rsid w:val="00956D57"/>
    <w:rsid w:val="00965CF8"/>
    <w:rsid w:val="00966467"/>
    <w:rsid w:val="009664D8"/>
    <w:rsid w:val="00974297"/>
    <w:rsid w:val="00994A6F"/>
    <w:rsid w:val="009A259A"/>
    <w:rsid w:val="009B0772"/>
    <w:rsid w:val="009B0F9E"/>
    <w:rsid w:val="009E00D0"/>
    <w:rsid w:val="009E022C"/>
    <w:rsid w:val="009E0CDF"/>
    <w:rsid w:val="009F4D20"/>
    <w:rsid w:val="00A10EDD"/>
    <w:rsid w:val="00A118EB"/>
    <w:rsid w:val="00A11AD3"/>
    <w:rsid w:val="00A1409C"/>
    <w:rsid w:val="00A21885"/>
    <w:rsid w:val="00A25DB9"/>
    <w:rsid w:val="00A4524A"/>
    <w:rsid w:val="00A4576C"/>
    <w:rsid w:val="00A54310"/>
    <w:rsid w:val="00A5434B"/>
    <w:rsid w:val="00A56137"/>
    <w:rsid w:val="00A62E50"/>
    <w:rsid w:val="00A72BD4"/>
    <w:rsid w:val="00A746E7"/>
    <w:rsid w:val="00A74B08"/>
    <w:rsid w:val="00A9145B"/>
    <w:rsid w:val="00A9537E"/>
    <w:rsid w:val="00AB3C59"/>
    <w:rsid w:val="00AC1279"/>
    <w:rsid w:val="00AD24CA"/>
    <w:rsid w:val="00B0440F"/>
    <w:rsid w:val="00B07EC2"/>
    <w:rsid w:val="00B26D7C"/>
    <w:rsid w:val="00B318D3"/>
    <w:rsid w:val="00B3246B"/>
    <w:rsid w:val="00B34469"/>
    <w:rsid w:val="00B43329"/>
    <w:rsid w:val="00B47E1B"/>
    <w:rsid w:val="00B53676"/>
    <w:rsid w:val="00B55908"/>
    <w:rsid w:val="00B574A4"/>
    <w:rsid w:val="00B636DE"/>
    <w:rsid w:val="00B63717"/>
    <w:rsid w:val="00B70F6B"/>
    <w:rsid w:val="00BA3B3D"/>
    <w:rsid w:val="00BC2F69"/>
    <w:rsid w:val="00BC43EC"/>
    <w:rsid w:val="00BC62BD"/>
    <w:rsid w:val="00BC6ED3"/>
    <w:rsid w:val="00BD0925"/>
    <w:rsid w:val="00BD6348"/>
    <w:rsid w:val="00BE0A73"/>
    <w:rsid w:val="00BE146B"/>
    <w:rsid w:val="00BE4857"/>
    <w:rsid w:val="00BF7E43"/>
    <w:rsid w:val="00C24D82"/>
    <w:rsid w:val="00C25B5E"/>
    <w:rsid w:val="00C42839"/>
    <w:rsid w:val="00C42ECD"/>
    <w:rsid w:val="00C566A6"/>
    <w:rsid w:val="00C6302D"/>
    <w:rsid w:val="00C65C30"/>
    <w:rsid w:val="00C77A61"/>
    <w:rsid w:val="00C839C3"/>
    <w:rsid w:val="00C858F2"/>
    <w:rsid w:val="00C85C48"/>
    <w:rsid w:val="00C92135"/>
    <w:rsid w:val="00C92272"/>
    <w:rsid w:val="00C9259B"/>
    <w:rsid w:val="00C9303B"/>
    <w:rsid w:val="00CA3930"/>
    <w:rsid w:val="00CA56D4"/>
    <w:rsid w:val="00CB34AA"/>
    <w:rsid w:val="00CC570E"/>
    <w:rsid w:val="00CC7E17"/>
    <w:rsid w:val="00CD3916"/>
    <w:rsid w:val="00CD4655"/>
    <w:rsid w:val="00CD6176"/>
    <w:rsid w:val="00CE25D2"/>
    <w:rsid w:val="00CF18F4"/>
    <w:rsid w:val="00CF7D7D"/>
    <w:rsid w:val="00D040B0"/>
    <w:rsid w:val="00D058DE"/>
    <w:rsid w:val="00D124D9"/>
    <w:rsid w:val="00D15CF7"/>
    <w:rsid w:val="00D249D2"/>
    <w:rsid w:val="00D402F1"/>
    <w:rsid w:val="00D473EE"/>
    <w:rsid w:val="00D52678"/>
    <w:rsid w:val="00D629BA"/>
    <w:rsid w:val="00D6374E"/>
    <w:rsid w:val="00D959BF"/>
    <w:rsid w:val="00DA2774"/>
    <w:rsid w:val="00DA72AD"/>
    <w:rsid w:val="00DC389E"/>
    <w:rsid w:val="00DC7A8B"/>
    <w:rsid w:val="00DE3462"/>
    <w:rsid w:val="00DE658A"/>
    <w:rsid w:val="00DF1FA1"/>
    <w:rsid w:val="00DF37B8"/>
    <w:rsid w:val="00DF61F5"/>
    <w:rsid w:val="00E114CE"/>
    <w:rsid w:val="00E13D21"/>
    <w:rsid w:val="00E67277"/>
    <w:rsid w:val="00E80D77"/>
    <w:rsid w:val="00EA382A"/>
    <w:rsid w:val="00EA6717"/>
    <w:rsid w:val="00EA72C7"/>
    <w:rsid w:val="00EB13C2"/>
    <w:rsid w:val="00EB2226"/>
    <w:rsid w:val="00EE7575"/>
    <w:rsid w:val="00F046AE"/>
    <w:rsid w:val="00F22CDB"/>
    <w:rsid w:val="00F24851"/>
    <w:rsid w:val="00F27C7B"/>
    <w:rsid w:val="00F31020"/>
    <w:rsid w:val="00F33574"/>
    <w:rsid w:val="00F45BEF"/>
    <w:rsid w:val="00F527FC"/>
    <w:rsid w:val="00F54126"/>
    <w:rsid w:val="00F5790C"/>
    <w:rsid w:val="00F611E1"/>
    <w:rsid w:val="00F737C7"/>
    <w:rsid w:val="00F9040B"/>
    <w:rsid w:val="00F92809"/>
    <w:rsid w:val="00FB7120"/>
    <w:rsid w:val="00FC528B"/>
    <w:rsid w:val="00FC6305"/>
    <w:rsid w:val="00FD4303"/>
    <w:rsid w:val="00FE1ADD"/>
    <w:rsid w:val="00FF69EC"/>
  </w:rsids>
  <m:mathPr>
    <m:mathFont m:val="Cambria Math"/>
    <m:brkBin m:val="before"/>
    <m:brkBinSub m:val="--"/>
    <m:smallFrac m:val="0"/>
    <m:dispDef/>
    <m:lMargin m:val="0"/>
    <m:rMargin m:val="0"/>
    <m:defJc m:val="centerGroup"/>
    <m:wrapIndent m:val="1440"/>
    <m:intLim m:val="subSup"/>
    <m:naryLim m:val="undOvr"/>
  </m:mathPr>
  <w:themeFontLang w:val="en-IN"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56DB"/>
  <w15:docId w15:val="{4E735442-01B7-430F-84FD-3427D01A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 w:type="character" w:styleId="Hyperlink">
    <w:name w:val="Hyperlink"/>
    <w:basedOn w:val="DefaultParagraphFont"/>
    <w:uiPriority w:val="99"/>
    <w:unhideWhenUsed/>
    <w:rsid w:val="00205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367142632">
      <w:bodyDiv w:val="1"/>
      <w:marLeft w:val="0"/>
      <w:marRight w:val="0"/>
      <w:marTop w:val="0"/>
      <w:marBottom w:val="0"/>
      <w:divBdr>
        <w:top w:val="none" w:sz="0" w:space="0" w:color="auto"/>
        <w:left w:val="none" w:sz="0" w:space="0" w:color="auto"/>
        <w:bottom w:val="none" w:sz="0" w:space="0" w:color="auto"/>
        <w:right w:val="none" w:sz="0" w:space="0" w:color="auto"/>
      </w:divBdr>
    </w:div>
    <w:div w:id="423765909">
      <w:bodyDiv w:val="1"/>
      <w:marLeft w:val="0"/>
      <w:marRight w:val="0"/>
      <w:marTop w:val="0"/>
      <w:marBottom w:val="0"/>
      <w:divBdr>
        <w:top w:val="none" w:sz="0" w:space="0" w:color="auto"/>
        <w:left w:val="none" w:sz="0" w:space="0" w:color="auto"/>
        <w:bottom w:val="none" w:sz="0" w:space="0" w:color="auto"/>
        <w:right w:val="none" w:sz="0" w:space="0" w:color="auto"/>
      </w:divBdr>
    </w:div>
    <w:div w:id="549191972">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198470103">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589118594">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65618224">
          <w:marLeft w:val="0"/>
          <w:marRight w:val="0"/>
          <w:marTop w:val="0"/>
          <w:marBottom w:val="0"/>
          <w:divBdr>
            <w:top w:val="none" w:sz="0" w:space="0" w:color="auto"/>
            <w:left w:val="none" w:sz="0" w:space="0" w:color="auto"/>
            <w:bottom w:val="none" w:sz="0" w:space="0" w:color="auto"/>
            <w:right w:val="none" w:sz="0" w:space="0" w:color="auto"/>
          </w:divBdr>
        </w:div>
        <w:div w:id="282737497">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063096013">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6A225-B57B-1C4A-B6CC-0D2E953CFA28}">
  <ds:schemaRefs>
    <ds:schemaRef ds:uri="http://schemas.openxmlformats.org/officeDocument/2006/bibliography"/>
  </ds:schemaRefs>
</ds:datastoreItem>
</file>

<file path=customXml/itemProps2.xml><?xml version="1.0" encoding="utf-8"?>
<ds:datastoreItem xmlns:ds="http://schemas.openxmlformats.org/officeDocument/2006/customXml" ds:itemID="{909F996C-38CD-F445-B0A2-26788CCD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15</Pages>
  <Words>19911</Words>
  <Characters>113495</Characters>
  <Application>Microsoft Macintosh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dc:creator>
  <cp:keywords/>
  <dc:description/>
  <cp:lastModifiedBy>David Borchers</cp:lastModifiedBy>
  <cp:revision>28</cp:revision>
  <dcterms:created xsi:type="dcterms:W3CDTF">2017-05-02T10:11:00Z</dcterms:created>
  <dcterms:modified xsi:type="dcterms:W3CDTF">2017-05-17T16:52:00Z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