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0F20C3" w14:textId="74B3FDCF"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0" w:author="Koustubh Sharma" w:date="2017-12-29T08:52:00Z">
          <w:pPr>
            <w:spacing w:after="0" w:line="240" w:lineRule="auto"/>
          </w:pPr>
        </w:pPrChange>
      </w:pPr>
      <w:del w:id="1" w:author="Koustubh Sharma" w:date="2017-12-30T01:27:00Z">
        <w:r w:rsidRPr="00CF18F4" w:rsidDel="00B26E53">
          <w:rPr>
            <w:rFonts w:ascii="Times New Roman" w:eastAsia="Times New Roman" w:hAnsi="Times New Roman" w:cs="Times New Roman"/>
            <w:b/>
            <w:bCs/>
            <w:sz w:val="24"/>
            <w:szCs w:val="24"/>
            <w:lang w:eastAsia="en-IN" w:bidi="hi-IN"/>
          </w:rPr>
          <w:delText>Improving e</w:delText>
        </w:r>
      </w:del>
      <w:ins w:id="2" w:author="Koustubh Sharma" w:date="2017-12-30T01:27:00Z">
        <w:r w:rsidR="00B26E53">
          <w:rPr>
            <w:rFonts w:ascii="Times New Roman" w:eastAsia="Times New Roman" w:hAnsi="Times New Roman" w:cs="Times New Roman"/>
            <w:b/>
            <w:bCs/>
            <w:sz w:val="24"/>
            <w:szCs w:val="24"/>
            <w:lang w:eastAsia="en-IN" w:bidi="hi-IN"/>
          </w:rPr>
          <w:t>E</w:t>
        </w:r>
      </w:ins>
      <w:r w:rsidRPr="00CF18F4">
        <w:rPr>
          <w:rFonts w:ascii="Times New Roman" w:eastAsia="Times New Roman" w:hAnsi="Times New Roman" w:cs="Times New Roman"/>
          <w:b/>
          <w:bCs/>
          <w:sz w:val="24"/>
          <w:szCs w:val="24"/>
          <w:lang w:eastAsia="en-IN" w:bidi="hi-IN"/>
        </w:rPr>
        <w:t>cological inferences about snow leopard populations from Spatial Capture Recapture Analysis</w:t>
      </w:r>
    </w:p>
    <w:p w14:paraId="20689C5A" w14:textId="77777777" w:rsidR="00D4256D" w:rsidRDefault="00D4256D" w:rsidP="00B40A29">
      <w:pPr>
        <w:spacing w:line="360" w:lineRule="auto"/>
        <w:jc w:val="both"/>
        <w:pPrChange w:id="3" w:author="Koustubh Sharma" w:date="2017-12-29T08:52:00Z">
          <w:pPr/>
        </w:pPrChange>
      </w:pPr>
    </w:p>
    <w:p w14:paraId="6842F56B" w14:textId="77777777" w:rsidR="00D4256D" w:rsidRPr="003F295A" w:rsidRDefault="00D4256D" w:rsidP="00B40A29">
      <w:pPr>
        <w:spacing w:after="0" w:line="360" w:lineRule="auto"/>
        <w:jc w:val="both"/>
        <w:rPr>
          <w:rFonts w:ascii="Times New Roman" w:eastAsia="Times New Roman" w:hAnsi="Times New Roman" w:cs="Times New Roman"/>
          <w:sz w:val="24"/>
          <w:szCs w:val="24"/>
          <w:vertAlign w:val="superscript"/>
          <w:lang w:eastAsia="en-IN" w:bidi="hi-IN"/>
        </w:rPr>
        <w:pPrChange w:id="4" w:author="Koustubh Sharma" w:date="2017-12-29T08:52:00Z">
          <w:pPr>
            <w:spacing w:after="0" w:line="240" w:lineRule="auto"/>
          </w:pPr>
        </w:pPrChange>
      </w:pPr>
      <w:r w:rsidRPr="003F295A">
        <w:rPr>
          <w:rFonts w:ascii="Times New Roman" w:eastAsia="Times New Roman" w:hAnsi="Times New Roman" w:cs="Times New Roman"/>
          <w:sz w:val="24"/>
          <w:szCs w:val="24"/>
          <w:lang w:eastAsia="en-IN" w:bidi="hi-IN"/>
        </w:rPr>
        <w:t>Koustubh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B40A29">
      <w:pPr>
        <w:spacing w:after="0" w:line="360" w:lineRule="auto"/>
        <w:jc w:val="both"/>
        <w:rPr>
          <w:rFonts w:ascii="Times New Roman" w:eastAsia="Times New Roman" w:hAnsi="Times New Roman" w:cs="Times New Roman"/>
          <w:b/>
          <w:bCs/>
          <w:sz w:val="24"/>
          <w:szCs w:val="24"/>
          <w:lang w:eastAsia="en-IN" w:bidi="hi-IN"/>
        </w:rPr>
        <w:pPrChange w:id="5" w:author="Koustubh Sharma" w:date="2017-12-29T08:52:00Z">
          <w:pPr>
            <w:spacing w:after="0" w:line="240" w:lineRule="auto"/>
          </w:pPr>
        </w:pPrChange>
      </w:pPr>
    </w:p>
    <w:p w14:paraId="5A654C93" w14:textId="77777777" w:rsidR="00D4256D" w:rsidRPr="003F295A" w:rsidRDefault="00D4256D" w:rsidP="00B40A29">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Change w:id="6" w:author="Koustubh Sharma" w:date="2017-12-29T08:52:00Z">
          <w:pPr>
            <w:pStyle w:val="ListParagraph"/>
            <w:numPr>
              <w:numId w:val="7"/>
            </w:numPr>
            <w:spacing w:after="0" w:line="240" w:lineRule="auto"/>
            <w:ind w:left="1080" w:hanging="720"/>
          </w:pPr>
        </w:pPrChange>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B40A29">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Change w:id="7" w:author="Koustubh Sharma" w:date="2017-12-29T08:52:00Z">
          <w:pPr>
            <w:pStyle w:val="ListParagraph"/>
            <w:numPr>
              <w:numId w:val="7"/>
            </w:numPr>
            <w:spacing w:after="0" w:line="240" w:lineRule="auto"/>
            <w:ind w:left="1080" w:hanging="720"/>
          </w:pPr>
        </w:pPrChange>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B40A29">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Change w:id="8" w:author="Koustubh Sharma" w:date="2017-12-29T08:52:00Z">
          <w:pPr>
            <w:pStyle w:val="ListParagraph"/>
            <w:numPr>
              <w:numId w:val="7"/>
            </w:numPr>
            <w:spacing w:after="0" w:line="240" w:lineRule="auto"/>
            <w:ind w:left="1080" w:hanging="720"/>
          </w:pPr>
        </w:pPrChange>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B40A29">
      <w:pPr>
        <w:pStyle w:val="ListParagraph"/>
        <w:numPr>
          <w:ilvl w:val="0"/>
          <w:numId w:val="7"/>
        </w:numPr>
        <w:spacing w:after="0" w:line="360" w:lineRule="auto"/>
        <w:jc w:val="both"/>
        <w:rPr>
          <w:rFonts w:ascii="Times New Roman" w:eastAsia="Times New Roman" w:hAnsi="Times New Roman" w:cs="Times New Roman"/>
          <w:sz w:val="24"/>
          <w:szCs w:val="24"/>
          <w:lang w:eastAsia="en-IN" w:bidi="hi-IN"/>
        </w:rPr>
        <w:pPrChange w:id="9" w:author="Koustubh Sharma" w:date="2017-12-29T08:52:00Z">
          <w:pPr>
            <w:pStyle w:val="ListParagraph"/>
            <w:numPr>
              <w:numId w:val="7"/>
            </w:numPr>
            <w:spacing w:after="0" w:line="240" w:lineRule="auto"/>
            <w:ind w:left="1080" w:hanging="720"/>
          </w:pPr>
        </w:pPrChange>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B40A29">
      <w:pPr>
        <w:spacing w:after="0" w:line="360" w:lineRule="auto"/>
        <w:jc w:val="both"/>
        <w:rPr>
          <w:rFonts w:ascii="Times New Roman" w:eastAsia="Times New Roman" w:hAnsi="Times New Roman" w:cs="Times New Roman"/>
          <w:b/>
          <w:bCs/>
          <w:sz w:val="24"/>
          <w:szCs w:val="24"/>
          <w:lang w:eastAsia="en-IN" w:bidi="hi-IN"/>
        </w:rPr>
        <w:pPrChange w:id="10" w:author="Koustubh Sharma" w:date="2017-12-29T08:52:00Z">
          <w:pPr>
            <w:spacing w:after="0" w:line="240" w:lineRule="auto"/>
          </w:pPr>
        </w:pPrChange>
      </w:pPr>
    </w:p>
    <w:p w14:paraId="64CEF6C5" w14:textId="77777777" w:rsidR="00D4256D" w:rsidRDefault="00D4256D" w:rsidP="00B40A29">
      <w:pPr>
        <w:spacing w:after="0" w:line="360" w:lineRule="auto"/>
        <w:jc w:val="both"/>
        <w:outlineLvl w:val="0"/>
        <w:rPr>
          <w:rFonts w:ascii="Times New Roman" w:eastAsia="Times New Roman" w:hAnsi="Times New Roman" w:cs="Times New Roman"/>
          <w:b/>
          <w:bCs/>
          <w:sz w:val="24"/>
          <w:szCs w:val="24"/>
          <w:lang w:eastAsia="en-IN" w:bidi="hi-IN"/>
        </w:rPr>
        <w:pPrChange w:id="11" w:author="Koustubh Sharma" w:date="2017-12-29T08:52:00Z">
          <w:pPr>
            <w:spacing w:after="0" w:line="240" w:lineRule="auto"/>
            <w:outlineLvl w:val="0"/>
          </w:pPr>
        </w:pPrChange>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B40A29">
      <w:pPr>
        <w:spacing w:after="0" w:line="360" w:lineRule="auto"/>
        <w:jc w:val="both"/>
        <w:rPr>
          <w:rFonts w:ascii="Times New Roman" w:eastAsia="Times New Roman" w:hAnsi="Times New Roman" w:cs="Times New Roman"/>
          <w:b/>
          <w:bCs/>
          <w:sz w:val="24"/>
          <w:szCs w:val="24"/>
          <w:lang w:eastAsia="en-IN" w:bidi="hi-IN"/>
        </w:rPr>
        <w:pPrChange w:id="12" w:author="Koustubh Sharma" w:date="2017-12-29T08:52:00Z">
          <w:pPr>
            <w:spacing w:after="0" w:line="240" w:lineRule="auto"/>
          </w:pPr>
        </w:pPrChange>
      </w:pPr>
    </w:p>
    <w:p w14:paraId="40B22534" w14:textId="77777777" w:rsidR="00D4256D" w:rsidRPr="00F33574" w:rsidRDefault="00D4256D" w:rsidP="00B40A29">
      <w:pPr>
        <w:spacing w:after="0" w:line="360" w:lineRule="auto"/>
        <w:jc w:val="both"/>
        <w:rPr>
          <w:rFonts w:ascii="Times New Roman" w:eastAsia="Times New Roman" w:hAnsi="Times New Roman" w:cs="Times New Roman"/>
          <w:bCs/>
          <w:sz w:val="24"/>
          <w:szCs w:val="24"/>
          <w:lang w:eastAsia="en-IN" w:bidi="hi-IN"/>
        </w:rPr>
        <w:pPrChange w:id="13" w:author="Koustubh Sharma" w:date="2017-12-29T08:52:00Z">
          <w:pPr>
            <w:spacing w:after="0" w:line="240" w:lineRule="auto"/>
          </w:pPr>
        </w:pPrChange>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B40A29">
      <w:pPr>
        <w:spacing w:after="0" w:line="360" w:lineRule="auto"/>
        <w:jc w:val="both"/>
        <w:rPr>
          <w:rFonts w:ascii="Times New Roman" w:eastAsia="Times New Roman" w:hAnsi="Times New Roman" w:cs="Times New Roman"/>
          <w:b/>
          <w:bCs/>
          <w:sz w:val="24"/>
          <w:szCs w:val="24"/>
          <w:lang w:eastAsia="en-IN" w:bidi="hi-IN"/>
        </w:rPr>
        <w:pPrChange w:id="14" w:author="Koustubh Sharma" w:date="2017-12-29T08:52:00Z">
          <w:pPr>
            <w:spacing w:after="0" w:line="240" w:lineRule="auto"/>
          </w:pPr>
        </w:pPrChange>
      </w:pPr>
    </w:p>
    <w:p w14:paraId="6C255024" w14:textId="77777777" w:rsidR="00D4256D" w:rsidRPr="002108F6" w:rsidRDefault="00D4256D" w:rsidP="00B40A29">
      <w:pPr>
        <w:spacing w:after="0" w:line="360" w:lineRule="auto"/>
        <w:jc w:val="both"/>
        <w:outlineLvl w:val="0"/>
        <w:rPr>
          <w:rFonts w:ascii="Times New Roman" w:eastAsia="Times New Roman" w:hAnsi="Times New Roman" w:cs="Times New Roman"/>
          <w:b/>
          <w:bCs/>
          <w:sz w:val="24"/>
          <w:szCs w:val="24"/>
          <w:lang w:eastAsia="en-IN" w:bidi="hi-IN"/>
        </w:rPr>
        <w:pPrChange w:id="15" w:author="Koustubh Sharma" w:date="2017-12-29T08:52:00Z">
          <w:pPr>
            <w:spacing w:after="0" w:line="240" w:lineRule="auto"/>
            <w:outlineLvl w:val="0"/>
          </w:pPr>
        </w:pPrChange>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16"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17"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Janecka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B40A29">
      <w:pPr>
        <w:spacing w:after="0" w:line="360" w:lineRule="auto"/>
        <w:jc w:val="both"/>
        <w:rPr>
          <w:rFonts w:ascii="Times New Roman" w:eastAsia="Times New Roman" w:hAnsi="Times New Roman" w:cs="Times New Roman"/>
          <w:sz w:val="24"/>
          <w:szCs w:val="24"/>
          <w:lang w:eastAsia="en-IN" w:bidi="hi-IN"/>
        </w:rPr>
        <w:pPrChange w:id="18" w:author="Koustubh Sharma" w:date="2017-12-29T08:52:00Z">
          <w:pPr>
            <w:spacing w:after="0" w:line="240" w:lineRule="auto"/>
          </w:pPr>
        </w:pPrChange>
      </w:pPr>
    </w:p>
    <w:p w14:paraId="2F180C28" w14:textId="178D3EB9"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19"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w:t>
      </w:r>
      <w:r>
        <w:rPr>
          <w:rFonts w:ascii="Times New Roman" w:eastAsia="Times New Roman" w:hAnsi="Times New Roman" w:cs="Times New Roman"/>
          <w:sz w:val="24"/>
          <w:szCs w:val="24"/>
          <w:lang w:eastAsia="en-IN" w:bidi="hi-IN"/>
        </w:rPr>
        <w:lastRenderedPageBreak/>
        <w:t xml:space="preserve">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r w:rsidR="00567E8C">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Yet, few studies have been conducted at scales that are large enough </w:t>
      </w:r>
      <w:del w:id="20" w:author="Koustubh Sharma" w:date="2017-12-29T08:53:00Z">
        <w:r w:rsidDel="00B40A29">
          <w:rPr>
            <w:rFonts w:ascii="Times New Roman" w:eastAsia="Times New Roman" w:hAnsi="Times New Roman" w:cs="Times New Roman"/>
            <w:sz w:val="24"/>
            <w:szCs w:val="24"/>
            <w:lang w:eastAsia="en-IN" w:bidi="hi-IN"/>
          </w:rPr>
          <w:delText>(e.g. several times animals’ home range sizes</w:delText>
        </w:r>
        <w:r w:rsidR="00567E8C" w:rsidDel="00B40A29">
          <w:rPr>
            <w:rFonts w:ascii="Times New Roman" w:eastAsia="Times New Roman" w:hAnsi="Times New Roman" w:cs="Times New Roman"/>
            <w:sz w:val="24"/>
            <w:szCs w:val="24"/>
            <w:lang w:eastAsia="en-IN" w:bidi="hi-IN"/>
          </w:rPr>
          <w:delText>)</w:delText>
        </w:r>
        <w:r w:rsidDel="00B40A29">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to infer snow leopard population sizes or population dynamics without risking misinterpretations caused by small sampling areas </w:t>
      </w:r>
      <w:r w:rsidR="00567E8C">
        <w:rPr>
          <w:rFonts w:ascii="Times New Roman" w:eastAsia="Times New Roman" w:hAnsi="Times New Roman" w:cs="Times New Roman"/>
          <w:sz w:val="24"/>
          <w:szCs w:val="24"/>
          <w:lang w:eastAsia="en-IN" w:bidi="hi-IN"/>
        </w:rPr>
        <w:t>(e.g. Williams et al. XX)</w:t>
      </w:r>
      <w:r>
        <w:rPr>
          <w:rFonts w:ascii="Times New Roman" w:eastAsia="Times New Roman" w:hAnsi="Times New Roman" w:cs="Times New Roman"/>
          <w:sz w:val="24"/>
          <w:szCs w:val="24"/>
          <w:lang w:eastAsia="en-IN" w:bidi="hi-IN"/>
        </w:rPr>
        <w:t xml:space="preserve">. </w:t>
      </w:r>
      <w:del w:id="21" w:author="Koustubh Sharma" w:date="2017-12-29T08:58:00Z">
        <w:r w:rsidDel="00B40A29">
          <w:rPr>
            <w:rFonts w:ascii="Times New Roman" w:eastAsia="Times New Roman" w:hAnsi="Times New Roman" w:cs="Times New Roman"/>
            <w:sz w:val="24"/>
            <w:szCs w:val="24"/>
            <w:lang w:eastAsia="en-IN" w:bidi="hi-IN"/>
          </w:rPr>
          <w:delText>Even then, m</w:delText>
        </w:r>
      </w:del>
      <w:ins w:id="22" w:author="Koustubh Sharma" w:date="2017-12-29T08:58:00Z">
        <w:r w:rsidR="00B40A29">
          <w:rPr>
            <w:rFonts w:ascii="Times New Roman" w:eastAsia="Times New Roman" w:hAnsi="Times New Roman" w:cs="Times New Roman"/>
            <w:sz w:val="24"/>
            <w:szCs w:val="24"/>
            <w:lang w:eastAsia="en-IN" w:bidi="hi-IN"/>
          </w:rPr>
          <w:t>M</w:t>
        </w:r>
      </w:ins>
      <w:r>
        <w:rPr>
          <w:rFonts w:ascii="Times New Roman" w:eastAsia="Times New Roman" w:hAnsi="Times New Roman" w:cs="Times New Roman"/>
          <w:sz w:val="24"/>
          <w:szCs w:val="24"/>
          <w:lang w:eastAsia="en-IN" w:bidi="hi-IN"/>
        </w:rPr>
        <w:t xml:space="preserve">ost studies have used conventional capture recapture analyses that require ad hoc estimation of effective sampling area, </w:t>
      </w:r>
      <w:del w:id="23" w:author="Koustubh Sharma" w:date="2017-12-15T10:30:00Z">
        <w:r w:rsidDel="005B64E7">
          <w:rPr>
            <w:rFonts w:ascii="Times New Roman" w:eastAsia="Times New Roman" w:hAnsi="Times New Roman" w:cs="Times New Roman"/>
            <w:sz w:val="24"/>
            <w:szCs w:val="24"/>
            <w:lang w:eastAsia="en-IN" w:bidi="hi-IN"/>
          </w:rPr>
          <w:delText xml:space="preserve">and hence </w:delText>
        </w:r>
      </w:del>
      <w:del w:id="24" w:author="Koustubh Sharma" w:date="2017-12-15T10:32:00Z">
        <w:r w:rsidDel="005B64E7">
          <w:rPr>
            <w:rFonts w:ascii="Times New Roman" w:eastAsia="Times New Roman" w:hAnsi="Times New Roman" w:cs="Times New Roman"/>
            <w:sz w:val="24"/>
            <w:szCs w:val="24"/>
            <w:lang w:eastAsia="en-IN" w:bidi="hi-IN"/>
          </w:rPr>
          <w:delText xml:space="preserve">detection probability, </w:delText>
        </w:r>
      </w:del>
      <w:del w:id="25" w:author="Koustubh Sharma" w:date="2017-12-15T10:31:00Z">
        <w:r w:rsidDel="005B64E7">
          <w:rPr>
            <w:rFonts w:ascii="Times New Roman" w:eastAsia="Times New Roman" w:hAnsi="Times New Roman" w:cs="Times New Roman"/>
            <w:sz w:val="24"/>
            <w:szCs w:val="24"/>
            <w:lang w:eastAsia="en-IN" w:bidi="hi-IN"/>
          </w:rPr>
          <w:delText xml:space="preserve">and which may </w:delText>
        </w:r>
      </w:del>
      <w:ins w:id="26" w:author="Koustubh Sharma" w:date="2017-12-15T10:31:00Z">
        <w:r w:rsidR="005B64E7">
          <w:rPr>
            <w:rFonts w:ascii="Times New Roman" w:eastAsia="Times New Roman" w:hAnsi="Times New Roman" w:cs="Times New Roman"/>
            <w:sz w:val="24"/>
            <w:szCs w:val="24"/>
            <w:lang w:eastAsia="en-IN" w:bidi="hi-IN"/>
          </w:rPr>
          <w:t xml:space="preserve">thus </w:t>
        </w:r>
      </w:ins>
      <w:r>
        <w:rPr>
          <w:rFonts w:ascii="Times New Roman" w:eastAsia="Times New Roman" w:hAnsi="Times New Roman" w:cs="Times New Roman"/>
          <w:sz w:val="24"/>
          <w:szCs w:val="24"/>
          <w:lang w:eastAsia="en-IN" w:bidi="hi-IN"/>
        </w:rPr>
        <w:t>lead</w:t>
      </w:r>
      <w:ins w:id="27" w:author="Koustubh Sharma" w:date="2017-12-15T10:32:00Z">
        <w:r w:rsidR="005B64E7">
          <w:rPr>
            <w:rFonts w:ascii="Times New Roman" w:eastAsia="Times New Roman" w:hAnsi="Times New Roman" w:cs="Times New Roman"/>
            <w:sz w:val="24"/>
            <w:szCs w:val="24"/>
            <w:lang w:eastAsia="en-IN" w:bidi="hi-IN"/>
          </w:rPr>
          <w:t>ing</w:t>
        </w:r>
      </w:ins>
      <w:r>
        <w:rPr>
          <w:rFonts w:ascii="Times New Roman" w:eastAsia="Times New Roman" w:hAnsi="Times New Roman" w:cs="Times New Roman"/>
          <w:sz w:val="24"/>
          <w:szCs w:val="24"/>
          <w:lang w:eastAsia="en-IN" w:bidi="hi-IN"/>
        </w:rPr>
        <w:t xml:space="preserve"> to inaccurate </w:t>
      </w:r>
      <w:ins w:id="28" w:author="Koustubh Sharma" w:date="2017-12-29T08:55:00Z">
        <w:r w:rsidR="00B40A29">
          <w:rPr>
            <w:rFonts w:ascii="Times New Roman" w:eastAsia="Times New Roman" w:hAnsi="Times New Roman" w:cs="Times New Roman"/>
            <w:sz w:val="24"/>
            <w:szCs w:val="24"/>
            <w:lang w:eastAsia="en-IN" w:bidi="hi-IN"/>
          </w:rPr>
          <w:t xml:space="preserve">estimation of </w:t>
        </w:r>
      </w:ins>
      <w:r>
        <w:rPr>
          <w:rFonts w:ascii="Times New Roman" w:eastAsia="Times New Roman" w:hAnsi="Times New Roman" w:cs="Times New Roman"/>
          <w:sz w:val="24"/>
          <w:szCs w:val="24"/>
          <w:lang w:eastAsia="en-IN" w:bidi="hi-IN"/>
        </w:rPr>
        <w:t xml:space="preserve">density </w:t>
      </w:r>
      <w:del w:id="29" w:author="Koustubh Sharma" w:date="2017-12-29T08:55:00Z">
        <w:r w:rsidDel="00B40A29">
          <w:rPr>
            <w:rFonts w:ascii="Times New Roman" w:eastAsia="Times New Roman" w:hAnsi="Times New Roman" w:cs="Times New Roman"/>
            <w:sz w:val="24"/>
            <w:szCs w:val="24"/>
            <w:lang w:eastAsia="en-IN" w:bidi="hi-IN"/>
          </w:rPr>
          <w:delText xml:space="preserve">estimates </w:delText>
        </w:r>
      </w:del>
      <w:r>
        <w:rPr>
          <w:rFonts w:ascii="Times New Roman" w:eastAsia="Times New Roman" w:hAnsi="Times New Roman" w:cs="Times New Roman"/>
          <w:sz w:val="24"/>
          <w:szCs w:val="24"/>
          <w:lang w:eastAsia="en-IN" w:bidi="hi-IN"/>
        </w:rPr>
        <w:t xml:space="preserve">(ref. XX). It is only in the last one decade that Spatial Capture Recapture (SCR) methods have </w:t>
      </w:r>
      <w:del w:id="30" w:author="Koustubh Sharma" w:date="2017-12-29T08:55:00Z">
        <w:r w:rsidDel="00B40A29">
          <w:rPr>
            <w:rFonts w:ascii="Times New Roman" w:eastAsia="Times New Roman" w:hAnsi="Times New Roman" w:cs="Times New Roman"/>
            <w:sz w:val="24"/>
            <w:szCs w:val="24"/>
            <w:lang w:eastAsia="en-IN" w:bidi="hi-IN"/>
          </w:rPr>
          <w:delText xml:space="preserve">been developed </w:delText>
        </w:r>
      </w:del>
      <w:ins w:id="31" w:author="Koustubh Sharma" w:date="2017-12-29T08:55:00Z">
        <w:r w:rsidR="00B40A29">
          <w:rPr>
            <w:rFonts w:ascii="Times New Roman" w:eastAsia="Times New Roman" w:hAnsi="Times New Roman" w:cs="Times New Roman"/>
            <w:sz w:val="24"/>
            <w:szCs w:val="24"/>
            <w:lang w:eastAsia="en-IN" w:bidi="hi-IN"/>
          </w:rPr>
          <w:t xml:space="preserve">become available </w:t>
        </w:r>
      </w:ins>
      <w:r>
        <w:rPr>
          <w:rFonts w:ascii="Times New Roman" w:eastAsia="Times New Roman" w:hAnsi="Times New Roman" w:cs="Times New Roman"/>
          <w:sz w:val="24"/>
          <w:szCs w:val="24"/>
          <w:lang w:eastAsia="en-IN" w:bidi="hi-IN"/>
        </w:rPr>
        <w:t>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32" w:author="Koustubh Sharma" w:date="2017-12-29T08:52:00Z">
          <w:pPr>
            <w:spacing w:after="0" w:line="240" w:lineRule="auto"/>
          </w:pPr>
        </w:pPrChange>
      </w:pPr>
    </w:p>
    <w:p w14:paraId="68B0357D" w14:textId="44CD1E0F" w:rsidR="00D4256D" w:rsidRDefault="00D4256D" w:rsidP="00B40A29">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Change w:id="33" w:author="Koustubh Sharma" w:date="2017-12-29T08:52:00Z">
          <w:pPr>
            <w:widowControl w:val="0"/>
            <w:autoSpaceDE w:val="0"/>
            <w:autoSpaceDN w:val="0"/>
            <w:adjustRightInd w:val="0"/>
            <w:spacing w:after="0" w:line="240" w:lineRule="auto"/>
          </w:pPr>
        </w:pPrChange>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ins w:id="34" w:author="Koustubh Sharma" w:date="2017-12-29T08:56:00Z">
        <w:r w:rsidR="00B40A29">
          <w:rPr>
            <w:rFonts w:ascii="Times New Roman" w:eastAsia="Times New Roman" w:hAnsi="Times New Roman" w:cs="Times New Roman"/>
            <w:sz w:val="24"/>
            <w:szCs w:val="24"/>
            <w:lang w:eastAsia="en-IN" w:bidi="hi-IN"/>
          </w:rPr>
          <w:t xml:space="preserve"> </w:t>
        </w:r>
      </w:ins>
      <w:proofErr w:type="spellStart"/>
      <w:ins w:id="35" w:author="Koustubh Sharma" w:date="2017-12-29T08:57:00Z">
        <w:r w:rsidR="00B40A29">
          <w:rPr>
            <w:rFonts w:ascii="Times New Roman" w:eastAsia="Times New Roman" w:hAnsi="Times New Roman" w:cs="Times New Roman"/>
            <w:sz w:val="24"/>
            <w:szCs w:val="24"/>
            <w:lang w:eastAsia="en-IN" w:bidi="hi-IN"/>
          </w:rPr>
          <w:t>Sollman</w:t>
        </w:r>
        <w:proofErr w:type="spellEnd"/>
        <w:r w:rsidR="00B40A29">
          <w:rPr>
            <w:rFonts w:ascii="Times New Roman" w:eastAsia="Times New Roman" w:hAnsi="Times New Roman" w:cs="Times New Roman"/>
            <w:sz w:val="24"/>
            <w:szCs w:val="24"/>
            <w:lang w:eastAsia="en-IN" w:bidi="hi-IN"/>
          </w:rPr>
          <w:t xml:space="preserve"> et al (2012) </w:t>
        </w:r>
      </w:ins>
      <w:ins w:id="36" w:author="Koustubh Sharma" w:date="2017-12-29T08:58:00Z">
        <w:r w:rsidR="00B40A29">
          <w:rPr>
            <w:rFonts w:ascii="Times New Roman" w:eastAsia="Times New Roman" w:hAnsi="Times New Roman" w:cs="Times New Roman"/>
            <w:sz w:val="24"/>
            <w:szCs w:val="24"/>
            <w:lang w:eastAsia="en-IN" w:bidi="hi-IN"/>
          </w:rPr>
          <w:t xml:space="preserve">propose that </w:t>
        </w:r>
        <w:r w:rsidR="00B40A29" w:rsidRPr="0017201C">
          <w:rPr>
            <w:rFonts w:ascii="Times New Roman" w:eastAsia="Times New Roman" w:hAnsi="Times New Roman" w:cs="Times New Roman"/>
            <w:color w:val="0070C0"/>
            <w:sz w:val="24"/>
            <w:szCs w:val="24"/>
            <w:lang w:val="en-US" w:eastAsia="en-IN"/>
          </w:rPr>
          <w:t>spatial capture recapture models perform well with relatively smaller sampled areas as well, as long as they are similar or larger than the extent of individual movement during the study period</w:t>
        </w:r>
        <w:r w:rsidR="00B40A29">
          <w:rPr>
            <w:rFonts w:ascii="Times New Roman" w:eastAsia="Times New Roman" w:hAnsi="Times New Roman" w:cs="Times New Roman"/>
            <w:color w:val="0070C0"/>
            <w:sz w:val="24"/>
            <w:szCs w:val="24"/>
            <w:lang w:val="en-US" w:eastAsia="en-IN"/>
          </w:rPr>
          <w:t>.</w:t>
        </w:r>
      </w:ins>
    </w:p>
    <w:p w14:paraId="4B00E250" w14:textId="77777777" w:rsidR="00D4256D" w:rsidRDefault="00D4256D" w:rsidP="00B40A29">
      <w:pPr>
        <w:widowControl w:val="0"/>
        <w:autoSpaceDE w:val="0"/>
        <w:autoSpaceDN w:val="0"/>
        <w:adjustRightInd w:val="0"/>
        <w:spacing w:after="0" w:line="360" w:lineRule="auto"/>
        <w:jc w:val="both"/>
        <w:rPr>
          <w:rFonts w:ascii="Times New Roman" w:eastAsia="Times New Roman" w:hAnsi="Times New Roman" w:cs="Times New Roman"/>
          <w:sz w:val="24"/>
          <w:szCs w:val="24"/>
          <w:lang w:eastAsia="en-IN" w:bidi="hi-IN"/>
        </w:rPr>
        <w:pPrChange w:id="37" w:author="Koustubh Sharma" w:date="2017-12-29T08:52:00Z">
          <w:pPr>
            <w:widowControl w:val="0"/>
            <w:autoSpaceDE w:val="0"/>
            <w:autoSpaceDN w:val="0"/>
            <w:adjustRightInd w:val="0"/>
            <w:spacing w:after="0" w:line="240" w:lineRule="auto"/>
          </w:pPr>
        </w:pPrChange>
      </w:pPr>
    </w:p>
    <w:p w14:paraId="7BF6F219" w14:textId="4B137620"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38"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Snow leopards are known to have large home ranges of the order of </w:t>
      </w:r>
      <w:del w:id="39" w:author="Koustubh Sharma" w:date="2017-12-29T08:59:00Z">
        <w:r w:rsidDel="00B40A29">
          <w:rPr>
            <w:rFonts w:ascii="Times New Roman" w:eastAsia="Times New Roman" w:hAnsi="Times New Roman" w:cs="Times New Roman"/>
            <w:sz w:val="24"/>
            <w:szCs w:val="24"/>
            <w:lang w:eastAsia="en-IN" w:bidi="hi-IN"/>
          </w:rPr>
          <w:delText>250</w:delText>
        </w:r>
      </w:del>
      <w:ins w:id="40" w:author="Koustubh Sharma" w:date="2017-12-29T08:59:00Z">
        <w:r w:rsidR="00B40A29">
          <w:rPr>
            <w:rFonts w:ascii="Times New Roman" w:eastAsia="Times New Roman" w:hAnsi="Times New Roman" w:cs="Times New Roman"/>
            <w:sz w:val="24"/>
            <w:szCs w:val="24"/>
            <w:lang w:eastAsia="en-IN" w:bidi="hi-IN"/>
          </w:rPr>
          <w:t>80</w:t>
        </w:r>
      </w:ins>
      <w:r>
        <w:rPr>
          <w:rFonts w:ascii="Times New Roman" w:eastAsia="Times New Roman" w:hAnsi="Times New Roman" w:cs="Times New Roman"/>
          <w:sz w:val="24"/>
          <w:szCs w:val="24"/>
          <w:lang w:eastAsia="en-IN" w:bidi="hi-IN"/>
        </w:rPr>
        <w:t>-700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w:t>
      </w:r>
      <w:commentRangeStart w:id="41"/>
      <w:r w:rsidRPr="001C78B2">
        <w:rPr>
          <w:rFonts w:ascii="Times New Roman" w:eastAsia="Times New Roman" w:hAnsi="Times New Roman" w:cs="Times New Roman"/>
          <w:sz w:val="24"/>
          <w:szCs w:val="24"/>
          <w:highlight w:val="yellow"/>
          <w:lang w:eastAsia="en-IN" w:bidi="hi-IN"/>
          <w:rPrChange w:id="42" w:author="Koustubh Sharma" w:date="2017-12-15T10:53:00Z">
            <w:rPr>
              <w:rFonts w:ascii="Times New Roman" w:eastAsia="Times New Roman" w:hAnsi="Times New Roman" w:cs="Times New Roman"/>
              <w:sz w:val="24"/>
              <w:szCs w:val="24"/>
              <w:lang w:eastAsia="en-IN" w:bidi="hi-IN"/>
            </w:rPr>
          </w:rPrChange>
        </w:rPr>
        <w:t xml:space="preserve">Inferences assuming </w:t>
      </w:r>
      <w:ins w:id="43" w:author="Koustubh Sharma" w:date="2017-12-29T09:00:00Z">
        <w:r w:rsidR="004304A5">
          <w:rPr>
            <w:rFonts w:ascii="Times New Roman" w:eastAsia="Times New Roman" w:hAnsi="Times New Roman" w:cs="Times New Roman"/>
            <w:sz w:val="24"/>
            <w:szCs w:val="24"/>
            <w:highlight w:val="yellow"/>
            <w:lang w:eastAsia="en-IN" w:bidi="hi-IN"/>
          </w:rPr>
          <w:t xml:space="preserve">uniform </w:t>
        </w:r>
      </w:ins>
      <w:ins w:id="44" w:author="Koustubh Sharma" w:date="2017-12-15T11:35:00Z">
        <w:r w:rsidR="005A235C">
          <w:rPr>
            <w:rFonts w:ascii="Times New Roman" w:eastAsia="Times New Roman" w:hAnsi="Times New Roman" w:cs="Times New Roman"/>
            <w:sz w:val="24"/>
            <w:szCs w:val="24"/>
            <w:highlight w:val="yellow"/>
            <w:lang w:eastAsia="en-IN" w:bidi="hi-IN"/>
          </w:rPr>
          <w:t xml:space="preserve">effective area of their range </w:t>
        </w:r>
      </w:ins>
      <w:del w:id="45" w:author="Koustubh Sharma" w:date="2017-12-15T11:35:00Z">
        <w:r w:rsidRPr="001C78B2" w:rsidDel="005A235C">
          <w:rPr>
            <w:rFonts w:ascii="Times New Roman" w:eastAsia="Times New Roman" w:hAnsi="Times New Roman" w:cs="Times New Roman"/>
            <w:sz w:val="24"/>
            <w:szCs w:val="24"/>
            <w:highlight w:val="yellow"/>
            <w:lang w:eastAsia="en-IN" w:bidi="hi-IN"/>
            <w:rPrChange w:id="46" w:author="Koustubh Sharma" w:date="2017-12-15T10:53:00Z">
              <w:rPr>
                <w:rFonts w:ascii="Times New Roman" w:eastAsia="Times New Roman" w:hAnsi="Times New Roman" w:cs="Times New Roman"/>
                <w:sz w:val="24"/>
                <w:szCs w:val="24"/>
                <w:lang w:eastAsia="en-IN" w:bidi="hi-IN"/>
              </w:rPr>
            </w:rPrChange>
          </w:rPr>
          <w:delText xml:space="preserve">ranging patterns </w:delText>
        </w:r>
      </w:del>
      <w:r w:rsidRPr="001C78B2">
        <w:rPr>
          <w:rFonts w:ascii="Times New Roman" w:eastAsia="Times New Roman" w:hAnsi="Times New Roman" w:cs="Times New Roman"/>
          <w:sz w:val="24"/>
          <w:szCs w:val="24"/>
          <w:highlight w:val="yellow"/>
          <w:lang w:eastAsia="en-IN" w:bidi="hi-IN"/>
          <w:rPrChange w:id="47" w:author="Koustubh Sharma" w:date="2017-12-15T10:53:00Z">
            <w:rPr>
              <w:rFonts w:ascii="Times New Roman" w:eastAsia="Times New Roman" w:hAnsi="Times New Roman" w:cs="Times New Roman"/>
              <w:sz w:val="24"/>
              <w:szCs w:val="24"/>
              <w:lang w:eastAsia="en-IN" w:bidi="hi-IN"/>
            </w:rPr>
          </w:rPrChange>
        </w:rPr>
        <w:t xml:space="preserve">around activity centres </w:t>
      </w:r>
      <w:del w:id="48" w:author="Koustubh Sharma" w:date="2017-12-29T09:01:00Z">
        <w:r w:rsidRPr="001C78B2" w:rsidDel="004304A5">
          <w:rPr>
            <w:rFonts w:ascii="Times New Roman" w:eastAsia="Times New Roman" w:hAnsi="Times New Roman" w:cs="Times New Roman"/>
            <w:sz w:val="24"/>
            <w:szCs w:val="24"/>
            <w:highlight w:val="yellow"/>
            <w:lang w:eastAsia="en-IN" w:bidi="hi-IN"/>
            <w:rPrChange w:id="49" w:author="Koustubh Sharma" w:date="2017-12-15T10:53:00Z">
              <w:rPr>
                <w:rFonts w:ascii="Times New Roman" w:eastAsia="Times New Roman" w:hAnsi="Times New Roman" w:cs="Times New Roman"/>
                <w:sz w:val="24"/>
                <w:szCs w:val="24"/>
                <w:lang w:eastAsia="en-IN" w:bidi="hi-IN"/>
              </w:rPr>
            </w:rPrChange>
          </w:rPr>
          <w:delText xml:space="preserve">that do not </w:delText>
        </w:r>
      </w:del>
      <w:ins w:id="50" w:author="Koustubh Sharma" w:date="2017-12-29T09:01:00Z">
        <w:r w:rsidR="004304A5">
          <w:rPr>
            <w:rFonts w:ascii="Times New Roman" w:eastAsia="Times New Roman" w:hAnsi="Times New Roman" w:cs="Times New Roman"/>
            <w:sz w:val="24"/>
            <w:szCs w:val="24"/>
            <w:highlight w:val="yellow"/>
            <w:lang w:eastAsia="en-IN" w:bidi="hi-IN"/>
          </w:rPr>
          <w:t xml:space="preserve">without </w:t>
        </w:r>
      </w:ins>
      <w:r w:rsidRPr="001C78B2">
        <w:rPr>
          <w:rFonts w:ascii="Times New Roman" w:eastAsia="Times New Roman" w:hAnsi="Times New Roman" w:cs="Times New Roman"/>
          <w:sz w:val="24"/>
          <w:szCs w:val="24"/>
          <w:highlight w:val="yellow"/>
          <w:lang w:eastAsia="en-IN" w:bidi="hi-IN"/>
          <w:rPrChange w:id="51" w:author="Koustubh Sharma" w:date="2017-12-15T10:53:00Z">
            <w:rPr>
              <w:rFonts w:ascii="Times New Roman" w:eastAsia="Times New Roman" w:hAnsi="Times New Roman" w:cs="Times New Roman"/>
              <w:sz w:val="24"/>
              <w:szCs w:val="24"/>
              <w:lang w:eastAsia="en-IN" w:bidi="hi-IN"/>
            </w:rPr>
          </w:rPrChange>
        </w:rPr>
        <w:t>take into account habitat types could lead to biases</w:t>
      </w:r>
      <w:ins w:id="52" w:author="Koustubh Sharma" w:date="2017-12-29T09:01:00Z">
        <w:r w:rsidR="004304A5">
          <w:rPr>
            <w:rFonts w:ascii="Times New Roman" w:eastAsia="Times New Roman" w:hAnsi="Times New Roman" w:cs="Times New Roman"/>
            <w:sz w:val="24"/>
            <w:szCs w:val="24"/>
            <w:highlight w:val="yellow"/>
            <w:lang w:eastAsia="en-IN" w:bidi="hi-IN"/>
          </w:rPr>
          <w:t xml:space="preserve"> especially in heterogeneous habitats</w:t>
        </w:r>
      </w:ins>
      <w:r w:rsidRPr="001C78B2">
        <w:rPr>
          <w:rFonts w:ascii="Times New Roman" w:eastAsia="Times New Roman" w:hAnsi="Times New Roman" w:cs="Times New Roman"/>
          <w:sz w:val="24"/>
          <w:szCs w:val="24"/>
          <w:highlight w:val="yellow"/>
          <w:lang w:eastAsia="en-IN" w:bidi="hi-IN"/>
          <w:rPrChange w:id="53" w:author="Koustubh Sharma" w:date="2017-12-15T10:53:00Z">
            <w:rPr>
              <w:rFonts w:ascii="Times New Roman" w:eastAsia="Times New Roman" w:hAnsi="Times New Roman" w:cs="Times New Roman"/>
              <w:sz w:val="24"/>
              <w:szCs w:val="24"/>
              <w:lang w:eastAsia="en-IN" w:bidi="hi-IN"/>
            </w:rPr>
          </w:rPrChange>
        </w:rPr>
        <w:t>.</w:t>
      </w:r>
      <w:r>
        <w:rPr>
          <w:rFonts w:ascii="Times New Roman" w:eastAsia="Times New Roman" w:hAnsi="Times New Roman" w:cs="Times New Roman"/>
          <w:sz w:val="24"/>
          <w:szCs w:val="24"/>
          <w:lang w:eastAsia="en-IN" w:bidi="hi-IN"/>
        </w:rPr>
        <w:t xml:space="preserve"> </w:t>
      </w:r>
      <w:commentRangeEnd w:id="41"/>
      <w:r w:rsidR="005A235C">
        <w:rPr>
          <w:rStyle w:val="CommentReference"/>
        </w:rPr>
        <w:commentReference w:id="41"/>
      </w:r>
      <w:ins w:id="54" w:author="Koustubh Sharma" w:date="2017-12-29T09:02:00Z">
        <w:r w:rsidR="004304A5">
          <w:rPr>
            <w:rFonts w:ascii="Times New Roman" w:eastAsia="Times New Roman" w:hAnsi="Times New Roman" w:cs="Times New Roman"/>
            <w:sz w:val="24"/>
            <w:szCs w:val="24"/>
            <w:lang w:eastAsia="en-IN" w:bidi="hi-IN"/>
          </w:rPr>
          <w:t xml:space="preserve">Effective area of range around activity patterns can be a surrogate for </w:t>
        </w:r>
      </w:ins>
      <w:del w:id="55" w:author="Koustubh Sharma" w:date="2017-12-29T09:02:00Z">
        <w:r w:rsidDel="004304A5">
          <w:rPr>
            <w:rFonts w:ascii="Times New Roman" w:eastAsia="Times New Roman" w:hAnsi="Times New Roman" w:cs="Times New Roman"/>
            <w:sz w:val="24"/>
            <w:szCs w:val="24"/>
            <w:lang w:eastAsia="en-IN" w:bidi="hi-IN"/>
          </w:rPr>
          <w:delText xml:space="preserve">Similarly, not accounting for </w:delText>
        </w:r>
      </w:del>
      <w:r>
        <w:rPr>
          <w:rFonts w:ascii="Times New Roman" w:eastAsia="Times New Roman" w:hAnsi="Times New Roman" w:cs="Times New Roman"/>
          <w:sz w:val="24"/>
          <w:szCs w:val="24"/>
          <w:lang w:eastAsia="en-IN" w:bidi="hi-IN"/>
        </w:rPr>
        <w:t>variability in trap rates as a function of certain habitat characteristics</w:t>
      </w:r>
      <w:del w:id="56" w:author="Koustubh Sharma" w:date="2017-12-29T09:02:00Z">
        <w:r w:rsidDel="004304A5">
          <w:rPr>
            <w:rFonts w:ascii="Times New Roman" w:eastAsia="Times New Roman" w:hAnsi="Times New Roman" w:cs="Times New Roman"/>
            <w:sz w:val="24"/>
            <w:szCs w:val="24"/>
            <w:lang w:eastAsia="en-IN" w:bidi="hi-IN"/>
          </w:rPr>
          <w:delText xml:space="preserve"> may also result in biases</w:delText>
        </w:r>
      </w:del>
      <w:r>
        <w:rPr>
          <w:rFonts w:ascii="Times New Roman" w:eastAsia="Times New Roman" w:hAnsi="Times New Roman" w:cs="Times New Roman"/>
          <w:sz w:val="24"/>
          <w:szCs w:val="24"/>
          <w:lang w:eastAsia="en-IN" w:bidi="hi-IN"/>
        </w:rPr>
        <w:t xml:space="preserve">. Ranges might be exclusive for territorial </w:t>
      </w:r>
      <w:r>
        <w:rPr>
          <w:rFonts w:ascii="Times New Roman" w:eastAsia="Times New Roman" w:hAnsi="Times New Roman" w:cs="Times New Roman"/>
          <w:sz w:val="24"/>
          <w:szCs w:val="24"/>
          <w:lang w:eastAsia="en-IN" w:bidi="hi-IN"/>
        </w:rPr>
        <w:lastRenderedPageBreak/>
        <w:t xml:space="preserve">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20CE298A"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57" w:author="Koustubh Sharma" w:date="2017-12-29T08:52:00Z">
          <w:pPr>
            <w:spacing w:after="0" w:line="240" w:lineRule="auto"/>
          </w:pPr>
        </w:pPrChange>
      </w:pPr>
    </w:p>
    <w:p w14:paraId="1E51DBA6" w14:textId="4689CC19" w:rsidR="00D4256D" w:rsidRPr="0080192A" w:rsidRDefault="00D4256D" w:rsidP="00B40A29">
      <w:pPr>
        <w:spacing w:after="0" w:line="360" w:lineRule="auto"/>
        <w:jc w:val="both"/>
        <w:rPr>
          <w:rFonts w:ascii="Times New Roman" w:eastAsia="Times New Roman" w:hAnsi="Times New Roman" w:cs="Times New Roman"/>
          <w:sz w:val="24"/>
          <w:szCs w:val="24"/>
          <w:lang w:eastAsia="en-IN" w:bidi="hi-IN"/>
        </w:rPr>
        <w:pPrChange w:id="58"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non-uniform activity centre density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w:t>
      </w:r>
      <w:ins w:id="59" w:author="Koustubh Sharma" w:date="2017-12-15T11:38:00Z">
        <w:r w:rsidR="005A235C">
          <w:rPr>
            <w:rFonts w:ascii="Times New Roman" w:eastAsia="Times New Roman" w:hAnsi="Times New Roman" w:cs="Times New Roman"/>
            <w:sz w:val="24"/>
            <w:szCs w:val="24"/>
            <w:lang w:eastAsia="en-IN" w:bidi="hi-IN"/>
          </w:rPr>
          <w:t xml:space="preserve">non-uniform </w:t>
        </w:r>
      </w:ins>
      <w:ins w:id="60" w:author="Koustubh Sharma" w:date="2017-12-15T11:37:00Z">
        <w:r w:rsidR="005A235C">
          <w:rPr>
            <w:rFonts w:ascii="Times New Roman" w:eastAsia="Times New Roman" w:hAnsi="Times New Roman" w:cs="Times New Roman"/>
            <w:sz w:val="24"/>
            <w:szCs w:val="24"/>
            <w:lang w:eastAsia="en-IN" w:bidi="hi-IN"/>
          </w:rPr>
          <w:t xml:space="preserve">detectability and effective range </w:t>
        </w:r>
      </w:ins>
      <w:ins w:id="61" w:author="Koustubh Sharma" w:date="2017-12-15T11:38:00Z">
        <w:r w:rsidR="005A235C">
          <w:rPr>
            <w:rFonts w:ascii="Times New Roman" w:eastAsia="Times New Roman" w:hAnsi="Times New Roman" w:cs="Times New Roman"/>
            <w:sz w:val="24"/>
            <w:szCs w:val="24"/>
            <w:lang w:eastAsia="en-IN" w:bidi="hi-IN"/>
          </w:rPr>
          <w:t>as a function of habitat</w:t>
        </w:r>
        <w:r w:rsidR="00FB3BC5">
          <w:rPr>
            <w:rFonts w:ascii="Times New Roman" w:eastAsia="Times New Roman" w:hAnsi="Times New Roman" w:cs="Times New Roman"/>
            <w:sz w:val="24"/>
            <w:szCs w:val="24"/>
            <w:lang w:eastAsia="en-IN" w:bidi="hi-IN"/>
          </w:rPr>
          <w:t xml:space="preserve"> where </w:t>
        </w:r>
      </w:ins>
      <w:ins w:id="62" w:author="Koustubh Sharma" w:date="2017-12-15T11:39:00Z">
        <w:r w:rsidR="00FB3BC5">
          <w:rPr>
            <w:rFonts w:ascii="Times New Roman" w:eastAsia="Times New Roman" w:hAnsi="Times New Roman" w:cs="Times New Roman"/>
            <w:sz w:val="24"/>
            <w:szCs w:val="24"/>
            <w:lang w:eastAsia="en-IN" w:bidi="hi-IN"/>
          </w:rPr>
          <w:t>animals with greater ranges are likely to have lower probability of being detected by traps placed at their activity centres</w:t>
        </w:r>
      </w:ins>
      <w:ins w:id="63" w:author="Koustubh Sharma" w:date="2017-12-15T11:38:00Z">
        <w:r w:rsidR="005A235C">
          <w:rPr>
            <w:rFonts w:ascii="Times New Roman" w:eastAsia="Times New Roman" w:hAnsi="Times New Roman" w:cs="Times New Roman"/>
            <w:sz w:val="24"/>
            <w:szCs w:val="24"/>
            <w:lang w:eastAsia="en-IN" w:bidi="hi-IN"/>
          </w:rPr>
          <w:t>.</w:t>
        </w:r>
      </w:ins>
      <w:ins w:id="64" w:author="Koustubh Sharma" w:date="2017-12-15T11:39:00Z">
        <w:r w:rsidR="00FB3BC5">
          <w:rPr>
            <w:rFonts w:ascii="Times New Roman" w:eastAsia="Times New Roman" w:hAnsi="Times New Roman" w:cs="Times New Roman"/>
            <w:sz w:val="24"/>
            <w:szCs w:val="24"/>
            <w:lang w:eastAsia="en-IN" w:bidi="hi-IN"/>
          </w:rPr>
          <w:t xml:space="preserve"> </w:t>
        </w:r>
      </w:ins>
      <w:del w:id="65" w:author="Koustubh Sharma" w:date="2017-12-15T11:38:00Z">
        <w:r w:rsidDel="005A235C">
          <w:rPr>
            <w:rFonts w:ascii="Times New Roman" w:eastAsia="Times New Roman" w:hAnsi="Times New Roman" w:cs="Times New Roman"/>
            <w:sz w:val="24"/>
            <w:szCs w:val="24"/>
            <w:lang w:eastAsia="en-IN" w:bidi="hi-IN"/>
          </w:rPr>
          <w:delText xml:space="preserve">non-uniform space usage, by means of least-cost path distances </w:delText>
        </w:r>
        <w:r w:rsidDel="005A235C">
          <w:rPr>
            <w:rFonts w:ascii="Times New Roman" w:eastAsia="Times New Roman" w:hAnsi="Times New Roman" w:cs="Times New Roman"/>
            <w:sz w:val="24"/>
            <w:szCs w:val="24"/>
            <w:lang w:eastAsia="en-IN" w:bidi="hi-IN"/>
          </w:rPr>
          <w:fldChar w:fldCharType="begin" w:fldLock="1"/>
        </w:r>
        <w:r w:rsidDel="005A235C">
          <w:rPr>
            <w:rFonts w:ascii="Times New Roman" w:eastAsia="Times New Roman" w:hAnsi="Times New Roman" w:cs="Times New Roman"/>
            <w:sz w:val="24"/>
            <w:szCs w:val="24"/>
            <w:lang w:eastAsia="en-IN" w:bidi="hi-IN"/>
          </w:rPr>
          <w:del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delInstrText>
        </w:r>
        <w:r w:rsidDel="005A235C">
          <w:rPr>
            <w:rFonts w:ascii="Times New Roman" w:eastAsia="Times New Roman" w:hAnsi="Times New Roman" w:cs="Times New Roman"/>
            <w:sz w:val="24"/>
            <w:szCs w:val="24"/>
            <w:lang w:eastAsia="en-IN" w:bidi="hi-IN"/>
          </w:rPr>
          <w:fldChar w:fldCharType="separate"/>
        </w:r>
        <w:r w:rsidRPr="00804B6C" w:rsidDel="005A235C">
          <w:rPr>
            <w:rFonts w:ascii="Times New Roman" w:eastAsia="Times New Roman" w:hAnsi="Times New Roman" w:cs="Times New Roman"/>
            <w:noProof/>
            <w:sz w:val="24"/>
            <w:szCs w:val="24"/>
            <w:lang w:eastAsia="en-IN" w:bidi="hi-IN"/>
          </w:rPr>
          <w:delText>( Royle et al., 2013; Sutherland et al., 2015)</w:delText>
        </w:r>
        <w:r w:rsidDel="005A235C">
          <w:rPr>
            <w:rFonts w:ascii="Times New Roman" w:eastAsia="Times New Roman" w:hAnsi="Times New Roman" w:cs="Times New Roman"/>
            <w:sz w:val="24"/>
            <w:szCs w:val="24"/>
            <w:lang w:eastAsia="en-IN" w:bidi="hi-IN"/>
          </w:rPr>
          <w:fldChar w:fldCharType="end"/>
        </w:r>
        <w:r w:rsidDel="005A235C">
          <w:rPr>
            <w:rFonts w:ascii="Times New Roman" w:eastAsia="Times New Roman" w:hAnsi="Times New Roman" w:cs="Times New Roman"/>
            <w:sz w:val="24"/>
            <w:szCs w:val="24"/>
            <w:lang w:eastAsia="en-IN" w:bidi="hi-IN"/>
          </w:rPr>
          <w:delText xml:space="preserve">. </w:delText>
        </w:r>
      </w:del>
      <w:commentRangeStart w:id="66"/>
      <w:del w:id="67" w:author="Koustubh Sharma" w:date="2017-12-29T09:04:00Z">
        <w:r w:rsidRPr="00FB3BC5" w:rsidDel="004304A5">
          <w:rPr>
            <w:rFonts w:ascii="Times New Roman" w:eastAsia="Times New Roman" w:hAnsi="Times New Roman" w:cs="Times New Roman"/>
            <w:sz w:val="24"/>
            <w:szCs w:val="24"/>
            <w:highlight w:val="yellow"/>
            <w:lang w:eastAsia="en-IN" w:bidi="hi-IN"/>
            <w:rPrChange w:id="68" w:author="Koustubh Sharma" w:date="2017-12-15T11:40:00Z">
              <w:rPr>
                <w:rFonts w:ascii="Times New Roman" w:eastAsia="Times New Roman" w:hAnsi="Times New Roman" w:cs="Times New Roman"/>
                <w:sz w:val="24"/>
                <w:szCs w:val="24"/>
                <w:lang w:eastAsia="en-IN" w:bidi="hi-IN"/>
              </w:rPr>
            </w:rPrChange>
          </w:rPr>
          <w:delText>Most SCR models assume that expected encounter rate depends on the Euclidean distance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Royle et al. (2013) and Sutherland et al. (2015) proposed replacing Euclidian distance with a least-cost path distance in which movement cost depends on the kind of habitat the movement is through. The method involves estimation of movement cost parameter(s) simultaneously with other SCR parameters. Sutherland et al. (2015) demonstrated that violations of the Euclidean assumption can bias estimates of density and they suggest that least-cost distance is preferable in highly structured landscapes.</w:delText>
        </w:r>
        <w:commentRangeEnd w:id="66"/>
        <w:r w:rsidR="00FB3BC5" w:rsidDel="004304A5">
          <w:rPr>
            <w:rStyle w:val="CommentReference"/>
          </w:rPr>
          <w:commentReference w:id="66"/>
        </w:r>
        <w:r w:rsidRPr="0080192A" w:rsidDel="004304A5">
          <w:rPr>
            <w:rFonts w:ascii="Times New Roman" w:eastAsia="Times New Roman" w:hAnsi="Times New Roman" w:cs="Times New Roman"/>
            <w:sz w:val="24"/>
            <w:szCs w:val="24"/>
            <w:lang w:eastAsia="en-IN" w:bidi="hi-IN"/>
          </w:rPr>
          <w:delText xml:space="preserve"> </w:delText>
        </w:r>
      </w:del>
    </w:p>
    <w:p w14:paraId="45642B19"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69" w:author="Koustubh Sharma" w:date="2017-12-29T08:52:00Z">
          <w:pPr>
            <w:spacing w:after="0" w:line="240" w:lineRule="auto"/>
          </w:pPr>
        </w:pPrChange>
      </w:pPr>
    </w:p>
    <w:p w14:paraId="2ED635F9" w14:textId="58ACE499"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70" w:author="Koustubh Sharma" w:date="2017-12-29T08:52:00Z">
          <w:pPr>
            <w:spacing w:after="0" w:line="240" w:lineRule="auto"/>
          </w:pPr>
        </w:pPrChange>
      </w:pPr>
      <w:r>
        <w:rPr>
          <w:rFonts w:ascii="Times New Roman" w:eastAsia="Times New Roman" w:hAnsi="Times New Roman" w:cs="Times New Roman"/>
          <w:sz w:val="24"/>
          <w:szCs w:val="24"/>
          <w:lang w:eastAsia="en-IN" w:bidi="hi-IN"/>
        </w:rPr>
        <w:t>Snow leopards tend to have large home ranges</w:t>
      </w:r>
      <w:r w:rsidR="00567E8C">
        <w:rPr>
          <w:rFonts w:ascii="Times New Roman" w:eastAsia="Times New Roman" w:hAnsi="Times New Roman" w:cs="Times New Roman"/>
          <w:sz w:val="24"/>
          <w:szCs w:val="24"/>
          <w:lang w:eastAsia="en-IN" w:bidi="hi-IN"/>
        </w:rPr>
        <w:t>. P</w:t>
      </w:r>
      <w:r>
        <w:rPr>
          <w:rFonts w:ascii="Times New Roman" w:eastAsia="Times New Roman" w:hAnsi="Times New Roman" w:cs="Times New Roman"/>
          <w:sz w:val="24"/>
          <w:szCs w:val="24"/>
          <w:lang w:eastAsia="en-IN" w:bidi="hi-IN"/>
        </w:rPr>
        <w:t xml:space="preserve">rotected </w:t>
      </w:r>
      <w:r w:rsidR="00567E8C">
        <w:rPr>
          <w:rFonts w:ascii="Times New Roman" w:eastAsia="Times New Roman" w:hAnsi="Times New Roman" w:cs="Times New Roman"/>
          <w:sz w:val="24"/>
          <w:szCs w:val="24"/>
          <w:lang w:eastAsia="en-IN" w:bidi="hi-IN"/>
        </w:rPr>
        <w:t xml:space="preserve">Areas that </w:t>
      </w:r>
      <w:r>
        <w:rPr>
          <w:rFonts w:ascii="Times New Roman" w:eastAsia="Times New Roman" w:hAnsi="Times New Roman" w:cs="Times New Roman"/>
          <w:sz w:val="24"/>
          <w:szCs w:val="24"/>
          <w:lang w:eastAsia="en-IN" w:bidi="hi-IN"/>
        </w:rPr>
        <w:t>can encompass viable populations need to be large</w:t>
      </w:r>
      <w:r w:rsidR="00567E8C">
        <w:rPr>
          <w:rFonts w:ascii="Times New Roman" w:eastAsia="Times New Roman" w:hAnsi="Times New Roman" w:cs="Times New Roman"/>
          <w:sz w:val="24"/>
          <w:szCs w:val="24"/>
          <w:lang w:eastAsia="en-IN" w:bidi="hi-IN"/>
        </w:rPr>
        <w:t xml:space="preserve">, but the </w:t>
      </w:r>
      <w:r>
        <w:rPr>
          <w:rFonts w:ascii="Times New Roman" w:eastAsia="Times New Roman" w:hAnsi="Times New Roman" w:cs="Times New Roman"/>
          <w:sz w:val="24"/>
          <w:szCs w:val="24"/>
          <w:lang w:eastAsia="en-IN" w:bidi="hi-IN"/>
        </w:rPr>
        <w:t>number of such areas</w:t>
      </w:r>
      <w:r w:rsidR="00567E8C">
        <w:rPr>
          <w:rFonts w:ascii="Times New Roman" w:eastAsia="Times New Roman" w:hAnsi="Times New Roman" w:cs="Times New Roman"/>
          <w:sz w:val="24"/>
          <w:szCs w:val="24"/>
          <w:lang w:eastAsia="en-IN" w:bidi="hi-IN"/>
        </w:rPr>
        <w:t xml:space="preserve"> is limited</w:t>
      </w:r>
      <w:r>
        <w:rPr>
          <w:rFonts w:ascii="Times New Roman" w:eastAsia="Times New Roman" w:hAnsi="Times New Roman" w:cs="Times New Roman"/>
          <w:sz w:val="24"/>
          <w:szCs w:val="24"/>
          <w:lang w:eastAsia="en-IN" w:bidi="hi-IN"/>
        </w:rPr>
        <w:t xml:space="preserve">.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w:t>
      </w:r>
      <w:del w:id="71" w:author="Koustubh Sharma" w:date="2017-12-15T11:41:00Z">
        <w:r w:rsidDel="00FB3BC5">
          <w:rPr>
            <w:rFonts w:ascii="Times New Roman" w:eastAsia="Times New Roman" w:hAnsi="Times New Roman" w:cs="Times New Roman"/>
            <w:sz w:val="24"/>
            <w:szCs w:val="24"/>
            <w:lang w:eastAsia="en-IN" w:bidi="hi-IN"/>
          </w:rPr>
          <w:delText>models</w:delText>
        </w:r>
      </w:del>
      <w:ins w:id="72" w:author="Koustubh Sharma" w:date="2017-12-15T11:41:00Z">
        <w:r w:rsidR="00FB3BC5">
          <w:rPr>
            <w:rFonts w:ascii="Times New Roman" w:eastAsia="Times New Roman" w:hAnsi="Times New Roman" w:cs="Times New Roman"/>
            <w:sz w:val="24"/>
            <w:szCs w:val="24"/>
            <w:lang w:eastAsia="en-IN" w:bidi="hi-IN"/>
          </w:rPr>
          <w:t>programs</w:t>
        </w:r>
      </w:ins>
      <w:r>
        <w:rPr>
          <w:rFonts w:ascii="Times New Roman" w:eastAsia="Times New Roman" w:hAnsi="Times New Roman" w:cs="Times New Roman"/>
          <w:sz w:val="24"/>
          <w:szCs w:val="24"/>
          <w:lang w:eastAsia="en-IN" w:bidi="hi-IN"/>
        </w:rPr>
        <w:t xml:space="preserve">. The protection strategies may vary across or even within each landscape, depending on the local situation analysis. Ultimately, all snow leopard conservation models aim at either improving or maintaining the snow leopard densities, where density is </w:t>
      </w:r>
      <w:r>
        <w:rPr>
          <w:rFonts w:ascii="Times New Roman" w:eastAsia="Times New Roman" w:hAnsi="Times New Roman" w:cs="Times New Roman"/>
          <w:sz w:val="24"/>
          <w:szCs w:val="24"/>
          <w:lang w:eastAsia="en-IN" w:bidi="hi-IN"/>
        </w:rPr>
        <w:lastRenderedPageBreak/>
        <w:t xml:space="preserve">often a function of availability of quality of habitat to a species. </w:t>
      </w:r>
      <w:ins w:id="73" w:author="Koustubh Sharma" w:date="2017-12-15T11:48:00Z">
        <w:r w:rsidR="00FB3BC5">
          <w:rPr>
            <w:rFonts w:ascii="Times New Roman" w:eastAsia="Times New Roman" w:hAnsi="Times New Roman" w:cs="Times New Roman"/>
            <w:sz w:val="24"/>
            <w:szCs w:val="24"/>
            <w:lang w:eastAsia="en-IN" w:bidi="hi-IN"/>
          </w:rPr>
          <w:t xml:space="preserve">Comparing overall abundances </w:t>
        </w:r>
      </w:ins>
      <w:ins w:id="74" w:author="Koustubh Sharma" w:date="2017-12-29T09:05:00Z">
        <w:r w:rsidR="004304A5">
          <w:rPr>
            <w:rFonts w:ascii="Times New Roman" w:eastAsia="Times New Roman" w:hAnsi="Times New Roman" w:cs="Times New Roman"/>
            <w:sz w:val="24"/>
            <w:szCs w:val="24"/>
            <w:lang w:eastAsia="en-IN" w:bidi="hi-IN"/>
          </w:rPr>
          <w:t xml:space="preserve">or absolute densities </w:t>
        </w:r>
      </w:ins>
      <w:ins w:id="75" w:author="Koustubh Sharma" w:date="2017-12-15T11:48:00Z">
        <w:r w:rsidR="00FB3BC5">
          <w:rPr>
            <w:rFonts w:ascii="Times New Roman" w:eastAsia="Times New Roman" w:hAnsi="Times New Roman" w:cs="Times New Roman"/>
            <w:sz w:val="24"/>
            <w:szCs w:val="24"/>
            <w:lang w:eastAsia="en-IN" w:bidi="hi-IN"/>
          </w:rPr>
          <w:t xml:space="preserve">between areas can be misleading as </w:t>
        </w:r>
      </w:ins>
      <w:ins w:id="76" w:author="Koustubh Sharma" w:date="2017-12-15T11:49:00Z">
        <w:r w:rsidR="00C17C2B">
          <w:rPr>
            <w:rFonts w:ascii="Times New Roman" w:eastAsia="Times New Roman" w:hAnsi="Times New Roman" w:cs="Times New Roman"/>
            <w:sz w:val="24"/>
            <w:szCs w:val="24"/>
            <w:lang w:eastAsia="en-IN" w:bidi="hi-IN"/>
          </w:rPr>
          <w:t xml:space="preserve">the abundance is likely to be a function of the </w:t>
        </w:r>
      </w:ins>
      <w:ins w:id="77" w:author="Koustubh Sharma" w:date="2017-12-29T09:05:00Z">
        <w:r w:rsidR="004304A5">
          <w:rPr>
            <w:rFonts w:ascii="Times New Roman" w:eastAsia="Times New Roman" w:hAnsi="Times New Roman" w:cs="Times New Roman"/>
            <w:sz w:val="24"/>
            <w:szCs w:val="24"/>
            <w:lang w:eastAsia="en-IN" w:bidi="hi-IN"/>
          </w:rPr>
          <w:t xml:space="preserve">extent </w:t>
        </w:r>
      </w:ins>
      <w:ins w:id="78" w:author="Koustubh Sharma" w:date="2017-12-15T11:49:00Z">
        <w:r w:rsidR="00C17C2B">
          <w:rPr>
            <w:rFonts w:ascii="Times New Roman" w:eastAsia="Times New Roman" w:hAnsi="Times New Roman" w:cs="Times New Roman"/>
            <w:sz w:val="24"/>
            <w:szCs w:val="24"/>
            <w:lang w:eastAsia="en-IN" w:bidi="hi-IN"/>
          </w:rPr>
          <w:t>of suitable habitat</w:t>
        </w:r>
        <w:r w:rsidR="00C17C2B" w:rsidRPr="00C17C2B">
          <w:rPr>
            <w:rFonts w:ascii="Times New Roman" w:eastAsia="Times New Roman" w:hAnsi="Times New Roman" w:cs="Times New Roman"/>
            <w:sz w:val="24"/>
            <w:szCs w:val="24"/>
            <w:lang w:eastAsia="en-IN" w:bidi="hi-IN"/>
          </w:rPr>
          <w:t xml:space="preserve"> </w:t>
        </w:r>
        <w:r w:rsidR="00C17C2B">
          <w:rPr>
            <w:rFonts w:ascii="Times New Roman" w:eastAsia="Times New Roman" w:hAnsi="Times New Roman" w:cs="Times New Roman"/>
            <w:sz w:val="24"/>
            <w:szCs w:val="24"/>
            <w:lang w:eastAsia="en-IN" w:bidi="hi-IN"/>
          </w:rPr>
          <w:t>available to the species</w:t>
        </w:r>
      </w:ins>
      <w:ins w:id="79" w:author="Koustubh Sharma" w:date="2017-12-15T11:50:00Z">
        <w:r w:rsidR="00C17C2B">
          <w:rPr>
            <w:rFonts w:ascii="Times New Roman" w:eastAsia="Times New Roman" w:hAnsi="Times New Roman" w:cs="Times New Roman"/>
            <w:sz w:val="24"/>
            <w:szCs w:val="24"/>
            <w:lang w:eastAsia="en-IN" w:bidi="hi-IN"/>
          </w:rPr>
          <w:t>.</w:t>
        </w:r>
      </w:ins>
      <w:ins w:id="80" w:author="Koustubh Sharma" w:date="2017-12-15T11:49:00Z">
        <w:r w:rsidR="00C17C2B">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Few studies provide a comparison between the </w:t>
      </w:r>
      <w:ins w:id="81" w:author="Koustubh Sharma" w:date="2017-12-15T11:50:00Z">
        <w:r w:rsidR="00C17C2B">
          <w:rPr>
            <w:rFonts w:ascii="Times New Roman" w:eastAsia="Times New Roman" w:hAnsi="Times New Roman" w:cs="Times New Roman"/>
            <w:sz w:val="24"/>
            <w:szCs w:val="24"/>
            <w:lang w:eastAsia="en-IN" w:bidi="hi-IN"/>
          </w:rPr>
          <w:t xml:space="preserve">potential </w:t>
        </w:r>
      </w:ins>
      <w:r>
        <w:rPr>
          <w:rFonts w:ascii="Times New Roman" w:eastAsia="Times New Roman" w:hAnsi="Times New Roman" w:cs="Times New Roman"/>
          <w:sz w:val="24"/>
          <w:szCs w:val="24"/>
          <w:lang w:eastAsia="en-IN" w:bidi="hi-IN"/>
        </w:rPr>
        <w:t>impacts of different conservation strategies on snow leopard conservation</w:t>
      </w:r>
      <w:ins w:id="82" w:author="Koustubh Sharma" w:date="2017-12-15T11:50:00Z">
        <w:r w:rsidR="00C17C2B">
          <w:rPr>
            <w:rFonts w:ascii="Times New Roman" w:eastAsia="Times New Roman" w:hAnsi="Times New Roman" w:cs="Times New Roman"/>
            <w:sz w:val="24"/>
            <w:szCs w:val="24"/>
            <w:lang w:eastAsia="en-IN" w:bidi="hi-IN"/>
          </w:rPr>
          <w:t xml:space="preserve"> by comparing conservation effort at the same time </w:t>
        </w:r>
      </w:ins>
      <w:del w:id="83" w:author="Koustubh Sharma" w:date="2017-12-15T11:50:00Z">
        <w:r w:rsidDel="00C17C2B">
          <w:rPr>
            <w:rFonts w:ascii="Times New Roman" w:eastAsia="Times New Roman" w:hAnsi="Times New Roman" w:cs="Times New Roman"/>
            <w:sz w:val="24"/>
            <w:szCs w:val="24"/>
            <w:lang w:eastAsia="en-IN" w:bidi="hi-IN"/>
          </w:rPr>
          <w:delText xml:space="preserve">, let alone address </w:delText>
        </w:r>
      </w:del>
      <w:ins w:id="84" w:author="Koustubh Sharma" w:date="2017-12-15T11:50:00Z">
        <w:r w:rsidR="00C17C2B">
          <w:rPr>
            <w:rFonts w:ascii="Times New Roman" w:eastAsia="Times New Roman" w:hAnsi="Times New Roman" w:cs="Times New Roman"/>
            <w:sz w:val="24"/>
            <w:szCs w:val="24"/>
            <w:lang w:eastAsia="en-IN" w:bidi="hi-IN"/>
          </w:rPr>
          <w:t xml:space="preserve">addressing </w:t>
        </w:r>
      </w:ins>
      <w:r>
        <w:rPr>
          <w:rFonts w:ascii="Times New Roman" w:eastAsia="Times New Roman" w:hAnsi="Times New Roman" w:cs="Times New Roman"/>
          <w:sz w:val="24"/>
          <w:szCs w:val="24"/>
          <w:lang w:eastAsia="en-IN" w:bidi="hi-IN"/>
        </w:rPr>
        <w:t>the effect of spatial variables on density, detection and rang</w:t>
      </w:r>
      <w:ins w:id="85" w:author="Koustubh Sharma" w:date="2017-12-15T11:47:00Z">
        <w:r w:rsidR="00FB3BC5">
          <w:rPr>
            <w:rFonts w:ascii="Times New Roman" w:eastAsia="Times New Roman" w:hAnsi="Times New Roman" w:cs="Times New Roman"/>
            <w:sz w:val="24"/>
            <w:szCs w:val="24"/>
            <w:lang w:eastAsia="en-IN" w:bidi="hi-IN"/>
          </w:rPr>
          <w:t>e sizes</w:t>
        </w:r>
      </w:ins>
      <w:del w:id="86" w:author="Koustubh Sharma" w:date="2017-12-15T11:47:00Z">
        <w:r w:rsidDel="00FB3BC5">
          <w:rPr>
            <w:rFonts w:ascii="Times New Roman" w:eastAsia="Times New Roman" w:hAnsi="Times New Roman" w:cs="Times New Roman"/>
            <w:sz w:val="24"/>
            <w:szCs w:val="24"/>
            <w:lang w:eastAsia="en-IN" w:bidi="hi-IN"/>
          </w:rPr>
          <w:delText>ing patterns</w:delText>
        </w:r>
      </w:del>
      <w:r>
        <w:rPr>
          <w:rFonts w:ascii="Times New Roman" w:eastAsia="Times New Roman" w:hAnsi="Times New Roman" w:cs="Times New Roman"/>
          <w:sz w:val="24"/>
          <w:szCs w:val="24"/>
          <w:lang w:eastAsia="en-IN" w:bidi="hi-IN"/>
        </w:rPr>
        <w:t>.</w:t>
      </w:r>
    </w:p>
    <w:p w14:paraId="6AE16DC4"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87" w:author="Koustubh Sharma" w:date="2017-12-29T08:52:00Z">
          <w:pPr>
            <w:spacing w:after="0" w:line="240" w:lineRule="auto"/>
          </w:pPr>
        </w:pPrChange>
      </w:pPr>
    </w:p>
    <w:p w14:paraId="653CF003" w14:textId="408E7834"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88"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Our study areas represent three different protection regimes: strictly protected, </w:t>
      </w:r>
      <w:del w:id="89" w:author="Koustubh Sharma" w:date="2017-12-29T09:06:00Z">
        <w:r w:rsidDel="004304A5">
          <w:rPr>
            <w:rFonts w:ascii="Times New Roman" w:eastAsia="Times New Roman" w:hAnsi="Times New Roman" w:cs="Times New Roman"/>
            <w:sz w:val="24"/>
            <w:szCs w:val="24"/>
            <w:lang w:eastAsia="en-IN" w:bidi="hi-IN"/>
          </w:rPr>
          <w:delText xml:space="preserve">partially </w:delText>
        </w:r>
      </w:del>
      <w:ins w:id="90" w:author="Koustubh Sharma" w:date="2017-12-29T09:06:00Z">
        <w:r w:rsidR="004304A5">
          <w:rPr>
            <w:rFonts w:ascii="Times New Roman" w:eastAsia="Times New Roman" w:hAnsi="Times New Roman" w:cs="Times New Roman"/>
            <w:sz w:val="24"/>
            <w:szCs w:val="24"/>
            <w:lang w:eastAsia="en-IN" w:bidi="hi-IN"/>
          </w:rPr>
          <w:t>community conserved</w:t>
        </w:r>
      </w:ins>
      <w:del w:id="91" w:author="Koustubh Sharma" w:date="2017-12-29T09:06:00Z">
        <w:r w:rsidDel="004304A5">
          <w:rPr>
            <w:rFonts w:ascii="Times New Roman" w:eastAsia="Times New Roman" w:hAnsi="Times New Roman" w:cs="Times New Roman"/>
            <w:sz w:val="24"/>
            <w:szCs w:val="24"/>
            <w:lang w:eastAsia="en-IN" w:bidi="hi-IN"/>
          </w:rPr>
          <w:delText>protected</w:delText>
        </w:r>
      </w:del>
      <w:r>
        <w:rPr>
          <w:rFonts w:ascii="Times New Roman" w:eastAsia="Times New Roman" w:hAnsi="Times New Roman" w:cs="Times New Roman"/>
          <w:sz w:val="24"/>
          <w:szCs w:val="24"/>
          <w:lang w:eastAsia="en-IN" w:bidi="hi-IN"/>
        </w:rPr>
        <w:t xml:space="preserve"> and </w:t>
      </w:r>
      <w:del w:id="92" w:author="Koustubh Sharma" w:date="2017-12-29T09:06:00Z">
        <w:r w:rsidDel="004304A5">
          <w:rPr>
            <w:rFonts w:ascii="Times New Roman" w:eastAsia="Times New Roman" w:hAnsi="Times New Roman" w:cs="Times New Roman"/>
            <w:sz w:val="24"/>
            <w:szCs w:val="24"/>
            <w:lang w:eastAsia="en-IN" w:bidi="hi-IN"/>
          </w:rPr>
          <w:delText xml:space="preserve">unprotected </w:delText>
        </w:r>
      </w:del>
      <w:ins w:id="93" w:author="Koustubh Sharma" w:date="2017-12-29T09:06:00Z">
        <w:r w:rsidR="004304A5">
          <w:rPr>
            <w:rFonts w:ascii="Times New Roman" w:eastAsia="Times New Roman" w:hAnsi="Times New Roman" w:cs="Times New Roman"/>
            <w:sz w:val="24"/>
            <w:szCs w:val="24"/>
            <w:lang w:eastAsia="en-IN" w:bidi="hi-IN"/>
          </w:rPr>
          <w:t xml:space="preserve">marginally protected </w:t>
        </w:r>
      </w:ins>
      <w:r>
        <w:rPr>
          <w:rFonts w:ascii="Times New Roman" w:eastAsia="Times New Roman" w:hAnsi="Times New Roman" w:cs="Times New Roman"/>
          <w:sz w:val="24"/>
          <w:szCs w:val="24"/>
          <w:lang w:eastAsia="en-IN" w:bidi="hi-IN"/>
        </w:rPr>
        <w:t xml:space="preserve">areas. Our analyses explore the effects of habitat covariates on detection probability, </w:t>
      </w:r>
      <w:del w:id="94" w:author="Koustubh Sharma" w:date="2017-12-15T11:51:00Z">
        <w:r w:rsidDel="00C17C2B">
          <w:rPr>
            <w:rFonts w:ascii="Times New Roman" w:eastAsia="Times New Roman" w:hAnsi="Times New Roman" w:cs="Times New Roman"/>
            <w:sz w:val="24"/>
            <w:szCs w:val="24"/>
            <w:lang w:eastAsia="en-IN" w:bidi="hi-IN"/>
          </w:rPr>
          <w:delText xml:space="preserve">ranging patterns </w:delText>
        </w:r>
      </w:del>
      <w:ins w:id="95" w:author="Koustubh Sharma" w:date="2017-12-15T11:51:00Z">
        <w:r w:rsidR="00C17C2B">
          <w:rPr>
            <w:rFonts w:ascii="Times New Roman" w:eastAsia="Times New Roman" w:hAnsi="Times New Roman" w:cs="Times New Roman"/>
            <w:sz w:val="24"/>
            <w:szCs w:val="24"/>
            <w:lang w:eastAsia="en-IN" w:bidi="hi-IN"/>
          </w:rPr>
          <w:t xml:space="preserve">range sizes </w:t>
        </w:r>
      </w:ins>
      <w:r>
        <w:rPr>
          <w:rFonts w:ascii="Times New Roman" w:eastAsia="Times New Roman" w:hAnsi="Times New Roman" w:cs="Times New Roman"/>
          <w:sz w:val="24"/>
          <w:szCs w:val="24"/>
          <w:lang w:eastAsia="en-IN" w:bidi="hi-IN"/>
        </w:rPr>
        <w:t>and ultimately snow leopard density and abundance</w:t>
      </w:r>
      <w:ins w:id="96" w:author="Koustubh Sharma" w:date="2017-12-29T09:07:00Z">
        <w:r w:rsidR="004304A5">
          <w:rPr>
            <w:rFonts w:ascii="Times New Roman" w:eastAsia="Times New Roman" w:hAnsi="Times New Roman" w:cs="Times New Roman"/>
            <w:sz w:val="24"/>
            <w:szCs w:val="24"/>
            <w:lang w:eastAsia="en-IN" w:bidi="hi-IN"/>
          </w:rPr>
          <w:t xml:space="preserve"> between these three areas</w:t>
        </w:r>
      </w:ins>
      <w:r>
        <w:rPr>
          <w:rFonts w:ascii="Times New Roman" w:eastAsia="Times New Roman" w:hAnsi="Times New Roman" w:cs="Times New Roman"/>
          <w:sz w:val="24"/>
          <w:szCs w:val="24"/>
          <w:lang w:eastAsia="en-IN" w:bidi="hi-IN"/>
        </w:rPr>
        <w:t xml:space="preserve">. </w:t>
      </w:r>
      <w:bookmarkStart w:id="97" w:name="OLE_LINK1"/>
      <w:bookmarkStart w:id="98"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97"/>
      <w:bookmarkEnd w:id="98"/>
      <w:r>
        <w:rPr>
          <w:rFonts w:ascii="Times New Roman" w:eastAsia="Times New Roman" w:hAnsi="Times New Roman" w:cs="Times New Roman"/>
          <w:sz w:val="24"/>
          <w:szCs w:val="24"/>
          <w:lang w:eastAsia="en-IN" w:bidi="hi-IN"/>
        </w:rPr>
        <w:t xml:space="preserve"> We also </w:t>
      </w:r>
      <w:r w:rsidR="00D85359">
        <w:rPr>
          <w:rFonts w:ascii="Times New Roman" w:eastAsia="Times New Roman" w:hAnsi="Times New Roman" w:cs="Times New Roman"/>
          <w:sz w:val="24"/>
          <w:szCs w:val="24"/>
          <w:lang w:eastAsia="en-IN" w:bidi="hi-IN"/>
        </w:rPr>
        <w:t xml:space="preserve">report </w:t>
      </w:r>
      <w:r>
        <w:rPr>
          <w:rFonts w:ascii="Times New Roman" w:eastAsia="Times New Roman" w:hAnsi="Times New Roman" w:cs="Times New Roman"/>
          <w:sz w:val="24"/>
          <w:szCs w:val="24"/>
          <w:lang w:eastAsia="en-IN" w:bidi="hi-IN"/>
        </w:rPr>
        <w:t xml:space="preserve">the densities between the three study areas </w:t>
      </w:r>
      <w:r w:rsidR="00D85359">
        <w:rPr>
          <w:rFonts w:ascii="Times New Roman" w:eastAsia="Times New Roman" w:hAnsi="Times New Roman" w:cs="Times New Roman"/>
          <w:sz w:val="24"/>
          <w:szCs w:val="24"/>
          <w:lang w:eastAsia="en-IN" w:bidi="hi-IN"/>
        </w:rPr>
        <w:t xml:space="preserve">and compare them </w:t>
      </w:r>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99" w:author="Koustubh Sharma" w:date="2017-12-29T08:52:00Z">
          <w:pPr>
            <w:spacing w:after="0" w:line="240" w:lineRule="auto"/>
          </w:pPr>
        </w:pPrChange>
      </w:pPr>
    </w:p>
    <w:p w14:paraId="74E4EAA5" w14:textId="1363FE1E"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100"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We investigate the effect of not modelling the effects of </w:t>
      </w:r>
      <w:ins w:id="101" w:author="Koustubh Sharma" w:date="2017-12-15T11:52:00Z">
        <w:r w:rsidR="00C17C2B">
          <w:rPr>
            <w:rFonts w:ascii="Times New Roman" w:eastAsia="Times New Roman" w:hAnsi="Times New Roman" w:cs="Times New Roman"/>
            <w:sz w:val="24"/>
            <w:szCs w:val="24"/>
            <w:lang w:eastAsia="en-IN" w:bidi="hi-IN"/>
          </w:rPr>
          <w:t xml:space="preserve">density, detection and range size </w:t>
        </w:r>
      </w:ins>
      <w:r>
        <w:rPr>
          <w:rFonts w:ascii="Times New Roman" w:eastAsia="Times New Roman" w:hAnsi="Times New Roman" w:cs="Times New Roman"/>
          <w:sz w:val="24"/>
          <w:szCs w:val="24"/>
          <w:lang w:eastAsia="en-IN" w:bidi="hi-IN"/>
        </w:rPr>
        <w:t xml:space="preserve">covariates </w:t>
      </w:r>
      <w:del w:id="102" w:author="Koustubh Sharma" w:date="2017-12-15T11:52:00Z">
        <w:r w:rsidDel="00C17C2B">
          <w:rPr>
            <w:rFonts w:ascii="Times New Roman" w:eastAsia="Times New Roman" w:hAnsi="Times New Roman" w:cs="Times New Roman"/>
            <w:sz w:val="24"/>
            <w:szCs w:val="24"/>
            <w:lang w:eastAsia="en-IN" w:bidi="hi-IN"/>
          </w:rPr>
          <w:delText xml:space="preserve">and of not modelling least-cost distance </w:delText>
        </w:r>
      </w:del>
      <w:r>
        <w:rPr>
          <w:rFonts w:ascii="Times New Roman" w:eastAsia="Times New Roman" w:hAnsi="Times New Roman" w:cs="Times New Roman"/>
          <w:sz w:val="24"/>
          <w:szCs w:val="24"/>
          <w:lang w:eastAsia="en-IN" w:bidi="hi-IN"/>
        </w:rPr>
        <w:t>in analysis of camera trapping data using SCR methods. In addition to improving our ecological understanding of snow leopard behaviour and density, our results provide a set of generic guidelines for the analysis of snow leopard populations in mountain habitats</w:t>
      </w:r>
      <w:r w:rsidR="00D85359">
        <w:rPr>
          <w:rFonts w:ascii="Times New Roman" w:eastAsia="Times New Roman" w:hAnsi="Times New Roman" w:cs="Times New Roman"/>
          <w:sz w:val="24"/>
          <w:szCs w:val="24"/>
          <w:lang w:eastAsia="en-IN" w:bidi="hi-IN"/>
        </w:rPr>
        <w:t xml:space="preserve"> and a framework to compare snow leopard densities across space (or time)</w:t>
      </w:r>
      <w:r>
        <w:rPr>
          <w:rFonts w:ascii="Times New Roman" w:eastAsia="Times New Roman" w:hAnsi="Times New Roman" w:cs="Times New Roman"/>
          <w:sz w:val="24"/>
          <w:szCs w:val="24"/>
          <w:lang w:eastAsia="en-IN" w:bidi="hi-IN"/>
        </w:rPr>
        <w:t>.</w:t>
      </w:r>
    </w:p>
    <w:p w14:paraId="0D0AA8F7"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103" w:author="Koustubh Sharma" w:date="2017-12-29T08:52:00Z">
          <w:pPr>
            <w:spacing w:after="0" w:line="240" w:lineRule="auto"/>
          </w:pPr>
        </w:pPrChange>
      </w:pPr>
    </w:p>
    <w:p w14:paraId="6D00CA4B" w14:textId="77777777" w:rsidR="00D4256D" w:rsidRPr="00915F7C" w:rsidRDefault="00D4256D" w:rsidP="00B40A29">
      <w:pPr>
        <w:spacing w:after="0" w:line="360" w:lineRule="auto"/>
        <w:jc w:val="both"/>
        <w:outlineLvl w:val="0"/>
        <w:rPr>
          <w:rFonts w:ascii="Times New Roman" w:eastAsia="Times New Roman" w:hAnsi="Times New Roman" w:cs="Times New Roman"/>
          <w:b/>
          <w:bCs/>
          <w:sz w:val="24"/>
          <w:szCs w:val="24"/>
          <w:lang w:eastAsia="en-IN" w:bidi="hi-IN"/>
        </w:rPr>
        <w:pPrChange w:id="104" w:author="Koustubh Sharma" w:date="2017-12-29T08:52:00Z">
          <w:pPr>
            <w:spacing w:after="0" w:line="240" w:lineRule="auto"/>
            <w:outlineLvl w:val="0"/>
          </w:pPr>
        </w:pPrChange>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B40A29">
      <w:pPr>
        <w:spacing w:after="0" w:line="360" w:lineRule="auto"/>
        <w:jc w:val="both"/>
        <w:outlineLvl w:val="0"/>
        <w:rPr>
          <w:rFonts w:ascii="Times New Roman" w:eastAsia="Times New Roman" w:hAnsi="Times New Roman" w:cs="Times New Roman"/>
          <w:b/>
          <w:bCs/>
          <w:i/>
          <w:iCs/>
          <w:sz w:val="24"/>
          <w:szCs w:val="24"/>
          <w:lang w:eastAsia="en-IN" w:bidi="hi-IN"/>
        </w:rPr>
        <w:pPrChange w:id="105" w:author="Koustubh Sharma" w:date="2017-12-29T08:52:00Z">
          <w:pPr>
            <w:spacing w:after="0" w:line="240" w:lineRule="auto"/>
            <w:outlineLvl w:val="0"/>
          </w:pPr>
        </w:pPrChange>
      </w:pPr>
      <w:r w:rsidRPr="00915F7C">
        <w:rPr>
          <w:rFonts w:ascii="Times New Roman" w:eastAsia="Times New Roman" w:hAnsi="Times New Roman" w:cs="Times New Roman"/>
          <w:b/>
          <w:bCs/>
          <w:i/>
          <w:iCs/>
          <w:sz w:val="24"/>
          <w:szCs w:val="24"/>
          <w:lang w:eastAsia="en-IN" w:bidi="hi-IN"/>
        </w:rPr>
        <w:t>Study Area</w:t>
      </w:r>
    </w:p>
    <w:p w14:paraId="6AD50674" w14:textId="63AE2EF5"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106" w:author="Koustubh Sharma" w:date="2017-12-29T08:52:00Z">
          <w:pPr>
            <w:spacing w:after="0" w:line="240" w:lineRule="auto"/>
          </w:pPr>
        </w:pPrChange>
      </w:pPr>
      <w:r>
        <w:rPr>
          <w:rFonts w:ascii="Times New Roman" w:eastAsia="Times New Roman" w:hAnsi="Times New Roman" w:cs="Times New Roman"/>
          <w:sz w:val="24"/>
          <w:szCs w:val="24"/>
          <w:lang w:eastAsia="en-IN" w:bidi="hi-IN"/>
        </w:rPr>
        <w:t>South Gobi province in Mongolia comprises of important snow leopard habitat</w:t>
      </w:r>
      <w:r w:rsidR="00B743D6">
        <w:rPr>
          <w:rFonts w:ascii="Times New Roman" w:eastAsia="Times New Roman" w:hAnsi="Times New Roman" w:cs="Times New Roman"/>
          <w:sz w:val="24"/>
          <w:szCs w:val="24"/>
          <w:lang w:eastAsia="en-IN" w:bidi="hi-IN"/>
        </w:rPr>
        <w:t>s</w:t>
      </w:r>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w:t>
      </w:r>
      <w:r>
        <w:rPr>
          <w:rFonts w:ascii="Times New Roman" w:eastAsia="Times New Roman" w:hAnsi="Times New Roman" w:cs="Times New Roman"/>
          <w:sz w:val="24"/>
          <w:szCs w:val="24"/>
          <w:lang w:eastAsia="en-IN" w:bidi="hi-IN"/>
        </w:rPr>
        <w:lastRenderedPageBreak/>
        <w:t xml:space="preserve">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w:t>
      </w:r>
      <w:del w:id="107" w:author="Koustubh Sharma" w:date="2017-12-29T09:08:00Z">
        <w:r w:rsidDel="004304A5">
          <w:rPr>
            <w:rFonts w:ascii="Times New Roman" w:eastAsia="Times New Roman" w:hAnsi="Times New Roman" w:cs="Times New Roman"/>
            <w:sz w:val="24"/>
            <w:szCs w:val="24"/>
            <w:lang w:eastAsia="en-IN" w:bidi="hi-IN"/>
          </w:rPr>
          <w:delText xml:space="preserve">largely </w:delText>
        </w:r>
      </w:del>
      <w:ins w:id="108" w:author="Koustubh Sharma" w:date="2017-12-29T09:08:00Z">
        <w:r w:rsidR="004304A5">
          <w:rPr>
            <w:rFonts w:ascii="Times New Roman" w:eastAsia="Times New Roman" w:hAnsi="Times New Roman" w:cs="Times New Roman"/>
            <w:sz w:val="24"/>
            <w:szCs w:val="24"/>
            <w:lang w:eastAsia="en-IN" w:bidi="hi-IN"/>
          </w:rPr>
          <w:t xml:space="preserve">marginally </w:t>
        </w:r>
      </w:ins>
      <w:del w:id="109" w:author="Koustubh Sharma" w:date="2017-12-29T09:08:00Z">
        <w:r w:rsidDel="004304A5">
          <w:rPr>
            <w:rFonts w:ascii="Times New Roman" w:eastAsia="Times New Roman" w:hAnsi="Times New Roman" w:cs="Times New Roman"/>
            <w:sz w:val="24"/>
            <w:szCs w:val="24"/>
            <w:lang w:eastAsia="en-IN" w:bidi="hi-IN"/>
          </w:rPr>
          <w:delText>un</w:delText>
        </w:r>
      </w:del>
      <w:r>
        <w:rPr>
          <w:rFonts w:ascii="Times New Roman" w:eastAsia="Times New Roman" w:hAnsi="Times New Roman" w:cs="Times New Roman"/>
          <w:sz w:val="24"/>
          <w:szCs w:val="24"/>
          <w:lang w:eastAsia="en-IN" w:bidi="hi-IN"/>
        </w:rPr>
        <w:t xml:space="preserve">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they have had a community based conservation program operational until year</w:t>
      </w:r>
      <w:ins w:id="110" w:author="Koustubh Sharma" w:date="2017-12-29T09:09:00Z">
        <w:r w:rsidR="004304A5">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XX</w:t>
      </w:r>
      <w:ins w:id="111" w:author="Koustubh Sharma" w:date="2017-12-29T09:09:00Z">
        <w:r w:rsidR="004304A5">
          <w:rPr>
            <w:rFonts w:ascii="Times New Roman" w:eastAsia="Times New Roman" w:hAnsi="Times New Roman" w:cs="Times New Roman"/>
            <w:sz w:val="24"/>
            <w:szCs w:val="24"/>
            <w:lang w:eastAsia="en-IN" w:bidi="hi-IN"/>
          </w:rPr>
          <w:t>, and the communities still value their engagement with conservation organizations</w:t>
        </w:r>
      </w:ins>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w:t>
      </w:r>
      <w:del w:id="112" w:author="Koustubh Sharma" w:date="2017-12-29T09:09:00Z">
        <w:r w:rsidDel="004304A5">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Change w:id="113" w:author="Koustubh Sharma" w:date="2017-12-29T08:52:00Z">
          <w:pPr>
            <w:spacing w:before="100" w:beforeAutospacing="1" w:after="100" w:afterAutospacing="1" w:line="240" w:lineRule="auto"/>
            <w:outlineLvl w:val="0"/>
          </w:pPr>
        </w:pPrChange>
      </w:pPr>
      <w:r w:rsidRPr="00915F7C">
        <w:rPr>
          <w:rFonts w:ascii="Times New Roman" w:eastAsia="Times New Roman" w:hAnsi="Times New Roman" w:cs="Times New Roman"/>
          <w:b/>
          <w:bCs/>
          <w:i/>
          <w:iCs/>
          <w:sz w:val="24"/>
          <w:szCs w:val="24"/>
          <w:lang w:eastAsia="en-IN" w:bidi="hi-IN"/>
        </w:rPr>
        <w:t>Sampling for data collection</w:t>
      </w:r>
    </w:p>
    <w:p w14:paraId="15881283" w14:textId="3FBD275C"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14"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r w:rsidR="00B743D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ranged from 920 to 1200 </w:t>
      </w:r>
      <w:del w:id="115" w:author="Koustubh Sharma" w:date="2017-12-15T11:53:00Z">
        <w:r w:rsidDel="00C17C2B">
          <w:rPr>
            <w:rFonts w:ascii="Times New Roman" w:eastAsia="Times New Roman" w:hAnsi="Times New Roman" w:cs="Times New Roman"/>
            <w:sz w:val="24"/>
            <w:szCs w:val="24"/>
            <w:lang w:eastAsia="en-IN" w:bidi="hi-IN"/>
          </w:rPr>
          <w:delText xml:space="preserve">sq </w:delText>
        </w:r>
      </w:del>
      <w:r>
        <w:rPr>
          <w:rFonts w:ascii="Times New Roman" w:eastAsia="Times New Roman" w:hAnsi="Times New Roman" w:cs="Times New Roman"/>
          <w:sz w:val="24"/>
          <w:szCs w:val="24"/>
          <w:lang w:eastAsia="en-IN" w:bidi="hi-IN"/>
        </w:rPr>
        <w:t>km</w:t>
      </w:r>
      <w:ins w:id="116" w:author="Koustubh Sharma" w:date="2017-12-15T11:53:00Z">
        <w:r w:rsidR="00C17C2B" w:rsidRPr="00C17C2B">
          <w:rPr>
            <w:rFonts w:ascii="Times New Roman" w:eastAsia="Times New Roman" w:hAnsi="Times New Roman" w:cs="Times New Roman"/>
            <w:sz w:val="24"/>
            <w:szCs w:val="24"/>
            <w:vertAlign w:val="superscript"/>
            <w:lang w:eastAsia="en-IN" w:bidi="hi-IN"/>
            <w:rPrChange w:id="117" w:author="Koustubh Sharma" w:date="2017-12-15T11:53:00Z">
              <w:rPr>
                <w:rFonts w:ascii="Times New Roman" w:eastAsia="Times New Roman" w:hAnsi="Times New Roman" w:cs="Times New Roman"/>
                <w:sz w:val="24"/>
                <w:szCs w:val="24"/>
                <w:lang w:eastAsia="en-IN" w:bidi="hi-IN"/>
              </w:rPr>
            </w:rPrChange>
          </w:rPr>
          <w:t>2</w:t>
        </w:r>
      </w:ins>
      <w:r>
        <w:rPr>
          <w:rFonts w:ascii="Times New Roman" w:eastAsia="Times New Roman" w:hAnsi="Times New Roman" w:cs="Times New Roman"/>
          <w:sz w:val="24"/>
          <w:szCs w:val="24"/>
          <w:lang w:eastAsia="en-IN" w:bidi="hi-IN"/>
        </w:rPr>
        <w:t>. We used networking approach to place cameras in the field every 1-3 km from another nearby camera. Precise camera trap locations were identified by surveying 2-5 km on foot in the mountains</w:t>
      </w:r>
      <w:r w:rsidR="00B743D6">
        <w:rPr>
          <w:rFonts w:ascii="Times New Roman" w:eastAsia="Times New Roman" w:hAnsi="Times New Roman" w:cs="Times New Roman"/>
          <w:sz w:val="24"/>
          <w:szCs w:val="24"/>
          <w:lang w:eastAsia="en-IN" w:bidi="hi-IN"/>
        </w:rPr>
        <w:t xml:space="preserve"> around each potential location</w:t>
      </w:r>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w:t>
      </w:r>
      <w:del w:id="118" w:author="Koustubh Sharma" w:date="2017-12-29T09:12:00Z">
        <w:r w:rsidDel="005F2F52">
          <w:rPr>
            <w:rFonts w:ascii="Times New Roman" w:eastAsia="Times New Roman" w:hAnsi="Times New Roman" w:cs="Times New Roman"/>
            <w:sz w:val="24"/>
            <w:szCs w:val="24"/>
            <w:lang w:eastAsia="en-IN" w:bidi="hi-IN"/>
          </w:rPr>
          <w:delText>partially protected</w:delText>
        </w:r>
      </w:del>
      <w:ins w:id="119" w:author="Koustubh Sharma" w:date="2017-12-29T09:12:00Z">
        <w:r w:rsidR="005F2F52">
          <w:rPr>
            <w:rFonts w:ascii="Times New Roman" w:eastAsia="Times New Roman" w:hAnsi="Times New Roman" w:cs="Times New Roman"/>
            <w:sz w:val="24"/>
            <w:szCs w:val="24"/>
            <w:lang w:eastAsia="en-IN" w:bidi="hi-IN"/>
          </w:rPr>
          <w:t>community conserved</w:t>
        </w:r>
      </w:ins>
      <w:r>
        <w:rPr>
          <w:rFonts w:ascii="Times New Roman" w:eastAsia="Times New Roman" w:hAnsi="Times New Roman" w:cs="Times New Roman"/>
          <w:sz w:val="24"/>
          <w:szCs w:val="24"/>
          <w:lang w:eastAsia="en-IN" w:bidi="hi-IN"/>
        </w:rPr>
        <w:t xml:space="preserve">, strictly protected and </w:t>
      </w:r>
      <w:del w:id="120" w:author="Koustubh Sharma" w:date="2017-12-29T09:12:00Z">
        <w:r w:rsidDel="005F2F52">
          <w:rPr>
            <w:rFonts w:ascii="Times New Roman" w:eastAsia="Times New Roman" w:hAnsi="Times New Roman" w:cs="Times New Roman"/>
            <w:sz w:val="24"/>
            <w:szCs w:val="24"/>
            <w:lang w:eastAsia="en-IN" w:bidi="hi-IN"/>
          </w:rPr>
          <w:delText xml:space="preserve">unprotected </w:delText>
        </w:r>
      </w:del>
      <w:ins w:id="121" w:author="Koustubh Sharma" w:date="2017-12-29T09:12:00Z">
        <w:r w:rsidR="005F2F52">
          <w:rPr>
            <w:rFonts w:ascii="Times New Roman" w:eastAsia="Times New Roman" w:hAnsi="Times New Roman" w:cs="Times New Roman"/>
            <w:sz w:val="24"/>
            <w:szCs w:val="24"/>
            <w:lang w:eastAsia="en-IN" w:bidi="hi-IN"/>
          </w:rPr>
          <w:t xml:space="preserve">marginally protected </w:t>
        </w:r>
      </w:ins>
      <w:r>
        <w:rPr>
          <w:rFonts w:ascii="Times New Roman" w:eastAsia="Times New Roman" w:hAnsi="Times New Roman" w:cs="Times New Roman"/>
          <w:sz w:val="24"/>
          <w:szCs w:val="24"/>
          <w:lang w:eastAsia="en-IN" w:bidi="hi-IN"/>
        </w:rPr>
        <w:t xml:space="preserve">habitats respectively. It took between 7-20 days to set up camera traps in the field, and nearly half the time to collect them. Each camera’s set up date and operational history were used to determine effort </w:t>
      </w:r>
      <w:ins w:id="122" w:author="Koustubh Sharma" w:date="2017-12-15T11:55:00Z">
        <w:r w:rsidR="00C17C2B">
          <w:rPr>
            <w:rFonts w:ascii="Times New Roman" w:eastAsia="Times New Roman" w:hAnsi="Times New Roman" w:cs="Times New Roman"/>
            <w:sz w:val="24"/>
            <w:szCs w:val="24"/>
            <w:lang w:eastAsia="en-IN" w:bidi="hi-IN"/>
          </w:rPr>
          <w:t xml:space="preserve">and </w:t>
        </w:r>
      </w:ins>
      <w:ins w:id="123" w:author="Koustubh Sharma" w:date="2017-12-15T11:56:00Z">
        <w:r w:rsidR="00C17C2B">
          <w:rPr>
            <w:rFonts w:ascii="Times New Roman" w:eastAsia="Times New Roman" w:hAnsi="Times New Roman" w:cs="Times New Roman"/>
            <w:sz w:val="24"/>
            <w:szCs w:val="24"/>
            <w:lang w:eastAsia="en-IN" w:bidi="hi-IN"/>
          </w:rPr>
          <w:t>its effect on the probability of detecting snow leopards</w:t>
        </w:r>
      </w:ins>
      <w:del w:id="124" w:author="Koustubh Sharma" w:date="2017-12-15T11:54:00Z">
        <w:r w:rsidDel="00C17C2B">
          <w:rPr>
            <w:rFonts w:ascii="Times New Roman" w:eastAsia="Times New Roman" w:hAnsi="Times New Roman" w:cs="Times New Roman"/>
            <w:sz w:val="24"/>
            <w:szCs w:val="24"/>
            <w:lang w:eastAsia="en-IN" w:bidi="hi-IN"/>
          </w:rPr>
          <w:delText>to enable analysis based on times</w:delText>
        </w:r>
      </w:del>
      <w:r>
        <w:rPr>
          <w:rFonts w:ascii="Times New Roman" w:eastAsia="Times New Roman" w:hAnsi="Times New Roman" w:cs="Times New Roman"/>
          <w:sz w:val="24"/>
          <w:szCs w:val="24"/>
          <w:lang w:eastAsia="en-IN" w:bidi="hi-IN"/>
        </w:rPr>
        <w:t>.</w:t>
      </w:r>
    </w:p>
    <w:p w14:paraId="203AF360" w14:textId="77777777" w:rsidR="00D4256D" w:rsidRPr="00FD4303" w:rsidRDefault="00D4256D" w:rsidP="00B40A29">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Change w:id="125" w:author="Koustubh Sharma" w:date="2017-12-29T08:52:00Z">
          <w:pPr>
            <w:spacing w:before="100" w:beforeAutospacing="1" w:after="100" w:afterAutospacing="1" w:line="240" w:lineRule="auto"/>
            <w:outlineLvl w:val="0"/>
          </w:pPr>
        </w:pPrChange>
      </w:pPr>
      <w:r w:rsidRPr="00FD4303">
        <w:rPr>
          <w:rFonts w:ascii="Times New Roman" w:eastAsia="Times New Roman" w:hAnsi="Times New Roman" w:cs="Times New Roman"/>
          <w:b/>
          <w:bCs/>
          <w:i/>
          <w:iCs/>
          <w:sz w:val="24"/>
          <w:szCs w:val="24"/>
          <w:lang w:eastAsia="en-IN" w:bidi="hi-IN"/>
        </w:rPr>
        <w:lastRenderedPageBreak/>
        <w:t>Data preparation</w:t>
      </w:r>
    </w:p>
    <w:p w14:paraId="10975DCE" w14:textId="08677C33"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26"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We obtained 54, 99 and 86 adult snow leopards encounters respectively on camera traps (fig 1, camera trap layout) from strictly protected</w:t>
      </w:r>
      <w:ins w:id="127" w:author="Koustubh Sharma" w:date="2017-12-29T09:13:00Z">
        <w:r w:rsidR="005F2F52">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w:t>
      </w:r>
      <w:del w:id="128" w:author="Koustubh Sharma" w:date="2017-12-29T09:13:00Z">
        <w:r w:rsidDel="005F2F52">
          <w:rPr>
            <w:rFonts w:ascii="Times New Roman" w:eastAsia="Times New Roman" w:hAnsi="Times New Roman" w:cs="Times New Roman"/>
            <w:sz w:val="24"/>
            <w:szCs w:val="24"/>
            <w:lang w:eastAsia="en-IN" w:bidi="hi-IN"/>
          </w:rPr>
          <w:delText xml:space="preserve">partially protected </w:delText>
        </w:r>
      </w:del>
      <w:ins w:id="129" w:author="Koustubh Sharma" w:date="2017-12-29T09:13:00Z">
        <w:r w:rsidR="005F2F52">
          <w:rPr>
            <w:rFonts w:ascii="Times New Roman" w:eastAsia="Times New Roman" w:hAnsi="Times New Roman" w:cs="Times New Roman"/>
            <w:sz w:val="24"/>
            <w:szCs w:val="24"/>
            <w:lang w:eastAsia="en-IN" w:bidi="hi-IN"/>
          </w:rPr>
          <w:t xml:space="preserve">community conserved </w:t>
        </w:r>
      </w:ins>
      <w:r>
        <w:rPr>
          <w:rFonts w:ascii="Times New Roman" w:eastAsia="Times New Roman" w:hAnsi="Times New Roman" w:cs="Times New Roman"/>
          <w:sz w:val="24"/>
          <w:szCs w:val="24"/>
          <w:lang w:eastAsia="en-IN" w:bidi="hi-IN"/>
        </w:rPr>
        <w:t xml:space="preserve">and </w:t>
      </w:r>
      <w:del w:id="130" w:author="Koustubh Sharma" w:date="2017-12-29T09:13:00Z">
        <w:r w:rsidDel="005F2F52">
          <w:rPr>
            <w:rFonts w:ascii="Times New Roman" w:eastAsia="Times New Roman" w:hAnsi="Times New Roman" w:cs="Times New Roman"/>
            <w:sz w:val="24"/>
            <w:szCs w:val="24"/>
            <w:lang w:eastAsia="en-IN" w:bidi="hi-IN"/>
          </w:rPr>
          <w:delText xml:space="preserve">unprotected </w:delText>
        </w:r>
      </w:del>
      <w:ins w:id="131" w:author="Koustubh Sharma" w:date="2017-12-29T09:13:00Z">
        <w:r w:rsidR="005F2F52">
          <w:rPr>
            <w:rFonts w:ascii="Times New Roman" w:eastAsia="Times New Roman" w:hAnsi="Times New Roman" w:cs="Times New Roman"/>
            <w:sz w:val="24"/>
            <w:szCs w:val="24"/>
            <w:lang w:eastAsia="en-IN" w:bidi="hi-IN"/>
          </w:rPr>
          <w:t xml:space="preserve">marginally protected </w:t>
        </w:r>
      </w:ins>
      <w:r>
        <w:rPr>
          <w:rFonts w:ascii="Times New Roman" w:eastAsia="Times New Roman" w:hAnsi="Times New Roman" w:cs="Times New Roman"/>
          <w:sz w:val="24"/>
          <w:szCs w:val="24"/>
          <w:lang w:eastAsia="en-IN" w:bidi="hi-IN"/>
        </w:rPr>
        <w:t xml:space="preserve">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r w:rsidR="00B743D6">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data were centred and scaled to have </w:t>
      </w:r>
      <w:ins w:id="132" w:author="Koustubh Sharma" w:date="2017-12-15T12:26:00Z">
        <w:r w:rsidR="00EA0889">
          <w:rPr>
            <w:rFonts w:ascii="Times New Roman" w:eastAsia="Times New Roman" w:hAnsi="Times New Roman" w:cs="Times New Roman"/>
            <w:sz w:val="24"/>
            <w:szCs w:val="24"/>
            <w:lang w:eastAsia="en-IN" w:bidi="hi-IN"/>
          </w:rPr>
          <w:t xml:space="preserve">a mean of 0 and </w:t>
        </w:r>
      </w:ins>
      <w:r>
        <w:rPr>
          <w:rFonts w:ascii="Times New Roman" w:eastAsia="Times New Roman" w:hAnsi="Times New Roman" w:cs="Times New Roman"/>
          <w:sz w:val="24"/>
          <w:szCs w:val="24"/>
          <w:lang w:eastAsia="en-IN" w:bidi="hi-IN"/>
        </w:rPr>
        <w:t xml:space="preserve">standard deviation 1 to make the model fits more stable. </w:t>
      </w:r>
    </w:p>
    <w:p w14:paraId="19F65698" w14:textId="62831CD6"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Change w:id="133" w:author="Koustubh Sharma" w:date="2017-12-29T08:52:00Z">
          <w:pPr>
            <w:spacing w:before="100" w:beforeAutospacing="1" w:after="100" w:afterAutospacing="1" w:line="240" w:lineRule="auto"/>
            <w:outlineLvl w:val="0"/>
          </w:pPr>
        </w:pPrChange>
      </w:pPr>
      <w:commentRangeStart w:id="134"/>
      <w:commentRangeStart w:id="135"/>
      <w:r w:rsidRPr="00834BD9">
        <w:rPr>
          <w:rFonts w:ascii="Times New Roman" w:eastAsia="Times New Roman" w:hAnsi="Times New Roman" w:cs="Times New Roman"/>
          <w:b/>
          <w:bCs/>
          <w:sz w:val="24"/>
          <w:szCs w:val="24"/>
          <w:lang w:eastAsia="en-IN" w:bidi="hi-IN"/>
        </w:rPr>
        <w:t xml:space="preserve">Demarcation </w:t>
      </w:r>
      <w:commentRangeEnd w:id="134"/>
      <w:r>
        <w:rPr>
          <w:rStyle w:val="CommentReference"/>
        </w:rPr>
        <w:commentReference w:id="134"/>
      </w:r>
      <w:commentRangeEnd w:id="135"/>
      <w:r>
        <w:rPr>
          <w:rStyle w:val="CommentReference"/>
        </w:rPr>
        <w:commentReference w:id="135"/>
      </w:r>
      <w:r w:rsidRPr="00834BD9">
        <w:rPr>
          <w:rFonts w:ascii="Times New Roman" w:eastAsia="Times New Roman" w:hAnsi="Times New Roman" w:cs="Times New Roman"/>
          <w:b/>
          <w:bCs/>
          <w:sz w:val="24"/>
          <w:szCs w:val="24"/>
          <w:lang w:eastAsia="en-IN" w:bidi="hi-IN"/>
        </w:rPr>
        <w:t xml:space="preserve">of sampling </w:t>
      </w:r>
      <w:ins w:id="136" w:author="Koustubh Sharma" w:date="2017-12-15T12:29:00Z">
        <w:r w:rsidR="00C92F05">
          <w:rPr>
            <w:rFonts w:ascii="Times New Roman" w:eastAsia="Times New Roman" w:hAnsi="Times New Roman" w:cs="Times New Roman"/>
            <w:b/>
            <w:bCs/>
            <w:sz w:val="24"/>
            <w:szCs w:val="24"/>
            <w:lang w:eastAsia="en-IN" w:bidi="hi-IN"/>
          </w:rPr>
          <w:t>extent (</w:t>
        </w:r>
      </w:ins>
      <w:del w:id="137" w:author="Koustubh Sharma" w:date="2017-12-15T12:29:00Z">
        <w:r w:rsidRPr="00834BD9" w:rsidDel="00C92F05">
          <w:rPr>
            <w:rFonts w:ascii="Times New Roman" w:eastAsia="Times New Roman" w:hAnsi="Times New Roman" w:cs="Times New Roman"/>
            <w:b/>
            <w:bCs/>
            <w:sz w:val="24"/>
            <w:szCs w:val="24"/>
            <w:lang w:eastAsia="en-IN" w:bidi="hi-IN"/>
          </w:rPr>
          <w:delText xml:space="preserve">mask </w:delText>
        </w:r>
      </w:del>
      <w:ins w:id="138" w:author="Koustubh Sharma" w:date="2017-12-15T12:29:00Z">
        <w:r w:rsidR="00C92F05">
          <w:rPr>
            <w:rFonts w:ascii="Times New Roman" w:eastAsia="Times New Roman" w:hAnsi="Times New Roman" w:cs="Times New Roman"/>
            <w:b/>
            <w:bCs/>
            <w:sz w:val="24"/>
            <w:szCs w:val="24"/>
            <w:lang w:eastAsia="en-IN" w:bidi="hi-IN"/>
          </w:rPr>
          <w:t xml:space="preserve">state space) </w:t>
        </w:r>
      </w:ins>
      <w:r w:rsidRPr="00834BD9">
        <w:rPr>
          <w:rFonts w:ascii="Times New Roman" w:eastAsia="Times New Roman" w:hAnsi="Times New Roman" w:cs="Times New Roman"/>
          <w:b/>
          <w:bCs/>
          <w:sz w:val="24"/>
          <w:szCs w:val="24"/>
          <w:lang w:eastAsia="en-IN" w:bidi="hi-IN"/>
        </w:rPr>
        <w:t>and identifying habitat covariates</w:t>
      </w:r>
    </w:p>
    <w:p w14:paraId="1A64C5E2" w14:textId="7CCA1D06"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39"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w:t>
      </w:r>
      <w:r w:rsidR="005A4BF6">
        <w:rPr>
          <w:rFonts w:ascii="Times New Roman" w:eastAsia="Times New Roman" w:hAnsi="Times New Roman" w:cs="Times New Roman"/>
          <w:sz w:val="24"/>
          <w:szCs w:val="24"/>
          <w:lang w:eastAsia="en-IN" w:bidi="hi-IN"/>
        </w:rPr>
        <w:t xml:space="preserve">focal </w:t>
      </w:r>
      <w:r>
        <w:rPr>
          <w:rFonts w:ascii="Times New Roman" w:eastAsia="Times New Roman" w:hAnsi="Times New Roman" w:cs="Times New Roman"/>
          <w:sz w:val="24"/>
          <w:szCs w:val="24"/>
          <w:lang w:eastAsia="en-IN" w:bidi="hi-IN"/>
        </w:rPr>
        <w:t>statistic tool (ArcGIS) for a circular neighbourhood of 500 meters to be used as a covariate that may have influenced snow leopard density</w:t>
      </w:r>
      <w:r w:rsidR="009A46A0">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w:t>
      </w:r>
      <w:r w:rsidR="009A46A0">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To characterize habitats, we used logistic regression on </w:t>
      </w:r>
      <w:commentRangeStart w:id="140"/>
      <w:r>
        <w:rPr>
          <w:rFonts w:ascii="Times New Roman" w:eastAsia="Times New Roman" w:hAnsi="Times New Roman" w:cs="Times New Roman"/>
          <w:sz w:val="24"/>
          <w:szCs w:val="24"/>
          <w:lang w:eastAsia="en-IN" w:bidi="hi-IN"/>
        </w:rPr>
        <w:t xml:space="preserve">35,000 telemetry </w:t>
      </w:r>
      <w:commentRangeEnd w:id="140"/>
      <w:r>
        <w:rPr>
          <w:rStyle w:val="CommentReference"/>
        </w:rPr>
        <w:commentReference w:id="140"/>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r w:rsidR="00AE2EF2">
        <w:rPr>
          <w:rFonts w:ascii="Times New Roman" w:eastAsia="Times New Roman" w:hAnsi="Times New Roman" w:cs="Times New Roman"/>
          <w:sz w:val="24"/>
          <w:szCs w:val="24"/>
          <w:lang w:eastAsia="en-IN" w:bidi="hi-IN"/>
        </w:rPr>
        <w:t xml:space="preserve"> (</w:t>
      </w:r>
      <w:del w:id="141" w:author="Koustubh Sharma" w:date="2017-12-29T09:15:00Z">
        <w:r w:rsidR="00AE2EF2" w:rsidDel="005F2F52">
          <w:rPr>
            <w:rFonts w:ascii="Times New Roman" w:eastAsia="Times New Roman" w:hAnsi="Times New Roman" w:cs="Times New Roman"/>
            <w:sz w:val="24"/>
            <w:szCs w:val="24"/>
            <w:lang w:eastAsia="en-IN" w:bidi="hi-IN"/>
          </w:rPr>
          <w:delText xml:space="preserve"> </w:delText>
        </w:r>
      </w:del>
      <w:r w:rsidR="00194CB6">
        <w:rPr>
          <w:rFonts w:ascii="Times New Roman" w:eastAsia="Times New Roman" w:hAnsi="Times New Roman" w:cs="Times New Roman"/>
          <w:sz w:val="24"/>
          <w:szCs w:val="24"/>
          <w:lang w:eastAsia="en-IN" w:bidi="hi-IN"/>
        </w:rPr>
        <w:t>“</w:t>
      </w:r>
      <w:proofErr w:type="spellStart"/>
      <w:r w:rsidR="00AE2EF2">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w:t>
      </w:r>
      <w:r w:rsidR="00AE2EF2">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b/>
          <w:bCs/>
          <w:i/>
          <w:iCs/>
          <w:sz w:val="24"/>
          <w:szCs w:val="24"/>
          <w:lang w:eastAsia="en-IN" w:bidi="hi-IN"/>
        </w:rPr>
        <w:pPrChange w:id="142" w:author="Koustubh Sharma" w:date="2017-12-29T08:52:00Z">
          <w:pPr>
            <w:spacing w:before="100" w:beforeAutospacing="1" w:after="100" w:afterAutospacing="1" w:line="240" w:lineRule="auto"/>
          </w:pPr>
        </w:pPrChange>
      </w:pPr>
    </w:p>
    <w:p w14:paraId="027BC764" w14:textId="77777777"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b/>
          <w:bCs/>
          <w:i/>
          <w:iCs/>
          <w:sz w:val="24"/>
          <w:szCs w:val="24"/>
          <w:lang w:eastAsia="en-IN" w:bidi="hi-IN"/>
        </w:rPr>
        <w:pPrChange w:id="143" w:author="Koustubh Sharma" w:date="2017-12-29T08:52:00Z">
          <w:pPr>
            <w:spacing w:before="100" w:beforeAutospacing="1" w:after="100" w:afterAutospacing="1" w:line="240" w:lineRule="auto"/>
            <w:outlineLvl w:val="0"/>
          </w:pPr>
        </w:pPrChange>
      </w:pPr>
      <w:r w:rsidRPr="00FD4303">
        <w:rPr>
          <w:rFonts w:ascii="Times New Roman" w:eastAsia="Times New Roman" w:hAnsi="Times New Roman" w:cs="Times New Roman"/>
          <w:b/>
          <w:bCs/>
          <w:i/>
          <w:iCs/>
          <w:sz w:val="24"/>
          <w:szCs w:val="24"/>
          <w:lang w:eastAsia="en-IN" w:bidi="hi-IN"/>
        </w:rPr>
        <w:t xml:space="preserve">Data analysis </w:t>
      </w:r>
    </w:p>
    <w:p w14:paraId="619D0AC3" w14:textId="095029A1"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44"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w:t>
      </w:r>
      <w:del w:id="145" w:author="Koustubh Sharma" w:date="2017-12-15T12:33:00Z">
        <w:r w:rsidDel="00C92F05">
          <w:rPr>
            <w:rFonts w:ascii="Times New Roman" w:eastAsia="Times New Roman" w:hAnsi="Times New Roman" w:cs="Times New Roman"/>
            <w:sz w:val="24"/>
            <w:szCs w:val="24"/>
            <w:lang w:eastAsia="en-IN" w:bidi="hi-IN"/>
          </w:rPr>
          <w:delText xml:space="preserve">two </w:delText>
        </w:r>
      </w:del>
      <w:ins w:id="146" w:author="Koustubh Sharma" w:date="2017-12-15T12:33:00Z">
        <w:r w:rsidR="00C92F05">
          <w:rPr>
            <w:rFonts w:ascii="Times New Roman" w:eastAsia="Times New Roman" w:hAnsi="Times New Roman" w:cs="Times New Roman"/>
            <w:sz w:val="24"/>
            <w:szCs w:val="24"/>
            <w:lang w:eastAsia="en-IN" w:bidi="hi-IN"/>
          </w:rPr>
          <w:t xml:space="preserve">three </w:t>
        </w:r>
      </w:ins>
      <w:r>
        <w:rPr>
          <w:rFonts w:ascii="Times New Roman" w:eastAsia="Times New Roman" w:hAnsi="Times New Roman" w:cs="Times New Roman"/>
          <w:sz w:val="24"/>
          <w:szCs w:val="24"/>
          <w:lang w:eastAsia="en-IN" w:bidi="hi-IN"/>
        </w:rPr>
        <w:t xml:space="preserve">sub-models: a range model </w:t>
      </w:r>
      <w:del w:id="147" w:author="Koustubh Sharma" w:date="2017-12-15T12:32:00Z">
        <w:r w:rsidDel="00C92F05">
          <w:rPr>
            <w:rFonts w:ascii="Times New Roman" w:eastAsia="Times New Roman" w:hAnsi="Times New Roman" w:cs="Times New Roman"/>
            <w:sz w:val="24"/>
            <w:szCs w:val="24"/>
            <w:lang w:eastAsia="en-IN" w:bidi="hi-IN"/>
          </w:rPr>
          <w:delText>(</w:delText>
        </w:r>
      </w:del>
      <w:r>
        <w:rPr>
          <w:rFonts w:ascii="Times New Roman" w:eastAsia="Times New Roman" w:hAnsi="Times New Roman" w:cs="Times New Roman"/>
          <w:sz w:val="24"/>
          <w:szCs w:val="24"/>
          <w:lang w:eastAsia="en-IN" w:bidi="hi-IN"/>
        </w:rPr>
        <w:t>determining how far form their activity centres animals are encountered</w:t>
      </w:r>
      <w:ins w:id="148" w:author="Koustubh Sharma" w:date="2017-12-15T12:32:00Z">
        <w:r w:rsidR="00C92F05">
          <w:rPr>
            <w:rFonts w:ascii="Times New Roman" w:eastAsia="Times New Roman" w:hAnsi="Times New Roman" w:cs="Times New Roman"/>
            <w:sz w:val="24"/>
            <w:szCs w:val="24"/>
            <w:lang w:eastAsia="en-IN" w:bidi="hi-IN"/>
          </w:rPr>
          <w:t>,</w:t>
        </w:r>
      </w:ins>
      <w:del w:id="149" w:author="Koustubh Sharma" w:date="2017-12-15T12:32:00Z">
        <w:r w:rsidDel="00C92F05">
          <w:rPr>
            <w:rFonts w:ascii="Times New Roman" w:eastAsia="Times New Roman" w:hAnsi="Times New Roman" w:cs="Times New Roman"/>
            <w:sz w:val="24"/>
            <w:szCs w:val="24"/>
            <w:lang w:eastAsia="en-IN" w:bidi="hi-IN"/>
          </w:rPr>
          <w:delText>)</w:delText>
        </w:r>
      </w:del>
      <w:del w:id="150" w:author="Koustubh Sharma" w:date="2017-12-15T12:33:00Z">
        <w:r w:rsidDel="00C92F05">
          <w:rPr>
            <w:rFonts w:ascii="Times New Roman" w:eastAsia="Times New Roman" w:hAnsi="Times New Roman" w:cs="Times New Roman"/>
            <w:sz w:val="24"/>
            <w:szCs w:val="24"/>
            <w:lang w:eastAsia="en-IN" w:bidi="hi-IN"/>
          </w:rPr>
          <w:delText xml:space="preserve"> and </w:delText>
        </w:r>
      </w:del>
      <w:ins w:id="151" w:author="Koustubh Sharma" w:date="2017-12-15T12:33:00Z">
        <w:r w:rsidR="00C92F05">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an intercept model </w:t>
      </w:r>
      <w:del w:id="152" w:author="Koustubh Sharma" w:date="2017-12-15T12:32:00Z">
        <w:r w:rsidDel="00C92F05">
          <w:rPr>
            <w:rFonts w:ascii="Times New Roman" w:eastAsia="Times New Roman" w:hAnsi="Times New Roman" w:cs="Times New Roman"/>
            <w:sz w:val="24"/>
            <w:szCs w:val="24"/>
            <w:lang w:eastAsia="en-IN" w:bidi="hi-IN"/>
          </w:rPr>
          <w:delText>(</w:delText>
        </w:r>
      </w:del>
      <w:r>
        <w:rPr>
          <w:rFonts w:ascii="Times New Roman" w:eastAsia="Times New Roman" w:hAnsi="Times New Roman" w:cs="Times New Roman"/>
          <w:sz w:val="24"/>
          <w:szCs w:val="24"/>
          <w:lang w:eastAsia="en-IN" w:bidi="hi-IN"/>
        </w:rPr>
        <w:t>determining the encounter rate at the activity centre)</w:t>
      </w:r>
      <w:ins w:id="153" w:author="Koustubh Sharma" w:date="2017-12-15T12:33:00Z">
        <w:r w:rsidR="00C92F05">
          <w:rPr>
            <w:rFonts w:ascii="Times New Roman" w:eastAsia="Times New Roman" w:hAnsi="Times New Roman" w:cs="Times New Roman"/>
            <w:sz w:val="24"/>
            <w:szCs w:val="24"/>
            <w:lang w:eastAsia="en-IN" w:bidi="hi-IN"/>
          </w:rPr>
          <w:t xml:space="preserve">, and an effective area </w:t>
        </w:r>
      </w:ins>
      <w:ins w:id="154" w:author="Koustubh Sharma" w:date="2017-12-15T12:34:00Z">
        <w:r w:rsidR="00C92F05">
          <w:rPr>
            <w:rFonts w:ascii="Times New Roman" w:eastAsia="Times New Roman" w:hAnsi="Times New Roman" w:cs="Times New Roman"/>
            <w:sz w:val="24"/>
            <w:szCs w:val="24"/>
            <w:lang w:eastAsia="en-IN" w:bidi="hi-IN"/>
          </w:rPr>
          <w:t>model determining</w:t>
        </w:r>
      </w:ins>
      <w:ins w:id="155" w:author="Koustubh Sharma" w:date="2017-12-15T12:42:00Z">
        <w:r w:rsidR="00E21B3F">
          <w:rPr>
            <w:rFonts w:ascii="Times New Roman" w:eastAsia="Times New Roman" w:hAnsi="Times New Roman" w:cs="Times New Roman"/>
            <w:sz w:val="24"/>
            <w:szCs w:val="24"/>
            <w:lang w:eastAsia="en-IN" w:bidi="hi-IN"/>
          </w:rPr>
          <w:t xml:space="preserve"> the effective area of the animals’ ranges</w:t>
        </w:r>
      </w:ins>
      <w:r>
        <w:rPr>
          <w:rFonts w:ascii="Times New Roman" w:eastAsia="Times New Roman" w:hAnsi="Times New Roman" w:cs="Times New Roman"/>
          <w:sz w:val="24"/>
          <w:szCs w:val="24"/>
          <w:lang w:eastAsia="en-IN" w:bidi="hi-IN"/>
        </w:rPr>
        <w:t xml:space="preserve">. Each of these models may be made to depend on spatial or non-spatial covariates. </w:t>
      </w:r>
      <w:commentRangeStart w:id="156"/>
      <w:del w:id="157" w:author="Koustubh Sharma" w:date="2017-12-15T12:42:00Z">
        <w:r w:rsidRPr="00E21B3F" w:rsidDel="00E21B3F">
          <w:rPr>
            <w:rFonts w:ascii="Times New Roman" w:eastAsia="Times New Roman" w:hAnsi="Times New Roman" w:cs="Times New Roman"/>
            <w:sz w:val="24"/>
            <w:szCs w:val="24"/>
            <w:highlight w:val="yellow"/>
            <w:lang w:eastAsia="en-IN" w:bidi="hi-IN"/>
            <w:rPrChange w:id="158" w:author="Koustubh Sharma" w:date="2017-12-15T12:42:00Z">
              <w:rPr>
                <w:rFonts w:ascii="Times New Roman" w:eastAsia="Times New Roman" w:hAnsi="Times New Roman" w:cs="Times New Roman"/>
                <w:sz w:val="24"/>
                <w:szCs w:val="24"/>
                <w:lang w:eastAsia="en-IN" w:bidi="hi-IN"/>
              </w:rPr>
            </w:rPrChange>
          </w:rPr>
          <w:delText>When least-cost path distance is used, this allows the range parameter of the encounter rate function to vary depending on the habitat that the animal moves through.</w:delText>
        </w:r>
        <w:r w:rsidDel="00E21B3F">
          <w:rPr>
            <w:rFonts w:ascii="Times New Roman" w:eastAsia="Times New Roman" w:hAnsi="Times New Roman" w:cs="Times New Roman"/>
            <w:sz w:val="24"/>
            <w:szCs w:val="24"/>
            <w:lang w:eastAsia="en-IN" w:bidi="hi-IN"/>
          </w:rPr>
          <w:delText xml:space="preserve"> </w:delText>
        </w:r>
      </w:del>
      <w:commentRangeEnd w:id="156"/>
      <w:r w:rsidR="00E21B3F">
        <w:rPr>
          <w:rStyle w:val="CommentReference"/>
        </w:rPr>
        <w:commentReference w:id="156"/>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5FB0A3DB"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59"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r w:rsidR="007F6391">
        <w:rPr>
          <w:rFonts w:ascii="Times New Roman" w:eastAsia="Times New Roman" w:hAnsi="Times New Roman" w:cs="Times New Roman"/>
          <w:sz w:val="24"/>
          <w:szCs w:val="24"/>
          <w:lang w:eastAsia="en-IN" w:bidi="hi-IN"/>
        </w:rPr>
        <w:t xml:space="preserve">density </w:t>
      </w:r>
      <w:r>
        <w:rPr>
          <w:rFonts w:ascii="Times New Roman" w:eastAsia="Times New Roman" w:hAnsi="Times New Roman" w:cs="Times New Roman"/>
          <w:sz w:val="24"/>
          <w:szCs w:val="24"/>
          <w:lang w:eastAsia="en-IN" w:bidi="hi-IN"/>
        </w:rPr>
        <w:t xml:space="preserve">model, the intercept model, and the </w:t>
      </w:r>
      <w:r w:rsidR="007F6391">
        <w:rPr>
          <w:rFonts w:ascii="Times New Roman" w:eastAsia="Times New Roman" w:hAnsi="Times New Roman" w:cs="Times New Roman"/>
          <w:sz w:val="24"/>
          <w:szCs w:val="24"/>
          <w:lang w:eastAsia="en-IN" w:bidi="hi-IN"/>
        </w:rPr>
        <w:t xml:space="preserve">range </w:t>
      </w:r>
      <w:r>
        <w:rPr>
          <w:rFonts w:ascii="Times New Roman" w:eastAsia="Times New Roman" w:hAnsi="Times New Roman" w:cs="Times New Roman"/>
          <w:sz w:val="24"/>
          <w:szCs w:val="24"/>
          <w:lang w:eastAsia="en-IN" w:bidi="hi-IN"/>
        </w:rPr>
        <w:t>model. The general forms of the density model, intercept model and range model, respectively</w:t>
      </w:r>
      <w:r w:rsidR="007F6391">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60" w:author="Koustubh Sharma" w:date="2017-12-29T08:52:00Z">
          <w:pPr>
            <w:spacing w:before="100" w:beforeAutospacing="1" w:after="100" w:afterAutospacing="1" w:line="240" w:lineRule="auto"/>
            <w:jc w:val="right"/>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(1)</w:t>
      </w:r>
    </w:p>
    <w:p w14:paraId="03EA451D" w14:textId="3CB8BDDE" w:rsidR="00D4256D" w:rsidRPr="00307127"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61" w:author="Koustubh Sharma" w:date="2017-12-29T08:52:00Z">
          <w:pPr>
            <w:spacing w:before="100" w:beforeAutospacing="1" w:after="100" w:afterAutospacing="1" w:line="240" w:lineRule="auto"/>
            <w:jc w:val="right"/>
          </w:pPr>
        </w:pPrChange>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p>
    <w:p w14:paraId="4D6A20E8" w14:textId="66825CBC"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62" w:author="Koustubh Sharma" w:date="2017-12-29T08:52:00Z">
          <w:pPr>
            <w:spacing w:before="100" w:beforeAutospacing="1" w:after="100" w:afterAutospacing="1" w:line="240" w:lineRule="auto"/>
            <w:jc w:val="right"/>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p>
    <w:p w14:paraId="7B7D4709"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163"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where </w:t>
      </w:r>
    </w:p>
    <w:p w14:paraId="101B0D8C" w14:textId="7EA3A96D" w:rsidR="00D4256D" w:rsidRDefault="00B40A29" w:rsidP="00B40A29">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Change w:id="164" w:author="Koustubh Sharma" w:date="2017-12-29T08:52:00Z">
          <w:pPr>
            <w:spacing w:before="100" w:beforeAutospacing="1" w:after="100" w:afterAutospacing="1" w:line="240" w:lineRule="auto"/>
            <w:ind w:left="720"/>
          </w:pPr>
        </w:pPrChange>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ins w:id="165" w:author="David Borchers" w:date="2017-09-29T08:51:00Z">
        <w:r w:rsidR="00512B4D">
          <w:rPr>
            <w:rFonts w:ascii="Times New Roman" w:eastAsia="Times New Roman" w:hAnsi="Times New Roman" w:cs="Times New Roman"/>
            <w:sz w:val="24"/>
            <w:szCs w:val="24"/>
            <w:lang w:eastAsia="en-IN" w:bidi="hi-IN"/>
          </w:rPr>
          <w:t xml:space="preserve"> (all </w:t>
        </w:r>
        <w:r w:rsidR="00512B4D">
          <w:rPr>
            <w:rFonts w:ascii="Times New Roman" w:eastAsia="Times New Roman" w:hAnsi="Times New Roman" w:cs="Times New Roman"/>
            <w:sz w:val="24"/>
            <w:szCs w:val="24"/>
            <w:lang w:eastAsia="en-IN" w:bidi="hi-IN"/>
          </w:rPr>
          <w:lastRenderedPageBreak/>
          <w:t xml:space="preserve">covariates were treated as known, notwithstanding the fact that </w:t>
        </w:r>
        <w:proofErr w:type="spellStart"/>
        <w:r w:rsidR="00512B4D">
          <w:rPr>
            <w:rFonts w:ascii="Times New Roman" w:eastAsia="Times New Roman" w:hAnsi="Times New Roman" w:cs="Times New Roman"/>
            <w:sz w:val="24"/>
            <w:szCs w:val="24"/>
            <w:lang w:eastAsia="en-IN" w:bidi="hi-IN"/>
          </w:rPr>
          <w:t>stdGC</w:t>
        </w:r>
        <w:proofErr w:type="spellEnd"/>
        <w:r w:rsidR="00512B4D">
          <w:rPr>
            <w:rFonts w:ascii="Times New Roman" w:eastAsia="Times New Roman" w:hAnsi="Times New Roman" w:cs="Times New Roman"/>
            <w:sz w:val="24"/>
            <w:szCs w:val="24"/>
            <w:lang w:eastAsia="en-IN" w:bidi="hi-IN"/>
          </w:rPr>
          <w:t xml:space="preserve"> and </w:t>
        </w:r>
        <w:proofErr w:type="spellStart"/>
        <w:r w:rsidR="00512B4D">
          <w:rPr>
            <w:rFonts w:ascii="Times New Roman" w:eastAsia="Times New Roman" w:hAnsi="Times New Roman" w:cs="Times New Roman"/>
            <w:sz w:val="24"/>
            <w:szCs w:val="24"/>
            <w:lang w:eastAsia="en-IN" w:bidi="hi-IN"/>
          </w:rPr>
          <w:t>stdBC</w:t>
        </w:r>
        <w:proofErr w:type="spellEnd"/>
        <w:r w:rsidR="00512B4D">
          <w:rPr>
            <w:rFonts w:ascii="Times New Roman" w:eastAsia="Times New Roman" w:hAnsi="Times New Roman" w:cs="Times New Roman"/>
            <w:sz w:val="24"/>
            <w:szCs w:val="24"/>
            <w:lang w:eastAsia="en-IN" w:bidi="hi-IN"/>
          </w:rPr>
          <w:t xml:space="preserve"> had been estimated)</w:t>
        </w:r>
      </w:ins>
      <w:r w:rsidR="00D4256D">
        <w:rPr>
          <w:rFonts w:ascii="Times New Roman" w:eastAsia="Times New Roman" w:hAnsi="Times New Roman" w:cs="Times New Roman"/>
          <w:sz w:val="24"/>
          <w:szCs w:val="24"/>
          <w:lang w:eastAsia="en-IN" w:bidi="hi-IN"/>
        </w:rPr>
        <w:t>;</w:t>
      </w:r>
    </w:p>
    <w:p w14:paraId="78E36F46" w14:textId="025051B6" w:rsidR="00D4256D" w:rsidRDefault="00B40A29" w:rsidP="00B40A29">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Change w:id="166" w:author="Koustubh Sharma" w:date="2017-12-29T08:52:00Z">
          <w:pPr>
            <w:spacing w:before="100" w:beforeAutospacing="1" w:after="100" w:afterAutospacing="1" w:line="240" w:lineRule="auto"/>
            <w:ind w:left="720"/>
          </w:pPr>
        </w:pPrChange>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B40A29" w:rsidP="00B40A29">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Change w:id="167" w:author="Koustubh Sharma" w:date="2017-12-29T08:52:00Z">
          <w:pPr>
            <w:spacing w:before="100" w:beforeAutospacing="1" w:after="100" w:afterAutospacing="1" w:line="240" w:lineRule="auto"/>
            <w:ind w:left="720"/>
          </w:pPr>
        </w:pPrChange>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w:t>
      </w:r>
      <w:proofErr w:type="spellStart"/>
      <w:r w:rsidR="00D4256D">
        <w:rPr>
          <w:rFonts w:ascii="Times New Roman" w:eastAsia="Times New Roman" w:hAnsi="Times New Roman" w:cs="Times New Roman"/>
          <w:sz w:val="24"/>
          <w:szCs w:val="24"/>
          <w:lang w:eastAsia="en-IN" w:bidi="hi-IN"/>
        </w:rPr>
        <w:t>ercept</w:t>
      </w:r>
      <w:proofErr w:type="spellEnd"/>
      <w:r w:rsidR="00D4256D">
        <w:rPr>
          <w:rFonts w:ascii="Times New Roman" w:eastAsia="Times New Roman" w:hAnsi="Times New Roman" w:cs="Times New Roman"/>
          <w:sz w:val="24"/>
          <w:szCs w:val="24"/>
          <w:lang w:eastAsia="en-IN" w:bidi="hi-IN"/>
        </w:rPr>
        <w:t xml:space="preserve">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3B4162C9" w:rsidR="00D4256D" w:rsidDel="00E21B3F" w:rsidRDefault="00D4256D" w:rsidP="00B40A29">
      <w:pPr>
        <w:spacing w:before="100" w:beforeAutospacing="1" w:after="100" w:afterAutospacing="1" w:line="360" w:lineRule="auto"/>
        <w:jc w:val="both"/>
        <w:rPr>
          <w:del w:id="168" w:author="Koustubh Sharma" w:date="2017-12-15T12:45:00Z"/>
          <w:rFonts w:ascii="Times New Roman" w:eastAsia="Times New Roman" w:hAnsi="Times New Roman" w:cs="Times New Roman"/>
          <w:sz w:val="24"/>
          <w:szCs w:val="24"/>
          <w:lang w:eastAsia="en-IN" w:bidi="hi-IN"/>
        </w:rPr>
        <w:pPrChange w:id="169" w:author="Koustubh Sharma" w:date="2017-12-29T08:52:00Z">
          <w:pPr>
            <w:spacing w:before="100" w:beforeAutospacing="1" w:after="100" w:afterAutospacing="1" w:line="240" w:lineRule="auto"/>
          </w:pPr>
        </w:pPrChange>
      </w:pPr>
      <w:commentRangeStart w:id="170"/>
      <w:del w:id="171" w:author="Koustubh Sharma" w:date="2017-12-15T12:45:00Z">
        <w:r w:rsidDel="00E21B3F">
          <w:rPr>
            <w:rFonts w:ascii="Times New Roman" w:eastAsia="Times New Roman" w:hAnsi="Times New Roman" w:cs="Times New Roman"/>
            <w:sz w:val="24"/>
            <w:szCs w:val="24"/>
            <w:lang w:eastAsia="en-IN" w:bidi="hi-IN"/>
          </w:rPr>
          <w:delText xml:space="preserve">In addition, the non-Euclidian distance between two adjacent points </w:delTex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sidDel="00E21B3F">
          <w:rPr>
            <w:rFonts w:ascii="Times New Roman" w:eastAsia="Times New Roman" w:hAnsi="Times New Roman" w:cs="Times New Roman"/>
            <w:sz w:val="24"/>
            <w:szCs w:val="24"/>
            <w:lang w:eastAsia="en-IN" w:bidi="hi-IN"/>
          </w:rPr>
          <w:delText xml:space="preserve"> and </w:delTex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sidDel="00E21B3F">
          <w:rPr>
            <w:rFonts w:ascii="Times New Roman" w:eastAsia="Times New Roman" w:hAnsi="Times New Roman" w:cs="Times New Roman"/>
            <w:sz w:val="24"/>
            <w:szCs w:val="24"/>
            <w:lang w:eastAsia="en-IN" w:bidi="hi-IN"/>
          </w:rPr>
          <w:delText xml:space="preserve">is modelled as </w:delText>
        </w:r>
      </w:del>
    </w:p>
    <w:p w14:paraId="6CD4A5C5" w14:textId="26B695B8" w:rsidR="00D4256D" w:rsidRPr="00382B2E" w:rsidDel="00E21B3F" w:rsidRDefault="00B40A29" w:rsidP="00B40A29">
      <w:pPr>
        <w:spacing w:before="100" w:beforeAutospacing="1" w:after="100" w:afterAutospacing="1" w:line="360" w:lineRule="auto"/>
        <w:jc w:val="both"/>
        <w:rPr>
          <w:del w:id="172" w:author="Koustubh Sharma" w:date="2017-12-15T12:45:00Z"/>
          <w:rFonts w:ascii="Times New Roman" w:eastAsia="Times New Roman" w:hAnsi="Times New Roman" w:cs="Times New Roman"/>
          <w:sz w:val="24"/>
          <w:szCs w:val="24"/>
          <w:lang w:eastAsia="en-IN" w:bidi="hi-IN"/>
        </w:rPr>
        <w:pPrChange w:id="173" w:author="Koustubh Sharma" w:date="2017-12-29T08:52:00Z">
          <w:pPr>
            <w:spacing w:before="100" w:beforeAutospacing="1" w:after="100" w:afterAutospacing="1" w:line="240" w:lineRule="auto"/>
            <w:jc w:val="right"/>
          </w:pPr>
        </w:pPrChange>
      </w:pPr>
      <m:oMath>
        <m:d>
          <m:dPr>
            <m:ctrlPr>
              <w:del w:id="174" w:author="Koustubh Sharma" w:date="2017-12-15T12:45:00Z">
                <w:rPr>
                  <w:rFonts w:ascii="Cambria Math" w:eastAsia="Times New Roman" w:hAnsi="Cambria Math" w:cs="Times New Roman"/>
                  <w:i/>
                  <w:sz w:val="24"/>
                  <w:szCs w:val="24"/>
                  <w:lang w:eastAsia="en-IN" w:bidi="hi-IN"/>
                </w:rPr>
              </w:del>
            </m:ctrlPr>
          </m:dPr>
          <m:e>
            <m:f>
              <m:fPr>
                <m:ctrlPr>
                  <w:del w:id="175" w:author="Koustubh Sharma" w:date="2017-12-15T12:45:00Z">
                    <w:rPr>
                      <w:rFonts w:ascii="Cambria Math" w:eastAsia="Times New Roman" w:hAnsi="Cambria Math" w:cs="Times New Roman"/>
                      <w:i/>
                      <w:sz w:val="24"/>
                      <w:szCs w:val="24"/>
                      <w:lang w:eastAsia="en-IN" w:bidi="hi-IN"/>
                    </w:rPr>
                  </w:del>
                </m:ctrlPr>
              </m:fPr>
              <m:num>
                <m:r>
                  <w:del w:id="176" w:author="Koustubh Sharma" w:date="2017-12-15T12:45:00Z">
                    <m:rPr>
                      <m:sty m:val="p"/>
                    </m:rPr>
                    <w:rPr>
                      <w:rFonts w:ascii="Cambria Math" w:eastAsia="Times New Roman" w:hAnsi="Cambria Math" w:cs="Times New Roman"/>
                      <w:sz w:val="24"/>
                      <w:szCs w:val="24"/>
                      <w:lang w:eastAsia="en-IN" w:bidi="hi-IN"/>
                    </w:rPr>
                    <m:t>noneuc</m:t>
                  </w:del>
                </m:r>
                <m:r>
                  <w:del w:id="177" w:author="Koustubh Sharma" w:date="2017-12-15T12:45:00Z">
                    <w:rPr>
                      <w:rFonts w:ascii="Cambria Math" w:eastAsia="Times New Roman" w:hAnsi="Cambria Math" w:cs="Times New Roman"/>
                      <w:sz w:val="24"/>
                      <w:szCs w:val="24"/>
                      <w:lang w:eastAsia="en-IN" w:bidi="hi-IN"/>
                    </w:rPr>
                    <m:t>(</m:t>
                  </w:del>
                </m:r>
                <m:sSub>
                  <m:sSubPr>
                    <m:ctrlPr>
                      <w:del w:id="178" w:author="Koustubh Sharma" w:date="2017-12-15T12:45:00Z">
                        <w:rPr>
                          <w:rFonts w:ascii="Cambria Math" w:eastAsia="Times New Roman" w:hAnsi="Cambria Math" w:cs="Times New Roman"/>
                          <w:i/>
                          <w:sz w:val="24"/>
                          <w:szCs w:val="24"/>
                          <w:lang w:eastAsia="en-IN" w:bidi="hi-IN"/>
                        </w:rPr>
                      </w:del>
                    </m:ctrlPr>
                  </m:sSubPr>
                  <m:e>
                    <m:r>
                      <w:del w:id="179" w:author="Koustubh Sharma" w:date="2017-12-15T12:45:00Z">
                        <m:rPr>
                          <m:sty m:val="bi"/>
                        </m:rPr>
                        <w:rPr>
                          <w:rFonts w:ascii="Cambria Math" w:eastAsia="Times New Roman" w:hAnsi="Cambria Math" w:cs="Times New Roman"/>
                          <w:sz w:val="24"/>
                          <w:szCs w:val="24"/>
                          <w:lang w:eastAsia="en-IN" w:bidi="hi-IN"/>
                        </w:rPr>
                        <m:t>s</m:t>
                      </w:del>
                    </m:r>
                  </m:e>
                  <m:sub>
                    <m:r>
                      <w:del w:id="180" w:author="Koustubh Sharma" w:date="2017-12-15T12:45:00Z">
                        <w:rPr>
                          <w:rFonts w:ascii="Cambria Math" w:eastAsia="Times New Roman" w:hAnsi="Cambria Math" w:cs="Times New Roman"/>
                          <w:sz w:val="24"/>
                          <w:szCs w:val="24"/>
                          <w:lang w:eastAsia="en-IN" w:bidi="hi-IN"/>
                        </w:rPr>
                        <m:t>i</m:t>
                      </w:del>
                    </m:r>
                  </m:sub>
                </m:sSub>
                <m:r>
                  <w:del w:id="181" w:author="Koustubh Sharma" w:date="2017-12-15T12:45:00Z">
                    <w:rPr>
                      <w:rFonts w:ascii="Cambria Math" w:eastAsia="Times New Roman" w:hAnsi="Cambria Math" w:cs="Times New Roman"/>
                      <w:sz w:val="24"/>
                      <w:szCs w:val="24"/>
                      <w:lang w:eastAsia="en-IN" w:bidi="hi-IN"/>
                    </w:rPr>
                    <m:t xml:space="preserve">)+ </m:t>
                  </w:del>
                </m:r>
                <m:r>
                  <w:del w:id="182" w:author="Koustubh Sharma" w:date="2017-12-15T12:45:00Z">
                    <m:rPr>
                      <m:sty m:val="p"/>
                    </m:rPr>
                    <w:rPr>
                      <w:rFonts w:ascii="Cambria Math" w:eastAsia="Times New Roman" w:hAnsi="Cambria Math" w:cs="Times New Roman"/>
                      <w:sz w:val="24"/>
                      <w:szCs w:val="24"/>
                      <w:lang w:eastAsia="en-IN" w:bidi="hi-IN"/>
                    </w:rPr>
                    <m:t>noneuc</m:t>
                  </w:del>
                </m:r>
                <m:r>
                  <w:del w:id="183" w:author="Koustubh Sharma" w:date="2017-12-15T12:45:00Z">
                    <w:rPr>
                      <w:rFonts w:ascii="Cambria Math" w:eastAsia="Times New Roman" w:hAnsi="Cambria Math" w:cs="Times New Roman"/>
                      <w:sz w:val="24"/>
                      <w:szCs w:val="24"/>
                      <w:lang w:eastAsia="en-IN" w:bidi="hi-IN"/>
                    </w:rPr>
                    <m:t>(</m:t>
                  </w:del>
                </m:r>
                <m:sSub>
                  <m:sSubPr>
                    <m:ctrlPr>
                      <w:del w:id="184" w:author="Koustubh Sharma" w:date="2017-12-15T12:45:00Z">
                        <w:rPr>
                          <w:rFonts w:ascii="Cambria Math" w:eastAsia="Times New Roman" w:hAnsi="Cambria Math" w:cs="Times New Roman"/>
                          <w:i/>
                          <w:sz w:val="24"/>
                          <w:szCs w:val="24"/>
                          <w:lang w:eastAsia="en-IN" w:bidi="hi-IN"/>
                        </w:rPr>
                      </w:del>
                    </m:ctrlPr>
                  </m:sSubPr>
                  <m:e>
                    <m:r>
                      <w:del w:id="185" w:author="Koustubh Sharma" w:date="2017-12-15T12:45:00Z">
                        <m:rPr>
                          <m:sty m:val="bi"/>
                        </m:rPr>
                        <w:rPr>
                          <w:rFonts w:ascii="Cambria Math" w:eastAsia="Times New Roman" w:hAnsi="Cambria Math" w:cs="Times New Roman"/>
                          <w:sz w:val="24"/>
                          <w:szCs w:val="24"/>
                          <w:lang w:eastAsia="en-IN" w:bidi="hi-IN"/>
                        </w:rPr>
                        <m:t>s</m:t>
                      </w:del>
                    </m:r>
                  </m:e>
                  <m:sub>
                    <m:r>
                      <w:del w:id="186" w:author="Koustubh Sharma" w:date="2017-12-15T12:45:00Z">
                        <w:rPr>
                          <w:rFonts w:ascii="Cambria Math" w:eastAsia="Times New Roman" w:hAnsi="Cambria Math" w:cs="Times New Roman"/>
                          <w:sz w:val="24"/>
                          <w:szCs w:val="24"/>
                          <w:lang w:eastAsia="en-IN" w:bidi="hi-IN"/>
                        </w:rPr>
                        <m:t>j</m:t>
                      </w:del>
                    </m:r>
                  </m:sub>
                </m:sSub>
                <m:r>
                  <w:del w:id="187" w:author="Koustubh Sharma" w:date="2017-12-15T12:45:00Z">
                    <w:rPr>
                      <w:rFonts w:ascii="Cambria Math" w:eastAsia="Times New Roman" w:hAnsi="Cambria Math" w:cs="Times New Roman"/>
                      <w:sz w:val="24"/>
                      <w:szCs w:val="24"/>
                      <w:lang w:eastAsia="en-IN" w:bidi="hi-IN"/>
                    </w:rPr>
                    <m:t>)</m:t>
                  </w:del>
                </m:r>
              </m:num>
              <m:den>
                <m:r>
                  <w:del w:id="188" w:author="Koustubh Sharma" w:date="2017-12-15T12:45:00Z">
                    <w:rPr>
                      <w:rFonts w:ascii="Cambria Math" w:eastAsia="Times New Roman" w:hAnsi="Cambria Math" w:cs="Times New Roman"/>
                      <w:sz w:val="24"/>
                      <w:szCs w:val="24"/>
                      <w:lang w:eastAsia="en-IN" w:bidi="hi-IN"/>
                    </w:rPr>
                    <m:t>2</m:t>
                  </w:del>
                </m:r>
              </m:den>
            </m:f>
          </m:e>
        </m:d>
        <m:sSub>
          <m:sSubPr>
            <m:ctrlPr>
              <w:del w:id="189" w:author="Koustubh Sharma" w:date="2017-12-15T12:45:00Z">
                <w:rPr>
                  <w:rFonts w:ascii="Cambria Math" w:eastAsia="Times New Roman" w:hAnsi="Cambria Math" w:cs="Times New Roman"/>
                  <w:i/>
                  <w:sz w:val="24"/>
                  <w:szCs w:val="24"/>
                  <w:lang w:eastAsia="en-IN" w:bidi="hi-IN"/>
                </w:rPr>
              </w:del>
            </m:ctrlPr>
          </m:sSubPr>
          <m:e>
            <m:r>
              <w:del w:id="190" w:author="Koustubh Sharma" w:date="2017-12-15T12:45:00Z">
                <w:rPr>
                  <w:rFonts w:ascii="Cambria Math" w:eastAsia="Times New Roman" w:hAnsi="Cambria Math" w:cs="Times New Roman"/>
                  <w:sz w:val="24"/>
                  <w:szCs w:val="24"/>
                  <w:lang w:eastAsia="en-IN" w:bidi="hi-IN"/>
                </w:rPr>
                <m:t>d</m:t>
              </w:del>
            </m:r>
          </m:e>
          <m:sub>
            <m:r>
              <w:del w:id="191" w:author="Koustubh Sharma" w:date="2017-12-15T12:45:00Z">
                <w:rPr>
                  <w:rFonts w:ascii="Cambria Math" w:eastAsia="Times New Roman" w:hAnsi="Cambria Math" w:cs="Times New Roman"/>
                  <w:sz w:val="24"/>
                  <w:szCs w:val="24"/>
                  <w:lang w:eastAsia="en-IN" w:bidi="hi-IN"/>
                </w:rPr>
                <m:t>ij</m:t>
              </w:del>
            </m:r>
          </m:sub>
        </m:sSub>
      </m:oMath>
      <w:del w:id="192" w:author="Koustubh Sharma" w:date="2017-12-15T12:45:00Z">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delText>(4)</w:delText>
        </w:r>
      </w:del>
    </w:p>
    <w:p w14:paraId="34E87306" w14:textId="39EBABEA" w:rsidR="00D4256D" w:rsidDel="00E21B3F" w:rsidRDefault="00D4256D" w:rsidP="00B40A29">
      <w:pPr>
        <w:spacing w:before="100" w:beforeAutospacing="1" w:after="100" w:afterAutospacing="1" w:line="360" w:lineRule="auto"/>
        <w:jc w:val="both"/>
        <w:rPr>
          <w:del w:id="193" w:author="Koustubh Sharma" w:date="2017-12-15T12:45:00Z"/>
          <w:rFonts w:ascii="Times New Roman" w:eastAsia="Times New Roman" w:hAnsi="Times New Roman" w:cs="Times New Roman"/>
          <w:sz w:val="24"/>
          <w:szCs w:val="24"/>
          <w:lang w:eastAsia="en-IN" w:bidi="hi-IN"/>
        </w:rPr>
        <w:pPrChange w:id="194" w:author="Koustubh Sharma" w:date="2017-12-29T08:52:00Z">
          <w:pPr>
            <w:spacing w:before="100" w:beforeAutospacing="1" w:after="100" w:afterAutospacing="1" w:line="240" w:lineRule="auto"/>
          </w:pPr>
        </w:pPrChange>
      </w:pPr>
      <w:del w:id="195" w:author="Koustubh Sharma" w:date="2017-12-15T12:45:00Z">
        <w:r w:rsidDel="00E21B3F">
          <w:rPr>
            <w:rFonts w:ascii="Times New Roman" w:eastAsia="Times New Roman" w:hAnsi="Times New Roman" w:cs="Times New Roman"/>
            <w:sz w:val="24"/>
            <w:szCs w:val="24"/>
            <w:lang w:eastAsia="en-IN" w:bidi="hi-IN"/>
          </w:rPr>
          <w:delText xml:space="preserve">where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sidDel="00E21B3F">
          <w:rPr>
            <w:rFonts w:ascii="Times New Roman" w:eastAsia="Times New Roman" w:hAnsi="Times New Roman" w:cs="Times New Roman"/>
            <w:sz w:val="24"/>
            <w:szCs w:val="24"/>
            <w:lang w:eastAsia="en-IN" w:bidi="hi-IN"/>
          </w:rPr>
          <w:delText xml:space="preserve">is the Euclidian distance between the two points,   </w:delText>
        </w:r>
      </w:del>
    </w:p>
    <w:p w14:paraId="54917BC7" w14:textId="545631B6" w:rsidR="00D4256D" w:rsidRPr="00382B2E" w:rsidDel="00E21B3F" w:rsidRDefault="00F3161B" w:rsidP="00B40A29">
      <w:pPr>
        <w:spacing w:before="100" w:beforeAutospacing="1" w:after="100" w:afterAutospacing="1" w:line="360" w:lineRule="auto"/>
        <w:jc w:val="both"/>
        <w:rPr>
          <w:del w:id="196" w:author="Koustubh Sharma" w:date="2017-12-15T12:45:00Z"/>
          <w:rFonts w:ascii="Times New Roman" w:eastAsia="Times New Roman" w:hAnsi="Times New Roman" w:cs="Times New Roman"/>
          <w:sz w:val="24"/>
          <w:szCs w:val="24"/>
          <w:lang w:eastAsia="en-IN" w:bidi="hi-IN"/>
        </w:rPr>
        <w:pPrChange w:id="197" w:author="Koustubh Sharma" w:date="2017-12-29T08:52:00Z">
          <w:pPr>
            <w:spacing w:before="100" w:beforeAutospacing="1" w:after="100" w:afterAutospacing="1" w:line="240" w:lineRule="auto"/>
            <w:jc w:val="right"/>
          </w:pPr>
        </w:pPrChange>
      </w:pPr>
      <m:oMath>
        <m:r>
          <w:del w:id="198" w:author="Koustubh Sharma" w:date="2017-12-15T12:45:00Z">
            <m:rPr>
              <m:sty m:val="p"/>
            </m:rPr>
            <w:rPr>
              <w:rFonts w:ascii="Cambria Math" w:eastAsia="Times New Roman" w:hAnsi="Cambria Math" w:cs="Times New Roman"/>
              <w:sz w:val="24"/>
              <w:szCs w:val="24"/>
              <w:lang w:eastAsia="en-IN" w:bidi="hi-IN"/>
            </w:rPr>
            <m:t>log⁡{noneuc</m:t>
          </w:del>
        </m:r>
        <m:d>
          <m:dPr>
            <m:ctrlPr>
              <w:del w:id="199" w:author="Koustubh Sharma" w:date="2017-12-15T12:45:00Z">
                <w:rPr>
                  <w:rFonts w:ascii="Cambria Math" w:eastAsia="Times New Roman" w:hAnsi="Cambria Math" w:cs="Times New Roman"/>
                  <w:i/>
                  <w:sz w:val="24"/>
                  <w:szCs w:val="24"/>
                  <w:lang w:eastAsia="en-IN" w:bidi="hi-IN"/>
                </w:rPr>
              </w:del>
            </m:ctrlPr>
          </m:dPr>
          <m:e>
            <m:sSub>
              <m:sSubPr>
                <m:ctrlPr>
                  <w:del w:id="200" w:author="Koustubh Sharma" w:date="2017-12-15T12:45:00Z">
                    <w:rPr>
                      <w:rFonts w:ascii="Cambria Math" w:eastAsia="Times New Roman" w:hAnsi="Cambria Math" w:cs="Times New Roman"/>
                      <w:i/>
                      <w:sz w:val="24"/>
                      <w:szCs w:val="24"/>
                      <w:lang w:eastAsia="en-IN" w:bidi="hi-IN"/>
                    </w:rPr>
                  </w:del>
                </m:ctrlPr>
              </m:sSubPr>
              <m:e>
                <m:r>
                  <w:del w:id="201" w:author="Koustubh Sharma" w:date="2017-12-15T12:45:00Z">
                    <m:rPr>
                      <m:sty m:val="bi"/>
                    </m:rPr>
                    <w:rPr>
                      <w:rFonts w:ascii="Cambria Math" w:eastAsia="Times New Roman" w:hAnsi="Cambria Math" w:cs="Times New Roman"/>
                      <w:sz w:val="24"/>
                      <w:szCs w:val="24"/>
                      <w:lang w:eastAsia="en-IN" w:bidi="hi-IN"/>
                    </w:rPr>
                    <m:t>s</m:t>
                  </w:del>
                </m:r>
              </m:e>
              <m:sub>
                <m:r>
                  <w:del w:id="202" w:author="Koustubh Sharma" w:date="2017-12-15T12:45:00Z">
                    <w:rPr>
                      <w:rFonts w:ascii="Cambria Math" w:eastAsia="Times New Roman" w:hAnsi="Cambria Math" w:cs="Times New Roman"/>
                      <w:sz w:val="24"/>
                      <w:szCs w:val="24"/>
                      <w:lang w:eastAsia="en-IN" w:bidi="hi-IN"/>
                    </w:rPr>
                    <m:t>i</m:t>
                  </w:del>
                </m:r>
              </m:sub>
            </m:sSub>
          </m:e>
        </m:d>
        <m:r>
          <w:del w:id="203" w:author="Koustubh Sharma" w:date="2017-12-15T12:45:00Z">
            <w:rPr>
              <w:rFonts w:ascii="Cambria Math" w:eastAsia="Times New Roman" w:hAnsi="Cambria Math" w:cs="Times New Roman"/>
              <w:sz w:val="24"/>
              <w:szCs w:val="24"/>
              <w:lang w:eastAsia="en-IN" w:bidi="hi-IN"/>
            </w:rPr>
            <m:t>}=</m:t>
          </w:del>
        </m:r>
        <m:nary>
          <m:naryPr>
            <m:chr m:val="∑"/>
            <m:limLoc m:val="subSup"/>
            <m:supHide m:val="1"/>
            <m:ctrlPr>
              <w:del w:id="204" w:author="Koustubh Sharma" w:date="2017-12-15T12:45:00Z">
                <w:rPr>
                  <w:rFonts w:ascii="Cambria Math" w:eastAsia="Times New Roman" w:hAnsi="Cambria Math" w:cs="Times New Roman"/>
                  <w:i/>
                  <w:sz w:val="24"/>
                  <w:szCs w:val="24"/>
                  <w:lang w:eastAsia="en-IN" w:bidi="hi-IN"/>
                </w:rPr>
              </w:del>
            </m:ctrlPr>
          </m:naryPr>
          <m:sub>
            <m:r>
              <w:del w:id="205" w:author="Koustubh Sharma" w:date="2017-12-15T12:45:00Z">
                <w:rPr>
                  <w:rFonts w:ascii="Cambria Math" w:eastAsia="Times New Roman" w:hAnsi="Cambria Math" w:cs="Times New Roman"/>
                  <w:sz w:val="24"/>
                  <w:szCs w:val="24"/>
                  <w:lang w:eastAsia="en-IN" w:bidi="hi-IN"/>
                </w:rPr>
                <m:t>m</m:t>
              </w:del>
            </m:r>
          </m:sub>
          <m:sup/>
          <m:e>
            <m:sSub>
              <m:sSubPr>
                <m:ctrlPr>
                  <w:del w:id="206" w:author="Koustubh Sharma" w:date="2017-12-15T12:45:00Z">
                    <w:rPr>
                      <w:rFonts w:ascii="Cambria Math" w:eastAsia="Times New Roman" w:hAnsi="Cambria Math" w:cs="Times New Roman"/>
                      <w:i/>
                      <w:sz w:val="24"/>
                      <w:szCs w:val="24"/>
                      <w:lang w:eastAsia="en-IN" w:bidi="hi-IN"/>
                    </w:rPr>
                  </w:del>
                </m:ctrlPr>
              </m:sSubPr>
              <m:e>
                <m:r>
                  <w:del w:id="207" w:author="Koustubh Sharma" w:date="2017-12-15T12:45:00Z">
                    <w:rPr>
                      <w:rFonts w:ascii="Cambria Math" w:eastAsia="Times New Roman" w:hAnsi="Cambria Math" w:cs="Times New Roman"/>
                      <w:sz w:val="24"/>
                      <w:szCs w:val="24"/>
                      <w:lang w:eastAsia="en-IN" w:bidi="hi-IN"/>
                    </w:rPr>
                    <m:t>γ</m:t>
                  </w:del>
                </m:r>
              </m:e>
              <m:sub>
                <m:r>
                  <w:del w:id="208" w:author="Koustubh Sharma" w:date="2017-12-15T12:45:00Z">
                    <w:rPr>
                      <w:rFonts w:ascii="Cambria Math" w:eastAsia="Times New Roman" w:hAnsi="Cambria Math" w:cs="Times New Roman"/>
                      <w:sz w:val="24"/>
                      <w:szCs w:val="24"/>
                      <w:lang w:eastAsia="en-IN" w:bidi="hi-IN"/>
                    </w:rPr>
                    <m:t>m</m:t>
                  </w:del>
                </m:r>
              </m:sub>
            </m:sSub>
            <m:sSub>
              <m:sSubPr>
                <m:ctrlPr>
                  <w:del w:id="209" w:author="Koustubh Sharma" w:date="2017-12-15T12:45:00Z">
                    <w:rPr>
                      <w:rFonts w:ascii="Cambria Math" w:eastAsia="Times New Roman" w:hAnsi="Cambria Math" w:cs="Times New Roman"/>
                      <w:i/>
                      <w:sz w:val="24"/>
                      <w:szCs w:val="24"/>
                      <w:lang w:eastAsia="en-IN" w:bidi="hi-IN"/>
                    </w:rPr>
                  </w:del>
                </m:ctrlPr>
              </m:sSubPr>
              <m:e>
                <m:r>
                  <w:del w:id="210" w:author="Koustubh Sharma" w:date="2017-12-15T12:45:00Z">
                    <w:rPr>
                      <w:rFonts w:ascii="Cambria Math" w:eastAsia="Times New Roman" w:hAnsi="Cambria Math" w:cs="Times New Roman"/>
                      <w:sz w:val="24"/>
                      <w:szCs w:val="24"/>
                      <w:lang w:eastAsia="en-IN" w:bidi="hi-IN"/>
                    </w:rPr>
                    <m:t>x</m:t>
                  </w:del>
                </m:r>
              </m:e>
              <m:sub>
                <m:r>
                  <w:del w:id="211" w:author="Koustubh Sharma" w:date="2017-12-15T12:45:00Z">
                    <w:rPr>
                      <w:rFonts w:ascii="Cambria Math" w:eastAsia="Times New Roman" w:hAnsi="Cambria Math" w:cs="Times New Roman"/>
                      <w:sz w:val="24"/>
                      <w:szCs w:val="24"/>
                      <w:lang w:eastAsia="en-IN" w:bidi="hi-IN"/>
                    </w:rPr>
                    <m:t>m</m:t>
                  </w:del>
                </m:r>
              </m:sub>
            </m:sSub>
            <m:r>
              <w:del w:id="212" w:author="Koustubh Sharma" w:date="2017-12-15T12:45:00Z">
                <w:rPr>
                  <w:rFonts w:ascii="Cambria Math" w:eastAsia="Times New Roman" w:hAnsi="Cambria Math" w:cs="Times New Roman"/>
                  <w:sz w:val="24"/>
                  <w:szCs w:val="24"/>
                  <w:lang w:eastAsia="en-IN" w:bidi="hi-IN"/>
                </w:rPr>
                <m:t>(</m:t>
              </w:del>
            </m:r>
            <m:sSub>
              <m:sSubPr>
                <m:ctrlPr>
                  <w:del w:id="213" w:author="Koustubh Sharma" w:date="2017-12-15T12:45:00Z">
                    <w:rPr>
                      <w:rFonts w:ascii="Cambria Math" w:eastAsia="Times New Roman" w:hAnsi="Cambria Math" w:cs="Times New Roman"/>
                      <w:i/>
                      <w:sz w:val="24"/>
                      <w:szCs w:val="24"/>
                      <w:lang w:eastAsia="en-IN" w:bidi="hi-IN"/>
                    </w:rPr>
                  </w:del>
                </m:ctrlPr>
              </m:sSubPr>
              <m:e>
                <m:r>
                  <w:del w:id="214" w:author="Koustubh Sharma" w:date="2017-12-15T12:45:00Z">
                    <m:rPr>
                      <m:sty m:val="bi"/>
                    </m:rPr>
                    <w:rPr>
                      <w:rFonts w:ascii="Cambria Math" w:eastAsia="Times New Roman" w:hAnsi="Cambria Math" w:cs="Times New Roman"/>
                      <w:sz w:val="24"/>
                      <w:szCs w:val="24"/>
                      <w:lang w:eastAsia="en-IN" w:bidi="hi-IN"/>
                    </w:rPr>
                    <m:t>s</m:t>
                  </w:del>
                </m:r>
              </m:e>
              <m:sub>
                <m:r>
                  <w:del w:id="215" w:author="Koustubh Sharma" w:date="2017-12-15T12:45:00Z">
                    <w:rPr>
                      <w:rFonts w:ascii="Cambria Math" w:eastAsia="Times New Roman" w:hAnsi="Cambria Math" w:cs="Times New Roman"/>
                      <w:sz w:val="24"/>
                      <w:szCs w:val="24"/>
                      <w:lang w:eastAsia="en-IN" w:bidi="hi-IN"/>
                    </w:rPr>
                    <m:t>i</m:t>
                  </w:del>
                </m:r>
              </m:sub>
            </m:sSub>
            <m:r>
              <w:del w:id="216" w:author="Koustubh Sharma" w:date="2017-12-15T12:45:00Z">
                <w:rPr>
                  <w:rFonts w:ascii="Cambria Math" w:eastAsia="Times New Roman" w:hAnsi="Cambria Math" w:cs="Times New Roman"/>
                  <w:sz w:val="24"/>
                  <w:szCs w:val="24"/>
                  <w:lang w:eastAsia="en-IN" w:bidi="hi-IN"/>
                </w:rPr>
                <m:t>)</m:t>
              </w:del>
            </m:r>
          </m:e>
        </m:nary>
      </m:oMath>
      <w:del w:id="217" w:author="Koustubh Sharma" w:date="2017-12-15T12:45:00Z">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delText>(5)</w:delText>
        </w:r>
      </w:del>
    </w:p>
    <w:p w14:paraId="6C466FE2" w14:textId="6D34E2F8" w:rsidR="00D4256D" w:rsidDel="00E21B3F" w:rsidRDefault="00F3161B" w:rsidP="00B40A29">
      <w:pPr>
        <w:spacing w:before="100" w:beforeAutospacing="1" w:after="100" w:afterAutospacing="1" w:line="360" w:lineRule="auto"/>
        <w:jc w:val="both"/>
        <w:rPr>
          <w:del w:id="218" w:author="Koustubh Sharma" w:date="2017-12-15T12:45:00Z"/>
          <w:rFonts w:ascii="Times New Roman" w:eastAsia="Times New Roman" w:hAnsi="Times New Roman" w:cs="Times New Roman"/>
          <w:sz w:val="24"/>
          <w:szCs w:val="24"/>
          <w:lang w:eastAsia="en-IN" w:bidi="hi-IN"/>
        </w:rPr>
        <w:pPrChange w:id="219" w:author="Koustubh Sharma" w:date="2017-12-29T08:52:00Z">
          <w:pPr>
            <w:spacing w:before="100" w:beforeAutospacing="1" w:after="100" w:afterAutospacing="1" w:line="240" w:lineRule="auto"/>
            <w:jc w:val="right"/>
          </w:pPr>
        </w:pPrChange>
      </w:pPr>
      <m:oMath>
        <m:r>
          <w:del w:id="220" w:author="Koustubh Sharma" w:date="2017-12-15T12:45:00Z">
            <m:rPr>
              <m:sty m:val="p"/>
            </m:rPr>
            <w:rPr>
              <w:rFonts w:ascii="Cambria Math" w:eastAsia="Times New Roman" w:hAnsi="Cambria Math" w:cs="Times New Roman"/>
              <w:sz w:val="24"/>
              <w:szCs w:val="24"/>
              <w:lang w:eastAsia="en-IN" w:bidi="hi-IN"/>
            </w:rPr>
            <m:t>log⁡{noneuc</m:t>
          </w:del>
        </m:r>
        <m:d>
          <m:dPr>
            <m:ctrlPr>
              <w:del w:id="221" w:author="Koustubh Sharma" w:date="2017-12-15T12:45:00Z">
                <w:rPr>
                  <w:rFonts w:ascii="Cambria Math" w:eastAsia="Times New Roman" w:hAnsi="Cambria Math" w:cs="Times New Roman"/>
                  <w:i/>
                  <w:sz w:val="24"/>
                  <w:szCs w:val="24"/>
                  <w:lang w:eastAsia="en-IN" w:bidi="hi-IN"/>
                </w:rPr>
              </w:del>
            </m:ctrlPr>
          </m:dPr>
          <m:e>
            <m:sSub>
              <m:sSubPr>
                <m:ctrlPr>
                  <w:del w:id="222" w:author="Koustubh Sharma" w:date="2017-12-15T12:45:00Z">
                    <w:rPr>
                      <w:rFonts w:ascii="Cambria Math" w:eastAsia="Times New Roman" w:hAnsi="Cambria Math" w:cs="Times New Roman"/>
                      <w:i/>
                      <w:sz w:val="24"/>
                      <w:szCs w:val="24"/>
                      <w:lang w:eastAsia="en-IN" w:bidi="hi-IN"/>
                    </w:rPr>
                  </w:del>
                </m:ctrlPr>
              </m:sSubPr>
              <m:e>
                <m:r>
                  <w:del w:id="223" w:author="Koustubh Sharma" w:date="2017-12-15T12:45:00Z">
                    <m:rPr>
                      <m:sty m:val="bi"/>
                    </m:rPr>
                    <w:rPr>
                      <w:rFonts w:ascii="Cambria Math" w:eastAsia="Times New Roman" w:hAnsi="Cambria Math" w:cs="Times New Roman"/>
                      <w:sz w:val="24"/>
                      <w:szCs w:val="24"/>
                      <w:lang w:eastAsia="en-IN" w:bidi="hi-IN"/>
                    </w:rPr>
                    <m:t>s</m:t>
                  </w:del>
                </m:r>
              </m:e>
              <m:sub>
                <m:r>
                  <w:del w:id="224" w:author="Koustubh Sharma" w:date="2017-12-15T12:45:00Z">
                    <w:rPr>
                      <w:rFonts w:ascii="Cambria Math" w:eastAsia="Times New Roman" w:hAnsi="Cambria Math" w:cs="Times New Roman"/>
                      <w:sz w:val="24"/>
                      <w:szCs w:val="24"/>
                      <w:lang w:eastAsia="en-IN" w:bidi="hi-IN"/>
                    </w:rPr>
                    <m:t>j</m:t>
                  </w:del>
                </m:r>
              </m:sub>
            </m:sSub>
          </m:e>
        </m:d>
        <m:r>
          <w:del w:id="225" w:author="Koustubh Sharma" w:date="2017-12-15T12:45:00Z">
            <w:rPr>
              <w:rFonts w:ascii="Cambria Math" w:eastAsia="Times New Roman" w:hAnsi="Cambria Math" w:cs="Times New Roman"/>
              <w:sz w:val="24"/>
              <w:szCs w:val="24"/>
              <w:lang w:eastAsia="en-IN" w:bidi="hi-IN"/>
            </w:rPr>
            <m:t>}=</m:t>
          </w:del>
        </m:r>
        <m:nary>
          <m:naryPr>
            <m:chr m:val="∑"/>
            <m:limLoc m:val="subSup"/>
            <m:supHide m:val="1"/>
            <m:ctrlPr>
              <w:del w:id="226" w:author="Koustubh Sharma" w:date="2017-12-15T12:45:00Z">
                <w:rPr>
                  <w:rFonts w:ascii="Cambria Math" w:eastAsia="Times New Roman" w:hAnsi="Cambria Math" w:cs="Times New Roman"/>
                  <w:i/>
                  <w:sz w:val="24"/>
                  <w:szCs w:val="24"/>
                  <w:lang w:eastAsia="en-IN" w:bidi="hi-IN"/>
                </w:rPr>
              </w:del>
            </m:ctrlPr>
          </m:naryPr>
          <m:sub>
            <m:r>
              <w:del w:id="227" w:author="Koustubh Sharma" w:date="2017-12-15T12:45:00Z">
                <w:rPr>
                  <w:rFonts w:ascii="Cambria Math" w:eastAsia="Times New Roman" w:hAnsi="Cambria Math" w:cs="Times New Roman"/>
                  <w:sz w:val="24"/>
                  <w:szCs w:val="24"/>
                  <w:lang w:eastAsia="en-IN" w:bidi="hi-IN"/>
                </w:rPr>
                <m:t>m</m:t>
              </w:del>
            </m:r>
          </m:sub>
          <m:sup/>
          <m:e>
            <m:sSub>
              <m:sSubPr>
                <m:ctrlPr>
                  <w:del w:id="228" w:author="Koustubh Sharma" w:date="2017-12-15T12:45:00Z">
                    <w:rPr>
                      <w:rFonts w:ascii="Cambria Math" w:eastAsia="Times New Roman" w:hAnsi="Cambria Math" w:cs="Times New Roman"/>
                      <w:i/>
                      <w:sz w:val="24"/>
                      <w:szCs w:val="24"/>
                      <w:lang w:eastAsia="en-IN" w:bidi="hi-IN"/>
                    </w:rPr>
                  </w:del>
                </m:ctrlPr>
              </m:sSubPr>
              <m:e>
                <m:r>
                  <w:del w:id="229" w:author="Koustubh Sharma" w:date="2017-12-15T12:45:00Z">
                    <w:rPr>
                      <w:rFonts w:ascii="Cambria Math" w:eastAsia="Times New Roman" w:hAnsi="Cambria Math" w:cs="Times New Roman"/>
                      <w:sz w:val="24"/>
                      <w:szCs w:val="24"/>
                      <w:lang w:eastAsia="en-IN" w:bidi="hi-IN"/>
                    </w:rPr>
                    <m:t>γ</m:t>
                  </w:del>
                </m:r>
              </m:e>
              <m:sub>
                <m:r>
                  <w:del w:id="230" w:author="Koustubh Sharma" w:date="2017-12-15T12:45:00Z">
                    <w:rPr>
                      <w:rFonts w:ascii="Cambria Math" w:eastAsia="Times New Roman" w:hAnsi="Cambria Math" w:cs="Times New Roman"/>
                      <w:sz w:val="24"/>
                      <w:szCs w:val="24"/>
                      <w:lang w:eastAsia="en-IN" w:bidi="hi-IN"/>
                    </w:rPr>
                    <m:t>m</m:t>
                  </w:del>
                </m:r>
              </m:sub>
            </m:sSub>
            <m:sSub>
              <m:sSubPr>
                <m:ctrlPr>
                  <w:del w:id="231" w:author="Koustubh Sharma" w:date="2017-12-15T12:45:00Z">
                    <w:rPr>
                      <w:rFonts w:ascii="Cambria Math" w:eastAsia="Times New Roman" w:hAnsi="Cambria Math" w:cs="Times New Roman"/>
                      <w:i/>
                      <w:sz w:val="24"/>
                      <w:szCs w:val="24"/>
                      <w:lang w:eastAsia="en-IN" w:bidi="hi-IN"/>
                    </w:rPr>
                  </w:del>
                </m:ctrlPr>
              </m:sSubPr>
              <m:e>
                <m:r>
                  <w:del w:id="232" w:author="Koustubh Sharma" w:date="2017-12-15T12:45:00Z">
                    <w:rPr>
                      <w:rFonts w:ascii="Cambria Math" w:eastAsia="Times New Roman" w:hAnsi="Cambria Math" w:cs="Times New Roman"/>
                      <w:sz w:val="24"/>
                      <w:szCs w:val="24"/>
                      <w:lang w:eastAsia="en-IN" w:bidi="hi-IN"/>
                    </w:rPr>
                    <m:t>x</m:t>
                  </w:del>
                </m:r>
              </m:e>
              <m:sub>
                <m:r>
                  <w:del w:id="233" w:author="Koustubh Sharma" w:date="2017-12-15T12:45:00Z">
                    <w:rPr>
                      <w:rFonts w:ascii="Cambria Math" w:eastAsia="Times New Roman" w:hAnsi="Cambria Math" w:cs="Times New Roman"/>
                      <w:sz w:val="24"/>
                      <w:szCs w:val="24"/>
                      <w:lang w:eastAsia="en-IN" w:bidi="hi-IN"/>
                    </w:rPr>
                    <m:t>m</m:t>
                  </w:del>
                </m:r>
              </m:sub>
            </m:sSub>
            <m:r>
              <w:del w:id="234" w:author="Koustubh Sharma" w:date="2017-12-15T12:45:00Z">
                <w:rPr>
                  <w:rFonts w:ascii="Cambria Math" w:eastAsia="Times New Roman" w:hAnsi="Cambria Math" w:cs="Times New Roman"/>
                  <w:sz w:val="24"/>
                  <w:szCs w:val="24"/>
                  <w:lang w:eastAsia="en-IN" w:bidi="hi-IN"/>
                </w:rPr>
                <m:t>(</m:t>
              </w:del>
            </m:r>
            <m:sSub>
              <m:sSubPr>
                <m:ctrlPr>
                  <w:del w:id="235" w:author="Koustubh Sharma" w:date="2017-12-15T12:45:00Z">
                    <w:rPr>
                      <w:rFonts w:ascii="Cambria Math" w:eastAsia="Times New Roman" w:hAnsi="Cambria Math" w:cs="Times New Roman"/>
                      <w:i/>
                      <w:sz w:val="24"/>
                      <w:szCs w:val="24"/>
                      <w:lang w:eastAsia="en-IN" w:bidi="hi-IN"/>
                    </w:rPr>
                  </w:del>
                </m:ctrlPr>
              </m:sSubPr>
              <m:e>
                <m:r>
                  <w:del w:id="236" w:author="Koustubh Sharma" w:date="2017-12-15T12:45:00Z">
                    <m:rPr>
                      <m:sty m:val="bi"/>
                    </m:rPr>
                    <w:rPr>
                      <w:rFonts w:ascii="Cambria Math" w:eastAsia="Times New Roman" w:hAnsi="Cambria Math" w:cs="Times New Roman"/>
                      <w:sz w:val="24"/>
                      <w:szCs w:val="24"/>
                      <w:lang w:eastAsia="en-IN" w:bidi="hi-IN"/>
                    </w:rPr>
                    <m:t>s</m:t>
                  </w:del>
                </m:r>
              </m:e>
              <m:sub>
                <m:r>
                  <w:del w:id="237" w:author="Koustubh Sharma" w:date="2017-12-15T12:45:00Z">
                    <w:rPr>
                      <w:rFonts w:ascii="Cambria Math" w:eastAsia="Times New Roman" w:hAnsi="Cambria Math" w:cs="Times New Roman"/>
                      <w:sz w:val="24"/>
                      <w:szCs w:val="24"/>
                      <w:lang w:eastAsia="en-IN" w:bidi="hi-IN"/>
                    </w:rPr>
                    <m:t>j</m:t>
                  </w:del>
                </m:r>
              </m:sub>
            </m:sSub>
            <m:r>
              <w:del w:id="238" w:author="Koustubh Sharma" w:date="2017-12-15T12:45:00Z">
                <w:rPr>
                  <w:rFonts w:ascii="Cambria Math" w:eastAsia="Times New Roman" w:hAnsi="Cambria Math" w:cs="Times New Roman"/>
                  <w:sz w:val="24"/>
                  <w:szCs w:val="24"/>
                  <w:lang w:eastAsia="en-IN" w:bidi="hi-IN"/>
                </w:rPr>
                <m:t>)</m:t>
              </w:del>
            </m:r>
          </m:e>
        </m:nary>
      </m:oMath>
      <w:del w:id="239" w:author="Koustubh Sharma" w:date="2017-12-15T12:45:00Z">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r>
        <w:r w:rsidR="00194CB6" w:rsidDel="00E21B3F">
          <w:rPr>
            <w:rFonts w:ascii="Times New Roman" w:eastAsia="Times New Roman" w:hAnsi="Times New Roman" w:cs="Times New Roman"/>
            <w:sz w:val="24"/>
            <w:szCs w:val="24"/>
            <w:lang w:eastAsia="en-IN" w:bidi="hi-IN"/>
          </w:rPr>
          <w:tab/>
          <w:delText>(6)</w:delText>
        </w:r>
      </w:del>
    </w:p>
    <w:p w14:paraId="653F3533" w14:textId="2669396B" w:rsidR="00D4256D" w:rsidDel="00E21B3F" w:rsidRDefault="00D4256D" w:rsidP="00B40A29">
      <w:pPr>
        <w:spacing w:before="100" w:beforeAutospacing="1" w:after="100" w:afterAutospacing="1" w:line="360" w:lineRule="auto"/>
        <w:ind w:left="720"/>
        <w:jc w:val="both"/>
        <w:rPr>
          <w:del w:id="240" w:author="Koustubh Sharma" w:date="2017-12-15T12:45:00Z"/>
          <w:rFonts w:ascii="Times New Roman" w:eastAsia="Times New Roman" w:hAnsi="Times New Roman" w:cs="Times New Roman"/>
          <w:sz w:val="24"/>
          <w:szCs w:val="24"/>
          <w:lang w:eastAsia="en-IN" w:bidi="hi-IN"/>
        </w:rPr>
        <w:pPrChange w:id="241" w:author="Koustubh Sharma" w:date="2017-12-29T08:52:00Z">
          <w:pPr>
            <w:spacing w:before="100" w:beforeAutospacing="1" w:after="100" w:afterAutospacing="1" w:line="240" w:lineRule="auto"/>
            <w:ind w:left="720"/>
          </w:pPr>
        </w:pPrChange>
      </w:pPr>
      <w:del w:id="242" w:author="Koustubh Sharma" w:date="2017-12-15T12:45:00Z">
        <w:r w:rsidDel="00E21B3F">
          <w:rPr>
            <w:rFonts w:ascii="Times New Roman" w:eastAsia="Times New Roman" w:hAnsi="Times New Roman" w:cs="Times New Roman"/>
            <w:sz w:val="24"/>
            <w:szCs w:val="24"/>
            <w:lang w:eastAsia="en-IN" w:bidi="hi-IN"/>
          </w:rPr>
          <w:delText xml:space="preserve">and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Del="00E21B3F">
          <w:rPr>
            <w:rFonts w:ascii="Times New Roman" w:eastAsia="Times New Roman" w:hAnsi="Times New Roman" w:cs="Times New Roman"/>
            <w:sz w:val="24"/>
            <w:szCs w:val="24"/>
            <w:lang w:eastAsia="en-IN" w:bidi="hi-IN"/>
          </w:rPr>
          <w:delText xml:space="preserve"> and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sidDel="00E21B3F">
          <w:rPr>
            <w:rFonts w:ascii="Times New Roman" w:eastAsia="Times New Roman" w:hAnsi="Times New Roman" w:cs="Times New Roman"/>
            <w:sz w:val="24"/>
            <w:szCs w:val="24"/>
            <w:lang w:eastAsia="en-IN" w:bidi="hi-IN"/>
          </w:rPr>
          <w:delText xml:space="preserve"> </w:delText>
        </w:r>
        <w:r w:rsidDel="00E21B3F">
          <w:rPr>
            <w:rFonts w:ascii="Times New Roman" w:eastAsia="Times New Roman" w:hAnsi="Times New Roman" w:cs="Times New Roman"/>
            <w:sz w:val="24"/>
            <w:szCs w:val="24"/>
            <w:lang w:eastAsia="en-IN" w:bidi="hi-IN"/>
          </w:rPr>
          <w:delText>are</w:delText>
        </w:r>
        <w:r w:rsidRPr="00372B2B" w:rsidDel="00E21B3F">
          <w:rPr>
            <w:rFonts w:ascii="Times New Roman" w:eastAsia="Times New Roman" w:hAnsi="Times New Roman" w:cs="Times New Roman"/>
            <w:sz w:val="24"/>
            <w:szCs w:val="24"/>
            <w:lang w:eastAsia="en-IN" w:bidi="hi-IN"/>
          </w:rPr>
          <w:delText xml:space="preserve"> the </w:delText>
        </w:r>
        <w:r w:rsidDel="00E21B3F">
          <w:rPr>
            <w:rFonts w:ascii="Times New Roman" w:eastAsia="Times New Roman" w:hAnsi="Times New Roman" w:cs="Times New Roman"/>
            <w:i/>
            <w:sz w:val="24"/>
            <w:szCs w:val="24"/>
            <w:lang w:eastAsia="en-IN" w:bidi="hi-IN"/>
          </w:rPr>
          <w:delText>m</w:delText>
        </w:r>
        <w:r w:rsidDel="00E21B3F">
          <w:rPr>
            <w:rFonts w:ascii="Times New Roman" w:eastAsia="Times New Roman" w:hAnsi="Times New Roman" w:cs="Times New Roman"/>
            <w:sz w:val="24"/>
            <w:szCs w:val="24"/>
            <w:lang w:eastAsia="en-IN" w:bidi="hi-IN"/>
          </w:rPr>
          <w:delText xml:space="preserve">th spatially referenced covariate at locations </w:delTex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sidDel="00E21B3F">
          <w:rPr>
            <w:rFonts w:ascii="Times New Roman" w:eastAsia="Times New Roman" w:hAnsi="Times New Roman" w:cs="Times New Roman"/>
            <w:sz w:val="24"/>
            <w:szCs w:val="24"/>
            <w:lang w:eastAsia="en-IN" w:bidi="hi-IN"/>
          </w:rPr>
          <w:delText xml:space="preserve">and </w:delTex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sidDel="00E21B3F">
          <w:rPr>
            <w:rFonts w:ascii="Times New Roman" w:eastAsia="Times New Roman" w:hAnsi="Times New Roman" w:cs="Times New Roman"/>
            <w:sz w:val="24"/>
            <w:szCs w:val="24"/>
            <w:lang w:eastAsia="en-IN" w:bidi="hi-IN"/>
          </w:rPr>
          <w:delText xml:space="preserve"> </w:delText>
        </w:r>
        <w:r w:rsidDel="00E21B3F">
          <w:rPr>
            <w:rFonts w:ascii="Times New Roman" w:eastAsia="Times New Roman" w:hAnsi="Times New Roman" w:cs="Times New Roman"/>
            <w:sz w:val="24"/>
            <w:szCs w:val="24"/>
            <w:lang w:eastAsia="en-IN" w:bidi="hi-IN"/>
          </w:rPr>
          <w:delText xml:space="preserve">that determine the cost of moving between these two points, </w:delText>
        </w:r>
        <w:r w:rsidR="00F3161B" w:rsidDel="00E21B3F">
          <w:rPr>
            <w:rFonts w:ascii="Times New Roman" w:eastAsia="Times New Roman" w:hAnsi="Times New Roman" w:cs="Times New Roman"/>
            <w:sz w:val="24"/>
            <w:szCs w:val="24"/>
            <w:lang w:eastAsia="en-IN" w:bidi="hi-IN"/>
          </w:rPr>
          <w:delText xml:space="preserve">while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sidDel="00E21B3F">
          <w:rPr>
            <w:rFonts w:ascii="Times New Roman" w:eastAsia="Times New Roman" w:hAnsi="Times New Roman" w:cs="Times New Roman"/>
            <w:sz w:val="24"/>
            <w:szCs w:val="24"/>
            <w:lang w:eastAsia="en-IN" w:bidi="hi-IN"/>
          </w:rPr>
          <w:delText xml:space="preserve"> is the assocaited regression parameter. With this parameterisation, the larger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sidDel="00E21B3F">
          <w:rPr>
            <w:rFonts w:ascii="Times New Roman" w:eastAsia="Times New Roman" w:hAnsi="Times New Roman" w:cs="Times New Roman"/>
            <w:sz w:val="24"/>
            <w:szCs w:val="24"/>
            <w:lang w:eastAsia="en-IN" w:bidi="hi-IN"/>
          </w:rPr>
          <w:delText xml:space="preserve">, the greater the cost of moving due to the </w:delText>
        </w:r>
        <w:r w:rsidRPr="00372B2B" w:rsidDel="00E21B3F">
          <w:rPr>
            <w:rFonts w:ascii="Times New Roman" w:eastAsia="Times New Roman" w:hAnsi="Times New Roman" w:cs="Times New Roman"/>
            <w:i/>
            <w:sz w:val="24"/>
            <w:szCs w:val="24"/>
            <w:lang w:eastAsia="en-IN" w:bidi="hi-IN"/>
          </w:rPr>
          <w:delText>m</w:delText>
        </w:r>
        <w:r w:rsidDel="00E21B3F">
          <w:rPr>
            <w:rFonts w:ascii="Times New Roman" w:eastAsia="Times New Roman" w:hAnsi="Times New Roman" w:cs="Times New Roman"/>
            <w:sz w:val="24"/>
            <w:szCs w:val="24"/>
            <w:lang w:eastAsia="en-IN" w:bidi="hi-IN"/>
          </w:rPr>
          <w:delText>th covariate.</w:delText>
        </w:r>
      </w:del>
    </w:p>
    <w:p w14:paraId="44E8C85C" w14:textId="00FA0455"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43" w:author="Koustubh Sharma" w:date="2017-12-29T08:52:00Z">
          <w:pPr>
            <w:spacing w:before="100" w:beforeAutospacing="1" w:after="100" w:afterAutospacing="1" w:line="240" w:lineRule="auto"/>
          </w:pPr>
        </w:pPrChange>
      </w:pPr>
      <w:del w:id="244" w:author="Koustubh Sharma" w:date="2017-12-15T12:45:00Z">
        <w:r w:rsidDel="00E21B3F">
          <w:rPr>
            <w:rFonts w:ascii="Times New Roman" w:eastAsia="Times New Roman" w:hAnsi="Times New Roman" w:cs="Times New Roman"/>
            <w:sz w:val="24"/>
            <w:szCs w:val="24"/>
            <w:lang w:eastAsia="en-IN" w:bidi="hi-IN"/>
          </w:rPr>
          <w:delText xml:space="preserve">The above non-Euclidian distance metric is different from that used by </w:delText>
        </w:r>
        <w:r w:rsidDel="00E21B3F">
          <w:rPr>
            <w:rFonts w:ascii="Times New Roman" w:eastAsia="Times New Roman" w:hAnsi="Times New Roman" w:cs="Times New Roman"/>
            <w:sz w:val="24"/>
            <w:szCs w:val="24"/>
            <w:lang w:eastAsia="en-IN" w:bidi="hi-IN"/>
          </w:rPr>
          <w:fldChar w:fldCharType="begin" w:fldLock="1"/>
        </w:r>
        <w:r w:rsidDel="00E21B3F">
          <w:rPr>
            <w:rFonts w:ascii="Times New Roman" w:eastAsia="Times New Roman" w:hAnsi="Times New Roman" w:cs="Times New Roman"/>
            <w:sz w:val="24"/>
            <w:szCs w:val="24"/>
            <w:lang w:eastAsia="en-IN" w:bidi="hi-IN"/>
          </w:rPr>
          <w:del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delInstrText>
        </w:r>
        <w:r w:rsidDel="00E21B3F">
          <w:rPr>
            <w:rFonts w:ascii="Times New Roman" w:eastAsia="Times New Roman" w:hAnsi="Times New Roman" w:cs="Times New Roman"/>
            <w:sz w:val="24"/>
            <w:szCs w:val="24"/>
            <w:lang w:eastAsia="en-IN" w:bidi="hi-IN"/>
          </w:rPr>
          <w:fldChar w:fldCharType="separate"/>
        </w:r>
        <w:r w:rsidDel="00E21B3F">
          <w:rPr>
            <w:rFonts w:ascii="Times New Roman" w:eastAsia="Times New Roman" w:hAnsi="Times New Roman" w:cs="Times New Roman"/>
            <w:noProof/>
            <w:sz w:val="24"/>
            <w:szCs w:val="24"/>
            <w:lang w:eastAsia="en-IN" w:bidi="hi-IN"/>
          </w:rPr>
          <w:delText>Royle et al. (2013) and Sutherland et al.</w:delText>
        </w:r>
        <w:r w:rsidRPr="00002407" w:rsidDel="00E21B3F">
          <w:rPr>
            <w:rFonts w:ascii="Times New Roman" w:eastAsia="Times New Roman" w:hAnsi="Times New Roman" w:cs="Times New Roman"/>
            <w:noProof/>
            <w:sz w:val="24"/>
            <w:szCs w:val="24"/>
            <w:lang w:eastAsia="en-IN" w:bidi="hi-IN"/>
          </w:rPr>
          <w:delText xml:space="preserve"> </w:delText>
        </w:r>
        <w:r w:rsidDel="00E21B3F">
          <w:rPr>
            <w:rFonts w:ascii="Times New Roman" w:eastAsia="Times New Roman" w:hAnsi="Times New Roman" w:cs="Times New Roman"/>
            <w:noProof/>
            <w:sz w:val="24"/>
            <w:szCs w:val="24"/>
            <w:lang w:eastAsia="en-IN" w:bidi="hi-IN"/>
          </w:rPr>
          <w:delText>(</w:delText>
        </w:r>
        <w:r w:rsidRPr="00002407" w:rsidDel="00E21B3F">
          <w:rPr>
            <w:rFonts w:ascii="Times New Roman" w:eastAsia="Times New Roman" w:hAnsi="Times New Roman" w:cs="Times New Roman"/>
            <w:noProof/>
            <w:sz w:val="24"/>
            <w:szCs w:val="24"/>
            <w:lang w:eastAsia="en-IN" w:bidi="hi-IN"/>
          </w:rPr>
          <w:delText>2015)</w:delText>
        </w:r>
        <w:r w:rsidDel="00E21B3F">
          <w:rPr>
            <w:rFonts w:ascii="Times New Roman" w:eastAsia="Times New Roman" w:hAnsi="Times New Roman" w:cs="Times New Roman"/>
            <w:sz w:val="24"/>
            <w:szCs w:val="24"/>
            <w:lang w:eastAsia="en-IN" w:bidi="hi-IN"/>
          </w:rPr>
          <w:fldChar w:fldCharType="end"/>
        </w:r>
        <w:r w:rsidDel="00E21B3F">
          <w:rPr>
            <w:rFonts w:ascii="Times New Roman" w:eastAsia="Times New Roman" w:hAnsi="Times New Roman" w:cs="Times New Roman"/>
            <w:sz w:val="24"/>
            <w:szCs w:val="24"/>
            <w:lang w:eastAsia="en-IN" w:bidi="hi-IN"/>
          </w:rPr>
          <w:delText xml:space="preserve">. They used </w:delText>
        </w:r>
        <m:oMath>
          <m:r>
            <m:rPr>
              <m:sty m:val="p"/>
            </m:rPr>
            <w:rPr>
              <w:rFonts w:ascii="Cambria Math" w:eastAsia="Times New Roman" w:hAnsi="Cambria Math" w:cs="Times New Roman"/>
              <w:sz w:val="24"/>
              <w:szCs w:val="24"/>
              <w:lang w:eastAsia="en-IN" w:bidi="hi-IN"/>
            </w:rPr>
            <m:t>exp⁡{</m:t>
          </m:r>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m:r>
            <w:rPr>
              <w:rFonts w:ascii="Cambria Math" w:eastAsia="Times New Roman" w:hAnsi="Cambria Math" w:cs="Times New Roman"/>
              <w:sz w:val="24"/>
              <w:szCs w:val="24"/>
              <w:lang w:eastAsia="en-IN" w:bidi="hi-IN"/>
            </w:rPr>
            <m:t>+</m:t>
          </m:r>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r>
                    <w:rPr>
                      <w:rFonts w:ascii="Cambria Math" w:eastAsia="Times New Roman" w:hAnsi="Cambria Math" w:cs="Times New Roman"/>
                      <w:sz w:val="24"/>
                      <w:szCs w:val="24"/>
                      <w:lang w:eastAsia="en-IN" w:bidi="hi-IN"/>
                    </w:rPr>
                    <m:t>]/2</m:t>
                  </m:r>
                </m:e>
              </m:d>
            </m:e>
          </m:func>
        </m:oMath>
        <w:r w:rsidDel="00E21B3F">
          <w:rPr>
            <w:rFonts w:ascii="Times New Roman" w:eastAsia="Times New Roman" w:hAnsi="Times New Roman" w:cs="Times New Roman"/>
            <w:sz w:val="24"/>
            <w:szCs w:val="24"/>
            <w:lang w:eastAsia="en-IN" w:bidi="hi-IN"/>
          </w:rPr>
          <w:delText xml:space="preserve">. We found that their parameterisation resulted in high correlation between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Del="00E21B3F">
          <w:rPr>
            <w:rFonts w:ascii="Times New Roman" w:eastAsia="Times New Roman" w:hAnsi="Times New Roman" w:cs="Times New Roman"/>
            <w:sz w:val="24"/>
            <w:szCs w:val="24"/>
            <w:lang w:eastAsia="en-IN" w:bidi="hi-IN"/>
          </w:rPr>
          <w:delText xml:space="preserve"> and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sidR="007E5F06" w:rsidDel="00E21B3F">
          <w:rPr>
            <w:rFonts w:ascii="Times New Roman" w:eastAsia="Times New Roman" w:hAnsi="Times New Roman" w:cs="Times New Roman"/>
            <w:sz w:val="24"/>
            <w:szCs w:val="24"/>
            <w:lang w:eastAsia="en-IN" w:bidi="hi-IN"/>
          </w:rPr>
          <w:delText xml:space="preserve"> with our data</w:delText>
        </w:r>
        <w:r w:rsidDel="00E21B3F">
          <w:rPr>
            <w:rFonts w:ascii="Times New Roman" w:eastAsia="Times New Roman" w:hAnsi="Times New Roman" w:cs="Times New Roman"/>
            <w:sz w:val="24"/>
            <w:szCs w:val="24"/>
            <w:lang w:eastAsia="en-IN" w:bidi="hi-IN"/>
          </w:rPr>
          <w:delText xml:space="preserve">, and poor estimation precision for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sidDel="00E21B3F">
          <w:rPr>
            <w:rFonts w:ascii="Times New Roman" w:eastAsia="Times New Roman" w:hAnsi="Times New Roman" w:cs="Times New Roman"/>
            <w:sz w:val="24"/>
            <w:szCs w:val="24"/>
            <w:lang w:eastAsia="en-IN" w:bidi="hi-IN"/>
          </w:rPr>
          <w:delText xml:space="preserve">. Our parameterisation increases the contrast between noneuc values at different values of </w:delTex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sidDel="00E21B3F">
          <w:rPr>
            <w:rFonts w:ascii="Times New Roman" w:eastAsia="Times New Roman" w:hAnsi="Times New Roman" w:cs="Times New Roman"/>
            <w:sz w:val="24"/>
            <w:szCs w:val="24"/>
            <w:lang w:eastAsia="en-IN" w:bidi="hi-IN"/>
          </w:rPr>
          <w:delText xml:space="preserve">, and results in a model with </w:delText>
        </w:r>
        <w:r w:rsidR="00F14773" w:rsidDel="00E21B3F">
          <w:rPr>
            <w:rFonts w:ascii="Times New Roman" w:eastAsia="Times New Roman" w:hAnsi="Times New Roman" w:cs="Times New Roman"/>
            <w:sz w:val="24"/>
            <w:szCs w:val="24"/>
            <w:lang w:eastAsia="en-IN" w:bidi="hi-IN"/>
          </w:rPr>
          <w:delText>suitably</w:delText>
        </w:r>
        <w:r w:rsidDel="00E21B3F">
          <w:rPr>
            <w:rFonts w:ascii="Times New Roman" w:eastAsia="Times New Roman" w:hAnsi="Times New Roman" w:cs="Times New Roman"/>
            <w:sz w:val="24"/>
            <w:szCs w:val="24"/>
            <w:lang w:eastAsia="en-IN" w:bidi="hi-IN"/>
          </w:rPr>
          <w:delText xml:space="preserve"> low correlations between these parameters.</w:delText>
        </w:r>
      </w:del>
      <w:commentRangeEnd w:id="170"/>
      <w:r w:rsidR="00E21B3F">
        <w:rPr>
          <w:rStyle w:val="CommentReference"/>
        </w:rPr>
        <w:commentReference w:id="170"/>
      </w:r>
    </w:p>
    <w:p w14:paraId="315B3B4D" w14:textId="5DE0FED8"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45"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w:t>
      </w:r>
      <w:proofErr w:type="spellStart"/>
      <w:r w:rsidR="005173EF">
        <w:rPr>
          <w:rFonts w:ascii="Times New Roman" w:eastAsia="Times New Roman" w:hAnsi="Times New Roman" w:cs="Times New Roman"/>
          <w:sz w:val="24"/>
          <w:szCs w:val="24"/>
          <w:lang w:eastAsia="en-IN" w:bidi="hi-IN"/>
        </w:rPr>
        <w:t>AIC</w:t>
      </w:r>
      <w:ins w:id="246" w:author="Koustubh Sharma" w:date="2017-12-29T09:20:00Z">
        <w:r w:rsidR="005F2F52">
          <w:rPr>
            <w:rFonts w:ascii="Times New Roman" w:eastAsia="Times New Roman" w:hAnsi="Times New Roman" w:cs="Times New Roman"/>
            <w:sz w:val="24"/>
            <w:szCs w:val="24"/>
            <w:lang w:eastAsia="en-IN" w:bidi="hi-IN"/>
          </w:rPr>
          <w:t>c</w:t>
        </w:r>
        <w:proofErr w:type="spellEnd"/>
        <w:r w:rsidR="005F2F52">
          <w:rPr>
            <w:rFonts w:ascii="Times New Roman" w:eastAsia="Times New Roman" w:hAnsi="Times New Roman" w:cs="Times New Roman"/>
            <w:sz w:val="24"/>
            <w:szCs w:val="24"/>
            <w:lang w:eastAsia="en-IN" w:bidi="hi-IN"/>
          </w:rPr>
          <w:t xml:space="preserve"> </w:t>
        </w:r>
      </w:ins>
      <w:del w:id="247" w:author="Koustubh Sharma" w:date="2017-12-29T09:20:00Z">
        <w:r w:rsidR="005173EF" w:rsidDel="005F2F52">
          <w:rPr>
            <w:rFonts w:ascii="Times New Roman" w:eastAsia="Times New Roman" w:hAnsi="Times New Roman" w:cs="Times New Roman"/>
            <w:sz w:val="24"/>
            <w:szCs w:val="24"/>
            <w:lang w:eastAsia="en-IN" w:bidi="hi-IN"/>
          </w:rPr>
          <w:delText xml:space="preserve"> </w:delText>
        </w:r>
      </w:del>
      <w:r w:rsidR="005173EF">
        <w:rPr>
          <w:rFonts w:ascii="Times New Roman" w:eastAsia="Times New Roman" w:hAnsi="Times New Roman" w:cs="Times New Roman"/>
          <w:sz w:val="24"/>
          <w:szCs w:val="24"/>
          <w:lang w:eastAsia="en-IN" w:bidi="hi-IN"/>
        </w:rPr>
        <w:t xml:space="preserve">weight up to 0.05 (5%). </w:t>
      </w:r>
    </w:p>
    <w:p w14:paraId="13FED690" w14:textId="42737576"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48"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lastRenderedPageBreak/>
        <w:t xml:space="preserve">The frequency with which a snow leopard encounters a camera trap is likely to be affected by the ruggedness and topography of the sites at which the camera traps are installed, the ruggedness and topography in other parts of its </w:t>
      </w:r>
      <w:del w:id="249" w:author="Koustubh Sharma" w:date="2017-12-15T12:54:00Z">
        <w:r w:rsidDel="0009411F">
          <w:rPr>
            <w:rFonts w:ascii="Times New Roman" w:eastAsia="Times New Roman" w:hAnsi="Times New Roman" w:cs="Times New Roman"/>
            <w:sz w:val="24"/>
            <w:szCs w:val="24"/>
            <w:lang w:eastAsia="en-IN" w:bidi="hi-IN"/>
          </w:rPr>
          <w:delText xml:space="preserve">home </w:delText>
        </w:r>
      </w:del>
      <w:r>
        <w:rPr>
          <w:rFonts w:ascii="Times New Roman" w:eastAsia="Times New Roman" w:hAnsi="Times New Roman" w:cs="Times New Roman"/>
          <w:sz w:val="24"/>
          <w:szCs w:val="24"/>
          <w:lang w:eastAsia="en-IN" w:bidi="hi-IN"/>
        </w:rPr>
        <w:t>range, and whether or not the camera trap is close to a water hole</w:t>
      </w:r>
      <w:ins w:id="250" w:author="Koustubh Sharma" w:date="2017-12-29T09:20:00Z">
        <w:r w:rsidR="00374DBB">
          <w:rPr>
            <w:rFonts w:ascii="Times New Roman" w:eastAsia="Times New Roman" w:hAnsi="Times New Roman" w:cs="Times New Roman"/>
            <w:sz w:val="24"/>
            <w:szCs w:val="24"/>
            <w:lang w:eastAsia="en-IN" w:bidi="hi-IN"/>
          </w:rPr>
          <w:t>. Similarly,</w:t>
        </w:r>
      </w:ins>
      <w:ins w:id="251" w:author="Koustubh Sharma" w:date="2017-12-29T09:21:00Z">
        <w:r w:rsidR="00374DBB">
          <w:rPr>
            <w:rFonts w:ascii="Times New Roman" w:eastAsia="Times New Roman" w:hAnsi="Times New Roman" w:cs="Times New Roman"/>
            <w:sz w:val="24"/>
            <w:szCs w:val="24"/>
            <w:lang w:eastAsia="en-IN" w:bidi="hi-IN"/>
          </w:rPr>
          <w:t xml:space="preserve"> individuals with smaller effective range are more likely to be encountered at their activity centres as opposed to those with bigger effective ranges</w:t>
        </w:r>
      </w:ins>
      <w:r>
        <w:rPr>
          <w:rFonts w:ascii="Times New Roman" w:eastAsia="Times New Roman" w:hAnsi="Times New Roman" w:cs="Times New Roman"/>
          <w:sz w:val="24"/>
          <w:szCs w:val="24"/>
          <w:lang w:eastAsia="en-IN" w:bidi="hi-IN"/>
        </w:rPr>
        <w:t xml:space="preserv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50CD9F84"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52" w:author="Koustubh Sharma" w:date="2017-12-29T08:52:00Z">
          <w:pPr>
            <w:spacing w:before="100" w:beforeAutospacing="1" w:after="100" w:afterAutospacing="1" w:line="240" w:lineRule="auto"/>
          </w:pPr>
        </w:pPrChange>
      </w:pPr>
      <w:commentRangeStart w:id="253"/>
      <w:del w:id="254" w:author="Koustubh Sharma" w:date="2017-12-15T12:56:00Z">
        <w:r w:rsidDel="0009411F">
          <w:rPr>
            <w:rFonts w:ascii="Times New Roman" w:eastAsia="Times New Roman" w:hAnsi="Times New Roman" w:cs="Times New Roman"/>
            <w:sz w:val="24"/>
            <w:szCs w:val="24"/>
            <w:lang w:eastAsia="en-IN" w:bidi="hi-IN"/>
          </w:rPr>
          <w:delText>Telemetry data from 20 snow leopards, obtained separately from this study, showed that their habitat use appeared to be strongly influenced by</w:delText>
        </w:r>
        <w:r w:rsidRPr="0011761F" w:rsidDel="0009411F">
          <w:rPr>
            <w:rFonts w:ascii="Times New Roman" w:eastAsia="Times New Roman" w:hAnsi="Times New Roman" w:cs="Times New Roman"/>
            <w:sz w:val="24"/>
            <w:szCs w:val="24"/>
            <w:lang w:eastAsia="en-IN" w:bidi="hi-IN"/>
          </w:rPr>
          <w:delText xml:space="preserve"> selection </w:delText>
        </w:r>
        <w:r w:rsidDel="0009411F">
          <w:rPr>
            <w:rFonts w:ascii="Times New Roman" w:eastAsia="Times New Roman" w:hAnsi="Times New Roman" w:cs="Times New Roman"/>
            <w:sz w:val="24"/>
            <w:szCs w:val="24"/>
            <w:lang w:eastAsia="en-IN" w:bidi="hi-IN"/>
          </w:rPr>
          <w:delText>for</w:delText>
        </w:r>
        <w:r w:rsidRPr="0011761F" w:rsidDel="0009411F">
          <w:rPr>
            <w:rFonts w:ascii="Times New Roman" w:eastAsia="Times New Roman" w:hAnsi="Times New Roman" w:cs="Times New Roman"/>
            <w:sz w:val="24"/>
            <w:szCs w:val="24"/>
            <w:lang w:eastAsia="en-IN" w:bidi="hi-IN"/>
          </w:rPr>
          <w:delText xml:space="preserve"> </w:delText>
        </w:r>
        <w:r w:rsidDel="0009411F">
          <w:rPr>
            <w:rFonts w:ascii="Times New Roman" w:eastAsia="Times New Roman" w:hAnsi="Times New Roman" w:cs="Times New Roman"/>
            <w:sz w:val="24"/>
            <w:szCs w:val="24"/>
            <w:lang w:eastAsia="en-IN" w:bidi="hi-IN"/>
          </w:rPr>
          <w:delText xml:space="preserve">rugged </w:delText>
        </w:r>
        <w:r w:rsidRPr="0011761F" w:rsidDel="0009411F">
          <w:rPr>
            <w:rFonts w:ascii="Times New Roman" w:eastAsia="Times New Roman" w:hAnsi="Times New Roman" w:cs="Times New Roman"/>
            <w:sz w:val="24"/>
            <w:szCs w:val="24"/>
            <w:lang w:eastAsia="en-IN" w:bidi="hi-IN"/>
          </w:rPr>
          <w:delText>habitat</w:delText>
        </w:r>
        <w:r w:rsidDel="0009411F">
          <w:rPr>
            <w:rFonts w:ascii="Times New Roman" w:eastAsia="Times New Roman" w:hAnsi="Times New Roman" w:cs="Times New Roman"/>
            <w:sz w:val="24"/>
            <w:szCs w:val="24"/>
            <w:lang w:eastAsia="en-IN" w:bidi="hi-IN"/>
          </w:rPr>
          <w:delTex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delText>
        </w:r>
        <w:r w:rsidRPr="0011761F" w:rsidDel="0009411F">
          <w:rPr>
            <w:rFonts w:ascii="Times New Roman" w:eastAsia="Times New Roman" w:hAnsi="Times New Roman" w:cs="Times New Roman"/>
            <w:sz w:val="24"/>
            <w:szCs w:val="24"/>
            <w:lang w:eastAsia="en-IN" w:bidi="hi-IN"/>
          </w:rPr>
          <w:delText xml:space="preserve"> </w:delText>
        </w:r>
      </w:del>
      <w:commentRangeEnd w:id="253"/>
      <w:r w:rsidR="0009411F">
        <w:rPr>
          <w:rStyle w:val="CommentReference"/>
        </w:rPr>
        <w:commentReference w:id="253"/>
      </w:r>
    </w:p>
    <w:p w14:paraId="0D7C50B9" w14:textId="6CD9D0AF"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55"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estimating non-uniform density surface that depends on terrain ruggedness in </w:t>
      </w:r>
      <w:del w:id="256" w:author="Koustubh Sharma" w:date="2017-12-29T12:44:00Z">
        <w:r w:rsidDel="00474967">
          <w:rPr>
            <w:rFonts w:ascii="Times New Roman" w:eastAsia="Times New Roman" w:hAnsi="Times New Roman" w:cs="Times New Roman"/>
            <w:sz w:val="24"/>
            <w:szCs w:val="24"/>
            <w:lang w:eastAsia="en-IN" w:bidi="hi-IN"/>
          </w:rPr>
          <w:delText xml:space="preserve">each </w:delText>
        </w:r>
      </w:del>
      <w:ins w:id="257" w:author="Koustubh Sharma" w:date="2017-12-29T12:44:00Z">
        <w:r w:rsidR="00474967">
          <w:rPr>
            <w:rFonts w:ascii="Times New Roman" w:eastAsia="Times New Roman" w:hAnsi="Times New Roman" w:cs="Times New Roman"/>
            <w:sz w:val="24"/>
            <w:szCs w:val="24"/>
            <w:lang w:eastAsia="en-IN" w:bidi="hi-IN"/>
          </w:rPr>
          <w:t xml:space="preserve">the three </w:t>
        </w:r>
      </w:ins>
      <w:r>
        <w:rPr>
          <w:rFonts w:ascii="Times New Roman" w:eastAsia="Times New Roman" w:hAnsi="Times New Roman" w:cs="Times New Roman"/>
          <w:sz w:val="24"/>
          <w:szCs w:val="24"/>
          <w:lang w:eastAsia="en-IN" w:bidi="hi-IN"/>
        </w:rPr>
        <w:t>study area</w:t>
      </w:r>
      <w:r w:rsidR="00740317">
        <w:rPr>
          <w:rFonts w:ascii="Times New Roman" w:eastAsia="Times New Roman" w:hAnsi="Times New Roman" w:cs="Times New Roman"/>
          <w:sz w:val="24"/>
          <w:szCs w:val="24"/>
          <w:lang w:eastAsia="en-IN" w:bidi="hi-IN"/>
        </w:rPr>
        <w:t>, using Equation (1) above</w:t>
      </w:r>
      <w:r>
        <w:rPr>
          <w:rFonts w:ascii="Times New Roman" w:eastAsia="Times New Roman" w:hAnsi="Times New Roman" w:cs="Times New Roman"/>
          <w:sz w:val="24"/>
          <w:szCs w:val="24"/>
          <w:lang w:eastAsia="en-IN" w:bidi="hi-IN"/>
        </w:rPr>
        <w:t xml:space="preserve">. </w:t>
      </w:r>
      <w:ins w:id="258" w:author="Koustubh Sharma" w:date="2017-12-29T12:44:00Z">
        <w:r w:rsidR="00474967">
          <w:rPr>
            <w:rFonts w:ascii="Times New Roman" w:eastAsia="Times New Roman" w:hAnsi="Times New Roman" w:cs="Times New Roman"/>
            <w:sz w:val="24"/>
            <w:szCs w:val="24"/>
            <w:lang w:eastAsia="en-IN" w:bidi="hi-IN"/>
          </w:rPr>
          <w:t xml:space="preserve">Since sampling was conducted in different seasons, we expected detection probabilities </w:t>
        </w:r>
      </w:ins>
      <w:ins w:id="259" w:author="Koustubh Sharma" w:date="2017-12-29T12:55:00Z">
        <w:r w:rsidR="00474967">
          <w:rPr>
            <w:rFonts w:ascii="Times New Roman" w:eastAsia="Times New Roman" w:hAnsi="Times New Roman" w:cs="Times New Roman"/>
            <w:sz w:val="24"/>
            <w:szCs w:val="24"/>
            <w:lang w:eastAsia="en-IN" w:bidi="hi-IN"/>
          </w:rPr>
          <w:t xml:space="preserve">and ranging areas </w:t>
        </w:r>
      </w:ins>
      <w:ins w:id="260" w:author="Koustubh Sharma" w:date="2017-12-29T12:44:00Z">
        <w:r w:rsidR="00474967">
          <w:rPr>
            <w:rFonts w:ascii="Times New Roman" w:eastAsia="Times New Roman" w:hAnsi="Times New Roman" w:cs="Times New Roman"/>
            <w:sz w:val="24"/>
            <w:szCs w:val="24"/>
            <w:lang w:eastAsia="en-IN" w:bidi="hi-IN"/>
          </w:rPr>
          <w:t>to be</w:t>
        </w:r>
      </w:ins>
      <w:ins w:id="261" w:author="Koustubh Sharma" w:date="2017-12-29T12:54:00Z">
        <w:r w:rsidR="00474967">
          <w:rPr>
            <w:rFonts w:ascii="Times New Roman" w:eastAsia="Times New Roman" w:hAnsi="Times New Roman" w:cs="Times New Roman"/>
            <w:sz w:val="24"/>
            <w:szCs w:val="24"/>
            <w:lang w:eastAsia="en-IN" w:bidi="hi-IN"/>
          </w:rPr>
          <w:t xml:space="preserve"> affected by covariat</w:t>
        </w:r>
      </w:ins>
      <w:ins w:id="262" w:author="Koustubh Sharma" w:date="2017-12-29T12:55:00Z">
        <w:r w:rsidR="00474967">
          <w:rPr>
            <w:rFonts w:ascii="Times New Roman" w:eastAsia="Times New Roman" w:hAnsi="Times New Roman" w:cs="Times New Roman"/>
            <w:sz w:val="24"/>
            <w:szCs w:val="24"/>
            <w:lang w:eastAsia="en-IN" w:bidi="hi-IN"/>
          </w:rPr>
          <w:t>es differently.</w:t>
        </w:r>
      </w:ins>
    </w:p>
    <w:p w14:paraId="6C19AA04" w14:textId="5D3D3A2E" w:rsidR="00474967" w:rsidRDefault="00D4256D" w:rsidP="00B40A29">
      <w:pPr>
        <w:spacing w:before="100" w:beforeAutospacing="1" w:after="100" w:afterAutospacing="1" w:line="360" w:lineRule="auto"/>
        <w:jc w:val="both"/>
        <w:rPr>
          <w:ins w:id="263" w:author="Koustubh Sharma" w:date="2017-12-29T12:41:00Z"/>
          <w:rFonts w:ascii="Times New Roman" w:eastAsia="Times New Roman" w:hAnsi="Times New Roman" w:cs="Times New Roman"/>
          <w:sz w:val="24"/>
          <w:szCs w:val="24"/>
          <w:lang w:eastAsia="en-IN" w:bidi="hi-IN"/>
        </w:rPr>
        <w:pPrChange w:id="264"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del w:id="265" w:author="Koustubh Sharma" w:date="2017-12-29T09:32:00Z">
        <w:r w:rsidDel="005C17F3">
          <w:rPr>
            <w:rFonts w:ascii="Times New Roman" w:eastAsia="Times New Roman" w:hAnsi="Times New Roman" w:cs="Times New Roman"/>
            <w:sz w:val="24"/>
            <w:szCs w:val="24"/>
            <w:lang w:eastAsia="en-IN" w:bidi="hi-IN"/>
          </w:rPr>
          <w:delText xml:space="preserve">also </w:delText>
        </w:r>
      </w:del>
      <w:r>
        <w:rPr>
          <w:rFonts w:ascii="Times New Roman" w:eastAsia="Times New Roman" w:hAnsi="Times New Roman" w:cs="Times New Roman"/>
          <w:sz w:val="24"/>
          <w:szCs w:val="24"/>
          <w:lang w:eastAsia="en-IN" w:bidi="hi-IN"/>
        </w:rPr>
        <w:t xml:space="preserve">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w:t>
      </w:r>
      <w:del w:id="266" w:author="Koustubh Sharma" w:date="2017-12-15T12:59:00Z">
        <w:r w:rsidDel="0009411F">
          <w:rPr>
            <w:rFonts w:ascii="Times New Roman" w:eastAsia="Times New Roman" w:hAnsi="Times New Roman" w:cs="Times New Roman"/>
            <w:sz w:val="24"/>
            <w:szCs w:val="24"/>
            <w:lang w:eastAsia="en-IN" w:bidi="hi-IN"/>
          </w:rPr>
          <w:delText xml:space="preserve">area-specific or </w:delText>
        </w:r>
      </w:del>
      <w:r>
        <w:rPr>
          <w:rFonts w:ascii="Times New Roman" w:eastAsia="Times New Roman" w:hAnsi="Times New Roman" w:cs="Times New Roman"/>
          <w:sz w:val="24"/>
          <w:szCs w:val="24"/>
          <w:lang w:eastAsia="en-IN" w:bidi="hi-IN"/>
        </w:rPr>
        <w:t>shared across</w:t>
      </w:r>
      <w:ins w:id="267" w:author="Koustubh Sharma" w:date="2017-12-15T12:59:00Z">
        <w:r w:rsidR="0009411F">
          <w:rPr>
            <w:rFonts w:ascii="Times New Roman" w:eastAsia="Times New Roman" w:hAnsi="Times New Roman" w:cs="Times New Roman"/>
            <w:sz w:val="24"/>
            <w:szCs w:val="24"/>
            <w:lang w:eastAsia="en-IN" w:bidi="hi-IN"/>
          </w:rPr>
          <w:t xml:space="preserve"> the three areas</w:t>
        </w:r>
      </w:ins>
      <w:del w:id="268" w:author="Koustubh Sharma" w:date="2017-12-15T12:59:00Z">
        <w:r w:rsidDel="0009411F">
          <w:rPr>
            <w:rFonts w:ascii="Times New Roman" w:eastAsia="Times New Roman" w:hAnsi="Times New Roman" w:cs="Times New Roman"/>
            <w:sz w:val="24"/>
            <w:szCs w:val="24"/>
            <w:lang w:eastAsia="en-IN" w:bidi="hi-IN"/>
          </w:rPr>
          <w:delText xml:space="preserve"> areas</w:delText>
        </w:r>
      </w:del>
      <w:ins w:id="269" w:author="Koustubh Sharma" w:date="2017-12-29T09:25:00Z">
        <w:r w:rsidR="00374DBB">
          <w:rPr>
            <w:rFonts w:ascii="Times New Roman" w:eastAsia="Times New Roman" w:hAnsi="Times New Roman" w:cs="Times New Roman"/>
            <w:sz w:val="24"/>
            <w:szCs w:val="24"/>
            <w:lang w:eastAsia="en-IN" w:bidi="hi-IN"/>
          </w:rPr>
          <w:t xml:space="preserve">. </w:t>
        </w:r>
      </w:ins>
      <w:del w:id="270" w:author="Koustubh Sharma" w:date="2017-12-29T09:26:00Z">
        <w:r w:rsidDel="00374DBB">
          <w:rPr>
            <w:rFonts w:ascii="Times New Roman" w:eastAsia="Times New Roman" w:hAnsi="Times New Roman" w:cs="Times New Roman"/>
            <w:sz w:val="24"/>
            <w:szCs w:val="24"/>
            <w:lang w:eastAsia="en-IN" w:bidi="hi-IN"/>
          </w:rPr>
          <w:delText xml:space="preserve">. </w:delText>
        </w:r>
      </w:del>
      <w:commentRangeStart w:id="271"/>
      <w:commentRangeStart w:id="272"/>
      <w:r>
        <w:rPr>
          <w:rFonts w:ascii="Times New Roman" w:eastAsia="Times New Roman" w:hAnsi="Times New Roman" w:cs="Times New Roman"/>
          <w:sz w:val="24"/>
          <w:szCs w:val="24"/>
          <w:lang w:eastAsia="en-IN" w:bidi="hi-IN"/>
        </w:rPr>
        <w:t>We use</w:t>
      </w:r>
      <w:del w:id="273" w:author="Koustubh Sharma" w:date="2017-12-29T11:43:00Z">
        <w:r w:rsidDel="00D3020D">
          <w:rPr>
            <w:rFonts w:ascii="Times New Roman" w:eastAsia="Times New Roman" w:hAnsi="Times New Roman" w:cs="Times New Roman"/>
            <w:sz w:val="24"/>
            <w:szCs w:val="24"/>
            <w:lang w:eastAsia="en-IN" w:bidi="hi-IN"/>
          </w:rPr>
          <w:delText>d</w:delText>
        </w:r>
      </w:del>
      <w:r>
        <w:rPr>
          <w:rFonts w:ascii="Times New Roman" w:eastAsia="Times New Roman" w:hAnsi="Times New Roman" w:cs="Times New Roman"/>
          <w:sz w:val="24"/>
          <w:szCs w:val="24"/>
          <w:lang w:eastAsia="en-IN" w:bidi="hi-IN"/>
        </w:rPr>
        <w:t xml:space="preserve"> </w:t>
      </w:r>
      <w:del w:id="274" w:author="Koustubh Sharma" w:date="2017-12-29T11:43:00Z">
        <w:r w:rsidDel="00D3020D">
          <w:rPr>
            <w:rFonts w:ascii="Times New Roman" w:eastAsia="Times New Roman" w:hAnsi="Times New Roman" w:cs="Times New Roman"/>
            <w:sz w:val="24"/>
            <w:szCs w:val="24"/>
            <w:lang w:eastAsia="en-IN" w:bidi="hi-IN"/>
          </w:rPr>
          <w:delText xml:space="preserve">this analysis </w:delText>
        </w:r>
      </w:del>
      <w:ins w:id="275" w:author="Koustubh Sharma" w:date="2017-12-29T11:43:00Z">
        <w:r w:rsidR="00D3020D">
          <w:rPr>
            <w:rFonts w:ascii="Times New Roman" w:eastAsia="Times New Roman" w:hAnsi="Times New Roman" w:cs="Times New Roman"/>
            <w:sz w:val="24"/>
            <w:szCs w:val="24"/>
            <w:lang w:eastAsia="en-IN" w:bidi="hi-IN"/>
          </w:rPr>
          <w:t xml:space="preserve">information theoretic approach </w:t>
        </w:r>
      </w:ins>
      <w:r>
        <w:rPr>
          <w:rFonts w:ascii="Times New Roman" w:eastAsia="Times New Roman" w:hAnsi="Times New Roman" w:cs="Times New Roman"/>
          <w:sz w:val="24"/>
          <w:szCs w:val="24"/>
          <w:lang w:eastAsia="en-IN" w:bidi="hi-IN"/>
        </w:rPr>
        <w:t xml:space="preserve">to </w:t>
      </w:r>
      <w:r w:rsidR="003B5626">
        <w:rPr>
          <w:rFonts w:ascii="Times New Roman" w:eastAsia="Times New Roman" w:hAnsi="Times New Roman" w:cs="Times New Roman"/>
          <w:sz w:val="24"/>
          <w:szCs w:val="24"/>
          <w:lang w:eastAsia="en-IN" w:bidi="hi-IN"/>
        </w:rPr>
        <w:t xml:space="preserve">report </w:t>
      </w:r>
      <w:r w:rsidR="00567E8C">
        <w:rPr>
          <w:rFonts w:ascii="Times New Roman" w:eastAsia="Times New Roman" w:hAnsi="Times New Roman" w:cs="Times New Roman"/>
          <w:sz w:val="24"/>
          <w:szCs w:val="24"/>
          <w:lang w:eastAsia="en-IN" w:bidi="hi-IN"/>
        </w:rPr>
        <w:t xml:space="preserve">differences (or lack of) in </w:t>
      </w:r>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r w:rsidR="00567E8C">
        <w:rPr>
          <w:rFonts w:ascii="Times New Roman" w:eastAsia="Times New Roman" w:hAnsi="Times New Roman" w:cs="Times New Roman"/>
          <w:sz w:val="24"/>
          <w:szCs w:val="24"/>
          <w:lang w:eastAsia="en-IN" w:bidi="hi-IN"/>
        </w:rPr>
        <w:t>three study areas</w:t>
      </w:r>
      <w:commentRangeEnd w:id="271"/>
      <w:r w:rsidR="00740317">
        <w:rPr>
          <w:rStyle w:val="CommentReference"/>
        </w:rPr>
        <w:commentReference w:id="271"/>
      </w:r>
      <w:commentRangeEnd w:id="272"/>
      <w:ins w:id="276" w:author="Koustubh Sharma" w:date="2017-12-29T11:43:00Z">
        <w:r w:rsidR="00D3020D">
          <w:rPr>
            <w:rFonts w:ascii="Times New Roman" w:eastAsia="Times New Roman" w:hAnsi="Times New Roman" w:cs="Times New Roman"/>
            <w:sz w:val="24"/>
            <w:szCs w:val="24"/>
            <w:lang w:eastAsia="en-IN" w:bidi="hi-IN"/>
          </w:rPr>
          <w:t xml:space="preserve">, </w:t>
        </w:r>
      </w:ins>
      <w:ins w:id="277" w:author="Koustubh Sharma" w:date="2017-12-29T12:56:00Z">
        <w:r w:rsidR="00A17413">
          <w:rPr>
            <w:rFonts w:ascii="Times New Roman" w:eastAsia="Times New Roman" w:hAnsi="Times New Roman" w:cs="Times New Roman"/>
            <w:sz w:val="24"/>
            <w:szCs w:val="24"/>
            <w:lang w:eastAsia="en-IN" w:bidi="hi-IN"/>
          </w:rPr>
          <w:t xml:space="preserve">while also </w:t>
        </w:r>
      </w:ins>
      <w:ins w:id="278" w:author="Koustubh Sharma" w:date="2017-12-29T23:40:00Z">
        <w:r w:rsidR="00D41524">
          <w:rPr>
            <w:rFonts w:ascii="Times New Roman" w:eastAsia="Times New Roman" w:hAnsi="Times New Roman" w:cs="Times New Roman"/>
            <w:sz w:val="24"/>
            <w:szCs w:val="24"/>
            <w:lang w:eastAsia="en-IN" w:bidi="hi-IN"/>
          </w:rPr>
          <w:t xml:space="preserve">explicitly </w:t>
        </w:r>
      </w:ins>
      <w:ins w:id="279" w:author="Koustubh Sharma" w:date="2017-12-29T12:56:00Z">
        <w:r w:rsidR="00A17413">
          <w:rPr>
            <w:rFonts w:ascii="Times New Roman" w:eastAsia="Times New Roman" w:hAnsi="Times New Roman" w:cs="Times New Roman"/>
            <w:sz w:val="24"/>
            <w:szCs w:val="24"/>
            <w:lang w:eastAsia="en-IN" w:bidi="hi-IN"/>
          </w:rPr>
          <w:t xml:space="preserve">testing the </w:t>
        </w:r>
      </w:ins>
      <w:ins w:id="280" w:author="Koustubh Sharma" w:date="2017-12-29T11:43:00Z">
        <w:r w:rsidR="00D3020D">
          <w:rPr>
            <w:rFonts w:ascii="Times New Roman" w:eastAsia="Times New Roman" w:hAnsi="Times New Roman" w:cs="Times New Roman"/>
            <w:sz w:val="24"/>
            <w:szCs w:val="24"/>
            <w:lang w:eastAsia="en-IN" w:bidi="hi-IN"/>
          </w:rPr>
          <w:t xml:space="preserve">effects of covariates </w:t>
        </w:r>
      </w:ins>
      <w:ins w:id="281" w:author="Koustubh Sharma" w:date="2017-12-29T12:56:00Z">
        <w:r w:rsidR="00A17413">
          <w:rPr>
            <w:rFonts w:ascii="Times New Roman" w:eastAsia="Times New Roman" w:hAnsi="Times New Roman" w:cs="Times New Roman"/>
            <w:sz w:val="24"/>
            <w:szCs w:val="24"/>
            <w:lang w:eastAsia="en-IN" w:bidi="hi-IN"/>
          </w:rPr>
          <w:t xml:space="preserve">on </w:t>
        </w:r>
      </w:ins>
      <w:ins w:id="282" w:author="Koustubh Sharma" w:date="2017-12-29T11:44:00Z">
        <w:r w:rsidR="00D3020D">
          <w:rPr>
            <w:rFonts w:ascii="Times New Roman" w:eastAsia="Times New Roman" w:hAnsi="Times New Roman" w:cs="Times New Roman"/>
            <w:sz w:val="24"/>
            <w:szCs w:val="24"/>
            <w:lang w:eastAsia="en-IN" w:bidi="hi-IN"/>
          </w:rPr>
          <w:t>detection</w:t>
        </w:r>
      </w:ins>
      <w:ins w:id="283" w:author="Koustubh Sharma" w:date="2017-12-29T11:43:00Z">
        <w:r w:rsidR="00D3020D">
          <w:rPr>
            <w:rFonts w:ascii="Times New Roman" w:eastAsia="Times New Roman" w:hAnsi="Times New Roman" w:cs="Times New Roman"/>
            <w:sz w:val="24"/>
            <w:szCs w:val="24"/>
            <w:lang w:eastAsia="en-IN" w:bidi="hi-IN"/>
          </w:rPr>
          <w:t xml:space="preserve"> </w:t>
        </w:r>
      </w:ins>
      <w:ins w:id="284" w:author="Koustubh Sharma" w:date="2017-12-29T11:44:00Z">
        <w:r w:rsidR="00D3020D">
          <w:rPr>
            <w:rFonts w:ascii="Times New Roman" w:eastAsia="Times New Roman" w:hAnsi="Times New Roman" w:cs="Times New Roman"/>
            <w:sz w:val="24"/>
            <w:szCs w:val="24"/>
            <w:lang w:eastAsia="en-IN" w:bidi="hi-IN"/>
          </w:rPr>
          <w:t>probability and ranging areas</w:t>
        </w:r>
      </w:ins>
      <w:r w:rsidR="0009411F">
        <w:rPr>
          <w:rStyle w:val="CommentReference"/>
        </w:rPr>
        <w:commentReference w:id="272"/>
      </w:r>
      <w:ins w:id="285" w:author="Koustubh Sharma" w:date="2017-12-29T12:56:00Z">
        <w:r w:rsidR="00A17413">
          <w:rPr>
            <w:rFonts w:ascii="Times New Roman" w:eastAsia="Times New Roman" w:hAnsi="Times New Roman" w:cs="Times New Roman"/>
            <w:sz w:val="24"/>
            <w:szCs w:val="24"/>
            <w:lang w:eastAsia="en-IN" w:bidi="hi-IN"/>
          </w:rPr>
          <w:t>.</w:t>
        </w:r>
      </w:ins>
    </w:p>
    <w:p w14:paraId="753183CC" w14:textId="3ABDAE4F"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286" w:author="Koustubh Sharma" w:date="2017-12-29T08:52:00Z">
          <w:pPr>
            <w:spacing w:before="100" w:beforeAutospacing="1" w:after="100" w:afterAutospacing="1" w:line="240" w:lineRule="auto"/>
          </w:pPr>
        </w:pPrChange>
      </w:pPr>
      <w:del w:id="287" w:author="Koustubh Sharma" w:date="2017-12-29T12:56:00Z">
        <w:r w:rsidDel="00A17413">
          <w:rPr>
            <w:rFonts w:ascii="Times New Roman" w:eastAsia="Times New Roman" w:hAnsi="Times New Roman" w:cs="Times New Roman"/>
            <w:sz w:val="24"/>
            <w:szCs w:val="24"/>
            <w:lang w:eastAsia="en-IN" w:bidi="hi-IN"/>
          </w:rPr>
          <w:delText>.</w:delText>
        </w:r>
      </w:del>
    </w:p>
    <w:p w14:paraId="406EF0F7" w14:textId="77777777"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b/>
          <w:bCs/>
          <w:sz w:val="24"/>
          <w:szCs w:val="24"/>
          <w:lang w:eastAsia="en-IN" w:bidi="hi-IN"/>
        </w:rPr>
        <w:pPrChange w:id="288" w:author="Koustubh Sharma" w:date="2017-12-29T08:52:00Z">
          <w:pPr>
            <w:spacing w:before="100" w:beforeAutospacing="1" w:after="100" w:afterAutospacing="1" w:line="240" w:lineRule="auto"/>
            <w:outlineLvl w:val="0"/>
          </w:pPr>
        </w:pPrChange>
      </w:pPr>
      <w:r w:rsidRPr="00435D3C">
        <w:rPr>
          <w:rFonts w:ascii="Times New Roman" w:eastAsia="Times New Roman" w:hAnsi="Times New Roman" w:cs="Times New Roman"/>
          <w:b/>
          <w:bCs/>
          <w:sz w:val="24"/>
          <w:szCs w:val="24"/>
          <w:lang w:eastAsia="en-IN" w:bidi="hi-IN"/>
        </w:rPr>
        <w:t>Results</w:t>
      </w:r>
    </w:p>
    <w:p w14:paraId="7B1F0626" w14:textId="093B4A29" w:rsidR="00D4256D" w:rsidDel="00C4321E" w:rsidRDefault="00D41524" w:rsidP="00D41524">
      <w:pPr>
        <w:spacing w:before="100" w:beforeAutospacing="1" w:after="100" w:afterAutospacing="1" w:line="360" w:lineRule="auto"/>
        <w:jc w:val="both"/>
        <w:rPr>
          <w:del w:id="289" w:author="Koustubh Sharma" w:date="2017-12-29T23:43:00Z"/>
          <w:rFonts w:ascii="Times New Roman" w:eastAsia="Times New Roman" w:hAnsi="Times New Roman" w:cs="Times New Roman"/>
          <w:sz w:val="24"/>
          <w:szCs w:val="24"/>
          <w:lang w:eastAsia="en-IN" w:bidi="hi-IN"/>
        </w:rPr>
        <w:pPrChange w:id="290" w:author="Koustubh Sharma" w:date="2017-12-29T23:43:00Z">
          <w:pPr>
            <w:spacing w:before="100" w:beforeAutospacing="1" w:after="100" w:afterAutospacing="1" w:line="240" w:lineRule="auto"/>
          </w:pPr>
        </w:pPrChange>
      </w:pPr>
      <w:ins w:id="291" w:author="Koustubh Sharma" w:date="2017-12-29T23:40:00Z">
        <w:r>
          <w:rPr>
            <w:rFonts w:ascii="Times New Roman" w:eastAsia="Times New Roman" w:hAnsi="Times New Roman" w:cs="Times New Roman"/>
            <w:sz w:val="24"/>
            <w:szCs w:val="24"/>
            <w:lang w:eastAsia="en-IN" w:bidi="hi-IN"/>
          </w:rPr>
          <w:t xml:space="preserve">The </w:t>
        </w:r>
      </w:ins>
      <w:ins w:id="292" w:author="Koustubh Sharma" w:date="2017-12-29T23:42:00Z">
        <w:r>
          <w:rPr>
            <w:rFonts w:ascii="Times New Roman" w:eastAsia="Times New Roman" w:hAnsi="Times New Roman" w:cs="Times New Roman"/>
            <w:sz w:val="24"/>
            <w:szCs w:val="24"/>
            <w:lang w:eastAsia="en-IN" w:bidi="hi-IN"/>
          </w:rPr>
          <w:t xml:space="preserve">top XX </w:t>
        </w:r>
      </w:ins>
      <w:ins w:id="293" w:author="Koustubh Sharma" w:date="2017-12-29T23:40:00Z">
        <w:r>
          <w:rPr>
            <w:rFonts w:ascii="Times New Roman" w:eastAsia="Times New Roman" w:hAnsi="Times New Roman" w:cs="Times New Roman"/>
            <w:sz w:val="24"/>
            <w:szCs w:val="24"/>
            <w:lang w:eastAsia="en-IN" w:bidi="hi-IN"/>
          </w:rPr>
          <w:t>model</w:t>
        </w:r>
      </w:ins>
      <w:ins w:id="294" w:author="Koustubh Sharma" w:date="2017-12-29T23:42:00Z">
        <w:r>
          <w:rPr>
            <w:rFonts w:ascii="Times New Roman" w:eastAsia="Times New Roman" w:hAnsi="Times New Roman" w:cs="Times New Roman"/>
            <w:sz w:val="24"/>
            <w:szCs w:val="24"/>
            <w:lang w:eastAsia="en-IN" w:bidi="hi-IN"/>
          </w:rPr>
          <w:t>s</w:t>
        </w:r>
      </w:ins>
      <w:ins w:id="295" w:author="Koustubh Sharma" w:date="2017-12-29T23:40:00Z">
        <w:r>
          <w:rPr>
            <w:rFonts w:ascii="Times New Roman" w:eastAsia="Times New Roman" w:hAnsi="Times New Roman" w:cs="Times New Roman"/>
            <w:sz w:val="24"/>
            <w:szCs w:val="24"/>
            <w:lang w:eastAsia="en-IN" w:bidi="hi-IN"/>
          </w:rPr>
          <w:t xml:space="preserve"> </w:t>
        </w:r>
      </w:ins>
      <w:ins w:id="296" w:author="Koustubh Sharma" w:date="2017-12-29T23:41:00Z">
        <w:r>
          <w:rPr>
            <w:rFonts w:ascii="Times New Roman" w:eastAsia="Times New Roman" w:hAnsi="Times New Roman" w:cs="Times New Roman"/>
            <w:sz w:val="24"/>
            <w:szCs w:val="24"/>
            <w:lang w:eastAsia="en-IN" w:bidi="hi-IN"/>
          </w:rPr>
          <w:t xml:space="preserve">had </w:t>
        </w:r>
      </w:ins>
      <w:ins w:id="297" w:author="Koustubh Sharma" w:date="2017-12-29T23:42:00Z">
        <w:r>
          <w:rPr>
            <w:rFonts w:ascii="Times New Roman" w:eastAsia="Times New Roman" w:hAnsi="Times New Roman" w:cs="Times New Roman"/>
            <w:sz w:val="24"/>
            <w:szCs w:val="24"/>
            <w:lang w:eastAsia="en-IN" w:bidi="hi-IN"/>
          </w:rPr>
          <w:t xml:space="preserve">a cumulative </w:t>
        </w:r>
      </w:ins>
      <w:ins w:id="298" w:author="Koustubh Sharma" w:date="2017-12-29T23:41:00Z">
        <w:r>
          <w:rPr>
            <w:rFonts w:ascii="Times New Roman" w:eastAsia="Times New Roman" w:hAnsi="Times New Roman" w:cs="Times New Roman"/>
            <w:sz w:val="24"/>
            <w:szCs w:val="24"/>
            <w:lang w:eastAsia="en-IN" w:bidi="hi-IN"/>
          </w:rPr>
          <w:t>AIC weight of XX</w:t>
        </w:r>
      </w:ins>
      <w:ins w:id="299" w:author="Koustubh Sharma" w:date="2017-12-29T23:42:00Z">
        <w:r>
          <w:rPr>
            <w:rFonts w:ascii="Times New Roman" w:eastAsia="Times New Roman" w:hAnsi="Times New Roman" w:cs="Times New Roman"/>
            <w:sz w:val="24"/>
            <w:szCs w:val="24"/>
            <w:lang w:eastAsia="en-IN" w:bidi="hi-IN"/>
          </w:rPr>
          <w:t xml:space="preserve">, </w:t>
        </w:r>
      </w:ins>
      <w:ins w:id="300" w:author="Koustubh Sharma" w:date="2017-12-29T23:41:00Z">
        <w:r>
          <w:rPr>
            <w:rFonts w:ascii="Times New Roman" w:eastAsia="Times New Roman" w:hAnsi="Times New Roman" w:cs="Times New Roman"/>
            <w:sz w:val="24"/>
            <w:szCs w:val="24"/>
            <w:lang w:eastAsia="en-IN" w:bidi="hi-IN"/>
          </w:rPr>
          <w:t xml:space="preserve">indicating strong evidence in favour of these </w:t>
        </w:r>
      </w:ins>
      <w:ins w:id="301" w:author="Koustubh Sharma" w:date="2017-12-29T23:42:00Z">
        <w:r>
          <w:rPr>
            <w:rFonts w:ascii="Times New Roman" w:eastAsia="Times New Roman" w:hAnsi="Times New Roman" w:cs="Times New Roman"/>
            <w:sz w:val="24"/>
            <w:szCs w:val="24"/>
            <w:lang w:eastAsia="en-IN" w:bidi="hi-IN"/>
          </w:rPr>
          <w:t>XX defining most variability in the data</w:t>
        </w:r>
      </w:ins>
      <w:ins w:id="302" w:author="Koustubh Sharma" w:date="2017-12-29T23:48:00Z">
        <w:r>
          <w:rPr>
            <w:rFonts w:ascii="Times New Roman" w:eastAsia="Times New Roman" w:hAnsi="Times New Roman" w:cs="Times New Roman"/>
            <w:sz w:val="24"/>
            <w:szCs w:val="24"/>
            <w:lang w:eastAsia="en-IN" w:bidi="hi-IN"/>
          </w:rPr>
          <w:t>. The top model</w:t>
        </w:r>
        <w:r w:rsidR="007C377A">
          <w:rPr>
            <w:rFonts w:ascii="Times New Roman" w:eastAsia="Times New Roman" w:hAnsi="Times New Roman" w:cs="Times New Roman"/>
            <w:sz w:val="24"/>
            <w:szCs w:val="24"/>
            <w:lang w:eastAsia="en-IN" w:bidi="hi-IN"/>
          </w:rPr>
          <w:t xml:space="preserve"> indicated that density was a function of ruggedness, and that the function remained constant across the three regions, thus indicating no</w:t>
        </w:r>
      </w:ins>
      <w:ins w:id="303" w:author="Koustubh Sharma" w:date="2017-12-29T23:49:00Z">
        <w:r w:rsidR="007C377A">
          <w:rPr>
            <w:rFonts w:ascii="Times New Roman" w:eastAsia="Times New Roman" w:hAnsi="Times New Roman" w:cs="Times New Roman"/>
            <w:sz w:val="24"/>
            <w:szCs w:val="24"/>
            <w:lang w:eastAsia="en-IN" w:bidi="hi-IN"/>
          </w:rPr>
          <w:t xml:space="preserve"> interpretable difference between them</w:t>
        </w:r>
        <w:proofErr w:type="gramStart"/>
        <w:r w:rsidR="007C377A">
          <w:rPr>
            <w:rFonts w:ascii="Times New Roman" w:eastAsia="Times New Roman" w:hAnsi="Times New Roman" w:cs="Times New Roman"/>
            <w:sz w:val="24"/>
            <w:szCs w:val="24"/>
            <w:lang w:eastAsia="en-IN" w:bidi="hi-IN"/>
          </w:rPr>
          <w:t xml:space="preserve">. </w:t>
        </w:r>
      </w:ins>
      <w:proofErr w:type="gramEnd"/>
      <w:del w:id="304" w:author="Koustubh Sharma" w:date="2017-12-29T23:43:00Z">
        <w:r w:rsidR="00D4256D" w:rsidDel="00D41524">
          <w:rPr>
            <w:rFonts w:ascii="Times New Roman" w:eastAsia="Times New Roman" w:hAnsi="Times New Roman" w:cs="Times New Roman"/>
            <w:sz w:val="24"/>
            <w:szCs w:val="24"/>
            <w:lang w:eastAsia="en-IN" w:bidi="hi-IN"/>
          </w:rPr>
          <w:delText xml:space="preserve">The best models by AIC were found to </w:delText>
        </w:r>
        <w:r w:rsidR="00D4256D" w:rsidDel="00D41524">
          <w:rPr>
            <w:rFonts w:ascii="Times New Roman" w:eastAsia="Times New Roman" w:hAnsi="Times New Roman" w:cs="Times New Roman"/>
            <w:sz w:val="24"/>
            <w:szCs w:val="24"/>
            <w:lang w:eastAsia="en-IN" w:bidi="hi-IN"/>
          </w:rPr>
          <w:lastRenderedPageBreak/>
          <w:delText xml:space="preserve">differ between the three study areas (Table 1). </w:delText>
        </w:r>
        <w:r w:rsidR="00930CD8" w:rsidDel="00D41524">
          <w:rPr>
            <w:rFonts w:ascii="Times New Roman" w:eastAsia="Times New Roman" w:hAnsi="Times New Roman" w:cs="Times New Roman"/>
            <w:sz w:val="24"/>
            <w:szCs w:val="24"/>
            <w:lang w:eastAsia="en-IN" w:bidi="hi-IN"/>
          </w:rPr>
          <w:delText>N</w:delText>
        </w:r>
        <w:r w:rsidR="00D4256D" w:rsidDel="00D41524">
          <w:rPr>
            <w:rFonts w:ascii="Times New Roman" w:eastAsia="Times New Roman" w:hAnsi="Times New Roman" w:cs="Times New Roman"/>
            <w:sz w:val="24"/>
            <w:szCs w:val="24"/>
            <w:lang w:eastAsia="en-IN" w:bidi="hi-IN"/>
          </w:rPr>
          <w:delText>on-</w:delText>
        </w:r>
        <w:r w:rsidR="00930CD8" w:rsidDel="00D41524">
          <w:rPr>
            <w:rFonts w:ascii="Times New Roman" w:eastAsia="Times New Roman" w:hAnsi="Times New Roman" w:cs="Times New Roman"/>
            <w:sz w:val="24"/>
            <w:szCs w:val="24"/>
            <w:lang w:eastAsia="en-IN" w:bidi="hi-IN"/>
          </w:rPr>
          <w:delText>uniform</w:delText>
        </w:r>
        <w:r w:rsidR="00D4256D" w:rsidDel="00D41524">
          <w:rPr>
            <w:rFonts w:ascii="Times New Roman" w:eastAsia="Times New Roman" w:hAnsi="Times New Roman" w:cs="Times New Roman"/>
            <w:sz w:val="24"/>
            <w:szCs w:val="24"/>
            <w:lang w:eastAsia="en-IN" w:bidi="hi-IN"/>
          </w:rPr>
          <w:delText xml:space="preserve"> space use </w:delText>
        </w:r>
        <w:r w:rsidR="00930CD8" w:rsidDel="00D41524">
          <w:rPr>
            <w:rFonts w:ascii="Times New Roman" w:eastAsia="Times New Roman" w:hAnsi="Times New Roman" w:cs="Times New Roman"/>
            <w:sz w:val="24"/>
            <w:szCs w:val="24"/>
            <w:lang w:eastAsia="en-IN" w:bidi="hi-IN"/>
          </w:rPr>
          <w:delText xml:space="preserve">with </w:delText>
        </w:r>
      </w:del>
      <w:ins w:id="305" w:author="David Borchers" w:date="2017-09-29T09:13:00Z">
        <w:del w:id="306" w:author="Koustubh Sharma" w:date="2017-12-29T23:43:00Z">
          <w:r w:rsidR="00812568" w:rsidDel="00D41524">
            <w:rPr>
              <w:rFonts w:ascii="Times New Roman" w:eastAsia="Times New Roman" w:hAnsi="Times New Roman" w:cs="Times New Roman"/>
              <w:sz w:val="24"/>
              <w:szCs w:val="24"/>
              <w:lang w:eastAsia="en-IN" w:bidi="hi-IN"/>
            </w:rPr>
            <w:delText xml:space="preserve">in which </w:delText>
          </w:r>
        </w:del>
      </w:ins>
      <w:del w:id="307" w:author="Koustubh Sharma" w:date="2017-12-29T23:43:00Z">
        <w:r w:rsidR="00930CD8" w:rsidDel="00D41524">
          <w:rPr>
            <w:rFonts w:ascii="Times New Roman" w:eastAsia="Times New Roman" w:hAnsi="Times New Roman" w:cs="Times New Roman"/>
            <w:sz w:val="24"/>
            <w:szCs w:val="24"/>
            <w:lang w:eastAsia="en-IN" w:bidi="hi-IN"/>
          </w:rPr>
          <w:delText xml:space="preserve">movement cost </w:delText>
        </w:r>
      </w:del>
      <w:ins w:id="308" w:author="David Borchers" w:date="2017-09-29T09:13:00Z">
        <w:del w:id="309" w:author="Koustubh Sharma" w:date="2017-12-29T23:43:00Z">
          <w:r w:rsidR="00812568" w:rsidDel="00D41524">
            <w:rPr>
              <w:rFonts w:ascii="Times New Roman" w:eastAsia="Times New Roman" w:hAnsi="Times New Roman" w:cs="Times New Roman"/>
              <w:sz w:val="24"/>
              <w:szCs w:val="24"/>
              <w:lang w:eastAsia="en-IN" w:bidi="hi-IN"/>
            </w:rPr>
            <w:delText xml:space="preserve">is </w:delText>
          </w:r>
        </w:del>
      </w:ins>
      <w:del w:id="310" w:author="Koustubh Sharma" w:date="2017-12-29T23:43:00Z">
        <w:r w:rsidR="00930CD8" w:rsidDel="00D41524">
          <w:rPr>
            <w:rFonts w:ascii="Times New Roman" w:eastAsia="Times New Roman" w:hAnsi="Times New Roman" w:cs="Times New Roman"/>
            <w:sz w:val="24"/>
            <w:szCs w:val="24"/>
            <w:lang w:eastAsia="en-IN" w:bidi="hi-IN"/>
          </w:rPr>
          <w:delText>affected by ruggedness</w:delText>
        </w:r>
      </w:del>
      <w:ins w:id="311" w:author="David Borchers" w:date="2017-09-29T09:14:00Z">
        <w:del w:id="312" w:author="Koustubh Sharma" w:date="2017-12-29T23:43:00Z">
          <w:r w:rsidR="00812568" w:rsidDel="00D41524">
            <w:rPr>
              <w:rFonts w:ascii="Times New Roman" w:eastAsia="Times New Roman" w:hAnsi="Times New Roman" w:cs="Times New Roman"/>
              <w:sz w:val="24"/>
              <w:szCs w:val="24"/>
              <w:lang w:eastAsia="en-IN" w:bidi="hi-IN"/>
            </w:rPr>
            <w:delText>,</w:delText>
          </w:r>
        </w:del>
      </w:ins>
      <w:del w:id="313" w:author="Koustubh Sharma" w:date="2017-12-29T23:43:00Z">
        <w:r w:rsidR="00930CD8" w:rsidDel="00D41524">
          <w:rPr>
            <w:rFonts w:ascii="Times New Roman" w:eastAsia="Times New Roman" w:hAnsi="Times New Roman" w:cs="Times New Roman"/>
            <w:sz w:val="24"/>
            <w:szCs w:val="24"/>
            <w:lang w:eastAsia="en-IN" w:bidi="hi-IN"/>
          </w:rPr>
          <w:delText xml:space="preserve"> and </w:delText>
        </w:r>
        <w:r w:rsidR="00D4256D" w:rsidDel="00D41524">
          <w:rPr>
            <w:rFonts w:ascii="Times New Roman" w:eastAsia="Times New Roman" w:hAnsi="Times New Roman" w:cs="Times New Roman"/>
            <w:sz w:val="24"/>
            <w:szCs w:val="24"/>
            <w:lang w:eastAsia="en-IN" w:bidi="hi-IN"/>
          </w:rPr>
          <w:delText xml:space="preserve">with density </w:delText>
        </w:r>
      </w:del>
      <w:ins w:id="314" w:author="David Borchers" w:date="2017-09-29T09:14:00Z">
        <w:del w:id="315" w:author="Koustubh Sharma" w:date="2017-12-29T23:43:00Z">
          <w:r w:rsidR="00812568" w:rsidDel="00D41524">
            <w:rPr>
              <w:rFonts w:ascii="Times New Roman" w:eastAsia="Times New Roman" w:hAnsi="Times New Roman" w:cs="Times New Roman"/>
              <w:sz w:val="24"/>
              <w:szCs w:val="24"/>
              <w:lang w:eastAsia="en-IN" w:bidi="hi-IN"/>
            </w:rPr>
            <w:delText xml:space="preserve">is </w:delText>
          </w:r>
        </w:del>
      </w:ins>
      <w:del w:id="316" w:author="Koustubh Sharma" w:date="2017-12-29T23:43:00Z">
        <w:r w:rsidR="00D4256D" w:rsidDel="00D41524">
          <w:rPr>
            <w:rFonts w:ascii="Times New Roman" w:eastAsia="Times New Roman" w:hAnsi="Times New Roman" w:cs="Times New Roman"/>
            <w:sz w:val="24"/>
            <w:szCs w:val="24"/>
            <w:lang w:eastAsia="en-IN" w:bidi="hi-IN"/>
          </w:rPr>
          <w:delText>dependent on habitat were the top models in case of each study area. Having fitted such a</w:delText>
        </w:r>
      </w:del>
      <w:ins w:id="317" w:author="David Borchers" w:date="2017-09-29T09:13:00Z">
        <w:del w:id="318" w:author="Koustubh Sharma" w:date="2017-12-29T23:43:00Z">
          <w:r w:rsidR="00812568" w:rsidDel="00D41524">
            <w:rPr>
              <w:rFonts w:ascii="Times New Roman" w:eastAsia="Times New Roman" w:hAnsi="Times New Roman" w:cs="Times New Roman"/>
              <w:sz w:val="24"/>
              <w:szCs w:val="24"/>
              <w:lang w:eastAsia="en-IN" w:bidi="hi-IN"/>
            </w:rPr>
            <w:delText>these</w:delText>
          </w:r>
        </w:del>
      </w:ins>
      <w:del w:id="319" w:author="Koustubh Sharma" w:date="2017-12-29T23:43:00Z">
        <w:r w:rsidR="00D4256D" w:rsidDel="00D41524">
          <w:rPr>
            <w:rFonts w:ascii="Times New Roman" w:eastAsia="Times New Roman" w:hAnsi="Times New Roman" w:cs="Times New Roman"/>
            <w:sz w:val="24"/>
            <w:szCs w:val="24"/>
            <w:lang w:eastAsia="en-IN" w:bidi="hi-IN"/>
          </w:rPr>
          <w:delText xml:space="preserve"> model</w:delText>
        </w:r>
        <w:r w:rsidR="00930CD8" w:rsidDel="00D41524">
          <w:rPr>
            <w:rFonts w:ascii="Times New Roman" w:eastAsia="Times New Roman" w:hAnsi="Times New Roman" w:cs="Times New Roman"/>
            <w:sz w:val="24"/>
            <w:szCs w:val="24"/>
            <w:lang w:eastAsia="en-IN" w:bidi="hi-IN"/>
          </w:rPr>
          <w:delText>s and estimated the cost of movement as a function of ruggedness</w:delText>
        </w:r>
        <w:r w:rsidR="00D4256D" w:rsidDel="00D41524">
          <w:rPr>
            <w:rFonts w:ascii="Times New Roman" w:eastAsia="Times New Roman" w:hAnsi="Times New Roman" w:cs="Times New Roman"/>
            <w:sz w:val="24"/>
            <w:szCs w:val="24"/>
            <w:lang w:eastAsia="en-IN" w:bidi="hi-IN"/>
          </w:rPr>
          <w:delText>, it is possible to find the estimated least-cost path between any points in the survey region</w:delText>
        </w:r>
      </w:del>
      <w:ins w:id="320" w:author="David Borchers" w:date="2017-09-29T09:14:00Z">
        <w:del w:id="321" w:author="Koustubh Sharma" w:date="2017-12-29T23:43:00Z">
          <w:r w:rsidR="00812568" w:rsidDel="00D41524">
            <w:rPr>
              <w:rFonts w:ascii="Times New Roman" w:eastAsia="Times New Roman" w:hAnsi="Times New Roman" w:cs="Times New Roman"/>
              <w:sz w:val="24"/>
              <w:szCs w:val="24"/>
              <w:lang w:eastAsia="en-IN" w:bidi="hi-IN"/>
            </w:rPr>
            <w:delText>, as illustrated below</w:delText>
          </w:r>
        </w:del>
      </w:ins>
      <w:del w:id="322" w:author="Koustubh Sharma" w:date="2017-12-29T23:43:00Z">
        <w:r w:rsidR="00D4256D" w:rsidDel="00D41524">
          <w:rPr>
            <w:rFonts w:ascii="Times New Roman" w:eastAsia="Times New Roman" w:hAnsi="Times New Roman" w:cs="Times New Roman"/>
            <w:sz w:val="24"/>
            <w:szCs w:val="24"/>
            <w:lang w:eastAsia="en-IN" w:bidi="hi-IN"/>
          </w:rPr>
          <w:delText>.</w:delText>
        </w:r>
        <w:r w:rsidR="00D4256D" w:rsidRPr="0084073C" w:rsidDel="00D41524">
          <w:rPr>
            <w:rFonts w:ascii="Times New Roman" w:eastAsia="Times New Roman" w:hAnsi="Times New Roman" w:cs="Times New Roman"/>
            <w:sz w:val="24"/>
            <w:szCs w:val="24"/>
            <w:lang w:eastAsia="en-IN" w:bidi="hi-IN"/>
          </w:rPr>
          <w:delText xml:space="preserve"> </w:delText>
        </w:r>
      </w:del>
      <w:ins w:id="323" w:author="Koustubh Sharma" w:date="2017-12-29T23:46:00Z">
        <w:r>
          <w:rPr>
            <w:rFonts w:ascii="Times New Roman" w:eastAsia="Times New Roman" w:hAnsi="Times New Roman" w:cs="Times New Roman"/>
            <w:sz w:val="24"/>
            <w:szCs w:val="24"/>
            <w:lang w:eastAsia="en-IN" w:bidi="hi-IN"/>
          </w:rPr>
          <w:t>T</w:t>
        </w:r>
      </w:ins>
      <w:ins w:id="324" w:author="Koustubh Sharma" w:date="2017-12-29T23:44:00Z">
        <w:r>
          <w:rPr>
            <w:rFonts w:ascii="Times New Roman" w:eastAsia="Times New Roman" w:hAnsi="Times New Roman" w:cs="Times New Roman"/>
            <w:sz w:val="24"/>
            <w:szCs w:val="24"/>
            <w:lang w:eastAsia="en-IN" w:bidi="hi-IN"/>
          </w:rPr>
          <w:t xml:space="preserve">he effect of topography and water </w:t>
        </w:r>
      </w:ins>
      <w:ins w:id="325" w:author="Koustubh Sharma" w:date="2017-12-29T23:46:00Z">
        <w:r>
          <w:rPr>
            <w:rFonts w:ascii="Times New Roman" w:eastAsia="Times New Roman" w:hAnsi="Times New Roman" w:cs="Times New Roman"/>
            <w:sz w:val="24"/>
            <w:szCs w:val="24"/>
            <w:lang w:eastAsia="en-IN" w:bidi="hi-IN"/>
          </w:rPr>
          <w:t xml:space="preserve">on effective ranging area (and detectability) </w:t>
        </w:r>
      </w:ins>
      <w:ins w:id="326" w:author="Koustubh Sharma" w:date="2017-12-29T23:44:00Z">
        <w:r>
          <w:rPr>
            <w:rFonts w:ascii="Times New Roman" w:eastAsia="Times New Roman" w:hAnsi="Times New Roman" w:cs="Times New Roman"/>
            <w:sz w:val="24"/>
            <w:szCs w:val="24"/>
            <w:lang w:eastAsia="en-IN" w:bidi="hi-IN"/>
          </w:rPr>
          <w:t>varied</w:t>
        </w:r>
      </w:ins>
      <w:ins w:id="327" w:author="Koustubh Sharma" w:date="2017-12-29T23:46:00Z">
        <w:r>
          <w:rPr>
            <w:rFonts w:ascii="Times New Roman" w:eastAsia="Times New Roman" w:hAnsi="Times New Roman" w:cs="Times New Roman"/>
            <w:sz w:val="24"/>
            <w:szCs w:val="24"/>
            <w:lang w:eastAsia="en-IN" w:bidi="hi-IN"/>
          </w:rPr>
          <w:t xml:space="preserve"> </w:t>
        </w:r>
      </w:ins>
      <w:ins w:id="328" w:author="Koustubh Sharma" w:date="2017-12-29T23:47:00Z">
        <w:r>
          <w:rPr>
            <w:rFonts w:ascii="Times New Roman" w:eastAsia="Times New Roman" w:hAnsi="Times New Roman" w:cs="Times New Roman"/>
            <w:sz w:val="24"/>
            <w:szCs w:val="24"/>
            <w:lang w:eastAsia="en-IN" w:bidi="hi-IN"/>
          </w:rPr>
          <w:t>between the three areas</w:t>
        </w:r>
      </w:ins>
      <w:ins w:id="329" w:author="Koustubh Sharma" w:date="2017-12-30T00:05:00Z">
        <w:r w:rsidR="00C4321E">
          <w:rPr>
            <w:rFonts w:ascii="Times New Roman" w:eastAsia="Times New Roman" w:hAnsi="Times New Roman" w:cs="Times New Roman"/>
            <w:sz w:val="24"/>
            <w:szCs w:val="24"/>
            <w:lang w:eastAsia="en-IN" w:bidi="hi-IN"/>
          </w:rPr>
          <w:t xml:space="preserve">. </w:t>
        </w:r>
      </w:ins>
      <w:ins w:id="330" w:author="Koustubh Sharma" w:date="2017-12-29T23:44:00Z">
        <w:r w:rsidR="007C377A">
          <w:rPr>
            <w:rFonts w:ascii="Times New Roman" w:eastAsia="Times New Roman" w:hAnsi="Times New Roman" w:cs="Times New Roman"/>
            <w:sz w:val="24"/>
            <w:szCs w:val="24"/>
            <w:lang w:eastAsia="en-IN" w:bidi="hi-IN"/>
          </w:rPr>
          <w:t>.</w:t>
        </w:r>
      </w:ins>
    </w:p>
    <w:p w14:paraId="703BD883" w14:textId="127B786A" w:rsidR="00D4256D" w:rsidDel="007C377A" w:rsidRDefault="00D4256D" w:rsidP="00D41524">
      <w:pPr>
        <w:spacing w:before="100" w:beforeAutospacing="1" w:after="100" w:afterAutospacing="1" w:line="360" w:lineRule="auto"/>
        <w:jc w:val="both"/>
        <w:rPr>
          <w:del w:id="331" w:author="Koustubh Sharma" w:date="2017-12-29T23:50:00Z"/>
          <w:rFonts w:ascii="Times New Roman" w:eastAsia="Times New Roman" w:hAnsi="Times New Roman" w:cs="Times New Roman"/>
          <w:sz w:val="24"/>
          <w:szCs w:val="24"/>
          <w:lang w:eastAsia="en-IN" w:bidi="hi-IN"/>
        </w:rPr>
        <w:pPrChange w:id="332" w:author="Koustubh Sharma" w:date="2017-12-29T23:43:00Z">
          <w:pPr>
            <w:spacing w:before="100" w:beforeAutospacing="1" w:after="100" w:afterAutospacing="1" w:line="240" w:lineRule="auto"/>
          </w:pPr>
        </w:pPrChange>
      </w:pPr>
      <w:del w:id="333" w:author="Koustubh Sharma" w:date="2017-12-29T23:43:00Z">
        <w:r w:rsidDel="00D41524">
          <w:rPr>
            <w:rStyle w:val="CommentReference"/>
          </w:rPr>
          <w:commentReference w:id="334"/>
        </w:r>
      </w:del>
    </w:p>
    <w:p w14:paraId="42EE0B68" w14:textId="400B8FAF" w:rsidR="00D4256D" w:rsidDel="007C377A" w:rsidRDefault="00D4256D" w:rsidP="00B40A29">
      <w:pPr>
        <w:spacing w:before="100" w:beforeAutospacing="1" w:after="100" w:afterAutospacing="1" w:line="360" w:lineRule="auto"/>
        <w:jc w:val="both"/>
        <w:rPr>
          <w:del w:id="335" w:author="Koustubh Sharma" w:date="2017-12-29T23:50:00Z"/>
          <w:rFonts w:ascii="Times New Roman" w:eastAsia="Times New Roman" w:hAnsi="Times New Roman" w:cs="Times New Roman"/>
          <w:sz w:val="24"/>
          <w:szCs w:val="24"/>
          <w:lang w:eastAsia="en-IN" w:bidi="hi-IN"/>
        </w:rPr>
        <w:pPrChange w:id="336" w:author="Koustubh Sharma" w:date="2017-12-29T08:52:00Z">
          <w:pPr>
            <w:spacing w:before="100" w:beforeAutospacing="1" w:after="100" w:afterAutospacing="1" w:line="240" w:lineRule="auto"/>
          </w:pPr>
        </w:pPrChange>
      </w:pPr>
      <w:del w:id="337" w:author="Koustubh Sharma" w:date="2017-12-29T23:50:00Z">
        <w:r w:rsidDel="007C377A">
          <w:rPr>
            <w:rFonts w:ascii="Times New Roman" w:eastAsia="Times New Roman" w:hAnsi="Times New Roman" w:cs="Times New Roman"/>
            <w:sz w:val="24"/>
            <w:szCs w:val="24"/>
            <w:lang w:eastAsia="en-IN" w:bidi="hi-IN"/>
          </w:rPr>
          <w:delText xml:space="preserve">Density estimates varied with habitat </w:delText>
        </w:r>
      </w:del>
      <w:ins w:id="338" w:author="David Borchers" w:date="2017-09-29T09:15:00Z">
        <w:del w:id="339" w:author="Koustubh Sharma" w:date="2017-12-29T23:50:00Z">
          <w:r w:rsidR="00812568" w:rsidDel="007C377A">
            <w:rPr>
              <w:rFonts w:ascii="Times New Roman" w:eastAsia="Times New Roman" w:hAnsi="Times New Roman" w:cs="Times New Roman"/>
              <w:sz w:val="24"/>
              <w:szCs w:val="24"/>
              <w:lang w:eastAsia="en-IN" w:bidi="hi-IN"/>
            </w:rPr>
            <w:delText xml:space="preserve">in </w:delText>
          </w:r>
        </w:del>
      </w:ins>
      <w:del w:id="340" w:author="Koustubh Sharma" w:date="2017-12-29T23:50:00Z">
        <w:r w:rsidDel="007C377A">
          <w:rPr>
            <w:rFonts w:ascii="Times New Roman" w:eastAsia="Times New Roman" w:hAnsi="Times New Roman" w:cs="Times New Roman"/>
            <w:sz w:val="24"/>
            <w:szCs w:val="24"/>
            <w:lang w:eastAsia="en-IN" w:bidi="hi-IN"/>
          </w:rPr>
          <w:delText>each of the three study areas</w:delText>
        </w:r>
        <w:commentRangeStart w:id="341"/>
        <w:r w:rsidDel="007C377A">
          <w:rPr>
            <w:rFonts w:ascii="Times New Roman" w:eastAsia="Times New Roman" w:hAnsi="Times New Roman" w:cs="Times New Roman"/>
            <w:sz w:val="24"/>
            <w:szCs w:val="24"/>
            <w:lang w:eastAsia="en-IN" w:bidi="hi-IN"/>
          </w:rPr>
          <w:delText xml:space="preserve">. </w:delText>
        </w:r>
        <w:commentRangeStart w:id="342"/>
        <w:r w:rsidDel="007C377A">
          <w:rPr>
            <w:rFonts w:ascii="Times New Roman" w:eastAsia="Times New Roman" w:hAnsi="Times New Roman" w:cs="Times New Roman"/>
            <w:sz w:val="24"/>
            <w:szCs w:val="24"/>
            <w:lang w:eastAsia="en-IN" w:bidi="hi-IN"/>
          </w:rPr>
          <w:delText>Topography affected t</w:delText>
        </w:r>
      </w:del>
      <w:ins w:id="343" w:author="David Borchers" w:date="2017-09-29T09:16:00Z">
        <w:del w:id="344" w:author="Koustubh Sharma" w:date="2017-12-29T23:50:00Z">
          <w:r w:rsidR="00812568" w:rsidDel="007C377A">
            <w:rPr>
              <w:rFonts w:ascii="Times New Roman" w:eastAsia="Times New Roman" w:hAnsi="Times New Roman" w:cs="Times New Roman"/>
              <w:sz w:val="24"/>
              <w:szCs w:val="24"/>
              <w:lang w:eastAsia="en-IN" w:bidi="hi-IN"/>
            </w:rPr>
            <w:delText>T</w:delText>
          </w:r>
        </w:del>
      </w:ins>
      <w:del w:id="345" w:author="Koustubh Sharma" w:date="2017-12-29T23:50:00Z">
        <w:r w:rsidDel="007C377A">
          <w:rPr>
            <w:rFonts w:ascii="Times New Roman" w:eastAsia="Times New Roman" w:hAnsi="Times New Roman" w:cs="Times New Roman"/>
            <w:sz w:val="24"/>
            <w:szCs w:val="24"/>
            <w:lang w:eastAsia="en-IN" w:bidi="hi-IN"/>
          </w:rPr>
          <w:delText>he expected encounter rate at distance zero from an activity centre (</w:delText>
        </w:r>
        <w:commentRangeStart w:id="346"/>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346"/>
          <m:r>
            <m:rPr>
              <m:sty m:val="p"/>
            </m:rPr>
            <w:rPr>
              <w:rStyle w:val="CommentReference"/>
              <w:rFonts w:ascii="Cambria Math" w:hAnsi="Cambria Math"/>
            </w:rPr>
            <w:commentReference w:id="346"/>
          </m:r>
        </m:oMath>
        <w:r w:rsidDel="007C377A">
          <w:rPr>
            <w:rFonts w:ascii="Times New Roman" w:eastAsia="Times New Roman" w:hAnsi="Times New Roman" w:cs="Times New Roman"/>
            <w:sz w:val="24"/>
            <w:szCs w:val="24"/>
            <w:lang w:eastAsia="en-IN" w:bidi="hi-IN"/>
          </w:rPr>
          <w:delText xml:space="preserve">) </w:delText>
        </w:r>
      </w:del>
      <w:ins w:id="347" w:author="David Borchers" w:date="2017-09-29T09:17:00Z">
        <w:del w:id="348" w:author="Koustubh Sharma" w:date="2017-12-29T23:50:00Z">
          <w:r w:rsidR="00812568" w:rsidDel="007C377A">
            <w:rPr>
              <w:rFonts w:ascii="Times New Roman" w:eastAsia="Times New Roman" w:hAnsi="Times New Roman" w:cs="Times New Roman"/>
              <w:sz w:val="24"/>
              <w:szCs w:val="24"/>
              <w:lang w:eastAsia="en-IN" w:bidi="hi-IN"/>
            </w:rPr>
            <w:delText xml:space="preserve">was unaffected by any covariates </w:delText>
          </w:r>
        </w:del>
      </w:ins>
      <w:del w:id="349" w:author="Koustubh Sharma" w:date="2017-12-29T23:50:00Z">
        <w:r w:rsidDel="007C377A">
          <w:rPr>
            <w:rFonts w:ascii="Times New Roman" w:eastAsia="Times New Roman" w:hAnsi="Times New Roman" w:cs="Times New Roman"/>
            <w:sz w:val="24"/>
            <w:szCs w:val="24"/>
            <w:lang w:eastAsia="en-IN" w:bidi="hi-IN"/>
          </w:rPr>
          <w:delText xml:space="preserve">in </w:delText>
        </w:r>
      </w:del>
      <w:ins w:id="350" w:author="David Borchers" w:date="2017-09-29T09:17:00Z">
        <w:del w:id="351" w:author="Koustubh Sharma" w:date="2017-12-29T23:50:00Z">
          <w:r w:rsidR="00812568" w:rsidDel="007C377A">
            <w:rPr>
              <w:rFonts w:ascii="Times New Roman" w:eastAsia="Times New Roman" w:hAnsi="Times New Roman" w:cs="Times New Roman"/>
              <w:sz w:val="24"/>
              <w:szCs w:val="24"/>
              <w:lang w:eastAsia="en-IN" w:bidi="hi-IN"/>
            </w:rPr>
            <w:delText xml:space="preserve">the </w:delText>
          </w:r>
        </w:del>
      </w:ins>
      <w:del w:id="352" w:author="Koustubh Sharma" w:date="2017-12-29T23:50:00Z">
        <w:r w:rsidDel="007C377A">
          <w:rPr>
            <w:rFonts w:ascii="Times New Roman" w:eastAsia="Times New Roman" w:hAnsi="Times New Roman" w:cs="Times New Roman"/>
            <w:sz w:val="24"/>
            <w:szCs w:val="24"/>
            <w:lang w:eastAsia="en-IN" w:bidi="hi-IN"/>
          </w:rPr>
          <w:delText>case</w:delText>
        </w:r>
      </w:del>
      <w:ins w:id="353" w:author="David Borchers" w:date="2017-09-29T09:17:00Z">
        <w:del w:id="354" w:author="Koustubh Sharma" w:date="2017-12-29T23:50:00Z">
          <w:r w:rsidR="00812568" w:rsidDel="007C377A">
            <w:rPr>
              <w:rFonts w:ascii="Times New Roman" w:eastAsia="Times New Roman" w:hAnsi="Times New Roman" w:cs="Times New Roman"/>
              <w:sz w:val="24"/>
              <w:szCs w:val="24"/>
              <w:lang w:eastAsia="en-IN" w:bidi="hi-IN"/>
            </w:rPr>
            <w:delText>s</w:delText>
          </w:r>
        </w:del>
      </w:ins>
      <w:del w:id="355" w:author="Koustubh Sharma" w:date="2017-12-29T23:50:00Z">
        <w:r w:rsidDel="007C377A">
          <w:rPr>
            <w:rFonts w:ascii="Times New Roman" w:eastAsia="Times New Roman" w:hAnsi="Times New Roman" w:cs="Times New Roman"/>
            <w:sz w:val="24"/>
            <w:szCs w:val="24"/>
            <w:lang w:eastAsia="en-IN" w:bidi="hi-IN"/>
          </w:rPr>
          <w:delText xml:space="preserve"> of </w:delText>
        </w:r>
      </w:del>
      <w:ins w:id="356" w:author="David Borchers" w:date="2017-09-29T09:17:00Z">
        <w:del w:id="357" w:author="Koustubh Sharma" w:date="2017-12-29T23:50:00Z">
          <w:r w:rsidR="00812568" w:rsidDel="007C377A">
            <w:rPr>
              <w:rFonts w:ascii="Times New Roman" w:eastAsia="Times New Roman" w:hAnsi="Times New Roman" w:cs="Times New Roman"/>
              <w:sz w:val="24"/>
              <w:szCs w:val="24"/>
              <w:lang w:eastAsia="en-IN" w:bidi="hi-IN"/>
            </w:rPr>
            <w:delText xml:space="preserve">the </w:delText>
          </w:r>
        </w:del>
      </w:ins>
      <w:del w:id="358" w:author="Koustubh Sharma" w:date="2017-12-29T23:50:00Z">
        <w:r w:rsidDel="007C377A">
          <w:rPr>
            <w:rFonts w:ascii="Times New Roman" w:eastAsia="Times New Roman" w:hAnsi="Times New Roman" w:cs="Times New Roman"/>
            <w:sz w:val="24"/>
            <w:szCs w:val="24"/>
            <w:lang w:eastAsia="en-IN" w:bidi="hi-IN"/>
          </w:rPr>
          <w:delText>strictly protected and partially protected study areas</w:delText>
        </w:r>
      </w:del>
      <w:ins w:id="359" w:author="David Borchers" w:date="2017-09-29T09:17:00Z">
        <w:del w:id="360" w:author="Koustubh Sharma" w:date="2017-12-29T23:50:00Z">
          <w:r w:rsidR="00812568" w:rsidDel="007C377A">
            <w:rPr>
              <w:rFonts w:ascii="Times New Roman" w:eastAsia="Times New Roman" w:hAnsi="Times New Roman" w:cs="Times New Roman"/>
              <w:sz w:val="24"/>
              <w:szCs w:val="24"/>
              <w:lang w:eastAsia="en-IN" w:bidi="hi-IN"/>
            </w:rPr>
            <w:delText xml:space="preserve"> (Tost and Noyon)</w:delText>
          </w:r>
        </w:del>
      </w:ins>
      <w:del w:id="361" w:author="Koustubh Sharma" w:date="2017-12-29T23:50:00Z">
        <w:r w:rsidDel="007C377A">
          <w:rPr>
            <w:rFonts w:ascii="Times New Roman" w:eastAsia="Times New Roman" w:hAnsi="Times New Roman" w:cs="Times New Roman"/>
            <w:sz w:val="24"/>
            <w:szCs w:val="24"/>
            <w:lang w:eastAsia="en-IN" w:bidi="hi-IN"/>
          </w:rPr>
          <w:delText xml:space="preserve">, </w:delText>
        </w:r>
        <w:commentRangeEnd w:id="342"/>
        <w:r w:rsidR="00E61661" w:rsidDel="007C377A">
          <w:rPr>
            <w:rStyle w:val="CommentReference"/>
          </w:rPr>
          <w:commentReference w:id="342"/>
        </w:r>
        <w:commentRangeEnd w:id="341"/>
        <w:r w:rsidR="00812568" w:rsidDel="007C377A">
          <w:rPr>
            <w:rStyle w:val="CommentReference"/>
          </w:rPr>
          <w:commentReference w:id="341"/>
        </w:r>
        <w:r w:rsidDel="007C377A">
          <w:rPr>
            <w:rFonts w:ascii="Times New Roman" w:eastAsia="Times New Roman" w:hAnsi="Times New Roman" w:cs="Times New Roman"/>
            <w:sz w:val="24"/>
            <w:szCs w:val="24"/>
            <w:lang w:eastAsia="en-IN" w:bidi="hi-IN"/>
          </w:rPr>
          <w:delText>whereas water affected it in the strictly protected area</w:delText>
        </w:r>
      </w:del>
      <w:ins w:id="362" w:author="David Borchers" w:date="2017-09-29T09:17:00Z">
        <w:del w:id="363" w:author="Koustubh Sharma" w:date="2017-12-29T23:50:00Z">
          <w:r w:rsidR="00812568" w:rsidDel="007C377A">
            <w:rPr>
              <w:rFonts w:ascii="Times New Roman" w:eastAsia="Times New Roman" w:hAnsi="Times New Roman" w:cs="Times New Roman"/>
              <w:sz w:val="24"/>
              <w:szCs w:val="24"/>
              <w:lang w:eastAsia="en-IN" w:bidi="hi-IN"/>
            </w:rPr>
            <w:delText xml:space="preserve"> (Nemegt)</w:delText>
          </w:r>
        </w:del>
      </w:ins>
      <w:del w:id="364" w:author="Koustubh Sharma" w:date="2017-12-29T23:50:00Z">
        <w:r w:rsidDel="007C377A">
          <w:rPr>
            <w:rFonts w:ascii="Times New Roman" w:eastAsia="Times New Roman" w:hAnsi="Times New Roman" w:cs="Times New Roman"/>
            <w:sz w:val="24"/>
            <w:szCs w:val="24"/>
            <w:lang w:eastAsia="en-IN" w:bidi="hi-IN"/>
          </w:rPr>
          <w:delText xml:space="preserve">, which was sampled in the summer. The effect of water </w:delText>
        </w:r>
        <w:commentRangeStart w:id="365"/>
        <w:r w:rsidDel="007C377A">
          <w:rPr>
            <w:rFonts w:ascii="Times New Roman" w:eastAsia="Times New Roman" w:hAnsi="Times New Roman" w:cs="Times New Roman"/>
            <w:sz w:val="24"/>
            <w:szCs w:val="24"/>
            <w:lang w:eastAsia="en-IN" w:bidi="hi-IN"/>
          </w:rPr>
          <w:delText xml:space="preserve">was marginal </w:delText>
        </w:r>
        <w:commentRangeEnd w:id="365"/>
        <w:r w:rsidR="00907BEE" w:rsidDel="007C377A">
          <w:rPr>
            <w:rStyle w:val="CommentReference"/>
          </w:rPr>
          <w:commentReference w:id="365"/>
        </w:r>
        <w:r w:rsidDel="007C377A">
          <w:rPr>
            <w:rFonts w:ascii="Times New Roman" w:eastAsia="Times New Roman" w:hAnsi="Times New Roman" w:cs="Times New Roman"/>
            <w:sz w:val="24"/>
            <w:szCs w:val="24"/>
            <w:lang w:eastAsia="en-IN" w:bidi="hi-IN"/>
          </w:rPr>
          <w:delText xml:space="preserve">on the </w:delText>
        </w:r>
        <w:r w:rsidR="00056E4A" w:rsidDel="007C377A">
          <w:rPr>
            <w:rFonts w:ascii="Times New Roman" w:eastAsia="Times New Roman" w:hAnsi="Times New Roman" w:cs="Times New Roman"/>
            <w:sz w:val="24"/>
            <w:szCs w:val="24"/>
            <w:lang w:eastAsia="en-IN" w:bidi="hi-IN"/>
          </w:rPr>
          <w:delText xml:space="preserve">expected encounter rate at distance zero from activity centre in the </w:delText>
        </w:r>
        <w:r w:rsidDel="007C377A">
          <w:rPr>
            <w:rFonts w:ascii="Times New Roman" w:eastAsia="Times New Roman" w:hAnsi="Times New Roman" w:cs="Times New Roman"/>
            <w:sz w:val="24"/>
            <w:szCs w:val="24"/>
            <w:lang w:eastAsia="en-IN" w:bidi="hi-IN"/>
          </w:rPr>
          <w:delText xml:space="preserve">unprotected and partially protected study areas </w:delText>
        </w:r>
        <w:r w:rsidR="00056E4A" w:rsidDel="007C377A">
          <w:rPr>
            <w:rFonts w:ascii="Times New Roman" w:eastAsia="Times New Roman" w:hAnsi="Times New Roman" w:cs="Times New Roman"/>
            <w:sz w:val="24"/>
            <w:szCs w:val="24"/>
            <w:lang w:eastAsia="en-IN" w:bidi="hi-IN"/>
          </w:rPr>
          <w:delText xml:space="preserve">that </w:delText>
        </w:r>
        <w:r w:rsidDel="007C377A">
          <w:rPr>
            <w:rFonts w:ascii="Times New Roman" w:eastAsia="Times New Roman" w:hAnsi="Times New Roman" w:cs="Times New Roman"/>
            <w:sz w:val="24"/>
            <w:szCs w:val="24"/>
            <w:lang w:eastAsia="en-IN" w:bidi="hi-IN"/>
          </w:rPr>
          <w:delText>were sampled in winter and autumn respectively.</w:delText>
        </w:r>
      </w:del>
    </w:p>
    <w:p w14:paraId="41386B53" w14:textId="0A01C39A" w:rsidR="00D4256D" w:rsidDel="000F73F7" w:rsidRDefault="00D4256D" w:rsidP="00B40A29">
      <w:pPr>
        <w:spacing w:before="100" w:beforeAutospacing="1" w:after="100" w:afterAutospacing="1" w:line="360" w:lineRule="auto"/>
        <w:jc w:val="both"/>
        <w:rPr>
          <w:del w:id="366" w:author="David Borchers" w:date="2017-09-29T09:37:00Z"/>
          <w:rFonts w:ascii="Times New Roman" w:eastAsia="Times New Roman" w:hAnsi="Times New Roman" w:cs="Times New Roman"/>
          <w:sz w:val="24"/>
          <w:szCs w:val="24"/>
          <w:lang w:eastAsia="en-IN" w:bidi="hi-IN"/>
        </w:rPr>
        <w:pPrChange w:id="367" w:author="Koustubh Sharma" w:date="2017-12-29T08:52:00Z">
          <w:pPr>
            <w:spacing w:before="100" w:beforeAutospacing="1" w:after="100" w:afterAutospacing="1" w:line="240" w:lineRule="auto"/>
          </w:pPr>
        </w:pPrChange>
      </w:pPr>
      <w:commentRangeStart w:id="368"/>
      <w:commentRangeStart w:id="369"/>
      <w:del w:id="370" w:author="David Borchers" w:date="2017-09-29T09:37:00Z">
        <w:r w:rsidDel="000F73F7">
          <w:rPr>
            <w:rFonts w:ascii="Times New Roman" w:eastAsia="Times New Roman" w:hAnsi="Times New Roman" w:cs="Times New Roman"/>
            <w:sz w:val="24"/>
            <w:szCs w:val="24"/>
            <w:lang w:eastAsia="en-IN" w:bidi="hi-IN"/>
          </w:rPr>
          <w:delText>The estimated conditional probability density function of activity centre locations and our estimated density surface based on habitat covariates produced starkly different maps (Fig. 4a &amp; 4b). The latter is a valid representation of activity centre distribution.</w:delText>
        </w:r>
        <w:commentRangeEnd w:id="368"/>
        <w:r w:rsidR="00907BEE" w:rsidDel="000F73F7">
          <w:rPr>
            <w:rStyle w:val="CommentReference"/>
          </w:rPr>
          <w:commentReference w:id="368"/>
        </w:r>
        <w:commentRangeEnd w:id="369"/>
        <w:r w:rsidR="009E6727" w:rsidDel="000F73F7">
          <w:rPr>
            <w:rStyle w:val="CommentReference"/>
          </w:rPr>
          <w:commentReference w:id="369"/>
        </w:r>
      </w:del>
    </w:p>
    <w:p w14:paraId="2C7A2120" w14:textId="306C887D"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371" w:author="Koustubh Sharma" w:date="2017-12-29T08:52:00Z">
          <w:pPr>
            <w:spacing w:before="100" w:beforeAutospacing="1" w:after="100" w:afterAutospacing="1" w:line="240" w:lineRule="auto"/>
          </w:pPr>
        </w:pPrChange>
      </w:pPr>
      <w:del w:id="372" w:author="Koustubh Sharma" w:date="2017-12-30T00:06:00Z">
        <w:r w:rsidDel="00C4321E">
          <w:rPr>
            <w:rFonts w:ascii="Times New Roman" w:eastAsia="Times New Roman" w:hAnsi="Times New Roman" w:cs="Times New Roman"/>
            <w:sz w:val="24"/>
            <w:szCs w:val="24"/>
            <w:lang w:eastAsia="en-IN" w:bidi="hi-IN"/>
          </w:rPr>
          <w:delText xml:space="preserve">Population </w:delText>
        </w:r>
        <w:r w:rsidR="00907BEE" w:rsidDel="00C4321E">
          <w:rPr>
            <w:rFonts w:ascii="Times New Roman" w:eastAsia="Times New Roman" w:hAnsi="Times New Roman" w:cs="Times New Roman"/>
            <w:sz w:val="24"/>
            <w:szCs w:val="24"/>
            <w:lang w:eastAsia="en-IN" w:bidi="hi-IN"/>
          </w:rPr>
          <w:delText xml:space="preserve">abundance </w:delText>
        </w:r>
        <w:r w:rsidDel="00C4321E">
          <w:rPr>
            <w:rFonts w:ascii="Times New Roman" w:eastAsia="Times New Roman" w:hAnsi="Times New Roman" w:cs="Times New Roman"/>
            <w:sz w:val="24"/>
            <w:szCs w:val="24"/>
            <w:lang w:eastAsia="en-IN" w:bidi="hi-IN"/>
          </w:rPr>
          <w:delText xml:space="preserve">estimates for the </w:delText>
        </w:r>
        <w:commentRangeStart w:id="373"/>
        <w:r w:rsidR="00AD0C08" w:rsidDel="00C4321E">
          <w:rPr>
            <w:rFonts w:ascii="Times New Roman" w:eastAsia="Times New Roman" w:hAnsi="Times New Roman" w:cs="Times New Roman"/>
            <w:sz w:val="24"/>
            <w:szCs w:val="24"/>
            <w:lang w:eastAsia="en-IN" w:bidi="hi-IN"/>
          </w:rPr>
          <w:delText xml:space="preserve">top </w:delText>
        </w:r>
        <w:r w:rsidDel="00C4321E">
          <w:rPr>
            <w:rFonts w:ascii="Times New Roman" w:eastAsia="Times New Roman" w:hAnsi="Times New Roman" w:cs="Times New Roman"/>
            <w:sz w:val="24"/>
            <w:szCs w:val="24"/>
            <w:lang w:eastAsia="en-IN" w:bidi="hi-IN"/>
          </w:rPr>
          <w:delText xml:space="preserve">models </w:delText>
        </w:r>
        <w:commentRangeEnd w:id="373"/>
        <w:r w:rsidR="00907BEE" w:rsidDel="00C4321E">
          <w:rPr>
            <w:rStyle w:val="CommentReference"/>
          </w:rPr>
          <w:commentReference w:id="373"/>
        </w:r>
      </w:del>
      <w:ins w:id="374" w:author="David Borchers" w:date="2017-09-29T09:40:00Z">
        <w:del w:id="375" w:author="Koustubh Sharma" w:date="2017-12-30T00:06:00Z">
          <w:r w:rsidR="002E191B" w:rsidDel="00C4321E">
            <w:rPr>
              <w:rFonts w:ascii="Times New Roman" w:eastAsia="Times New Roman" w:hAnsi="Times New Roman" w:cs="Times New Roman"/>
              <w:sz w:val="24"/>
              <w:szCs w:val="24"/>
              <w:lang w:eastAsia="en-IN" w:bidi="hi-IN"/>
            </w:rPr>
            <w:delText xml:space="preserve">were lower </w:delText>
          </w:r>
        </w:del>
      </w:ins>
      <w:del w:id="376" w:author="Koustubh Sharma" w:date="2017-12-30T00:06:00Z">
        <w:r w:rsidDel="00C4321E">
          <w:rPr>
            <w:rFonts w:ascii="Times New Roman" w:eastAsia="Times New Roman" w:hAnsi="Times New Roman" w:cs="Times New Roman"/>
            <w:sz w:val="24"/>
            <w:szCs w:val="24"/>
            <w:lang w:eastAsia="en-IN" w:bidi="hi-IN"/>
          </w:rPr>
          <w:delText xml:space="preserve">differed </w:delText>
        </w:r>
        <w:r w:rsidR="00907BEE" w:rsidDel="00C4321E">
          <w:rPr>
            <w:rFonts w:ascii="Times New Roman" w:eastAsia="Times New Roman" w:hAnsi="Times New Roman" w:cs="Times New Roman"/>
            <w:sz w:val="24"/>
            <w:szCs w:val="24"/>
            <w:lang w:eastAsia="en-IN" w:bidi="hi-IN"/>
          </w:rPr>
          <w:delText>from</w:delText>
        </w:r>
      </w:del>
      <w:ins w:id="377" w:author="David Borchers" w:date="2017-09-29T09:41:00Z">
        <w:del w:id="378" w:author="Koustubh Sharma" w:date="2017-12-30T00:06:00Z">
          <w:r w:rsidR="002E191B" w:rsidDel="00C4321E">
            <w:rPr>
              <w:rFonts w:ascii="Times New Roman" w:eastAsia="Times New Roman" w:hAnsi="Times New Roman" w:cs="Times New Roman"/>
              <w:sz w:val="24"/>
              <w:szCs w:val="24"/>
              <w:lang w:eastAsia="en-IN" w:bidi="hi-IN"/>
            </w:rPr>
            <w:delText>than</w:delText>
          </w:r>
        </w:del>
      </w:ins>
      <w:del w:id="379" w:author="Koustubh Sharma" w:date="2017-12-30T00:06:00Z">
        <w:r w:rsidDel="00C4321E">
          <w:rPr>
            <w:rFonts w:ascii="Times New Roman" w:eastAsia="Times New Roman" w:hAnsi="Times New Roman" w:cs="Times New Roman"/>
            <w:sz w:val="24"/>
            <w:szCs w:val="24"/>
            <w:lang w:eastAsia="en-IN" w:bidi="hi-IN"/>
          </w:rPr>
          <w:delText xml:space="preserve"> the estimates from </w:delText>
        </w:r>
        <w:r w:rsidR="00907BEE" w:rsidDel="00C4321E">
          <w:rPr>
            <w:rFonts w:ascii="Times New Roman" w:eastAsia="Times New Roman" w:hAnsi="Times New Roman" w:cs="Times New Roman"/>
            <w:sz w:val="24"/>
            <w:szCs w:val="24"/>
            <w:lang w:eastAsia="en-IN" w:bidi="hi-IN"/>
          </w:rPr>
          <w:delText>“</w:delText>
        </w:r>
        <w:r w:rsidDel="00C4321E">
          <w:rPr>
            <w:rFonts w:ascii="Times New Roman" w:eastAsia="Times New Roman" w:hAnsi="Times New Roman" w:cs="Times New Roman"/>
            <w:sz w:val="24"/>
            <w:szCs w:val="24"/>
            <w:lang w:eastAsia="en-IN" w:bidi="hi-IN"/>
          </w:rPr>
          <w:delText>null</w:delText>
        </w:r>
        <w:r w:rsidR="00907BEE" w:rsidDel="00C4321E">
          <w:rPr>
            <w:rFonts w:ascii="Times New Roman" w:eastAsia="Times New Roman" w:hAnsi="Times New Roman" w:cs="Times New Roman"/>
            <w:sz w:val="24"/>
            <w:szCs w:val="24"/>
            <w:lang w:eastAsia="en-IN" w:bidi="hi-IN"/>
          </w:rPr>
          <w:delText>”</w:delText>
        </w:r>
        <w:r w:rsidDel="00C4321E">
          <w:rPr>
            <w:rFonts w:ascii="Times New Roman" w:eastAsia="Times New Roman" w:hAnsi="Times New Roman" w:cs="Times New Roman"/>
            <w:sz w:val="24"/>
            <w:szCs w:val="24"/>
            <w:lang w:eastAsia="en-IN" w:bidi="hi-IN"/>
          </w:rPr>
          <w:delText xml:space="preserve"> models </w:delText>
        </w:r>
        <w:r w:rsidR="00907BEE" w:rsidDel="00C4321E">
          <w:rPr>
            <w:rFonts w:ascii="Times New Roman" w:eastAsia="Times New Roman" w:hAnsi="Times New Roman" w:cs="Times New Roman"/>
            <w:sz w:val="24"/>
            <w:szCs w:val="24"/>
            <w:lang w:eastAsia="en-IN" w:bidi="hi-IN"/>
          </w:rPr>
          <w:delText xml:space="preserve">(assuming </w:delText>
        </w:r>
        <w:commentRangeStart w:id="380"/>
        <w:r w:rsidDel="00C4321E">
          <w:rPr>
            <w:rFonts w:ascii="Times New Roman" w:eastAsia="Times New Roman" w:hAnsi="Times New Roman" w:cs="Times New Roman"/>
            <w:sz w:val="24"/>
            <w:szCs w:val="24"/>
            <w:lang w:eastAsia="en-IN" w:bidi="hi-IN"/>
          </w:rPr>
          <w:delText xml:space="preserve">flat density, no effect of covariates on </w:delText>
        </w:r>
        <w:r w:rsidR="00907BEE" w:rsidDel="00C4321E">
          <w:rPr>
            <w:rFonts w:ascii="Times New Roman" w:eastAsia="Times New Roman" w:hAnsi="Times New Roman" w:cs="Times New Roman"/>
            <w:sz w:val="24"/>
            <w:szCs w:val="24"/>
            <w:lang w:eastAsia="en-IN" w:bidi="hi-IN"/>
          </w:rPr>
          <w:delText xml:space="preserve">encounter rates </w:delText>
        </w:r>
        <w:r w:rsidDel="00C4321E">
          <w:rPr>
            <w:rFonts w:ascii="Times New Roman" w:eastAsia="Times New Roman" w:hAnsi="Times New Roman" w:cs="Times New Roman"/>
            <w:sz w:val="24"/>
            <w:szCs w:val="24"/>
            <w:lang w:eastAsia="en-IN" w:bidi="hi-IN"/>
          </w:rPr>
          <w:delText>and ranging patterns</w:delText>
        </w:r>
        <w:r w:rsidR="00907BEE" w:rsidDel="00C4321E">
          <w:rPr>
            <w:rFonts w:ascii="Times New Roman" w:eastAsia="Times New Roman" w:hAnsi="Times New Roman" w:cs="Times New Roman"/>
            <w:sz w:val="24"/>
            <w:szCs w:val="24"/>
            <w:lang w:eastAsia="en-IN" w:bidi="hi-IN"/>
          </w:rPr>
          <w:delText xml:space="preserve"> unaffected by any covariates</w:delText>
        </w:r>
        <w:r w:rsidR="00CE049F" w:rsidDel="00C4321E">
          <w:rPr>
            <w:rFonts w:ascii="Times New Roman" w:eastAsia="Times New Roman" w:hAnsi="Times New Roman" w:cs="Times New Roman"/>
            <w:sz w:val="24"/>
            <w:szCs w:val="24"/>
            <w:lang w:eastAsia="en-IN" w:bidi="hi-IN"/>
          </w:rPr>
          <w:delText xml:space="preserve"> (Table XX)</w:delText>
        </w:r>
        <w:r w:rsidR="00907BEE" w:rsidDel="00C4321E">
          <w:rPr>
            <w:rFonts w:ascii="Times New Roman" w:eastAsia="Times New Roman" w:hAnsi="Times New Roman" w:cs="Times New Roman"/>
            <w:sz w:val="24"/>
            <w:szCs w:val="24"/>
            <w:lang w:eastAsia="en-IN" w:bidi="hi-IN"/>
          </w:rPr>
          <w:delText xml:space="preserve">) by </w:delText>
        </w:r>
      </w:del>
      <w:ins w:id="381" w:author="David Borchers" w:date="2017-09-29T09:39:00Z">
        <w:del w:id="382" w:author="Koustubh Sharma" w:date="2017-12-30T00:06:00Z">
          <w:r w:rsidR="002E191B" w:rsidDel="00C4321E">
            <w:rPr>
              <w:rFonts w:ascii="Times New Roman" w:eastAsia="Times New Roman" w:hAnsi="Times New Roman" w:cs="Times New Roman"/>
              <w:sz w:val="24"/>
              <w:szCs w:val="24"/>
              <w:lang w:eastAsia="en-IN" w:bidi="hi-IN"/>
            </w:rPr>
            <w:delText>8-9</w:delText>
          </w:r>
        </w:del>
      </w:ins>
      <w:del w:id="383" w:author="Koustubh Sharma" w:date="2017-12-30T00:06:00Z">
        <w:r w:rsidR="00907BEE" w:rsidDel="00C4321E">
          <w:rPr>
            <w:rFonts w:ascii="Times New Roman" w:eastAsia="Times New Roman" w:hAnsi="Times New Roman" w:cs="Times New Roman"/>
            <w:sz w:val="24"/>
            <w:szCs w:val="24"/>
            <w:lang w:eastAsia="en-IN" w:bidi="hi-IN"/>
          </w:rPr>
          <w:delText xml:space="preserve">7% </w:delText>
        </w:r>
      </w:del>
      <w:ins w:id="384" w:author="David Borchers" w:date="2017-09-29T09:40:00Z">
        <w:del w:id="385" w:author="Koustubh Sharma" w:date="2017-12-30T00:06:00Z">
          <w:r w:rsidR="002E191B" w:rsidDel="00C4321E">
            <w:rPr>
              <w:rFonts w:ascii="Times New Roman" w:eastAsia="Times New Roman" w:hAnsi="Times New Roman" w:cs="Times New Roman"/>
              <w:sz w:val="24"/>
              <w:szCs w:val="24"/>
              <w:lang w:eastAsia="en-IN" w:bidi="hi-IN"/>
            </w:rPr>
            <w:delText>in the case of Tost and Noyon</w:delText>
          </w:r>
        </w:del>
      </w:ins>
      <w:ins w:id="386" w:author="David Borchers" w:date="2017-09-29T09:41:00Z">
        <w:del w:id="387" w:author="Koustubh Sharma" w:date="2017-12-30T00:06:00Z">
          <w:r w:rsidR="002E191B" w:rsidDel="00C4321E">
            <w:rPr>
              <w:rFonts w:ascii="Times New Roman" w:eastAsia="Times New Roman" w:hAnsi="Times New Roman" w:cs="Times New Roman"/>
              <w:sz w:val="24"/>
              <w:szCs w:val="24"/>
              <w:lang w:eastAsia="en-IN" w:bidi="hi-IN"/>
            </w:rPr>
            <w:delText>, and higher by</w:delText>
          </w:r>
        </w:del>
      </w:ins>
      <w:ins w:id="388" w:author="David Borchers" w:date="2017-09-29T09:40:00Z">
        <w:del w:id="389" w:author="Koustubh Sharma" w:date="2017-12-30T00:06:00Z">
          <w:r w:rsidR="002E191B" w:rsidDel="00C4321E">
            <w:rPr>
              <w:rFonts w:ascii="Times New Roman" w:eastAsia="Times New Roman" w:hAnsi="Times New Roman" w:cs="Times New Roman"/>
              <w:sz w:val="24"/>
              <w:szCs w:val="24"/>
              <w:lang w:eastAsia="en-IN" w:bidi="hi-IN"/>
            </w:rPr>
            <w:delText xml:space="preserve"> </w:delText>
          </w:r>
        </w:del>
      </w:ins>
      <w:del w:id="390" w:author="Koustubh Sharma" w:date="2017-12-30T00:06:00Z">
        <w:r w:rsidR="00AD0C08" w:rsidDel="00C4321E">
          <w:rPr>
            <w:rFonts w:ascii="Times New Roman" w:eastAsia="Times New Roman" w:hAnsi="Times New Roman" w:cs="Times New Roman"/>
            <w:sz w:val="24"/>
            <w:szCs w:val="24"/>
            <w:lang w:eastAsia="en-IN" w:bidi="hi-IN"/>
          </w:rPr>
          <w:delText xml:space="preserve">to </w:delText>
        </w:r>
        <w:r w:rsidR="00907BEE" w:rsidDel="00C4321E">
          <w:rPr>
            <w:rFonts w:ascii="Times New Roman" w:eastAsia="Times New Roman" w:hAnsi="Times New Roman" w:cs="Times New Roman"/>
            <w:sz w:val="24"/>
            <w:szCs w:val="24"/>
            <w:lang w:eastAsia="en-IN" w:bidi="hi-IN"/>
          </w:rPr>
          <w:delText>3</w:delText>
        </w:r>
      </w:del>
      <w:ins w:id="391" w:author="David Borchers" w:date="2017-09-29T09:41:00Z">
        <w:del w:id="392" w:author="Koustubh Sharma" w:date="2017-12-30T00:06:00Z">
          <w:r w:rsidR="002E191B" w:rsidDel="00C4321E">
            <w:rPr>
              <w:rFonts w:ascii="Times New Roman" w:eastAsia="Times New Roman" w:hAnsi="Times New Roman" w:cs="Times New Roman"/>
              <w:sz w:val="24"/>
              <w:szCs w:val="24"/>
              <w:lang w:eastAsia="en-IN" w:bidi="hi-IN"/>
            </w:rPr>
            <w:delText>2</w:delText>
          </w:r>
        </w:del>
      </w:ins>
      <w:del w:id="393" w:author="Koustubh Sharma" w:date="2017-12-30T00:06:00Z">
        <w:r w:rsidR="00907BEE" w:rsidDel="00C4321E">
          <w:rPr>
            <w:rFonts w:ascii="Times New Roman" w:eastAsia="Times New Roman" w:hAnsi="Times New Roman" w:cs="Times New Roman"/>
            <w:sz w:val="24"/>
            <w:szCs w:val="24"/>
            <w:lang w:eastAsia="en-IN" w:bidi="hi-IN"/>
          </w:rPr>
          <w:delText>1%</w:delText>
        </w:r>
      </w:del>
      <w:ins w:id="394" w:author="David Borchers" w:date="2017-09-29T09:41:00Z">
        <w:del w:id="395" w:author="Koustubh Sharma" w:date="2017-12-30T00:06:00Z">
          <w:r w:rsidR="002E191B" w:rsidDel="00C4321E">
            <w:rPr>
              <w:rFonts w:ascii="Times New Roman" w:eastAsia="Times New Roman" w:hAnsi="Times New Roman" w:cs="Times New Roman"/>
              <w:sz w:val="24"/>
              <w:szCs w:val="24"/>
              <w:lang w:eastAsia="en-IN" w:bidi="hi-IN"/>
            </w:rPr>
            <w:delText xml:space="preserve"> in the case of Nemegt</w:delText>
          </w:r>
        </w:del>
      </w:ins>
      <w:del w:id="396" w:author="Koustubh Sharma" w:date="2017-12-30T00:06:00Z">
        <w:r w:rsidDel="00C4321E">
          <w:rPr>
            <w:rFonts w:ascii="Times New Roman" w:eastAsia="Times New Roman" w:hAnsi="Times New Roman" w:cs="Times New Roman"/>
            <w:sz w:val="24"/>
            <w:szCs w:val="24"/>
            <w:lang w:eastAsia="en-IN" w:bidi="hi-IN"/>
          </w:rPr>
          <w:delText>.</w:delText>
        </w:r>
      </w:del>
      <w:ins w:id="397" w:author="David Borchers" w:date="2017-09-29T09:41:00Z">
        <w:del w:id="398" w:author="Koustubh Sharma" w:date="2017-12-30T00:06:00Z">
          <w:r w:rsidR="002E191B" w:rsidDel="00C4321E">
            <w:rPr>
              <w:rFonts w:ascii="Times New Roman" w:eastAsia="Times New Roman" w:hAnsi="Times New Roman" w:cs="Times New Roman"/>
              <w:sz w:val="24"/>
              <w:szCs w:val="24"/>
              <w:lang w:eastAsia="en-IN" w:bidi="hi-IN"/>
            </w:rPr>
            <w:delText xml:space="preserve"> These differences should, however, be interpreted with due consideration of the associated uncertaint</w:delText>
          </w:r>
          <w:r w:rsidR="009518E7" w:rsidDel="00C4321E">
            <w:rPr>
              <w:rFonts w:ascii="Times New Roman" w:eastAsia="Times New Roman" w:hAnsi="Times New Roman" w:cs="Times New Roman"/>
              <w:sz w:val="24"/>
              <w:szCs w:val="24"/>
              <w:lang w:eastAsia="en-IN" w:bidi="hi-IN"/>
            </w:rPr>
            <w:delText xml:space="preserve">y and in the case of </w:delText>
          </w:r>
        </w:del>
      </w:ins>
      <w:ins w:id="399" w:author="David Borchers" w:date="2017-09-29T09:45:00Z">
        <w:del w:id="400" w:author="Koustubh Sharma" w:date="2017-12-30T00:06:00Z">
          <w:r w:rsidR="009518E7" w:rsidDel="00C4321E">
            <w:rPr>
              <w:rFonts w:ascii="Times New Roman" w:eastAsia="Times New Roman" w:hAnsi="Times New Roman" w:cs="Times New Roman"/>
              <w:sz w:val="24"/>
              <w:szCs w:val="24"/>
              <w:lang w:eastAsia="en-IN" w:bidi="hi-IN"/>
            </w:rPr>
            <w:delText xml:space="preserve">the top model for </w:delText>
          </w:r>
        </w:del>
      </w:ins>
      <w:ins w:id="401" w:author="David Borchers" w:date="2017-09-29T09:41:00Z">
        <w:del w:id="402" w:author="Koustubh Sharma" w:date="2017-12-30T00:06:00Z">
          <w:r w:rsidR="009518E7" w:rsidDel="00C4321E">
            <w:rPr>
              <w:rFonts w:ascii="Times New Roman" w:eastAsia="Times New Roman" w:hAnsi="Times New Roman" w:cs="Times New Roman"/>
              <w:sz w:val="24"/>
              <w:szCs w:val="24"/>
              <w:lang w:eastAsia="en-IN" w:bidi="hi-IN"/>
            </w:rPr>
            <w:delText xml:space="preserve">Nemegt, this uncertainty is particularly large </w:delText>
          </w:r>
        </w:del>
      </w:ins>
      <w:ins w:id="403" w:author="David Borchers" w:date="2017-09-29T09:45:00Z">
        <w:del w:id="404" w:author="Koustubh Sharma" w:date="2017-12-30T00:06:00Z">
          <w:r w:rsidR="009518E7" w:rsidDel="00C4321E">
            <w:rPr>
              <w:rFonts w:ascii="Times New Roman" w:eastAsia="Times New Roman" w:hAnsi="Times New Roman" w:cs="Times New Roman"/>
              <w:sz w:val="24"/>
              <w:szCs w:val="24"/>
              <w:lang w:eastAsia="en-IN" w:bidi="hi-IN"/>
            </w:rPr>
            <w:delText xml:space="preserve">(with upper 96% confidence bound on density being more than twice as large as the point estimate). </w:delText>
          </w:r>
        </w:del>
      </w:ins>
      <w:del w:id="405" w:author="Koustubh Sharma" w:date="2017-12-30T00:06:00Z">
        <w:r w:rsidDel="00C4321E">
          <w:rPr>
            <w:rFonts w:ascii="Times New Roman" w:eastAsia="Times New Roman" w:hAnsi="Times New Roman" w:cs="Times New Roman"/>
            <w:sz w:val="24"/>
            <w:szCs w:val="24"/>
            <w:lang w:eastAsia="en-IN" w:bidi="hi-IN"/>
          </w:rPr>
          <w:delText xml:space="preserve"> </w:delText>
        </w:r>
      </w:del>
      <w:commentRangeEnd w:id="380"/>
      <w:r>
        <w:rPr>
          <w:rStyle w:val="CommentReference"/>
        </w:rPr>
        <w:commentReference w:id="380"/>
      </w:r>
      <w:del w:id="406" w:author="Koustubh Sharma" w:date="2017-12-30T00:14:00Z">
        <w:r w:rsidR="00A328E8" w:rsidDel="00C21E30">
          <w:rPr>
            <w:rFonts w:ascii="Times New Roman" w:eastAsia="Times New Roman" w:hAnsi="Times New Roman" w:cs="Times New Roman"/>
            <w:sz w:val="24"/>
            <w:szCs w:val="24"/>
            <w:lang w:eastAsia="en-IN" w:bidi="hi-IN"/>
          </w:rPr>
          <w:delText>Each of t</w:delText>
        </w:r>
      </w:del>
      <w:ins w:id="407" w:author="Koustubh Sharma" w:date="2017-12-30T00:14:00Z">
        <w:r w:rsidR="00C21E30">
          <w:rPr>
            <w:rFonts w:ascii="Times New Roman" w:eastAsia="Times New Roman" w:hAnsi="Times New Roman" w:cs="Times New Roman"/>
            <w:sz w:val="24"/>
            <w:szCs w:val="24"/>
            <w:lang w:eastAsia="en-IN" w:bidi="hi-IN"/>
          </w:rPr>
          <w:t>T</w:t>
        </w:r>
      </w:ins>
      <w:r w:rsidR="00A328E8">
        <w:rPr>
          <w:rFonts w:ascii="Times New Roman" w:eastAsia="Times New Roman" w:hAnsi="Times New Roman" w:cs="Times New Roman"/>
          <w:sz w:val="24"/>
          <w:szCs w:val="24"/>
          <w:lang w:eastAsia="en-IN" w:bidi="hi-IN"/>
        </w:rPr>
        <w:t xml:space="preserve">he top </w:t>
      </w:r>
      <w:ins w:id="408" w:author="Koustubh Sharma" w:date="2017-12-30T00:15:00Z">
        <w:r w:rsidR="00C21E30">
          <w:rPr>
            <w:rFonts w:ascii="Times New Roman" w:eastAsia="Times New Roman" w:hAnsi="Times New Roman" w:cs="Times New Roman"/>
            <w:sz w:val="24"/>
            <w:szCs w:val="24"/>
            <w:lang w:eastAsia="en-IN" w:bidi="hi-IN"/>
          </w:rPr>
          <w:t xml:space="preserve">two </w:t>
        </w:r>
      </w:ins>
      <w:r w:rsidR="00CE049F">
        <w:rPr>
          <w:rFonts w:ascii="Times New Roman" w:eastAsia="Times New Roman" w:hAnsi="Times New Roman" w:cs="Times New Roman"/>
          <w:sz w:val="24"/>
          <w:szCs w:val="24"/>
          <w:lang w:eastAsia="en-IN" w:bidi="hi-IN"/>
        </w:rPr>
        <w:t>model</w:t>
      </w:r>
      <w:ins w:id="409" w:author="Koustubh Sharma" w:date="2017-12-30T00:15:00Z">
        <w:r w:rsidR="00C21E30">
          <w:rPr>
            <w:rFonts w:ascii="Times New Roman" w:eastAsia="Times New Roman" w:hAnsi="Times New Roman" w:cs="Times New Roman"/>
            <w:sz w:val="24"/>
            <w:szCs w:val="24"/>
            <w:lang w:eastAsia="en-IN" w:bidi="hi-IN"/>
          </w:rPr>
          <w:t xml:space="preserve">s </w:t>
        </w:r>
      </w:ins>
      <w:del w:id="410" w:author="Koustubh Sharma" w:date="2017-12-30T00:15:00Z">
        <w:r w:rsidR="00CE049F" w:rsidDel="00C21E30">
          <w:rPr>
            <w:rFonts w:ascii="Times New Roman" w:eastAsia="Times New Roman" w:hAnsi="Times New Roman" w:cs="Times New Roman"/>
            <w:sz w:val="24"/>
            <w:szCs w:val="24"/>
            <w:lang w:eastAsia="en-IN" w:bidi="hi-IN"/>
          </w:rPr>
          <w:delText xml:space="preserve">s </w:delText>
        </w:r>
      </w:del>
      <w:r w:rsidR="00AD0C08">
        <w:rPr>
          <w:rFonts w:ascii="Times New Roman" w:eastAsia="Times New Roman" w:hAnsi="Times New Roman" w:cs="Times New Roman"/>
          <w:sz w:val="24"/>
          <w:szCs w:val="24"/>
          <w:lang w:eastAsia="en-IN" w:bidi="hi-IN"/>
        </w:rPr>
        <w:t xml:space="preserve">had </w:t>
      </w:r>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w:t>
      </w:r>
      <w:del w:id="411" w:author="Koustubh Sharma" w:date="2017-12-30T00:15:00Z">
        <w:r w:rsidR="00A328E8" w:rsidDel="00C21E30">
          <w:rPr>
            <w:rFonts w:ascii="Times New Roman" w:eastAsia="Times New Roman" w:hAnsi="Times New Roman" w:cs="Times New Roman"/>
            <w:sz w:val="24"/>
            <w:szCs w:val="24"/>
            <w:lang w:eastAsia="en-IN" w:bidi="hi-IN"/>
          </w:rPr>
          <w:delText>s</w:delText>
        </w:r>
      </w:del>
      <w:r w:rsidR="00A328E8">
        <w:rPr>
          <w:rFonts w:ascii="Times New Roman" w:eastAsia="Times New Roman" w:hAnsi="Times New Roman" w:cs="Times New Roman"/>
          <w:sz w:val="24"/>
          <w:szCs w:val="24"/>
          <w:lang w:eastAsia="en-IN" w:bidi="hi-IN"/>
        </w:rPr>
        <w:t xml:space="preserve"> </w:t>
      </w:r>
      <w:ins w:id="412" w:author="Koustubh Sharma" w:date="2017-12-30T00:15:00Z">
        <w:r w:rsidR="00C21E30">
          <w:rPr>
            <w:rFonts w:ascii="Times New Roman" w:eastAsia="Times New Roman" w:hAnsi="Times New Roman" w:cs="Times New Roman"/>
            <w:sz w:val="24"/>
            <w:szCs w:val="24"/>
            <w:lang w:eastAsia="en-IN" w:bidi="hi-IN"/>
          </w:rPr>
          <w:t>within 2 AIC values, thus indicating the need for model averaging.</w:t>
        </w:r>
      </w:ins>
      <w:ins w:id="413" w:author="Koustubh Sharma" w:date="2017-12-30T00:16:00Z">
        <w:r w:rsidR="00C21E30">
          <w:rPr>
            <w:rFonts w:ascii="Times New Roman" w:eastAsia="Times New Roman" w:hAnsi="Times New Roman" w:cs="Times New Roman"/>
            <w:sz w:val="24"/>
            <w:szCs w:val="24"/>
            <w:lang w:eastAsia="en-IN" w:bidi="hi-IN"/>
          </w:rPr>
          <w:t xml:space="preserve"> However the </w:t>
        </w:r>
        <w:proofErr w:type="gramStart"/>
        <w:r w:rsidR="00C21E30">
          <w:rPr>
            <w:rFonts w:ascii="Times New Roman" w:eastAsia="Times New Roman" w:hAnsi="Times New Roman" w:cs="Times New Roman"/>
            <w:sz w:val="24"/>
            <w:szCs w:val="24"/>
            <w:lang w:eastAsia="en-IN" w:bidi="hi-IN"/>
          </w:rPr>
          <w:t>top  models</w:t>
        </w:r>
        <w:proofErr w:type="gramEnd"/>
        <w:r w:rsidR="00C21E30">
          <w:rPr>
            <w:rFonts w:ascii="Times New Roman" w:eastAsia="Times New Roman" w:hAnsi="Times New Roman" w:cs="Times New Roman"/>
            <w:sz w:val="24"/>
            <w:szCs w:val="24"/>
            <w:lang w:eastAsia="en-IN" w:bidi="hi-IN"/>
          </w:rPr>
          <w:t xml:space="preserve"> accounted for 97% of the total </w:t>
        </w:r>
        <w:proofErr w:type="spellStart"/>
        <w:r w:rsidR="00C21E30">
          <w:rPr>
            <w:rFonts w:ascii="Times New Roman" w:eastAsia="Times New Roman" w:hAnsi="Times New Roman" w:cs="Times New Roman"/>
            <w:sz w:val="24"/>
            <w:szCs w:val="24"/>
            <w:lang w:eastAsia="en-IN" w:bidi="hi-IN"/>
          </w:rPr>
          <w:t>AICc</w:t>
        </w:r>
        <w:proofErr w:type="spellEnd"/>
        <w:r w:rsidR="00C21E30">
          <w:rPr>
            <w:rFonts w:ascii="Times New Roman" w:eastAsia="Times New Roman" w:hAnsi="Times New Roman" w:cs="Times New Roman"/>
            <w:sz w:val="24"/>
            <w:szCs w:val="24"/>
            <w:lang w:eastAsia="en-IN" w:bidi="hi-IN"/>
          </w:rPr>
          <w:t xml:space="preserve"> weights of all models considered. </w:t>
        </w:r>
      </w:ins>
      <w:del w:id="414" w:author="Koustubh Sharma" w:date="2017-12-30T00:17:00Z">
        <w:r w:rsidR="00907BEE" w:rsidDel="00C21E30">
          <w:rPr>
            <w:rFonts w:ascii="Times New Roman" w:eastAsia="Times New Roman" w:hAnsi="Times New Roman" w:cs="Times New Roman"/>
            <w:sz w:val="24"/>
            <w:szCs w:val="24"/>
            <w:lang w:eastAsia="en-IN" w:bidi="hi-IN"/>
          </w:rPr>
          <w:delText xml:space="preserve">at least </w:delText>
        </w:r>
        <w:commentRangeStart w:id="415"/>
        <w:r w:rsidR="00907BEE" w:rsidDel="00C21E30">
          <w:rPr>
            <w:rFonts w:ascii="Times New Roman" w:eastAsia="Times New Roman" w:hAnsi="Times New Roman" w:cs="Times New Roman"/>
            <w:sz w:val="24"/>
            <w:szCs w:val="24"/>
            <w:lang w:eastAsia="en-IN" w:bidi="hi-IN"/>
          </w:rPr>
          <w:delText xml:space="preserve">?? </w:delText>
        </w:r>
        <w:commentRangeEnd w:id="415"/>
        <w:r w:rsidR="00907BEE" w:rsidDel="00C21E30">
          <w:rPr>
            <w:rStyle w:val="CommentReference"/>
          </w:rPr>
          <w:commentReference w:id="415"/>
        </w:r>
        <w:r w:rsidR="00907BEE" w:rsidDel="00C21E30">
          <w:rPr>
            <w:rFonts w:ascii="Times New Roman" w:eastAsia="Times New Roman" w:hAnsi="Times New Roman" w:cs="Times New Roman"/>
            <w:sz w:val="24"/>
            <w:szCs w:val="24"/>
            <w:lang w:eastAsia="en-IN" w:bidi="hi-IN"/>
          </w:rPr>
          <w:delText xml:space="preserve">smaller than those of </w:delText>
        </w:r>
        <w:r w:rsidR="00A328E8" w:rsidDel="00C21E30">
          <w:rPr>
            <w:rFonts w:ascii="Times New Roman" w:eastAsia="Times New Roman" w:hAnsi="Times New Roman" w:cs="Times New Roman"/>
            <w:sz w:val="24"/>
            <w:szCs w:val="24"/>
            <w:lang w:eastAsia="en-IN" w:bidi="hi-IN"/>
          </w:rPr>
          <w:delText xml:space="preserve">the </w:delText>
        </w:r>
        <w:r w:rsidR="00907BEE" w:rsidDel="00C21E30">
          <w:rPr>
            <w:rFonts w:ascii="Times New Roman" w:eastAsia="Times New Roman" w:hAnsi="Times New Roman" w:cs="Times New Roman"/>
            <w:sz w:val="24"/>
            <w:szCs w:val="24"/>
            <w:lang w:eastAsia="en-IN" w:bidi="hi-IN"/>
          </w:rPr>
          <w:delText xml:space="preserve">corresponding </w:delText>
        </w:r>
        <w:r w:rsidR="00A328E8" w:rsidDel="00C21E30">
          <w:rPr>
            <w:rFonts w:ascii="Times New Roman" w:eastAsia="Times New Roman" w:hAnsi="Times New Roman" w:cs="Times New Roman"/>
            <w:sz w:val="24"/>
            <w:szCs w:val="24"/>
            <w:lang w:eastAsia="en-IN" w:bidi="hi-IN"/>
          </w:rPr>
          <w:delText>null models</w:delText>
        </w:r>
        <w:r w:rsidR="00907BEE" w:rsidDel="00C21E30">
          <w:rPr>
            <w:rFonts w:ascii="Times New Roman" w:eastAsia="Times New Roman" w:hAnsi="Times New Roman" w:cs="Times New Roman"/>
            <w:sz w:val="24"/>
            <w:szCs w:val="24"/>
            <w:lang w:eastAsia="en-IN" w:bidi="hi-IN"/>
          </w:rPr>
          <w:delText xml:space="preserve">. </w:delText>
        </w:r>
        <w:r w:rsidR="00AD0C08" w:rsidDel="00C21E30">
          <w:rPr>
            <w:rFonts w:ascii="Times New Roman" w:eastAsia="Times New Roman" w:hAnsi="Times New Roman" w:cs="Times New Roman"/>
            <w:sz w:val="24"/>
            <w:szCs w:val="24"/>
            <w:lang w:eastAsia="en-IN" w:bidi="hi-IN"/>
          </w:rPr>
          <w:delText>Each of t</w:delText>
        </w:r>
        <w:r w:rsidR="00907BEE" w:rsidDel="00C21E30">
          <w:rPr>
            <w:rFonts w:ascii="Times New Roman" w:eastAsia="Times New Roman" w:hAnsi="Times New Roman" w:cs="Times New Roman"/>
            <w:sz w:val="24"/>
            <w:szCs w:val="24"/>
            <w:lang w:eastAsia="en-IN" w:bidi="hi-IN"/>
          </w:rPr>
          <w:delText>he best models ha</w:delText>
        </w:r>
        <w:r w:rsidR="00AD0C08" w:rsidDel="00C21E30">
          <w:rPr>
            <w:rFonts w:ascii="Times New Roman" w:eastAsia="Times New Roman" w:hAnsi="Times New Roman" w:cs="Times New Roman"/>
            <w:sz w:val="24"/>
            <w:szCs w:val="24"/>
            <w:lang w:eastAsia="en-IN" w:bidi="hi-IN"/>
          </w:rPr>
          <w:delText>d</w:delText>
        </w:r>
        <w:r w:rsidR="00907BEE" w:rsidDel="00C21E30">
          <w:rPr>
            <w:rFonts w:ascii="Times New Roman" w:eastAsia="Times New Roman" w:hAnsi="Times New Roman" w:cs="Times New Roman"/>
            <w:sz w:val="24"/>
            <w:szCs w:val="24"/>
            <w:lang w:eastAsia="en-IN" w:bidi="hi-IN"/>
          </w:rPr>
          <w:delText xml:space="preserve"> AICc weights accounting for at least 95% of the total AICc weights of all models considered.</w:delText>
        </w:r>
      </w:del>
    </w:p>
    <w:p w14:paraId="32A981F3" w14:textId="2A56B3FC" w:rsidR="00C21E30" w:rsidRDefault="00D4256D" w:rsidP="00B40A29">
      <w:pPr>
        <w:spacing w:before="100" w:beforeAutospacing="1" w:after="100" w:afterAutospacing="1" w:line="360" w:lineRule="auto"/>
        <w:jc w:val="both"/>
        <w:rPr>
          <w:ins w:id="416" w:author="Koustubh Sharma" w:date="2017-12-30T00:18:00Z"/>
          <w:rFonts w:ascii="Times New Roman" w:eastAsia="Times New Roman" w:hAnsi="Times New Roman" w:cs="Times New Roman"/>
          <w:sz w:val="24"/>
          <w:szCs w:val="24"/>
          <w:shd w:val="clear" w:color="auto" w:fill="FFFF00"/>
          <w:lang w:eastAsia="en-IN" w:bidi="hi-IN"/>
        </w:rPr>
        <w:pPrChange w:id="417" w:author="Koustubh Sharma" w:date="2017-12-29T08:52:00Z">
          <w:pPr>
            <w:spacing w:before="100" w:beforeAutospacing="1" w:after="100" w:afterAutospacing="1" w:line="240" w:lineRule="auto"/>
          </w:pPr>
        </w:pPrChange>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del w:id="418" w:author="Koustubh Sharma" w:date="2017-12-30T00:17:00Z">
        <w:r w:rsidDel="00C21E30">
          <w:rPr>
            <w:rFonts w:ascii="Times New Roman" w:eastAsia="Times New Roman" w:hAnsi="Times New Roman" w:cs="Times New Roman"/>
            <w:sz w:val="24"/>
            <w:szCs w:val="24"/>
            <w:shd w:val="clear" w:color="auto" w:fill="FFFF00"/>
            <w:lang w:eastAsia="en-IN" w:bidi="hi-IN"/>
          </w:rPr>
          <w:delText>57</w:delText>
        </w:r>
        <w:r w:rsidRPr="00A5434B" w:rsidDel="00C21E30">
          <w:rPr>
            <w:rFonts w:ascii="Times New Roman" w:eastAsia="Times New Roman" w:hAnsi="Times New Roman" w:cs="Times New Roman"/>
            <w:sz w:val="24"/>
            <w:szCs w:val="24"/>
            <w:shd w:val="clear" w:color="auto" w:fill="FFFF00"/>
            <w:lang w:eastAsia="en-IN" w:bidi="hi-IN"/>
          </w:rPr>
          <w:delText xml:space="preserve">xx </w:delText>
        </w:r>
      </w:del>
      <w:ins w:id="419" w:author="Koustubh Sharma" w:date="2017-12-30T00:17:00Z">
        <w:r w:rsidR="00C21E30">
          <w:rPr>
            <w:rFonts w:ascii="Times New Roman" w:eastAsia="Times New Roman" w:hAnsi="Times New Roman" w:cs="Times New Roman"/>
            <w:sz w:val="24"/>
            <w:szCs w:val="24"/>
            <w:shd w:val="clear" w:color="auto" w:fill="FFFF00"/>
            <w:lang w:eastAsia="en-IN" w:bidi="hi-IN"/>
          </w:rPr>
          <w:t>XX</w:t>
        </w:r>
        <w:r w:rsidR="00C21E30" w:rsidRPr="00A5434B">
          <w:rPr>
            <w:rFonts w:ascii="Times New Roman" w:eastAsia="Times New Roman" w:hAnsi="Times New Roman" w:cs="Times New Roman"/>
            <w:sz w:val="24"/>
            <w:szCs w:val="24"/>
            <w:shd w:val="clear" w:color="auto" w:fill="FFFF00"/>
            <w:lang w:eastAsia="en-IN" w:bidi="hi-IN"/>
          </w:rPr>
          <w:t xml:space="preserve"> </w:t>
        </w:r>
      </w:ins>
      <w:r w:rsidRPr="00A5434B">
        <w:rPr>
          <w:rFonts w:ascii="Times New Roman" w:eastAsia="Times New Roman" w:hAnsi="Times New Roman" w:cs="Times New Roman"/>
          <w:sz w:val="24"/>
          <w:szCs w:val="24"/>
          <w:shd w:val="clear" w:color="auto" w:fill="FFFF00"/>
          <w:lang w:eastAsia="en-IN" w:bidi="hi-IN"/>
        </w:rPr>
        <w:t>(95% CI =</w:t>
      </w:r>
      <w:r>
        <w:rPr>
          <w:rFonts w:ascii="Times New Roman" w:eastAsia="Times New Roman" w:hAnsi="Times New Roman" w:cs="Times New Roman"/>
          <w:sz w:val="24"/>
          <w:szCs w:val="24"/>
          <w:shd w:val="clear" w:color="auto" w:fill="FFFF00"/>
          <w:lang w:eastAsia="en-IN" w:bidi="hi-IN"/>
        </w:rPr>
        <w:t>0.</w:t>
      </w:r>
      <w:del w:id="420" w:author="Koustubh Sharma" w:date="2017-12-30T00:17:00Z">
        <w:r w:rsidDel="00C21E30">
          <w:rPr>
            <w:rFonts w:ascii="Times New Roman" w:eastAsia="Times New Roman" w:hAnsi="Times New Roman" w:cs="Times New Roman"/>
            <w:sz w:val="24"/>
            <w:szCs w:val="24"/>
            <w:shd w:val="clear" w:color="auto" w:fill="FFFF00"/>
            <w:lang w:eastAsia="en-IN" w:bidi="hi-IN"/>
          </w:rPr>
          <w:delText>56</w:delText>
        </w:r>
      </w:del>
      <w:ins w:id="421" w:author="Koustubh Sharma" w:date="2017-12-30T00:17:00Z">
        <w:r w:rsidR="00C21E30">
          <w:rPr>
            <w:rFonts w:ascii="Times New Roman" w:eastAsia="Times New Roman" w:hAnsi="Times New Roman" w:cs="Times New Roman"/>
            <w:sz w:val="24"/>
            <w:szCs w:val="24"/>
            <w:shd w:val="clear" w:color="auto" w:fill="FFFF00"/>
            <w:lang w:eastAsia="en-IN" w:bidi="hi-IN"/>
          </w:rPr>
          <w:t>XX</w:t>
        </w:r>
      </w:ins>
      <w:r>
        <w:rPr>
          <w:rFonts w:ascii="Times New Roman" w:eastAsia="Times New Roman" w:hAnsi="Times New Roman" w:cs="Times New Roman"/>
          <w:sz w:val="24"/>
          <w:szCs w:val="24"/>
          <w:shd w:val="clear" w:color="auto" w:fill="FFFF00"/>
          <w:lang w:eastAsia="en-IN" w:bidi="hi-IN"/>
        </w:rPr>
        <w:t>-0.</w:t>
      </w:r>
      <w:del w:id="422" w:author="Koustubh Sharma" w:date="2017-12-30T00:17:00Z">
        <w:r w:rsidDel="00C21E30">
          <w:rPr>
            <w:rFonts w:ascii="Times New Roman" w:eastAsia="Times New Roman" w:hAnsi="Times New Roman" w:cs="Times New Roman"/>
            <w:sz w:val="24"/>
            <w:szCs w:val="24"/>
            <w:shd w:val="clear" w:color="auto" w:fill="FFFF00"/>
            <w:lang w:eastAsia="en-IN" w:bidi="hi-IN"/>
          </w:rPr>
          <w:delText>68</w:delText>
        </w:r>
      </w:del>
      <w:ins w:id="423" w:author="Koustubh Sharma" w:date="2017-12-30T00:17:00Z">
        <w:r w:rsidR="00C21E30">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del w:id="424" w:author="Koustubh Sharma" w:date="2017-12-30T00:18:00Z">
        <w:r w:rsidRPr="00A5434B" w:rsidDel="00C21E30">
          <w:rPr>
            <w:rFonts w:ascii="Times New Roman" w:eastAsia="Times New Roman" w:hAnsi="Times New Roman" w:cs="Times New Roman"/>
            <w:sz w:val="24"/>
            <w:szCs w:val="24"/>
            <w:shd w:val="clear" w:color="auto" w:fill="FFFF00"/>
            <w:lang w:eastAsia="en-IN" w:bidi="hi-IN"/>
          </w:rPr>
          <w:delText>unprotected</w:delText>
        </w:r>
      </w:del>
      <w:ins w:id="425" w:author="Koustubh Sharma" w:date="2017-12-30T00:18:00Z">
        <w:r w:rsidR="00C21E30">
          <w:rPr>
            <w:rFonts w:ascii="Times New Roman" w:eastAsia="Times New Roman" w:hAnsi="Times New Roman" w:cs="Times New Roman"/>
            <w:sz w:val="24"/>
            <w:szCs w:val="24"/>
            <w:shd w:val="clear" w:color="auto" w:fill="FFFF00"/>
            <w:lang w:eastAsia="en-IN" w:bidi="hi-IN"/>
          </w:rPr>
          <w:t>marginally protected</w:t>
        </w:r>
      </w:ins>
      <w:r w:rsidRPr="00A5434B">
        <w:rPr>
          <w:rFonts w:ascii="Times New Roman" w:eastAsia="Times New Roman" w:hAnsi="Times New Roman" w:cs="Times New Roman"/>
          <w:sz w:val="24"/>
          <w:szCs w:val="24"/>
          <w:shd w:val="clear" w:color="auto" w:fill="FFFF00"/>
          <w:lang w:eastAsia="en-IN" w:bidi="hi-IN"/>
        </w:rPr>
        <w:t xml:space="preserve">, to </w:t>
      </w:r>
      <w:r>
        <w:rPr>
          <w:rFonts w:ascii="Times New Roman" w:eastAsia="Times New Roman" w:hAnsi="Times New Roman" w:cs="Times New Roman"/>
          <w:sz w:val="24"/>
          <w:szCs w:val="24"/>
          <w:shd w:val="clear" w:color="auto" w:fill="FFFF00"/>
          <w:lang w:eastAsia="en-IN" w:bidi="hi-IN"/>
        </w:rPr>
        <w:t>0.</w:t>
      </w:r>
      <w:del w:id="426" w:author="Koustubh Sharma" w:date="2017-12-30T00:17:00Z">
        <w:r w:rsidDel="00C21E30">
          <w:rPr>
            <w:rFonts w:ascii="Times New Roman" w:eastAsia="Times New Roman" w:hAnsi="Times New Roman" w:cs="Times New Roman"/>
            <w:sz w:val="24"/>
            <w:szCs w:val="24"/>
            <w:shd w:val="clear" w:color="auto" w:fill="FFFF00"/>
            <w:lang w:eastAsia="en-IN" w:bidi="hi-IN"/>
          </w:rPr>
          <w:delText>69</w:delText>
        </w:r>
        <w:r w:rsidRPr="00A5434B" w:rsidDel="00C21E30">
          <w:rPr>
            <w:rFonts w:ascii="Times New Roman" w:eastAsia="Times New Roman" w:hAnsi="Times New Roman" w:cs="Times New Roman"/>
            <w:sz w:val="24"/>
            <w:szCs w:val="24"/>
            <w:shd w:val="clear" w:color="auto" w:fill="FFFF00"/>
            <w:lang w:eastAsia="en-IN" w:bidi="hi-IN"/>
          </w:rPr>
          <w:delText xml:space="preserve"> </w:delText>
        </w:r>
      </w:del>
      <w:ins w:id="427" w:author="Koustubh Sharma" w:date="2017-12-30T00:17:00Z">
        <w:r w:rsidR="00C21E30">
          <w:rPr>
            <w:rFonts w:ascii="Times New Roman" w:eastAsia="Times New Roman" w:hAnsi="Times New Roman" w:cs="Times New Roman"/>
            <w:sz w:val="24"/>
            <w:szCs w:val="24"/>
            <w:shd w:val="clear" w:color="auto" w:fill="FFFF00"/>
            <w:lang w:eastAsia="en-IN" w:bidi="hi-IN"/>
          </w:rPr>
          <w:t xml:space="preserve">XX </w:t>
        </w:r>
      </w:ins>
      <w:r w:rsidRPr="00A5434B">
        <w:rPr>
          <w:rFonts w:ascii="Times New Roman" w:eastAsia="Times New Roman" w:hAnsi="Times New Roman" w:cs="Times New Roman"/>
          <w:sz w:val="24"/>
          <w:szCs w:val="24"/>
          <w:shd w:val="clear" w:color="auto" w:fill="FFFF00"/>
          <w:lang w:eastAsia="en-IN" w:bidi="hi-IN"/>
        </w:rPr>
        <w:t xml:space="preserve">(95% CI = </w:t>
      </w:r>
      <w:r>
        <w:rPr>
          <w:rFonts w:ascii="Times New Roman" w:eastAsia="Times New Roman" w:hAnsi="Times New Roman" w:cs="Times New Roman"/>
          <w:sz w:val="24"/>
          <w:szCs w:val="24"/>
          <w:shd w:val="clear" w:color="auto" w:fill="FFFF00"/>
          <w:lang w:eastAsia="en-IN" w:bidi="hi-IN"/>
        </w:rPr>
        <w:lastRenderedPageBreak/>
        <w:t>0.</w:t>
      </w:r>
      <w:del w:id="428" w:author="Koustubh Sharma" w:date="2017-12-30T00:18:00Z">
        <w:r w:rsidDel="00C21E30">
          <w:rPr>
            <w:rFonts w:ascii="Times New Roman" w:eastAsia="Times New Roman" w:hAnsi="Times New Roman" w:cs="Times New Roman"/>
            <w:sz w:val="24"/>
            <w:szCs w:val="24"/>
            <w:shd w:val="clear" w:color="auto" w:fill="FFFF00"/>
            <w:lang w:eastAsia="en-IN" w:bidi="hi-IN"/>
          </w:rPr>
          <w:delText>66</w:delText>
        </w:r>
      </w:del>
      <w:ins w:id="429" w:author="Koustubh Sharma" w:date="2017-12-30T00:18:00Z">
        <w:r w:rsidR="00C21E30">
          <w:rPr>
            <w:rFonts w:ascii="Times New Roman" w:eastAsia="Times New Roman" w:hAnsi="Times New Roman" w:cs="Times New Roman"/>
            <w:sz w:val="24"/>
            <w:szCs w:val="24"/>
            <w:shd w:val="clear" w:color="auto" w:fill="FFFF00"/>
            <w:lang w:eastAsia="en-IN" w:bidi="hi-IN"/>
          </w:rPr>
          <w:t>xx</w:t>
        </w:r>
      </w:ins>
      <w:r>
        <w:rPr>
          <w:rFonts w:ascii="Times New Roman" w:eastAsia="Times New Roman" w:hAnsi="Times New Roman" w:cs="Times New Roman"/>
          <w:sz w:val="24"/>
          <w:szCs w:val="24"/>
          <w:shd w:val="clear" w:color="auto" w:fill="FFFF00"/>
          <w:lang w:eastAsia="en-IN" w:bidi="hi-IN"/>
        </w:rPr>
        <w:t>-0.</w:t>
      </w:r>
      <w:del w:id="430" w:author="Koustubh Sharma" w:date="2017-12-30T00:18:00Z">
        <w:r w:rsidDel="00C21E30">
          <w:rPr>
            <w:rFonts w:ascii="Times New Roman" w:eastAsia="Times New Roman" w:hAnsi="Times New Roman" w:cs="Times New Roman"/>
            <w:sz w:val="24"/>
            <w:szCs w:val="24"/>
            <w:shd w:val="clear" w:color="auto" w:fill="FFFF00"/>
            <w:lang w:eastAsia="en-IN" w:bidi="hi-IN"/>
          </w:rPr>
          <w:delText>88</w:delText>
        </w:r>
      </w:del>
      <w:ins w:id="431" w:author="Koustubh Sharma" w:date="2017-12-30T00:18:00Z">
        <w:r w:rsidR="00C21E30">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del w:id="432" w:author="Koustubh Sharma" w:date="2017-12-30T00:18:00Z">
        <w:r w:rsidDel="00C21E30">
          <w:rPr>
            <w:rFonts w:ascii="Times New Roman" w:eastAsia="Times New Roman" w:hAnsi="Times New Roman" w:cs="Times New Roman"/>
            <w:sz w:val="24"/>
            <w:szCs w:val="24"/>
            <w:shd w:val="clear" w:color="auto" w:fill="FFFF00"/>
            <w:lang w:eastAsia="en-IN" w:bidi="hi-IN"/>
          </w:rPr>
          <w:delText xml:space="preserve">partially </w:delText>
        </w:r>
      </w:del>
      <w:ins w:id="433" w:author="Koustubh Sharma" w:date="2017-12-30T00:18:00Z">
        <w:r w:rsidR="00C21E30">
          <w:rPr>
            <w:rFonts w:ascii="Times New Roman" w:eastAsia="Times New Roman" w:hAnsi="Times New Roman" w:cs="Times New Roman"/>
            <w:sz w:val="24"/>
            <w:szCs w:val="24"/>
            <w:shd w:val="clear" w:color="auto" w:fill="FFFF00"/>
            <w:lang w:eastAsia="en-IN" w:bidi="hi-IN"/>
          </w:rPr>
          <w:t>community conserved</w:t>
        </w:r>
      </w:ins>
      <w:del w:id="434" w:author="Koustubh Sharma" w:date="2017-12-30T00:18:00Z">
        <w:r w:rsidRPr="00A5434B" w:rsidDel="00C21E30">
          <w:rPr>
            <w:rFonts w:ascii="Times New Roman" w:eastAsia="Times New Roman" w:hAnsi="Times New Roman" w:cs="Times New Roman"/>
            <w:sz w:val="24"/>
            <w:szCs w:val="24"/>
            <w:shd w:val="clear" w:color="auto" w:fill="FFFF00"/>
            <w:lang w:eastAsia="en-IN" w:bidi="hi-IN"/>
          </w:rPr>
          <w:delText>protected</w:delText>
        </w:r>
      </w:del>
      <w:r w:rsidRPr="00A5434B">
        <w:rPr>
          <w:rFonts w:ascii="Times New Roman" w:eastAsia="Times New Roman" w:hAnsi="Times New Roman" w:cs="Times New Roman"/>
          <w:sz w:val="24"/>
          <w:szCs w:val="24"/>
          <w:shd w:val="clear" w:color="auto" w:fill="FFFF00"/>
          <w:lang w:eastAsia="en-IN" w:bidi="hi-IN"/>
        </w:rPr>
        <w:t xml:space="preserve">, and </w:t>
      </w:r>
      <w:r>
        <w:rPr>
          <w:rFonts w:ascii="Times New Roman" w:eastAsia="Times New Roman" w:hAnsi="Times New Roman" w:cs="Times New Roman"/>
          <w:sz w:val="24"/>
          <w:szCs w:val="24"/>
          <w:shd w:val="clear" w:color="auto" w:fill="FFFF00"/>
          <w:lang w:eastAsia="en-IN" w:bidi="hi-IN"/>
        </w:rPr>
        <w:t>0.</w:t>
      </w:r>
      <w:del w:id="435" w:author="Koustubh Sharma" w:date="2017-12-30T00:18:00Z">
        <w:r w:rsidDel="00C21E30">
          <w:rPr>
            <w:rFonts w:ascii="Times New Roman" w:eastAsia="Times New Roman" w:hAnsi="Times New Roman" w:cs="Times New Roman"/>
            <w:sz w:val="24"/>
            <w:szCs w:val="24"/>
            <w:shd w:val="clear" w:color="auto" w:fill="FFFF00"/>
            <w:lang w:eastAsia="en-IN" w:bidi="hi-IN"/>
          </w:rPr>
          <w:delText>93</w:delText>
        </w:r>
        <w:r w:rsidRPr="00A5434B" w:rsidDel="00C21E30">
          <w:rPr>
            <w:rFonts w:ascii="Times New Roman" w:eastAsia="Times New Roman" w:hAnsi="Times New Roman" w:cs="Times New Roman"/>
            <w:sz w:val="24"/>
            <w:szCs w:val="24"/>
            <w:shd w:val="clear" w:color="auto" w:fill="FFFF00"/>
            <w:lang w:eastAsia="en-IN" w:bidi="hi-IN"/>
          </w:rPr>
          <w:delText xml:space="preserve"> </w:delText>
        </w:r>
      </w:del>
      <w:ins w:id="436" w:author="Koustubh Sharma" w:date="2017-12-30T00:18:00Z">
        <w:r w:rsidR="00C21E30">
          <w:rPr>
            <w:rFonts w:ascii="Times New Roman" w:eastAsia="Times New Roman" w:hAnsi="Times New Roman" w:cs="Times New Roman"/>
            <w:sz w:val="24"/>
            <w:szCs w:val="24"/>
            <w:shd w:val="clear" w:color="auto" w:fill="FFFF00"/>
            <w:lang w:eastAsia="en-IN" w:bidi="hi-IN"/>
          </w:rPr>
          <w:t>xx</w:t>
        </w:r>
        <w:r w:rsidR="00C21E30" w:rsidRPr="00A5434B">
          <w:rPr>
            <w:rFonts w:ascii="Times New Roman" w:eastAsia="Times New Roman" w:hAnsi="Times New Roman" w:cs="Times New Roman"/>
            <w:sz w:val="24"/>
            <w:szCs w:val="24"/>
            <w:shd w:val="clear" w:color="auto" w:fill="FFFF00"/>
            <w:lang w:eastAsia="en-IN" w:bidi="hi-IN"/>
          </w:rPr>
          <w:t xml:space="preserve"> </w:t>
        </w:r>
      </w:ins>
      <w:r w:rsidRPr="00A5434B">
        <w:rPr>
          <w:rFonts w:ascii="Times New Roman" w:eastAsia="Times New Roman" w:hAnsi="Times New Roman" w:cs="Times New Roman"/>
          <w:sz w:val="24"/>
          <w:szCs w:val="24"/>
          <w:shd w:val="clear" w:color="auto" w:fill="FFFF00"/>
          <w:lang w:eastAsia="en-IN" w:bidi="hi-IN"/>
        </w:rPr>
        <w:t xml:space="preserve">(95% CI = </w:t>
      </w:r>
      <w:r>
        <w:rPr>
          <w:rFonts w:ascii="Times New Roman" w:eastAsia="Times New Roman" w:hAnsi="Times New Roman" w:cs="Times New Roman"/>
          <w:sz w:val="24"/>
          <w:szCs w:val="24"/>
          <w:shd w:val="clear" w:color="auto" w:fill="FFFF00"/>
          <w:lang w:eastAsia="en-IN" w:bidi="hi-IN"/>
        </w:rPr>
        <w:t>0.</w:t>
      </w:r>
      <w:del w:id="437" w:author="Koustubh Sharma" w:date="2017-12-30T00:18:00Z">
        <w:r w:rsidDel="00C21E30">
          <w:rPr>
            <w:rFonts w:ascii="Times New Roman" w:eastAsia="Times New Roman" w:hAnsi="Times New Roman" w:cs="Times New Roman"/>
            <w:sz w:val="24"/>
            <w:szCs w:val="24"/>
            <w:shd w:val="clear" w:color="auto" w:fill="FFFF00"/>
            <w:lang w:eastAsia="en-IN" w:bidi="hi-IN"/>
          </w:rPr>
          <w:delText>68</w:delText>
        </w:r>
      </w:del>
      <w:ins w:id="438" w:author="Koustubh Sharma" w:date="2017-12-30T00:18:00Z">
        <w:r w:rsidR="00C21E30">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w:t>
      </w:r>
      <w:del w:id="439" w:author="Koustubh Sharma" w:date="2017-12-30T00:18:00Z">
        <w:r w:rsidDel="00C21E30">
          <w:rPr>
            <w:rFonts w:ascii="Times New Roman" w:eastAsia="Times New Roman" w:hAnsi="Times New Roman" w:cs="Times New Roman"/>
            <w:sz w:val="24"/>
            <w:szCs w:val="24"/>
            <w:shd w:val="clear" w:color="auto" w:fill="FFFF00"/>
            <w:lang w:eastAsia="en-IN" w:bidi="hi-IN"/>
          </w:rPr>
          <w:delText>2.06</w:delText>
        </w:r>
      </w:del>
      <w:ins w:id="440" w:author="Koustubh Sharma" w:date="2017-12-30T00:18:00Z">
        <w:r w:rsidR="00C21E30">
          <w:rPr>
            <w:rFonts w:ascii="Times New Roman" w:eastAsia="Times New Roman" w:hAnsi="Times New Roman" w:cs="Times New Roman"/>
            <w:sz w:val="24"/>
            <w:szCs w:val="24"/>
            <w:shd w:val="clear" w:color="auto" w:fill="FFFF00"/>
            <w:lang w:eastAsia="en-IN" w:bidi="hi-IN"/>
          </w:rPr>
          <w:t>xx</w:t>
        </w:r>
      </w:ins>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r w:rsidR="006B6681">
        <w:rPr>
          <w:rFonts w:ascii="Times New Roman" w:eastAsia="Times New Roman" w:hAnsi="Times New Roman" w:cs="Times New Roman"/>
          <w:sz w:val="24"/>
          <w:szCs w:val="24"/>
          <w:shd w:val="clear" w:color="auto" w:fill="FFFF00"/>
          <w:lang w:eastAsia="en-IN" w:bidi="hi-IN"/>
        </w:rPr>
        <w:t xml:space="preserve"> (See Figure </w:t>
      </w:r>
      <w:r w:rsidR="00AC1364">
        <w:rPr>
          <w:rFonts w:ascii="Times New Roman" w:eastAsia="Times New Roman" w:hAnsi="Times New Roman" w:cs="Times New Roman"/>
          <w:sz w:val="24"/>
          <w:szCs w:val="24"/>
          <w:shd w:val="clear" w:color="auto" w:fill="FFFF00"/>
          <w:lang w:eastAsia="en-IN" w:bidi="hi-IN"/>
        </w:rPr>
        <w:t>xx</w:t>
      </w:r>
      <w:r w:rsidR="006B6681">
        <w:rPr>
          <w:rFonts w:ascii="Times New Roman" w:eastAsia="Times New Roman" w:hAnsi="Times New Roman" w:cs="Times New Roman"/>
          <w:sz w:val="24"/>
          <w:szCs w:val="24"/>
          <w:shd w:val="clear" w:color="auto" w:fill="FFFF00"/>
          <w:lang w:eastAsia="en-IN" w:bidi="hi-IN"/>
        </w:rPr>
        <w:t>)</w:t>
      </w:r>
      <w:r w:rsidRPr="00A5434B">
        <w:rPr>
          <w:rFonts w:ascii="Times New Roman" w:eastAsia="Times New Roman" w:hAnsi="Times New Roman" w:cs="Times New Roman"/>
          <w:sz w:val="24"/>
          <w:szCs w:val="24"/>
          <w:shd w:val="clear" w:color="auto" w:fill="FFFF00"/>
          <w:lang w:eastAsia="en-IN" w:bidi="hi-IN"/>
        </w:rPr>
        <w:t xml:space="preserve">. </w:t>
      </w:r>
      <w:ins w:id="441" w:author="Koustubh Sharma" w:date="2017-12-30T00:18:00Z">
        <w:r w:rsidR="00C21E30">
          <w:rPr>
            <w:rFonts w:ascii="Times New Roman" w:eastAsia="Times New Roman" w:hAnsi="Times New Roman" w:cs="Times New Roman"/>
            <w:sz w:val="24"/>
            <w:szCs w:val="24"/>
            <w:shd w:val="clear" w:color="auto" w:fill="FFFF00"/>
            <w:lang w:eastAsia="en-IN" w:bidi="hi-IN"/>
          </w:rPr>
          <w:t xml:space="preserve">These differences however also reflect the amount of </w:t>
        </w:r>
      </w:ins>
      <w:ins w:id="442" w:author="Koustubh Sharma" w:date="2017-12-30T00:19:00Z">
        <w:r w:rsidR="00C21E30">
          <w:rPr>
            <w:rFonts w:ascii="Times New Roman" w:eastAsia="Times New Roman" w:hAnsi="Times New Roman" w:cs="Times New Roman"/>
            <w:sz w:val="24"/>
            <w:szCs w:val="24"/>
            <w:shd w:val="clear" w:color="auto" w:fill="FFFF00"/>
            <w:lang w:eastAsia="en-IN" w:bidi="hi-IN"/>
          </w:rPr>
          <w:t xml:space="preserve">suitable </w:t>
        </w:r>
      </w:ins>
      <w:ins w:id="443" w:author="Koustubh Sharma" w:date="2017-12-30T00:18:00Z">
        <w:r w:rsidR="00C21E30">
          <w:rPr>
            <w:rFonts w:ascii="Times New Roman" w:eastAsia="Times New Roman" w:hAnsi="Times New Roman" w:cs="Times New Roman"/>
            <w:sz w:val="24"/>
            <w:szCs w:val="24"/>
            <w:shd w:val="clear" w:color="auto" w:fill="FFFF00"/>
            <w:lang w:eastAsia="en-IN" w:bidi="hi-IN"/>
          </w:rPr>
          <w:t>habitats available t</w:t>
        </w:r>
      </w:ins>
      <w:ins w:id="444" w:author="Koustubh Sharma" w:date="2017-12-30T00:19:00Z">
        <w:r w:rsidR="00C21E30">
          <w:rPr>
            <w:rFonts w:ascii="Times New Roman" w:eastAsia="Times New Roman" w:hAnsi="Times New Roman" w:cs="Times New Roman"/>
            <w:sz w:val="24"/>
            <w:szCs w:val="24"/>
            <w:shd w:val="clear" w:color="auto" w:fill="FFFF00"/>
            <w:lang w:eastAsia="en-IN" w:bidi="hi-IN"/>
          </w:rPr>
          <w:t xml:space="preserve">o the snow leopards in each of the study areas. </w:t>
        </w:r>
      </w:ins>
      <w:ins w:id="445" w:author="Koustubh Sharma" w:date="2017-12-30T00:27:00Z">
        <w:r w:rsidR="00480CFC">
          <w:rPr>
            <w:rFonts w:ascii="Times New Roman" w:eastAsia="Times New Roman" w:hAnsi="Times New Roman" w:cs="Times New Roman"/>
            <w:sz w:val="24"/>
            <w:szCs w:val="24"/>
            <w:shd w:val="clear" w:color="auto" w:fill="FFFF00"/>
            <w:lang w:eastAsia="en-IN" w:bidi="hi-IN"/>
          </w:rPr>
          <w:t xml:space="preserve">Models assuming differences in the available suitable habitat to snow leopards did not rank high, thus indicating that the </w:t>
        </w:r>
      </w:ins>
      <w:ins w:id="446" w:author="Koustubh Sharma" w:date="2017-12-30T00:28:00Z">
        <w:r w:rsidR="00480CFC">
          <w:rPr>
            <w:rFonts w:ascii="Times New Roman" w:eastAsia="Times New Roman" w:hAnsi="Times New Roman" w:cs="Times New Roman"/>
            <w:sz w:val="24"/>
            <w:szCs w:val="24"/>
            <w:shd w:val="clear" w:color="auto" w:fill="FFFF00"/>
            <w:lang w:eastAsia="en-IN" w:bidi="hi-IN"/>
          </w:rPr>
          <w:t xml:space="preserve">density </w:t>
        </w:r>
      </w:ins>
      <w:ins w:id="447" w:author="Koustubh Sharma" w:date="2017-12-30T01:33:00Z">
        <w:r w:rsidR="00B26E53">
          <w:rPr>
            <w:rFonts w:ascii="Times New Roman" w:eastAsia="Times New Roman" w:hAnsi="Times New Roman" w:cs="Times New Roman"/>
            <w:sz w:val="24"/>
            <w:szCs w:val="24"/>
            <w:shd w:val="clear" w:color="auto" w:fill="FFFF00"/>
            <w:lang w:eastAsia="en-IN" w:bidi="hi-IN"/>
          </w:rPr>
          <w:t xml:space="preserve">was not affected by </w:t>
        </w:r>
      </w:ins>
      <w:ins w:id="448" w:author="Koustubh Sharma" w:date="2017-12-30T01:32:00Z">
        <w:r w:rsidR="00B26E53">
          <w:rPr>
            <w:rFonts w:ascii="Times New Roman" w:eastAsia="Times New Roman" w:hAnsi="Times New Roman" w:cs="Times New Roman"/>
            <w:sz w:val="24"/>
            <w:szCs w:val="24"/>
            <w:shd w:val="clear" w:color="auto" w:fill="FFFF00"/>
            <w:lang w:eastAsia="en-IN" w:bidi="hi-IN"/>
          </w:rPr>
          <w:t xml:space="preserve">the conservation status or approaches in the three areas, at least </w:t>
        </w:r>
      </w:ins>
      <w:ins w:id="449" w:author="Koustubh Sharma" w:date="2017-12-30T01:33:00Z">
        <w:r w:rsidR="00B26E53">
          <w:rPr>
            <w:rFonts w:ascii="Times New Roman" w:eastAsia="Times New Roman" w:hAnsi="Times New Roman" w:cs="Times New Roman"/>
            <w:sz w:val="24"/>
            <w:szCs w:val="24"/>
            <w:shd w:val="clear" w:color="auto" w:fill="FFFF00"/>
            <w:lang w:eastAsia="en-IN" w:bidi="hi-IN"/>
          </w:rPr>
          <w:t xml:space="preserve">during </w:t>
        </w:r>
      </w:ins>
      <w:ins w:id="450" w:author="Koustubh Sharma" w:date="2017-12-30T01:32:00Z">
        <w:r w:rsidR="00B26E53">
          <w:rPr>
            <w:rFonts w:ascii="Times New Roman" w:eastAsia="Times New Roman" w:hAnsi="Times New Roman" w:cs="Times New Roman"/>
            <w:sz w:val="24"/>
            <w:szCs w:val="24"/>
            <w:shd w:val="clear" w:color="auto" w:fill="FFFF00"/>
            <w:lang w:eastAsia="en-IN" w:bidi="hi-IN"/>
          </w:rPr>
          <w:t xml:space="preserve">the years </w:t>
        </w:r>
      </w:ins>
      <w:ins w:id="451" w:author="Koustubh Sharma" w:date="2017-12-30T01:33:00Z">
        <w:r w:rsidR="00B26E53">
          <w:rPr>
            <w:rFonts w:ascii="Times New Roman" w:eastAsia="Times New Roman" w:hAnsi="Times New Roman" w:cs="Times New Roman"/>
            <w:sz w:val="24"/>
            <w:szCs w:val="24"/>
            <w:shd w:val="clear" w:color="auto" w:fill="FFFF00"/>
            <w:lang w:eastAsia="en-IN" w:bidi="hi-IN"/>
          </w:rPr>
          <w:t xml:space="preserve">analysed </w:t>
        </w:r>
      </w:ins>
      <w:ins w:id="452" w:author="Koustubh Sharma" w:date="2017-12-30T01:32:00Z">
        <w:r w:rsidR="00B26E53">
          <w:rPr>
            <w:rFonts w:ascii="Times New Roman" w:eastAsia="Times New Roman" w:hAnsi="Times New Roman" w:cs="Times New Roman"/>
            <w:sz w:val="24"/>
            <w:szCs w:val="24"/>
            <w:shd w:val="clear" w:color="auto" w:fill="FFFF00"/>
            <w:lang w:eastAsia="en-IN" w:bidi="hi-IN"/>
          </w:rPr>
          <w:t>here.</w:t>
        </w:r>
      </w:ins>
      <w:ins w:id="453" w:author="Koustubh Sharma" w:date="2017-12-30T01:33:00Z">
        <w:r w:rsidR="00B26E53">
          <w:rPr>
            <w:rFonts w:ascii="Times New Roman" w:eastAsia="Times New Roman" w:hAnsi="Times New Roman" w:cs="Times New Roman"/>
            <w:sz w:val="24"/>
            <w:szCs w:val="24"/>
            <w:shd w:val="clear" w:color="auto" w:fill="FFFF00"/>
            <w:lang w:eastAsia="en-IN" w:bidi="hi-IN"/>
          </w:rPr>
          <w:t xml:space="preserve"> </w:t>
        </w:r>
      </w:ins>
    </w:p>
    <w:p w14:paraId="64559786" w14:textId="00594F76"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454" w:author="Koustubh Sharma" w:date="2017-12-29T08:52:00Z">
          <w:pPr>
            <w:spacing w:before="100" w:beforeAutospacing="1" w:after="100" w:afterAutospacing="1" w:line="240" w:lineRule="auto"/>
          </w:pPr>
        </w:pPrChange>
      </w:pPr>
      <w:commentRangeStart w:id="455"/>
      <w:del w:id="456" w:author="Koustubh Sharma" w:date="2017-12-30T01:34:00Z">
        <w:r w:rsidDel="00B26E53">
          <w:rPr>
            <w:rFonts w:ascii="Times New Roman" w:eastAsia="Times New Roman" w:hAnsi="Times New Roman" w:cs="Times New Roman"/>
            <w:sz w:val="24"/>
            <w:szCs w:val="24"/>
            <w:shd w:val="clear" w:color="auto" w:fill="FFFF00"/>
            <w:lang w:eastAsia="en-IN" w:bidi="hi-IN"/>
          </w:rPr>
          <w:delText xml:space="preserve">It is important to note that </w:delText>
        </w:r>
        <w:r w:rsidRPr="00A5434B" w:rsidDel="00B26E53">
          <w:rPr>
            <w:rFonts w:ascii="Times New Roman" w:eastAsia="Times New Roman" w:hAnsi="Times New Roman" w:cs="Times New Roman"/>
            <w:sz w:val="24"/>
            <w:szCs w:val="24"/>
            <w:shd w:val="clear" w:color="auto" w:fill="FFFF00"/>
            <w:lang w:eastAsia="en-IN" w:bidi="hi-IN"/>
          </w:rPr>
          <w:delText xml:space="preserve">these differences also reflect the </w:delText>
        </w:r>
        <w:r w:rsidR="00CE049F" w:rsidDel="00B26E53">
          <w:rPr>
            <w:rFonts w:ascii="Times New Roman" w:eastAsia="Times New Roman" w:hAnsi="Times New Roman" w:cs="Times New Roman"/>
            <w:sz w:val="24"/>
            <w:szCs w:val="24"/>
            <w:shd w:val="clear" w:color="auto" w:fill="FFFF00"/>
            <w:lang w:eastAsia="en-IN" w:bidi="hi-IN"/>
          </w:rPr>
          <w:delText xml:space="preserve">amount of </w:delText>
        </w:r>
        <w:r w:rsidRPr="00A5434B" w:rsidDel="00B26E53">
          <w:rPr>
            <w:rFonts w:ascii="Times New Roman" w:eastAsia="Times New Roman" w:hAnsi="Times New Roman" w:cs="Times New Roman"/>
            <w:sz w:val="24"/>
            <w:szCs w:val="24"/>
            <w:shd w:val="clear" w:color="auto" w:fill="FFFF00"/>
            <w:lang w:eastAsia="en-IN" w:bidi="hi-IN"/>
          </w:rPr>
          <w:delText>snow leopard habitat available to snow leopards in each of the study areas</w:delText>
        </w:r>
        <w:r w:rsidDel="00B26E53">
          <w:rPr>
            <w:rFonts w:ascii="Times New Roman" w:eastAsia="Times New Roman" w:hAnsi="Times New Roman" w:cs="Times New Roman"/>
            <w:sz w:val="24"/>
            <w:szCs w:val="24"/>
            <w:shd w:val="clear" w:color="auto" w:fill="FFFF00"/>
            <w:lang w:eastAsia="en-IN" w:bidi="hi-IN"/>
          </w:rPr>
          <w:delText xml:space="preserve">. </w:delText>
        </w:r>
        <w:r w:rsidR="00D33459" w:rsidDel="00B26E53">
          <w:rPr>
            <w:rFonts w:ascii="Times New Roman" w:eastAsia="Times New Roman" w:hAnsi="Times New Roman" w:cs="Times New Roman"/>
            <w:sz w:val="24"/>
            <w:szCs w:val="24"/>
            <w:shd w:val="clear" w:color="auto" w:fill="FFFF00"/>
            <w:lang w:eastAsia="en-IN" w:bidi="hi-IN"/>
          </w:rPr>
          <w:delText xml:space="preserve">The best model (by AICc) fitted to all three areas simultaneously, </w:delText>
        </w:r>
        <w:r w:rsidR="00A81DD8" w:rsidDel="00B26E53">
          <w:rPr>
            <w:rFonts w:ascii="Times New Roman" w:eastAsia="Times New Roman" w:hAnsi="Times New Roman" w:cs="Times New Roman"/>
            <w:sz w:val="24"/>
            <w:szCs w:val="24"/>
            <w:shd w:val="clear" w:color="auto" w:fill="FFFF00"/>
            <w:lang w:eastAsia="en-IN" w:bidi="hi-IN"/>
          </w:rPr>
          <w:delText xml:space="preserve">assuming that the effects of covariates on </w:delText>
        </w:r>
        <m:oMath>
          <m:sSub>
            <m:sSubPr>
              <m:ctrlPr>
                <w:rPr>
                  <w:rFonts w:ascii="Cambria Math" w:eastAsia="Times New Roman" w:hAnsi="Cambria Math" w:cs="Times New Roman"/>
                  <w:i/>
                  <w:sz w:val="24"/>
                  <w:szCs w:val="24"/>
                  <w:shd w:val="clear" w:color="auto" w:fill="FFFF00"/>
                  <w:lang w:eastAsia="en-IN" w:bidi="hi-IN"/>
                </w:rPr>
              </m:ctrlPr>
            </m:sSubPr>
            <m:e>
              <m:r>
                <w:rPr>
                  <w:rFonts w:ascii="Cambria Math" w:eastAsia="Times New Roman" w:hAnsi="Cambria Math" w:cs="Times New Roman"/>
                  <w:sz w:val="24"/>
                  <w:szCs w:val="24"/>
                  <w:shd w:val="clear" w:color="auto" w:fill="FFFF00"/>
                  <w:lang w:eastAsia="en-IN" w:bidi="hi-IN"/>
                </w:rPr>
                <m:t>λ</m:t>
              </m:r>
            </m:e>
            <m:sub>
              <m:r>
                <w:rPr>
                  <w:rFonts w:ascii="Cambria Math" w:eastAsia="Times New Roman" w:hAnsi="Cambria Math" w:cs="Times New Roman"/>
                  <w:sz w:val="24"/>
                  <w:szCs w:val="24"/>
                  <w:shd w:val="clear" w:color="auto" w:fill="FFFF00"/>
                  <w:lang w:eastAsia="en-IN" w:bidi="hi-IN"/>
                </w:rPr>
                <m:t>0</m:t>
              </m:r>
            </m:sub>
          </m:sSub>
        </m:oMath>
        <w:r w:rsidR="00A81DD8" w:rsidDel="00B26E53">
          <w:rPr>
            <w:rFonts w:ascii="Times New Roman" w:eastAsia="Times New Roman" w:hAnsi="Times New Roman" w:cs="Times New Roman"/>
            <w:sz w:val="24"/>
            <w:szCs w:val="24"/>
            <w:shd w:val="clear" w:color="auto" w:fill="FFFF00"/>
            <w:lang w:eastAsia="en-IN" w:bidi="hi-IN"/>
          </w:rPr>
          <w:delText xml:space="preserve">, </w:delText>
        </w:r>
        <m:oMath>
          <m:r>
            <w:rPr>
              <w:rFonts w:ascii="Cambria Math" w:eastAsia="Times New Roman" w:hAnsi="Cambria Math" w:cs="Times New Roman"/>
              <w:sz w:val="24"/>
              <w:szCs w:val="24"/>
              <w:shd w:val="clear" w:color="auto" w:fill="FFFF00"/>
              <w:lang w:eastAsia="en-IN" w:bidi="hi-IN"/>
            </w:rPr>
            <m:t>σ</m:t>
          </m:r>
        </m:oMath>
        <w:r w:rsidR="00A81DD8" w:rsidDel="00B26E53">
          <w:rPr>
            <w:rFonts w:ascii="Times New Roman" w:eastAsia="Times New Roman" w:hAnsi="Times New Roman" w:cs="Times New Roman"/>
            <w:sz w:val="24"/>
            <w:szCs w:val="24"/>
            <w:shd w:val="clear" w:color="auto" w:fill="FFFF00"/>
            <w:lang w:eastAsia="en-IN" w:bidi="hi-IN"/>
          </w:rPr>
          <w:delText>, and noneuc</w:delText>
        </w:r>
        <w:r w:rsidR="000375F6" w:rsidDel="00B26E53">
          <w:rPr>
            <w:rFonts w:ascii="Times New Roman" w:eastAsia="Times New Roman" w:hAnsi="Times New Roman" w:cs="Times New Roman"/>
            <w:sz w:val="24"/>
            <w:szCs w:val="24"/>
            <w:shd w:val="clear" w:color="auto" w:fill="FFFF00"/>
            <w:lang w:eastAsia="en-IN" w:bidi="hi-IN"/>
          </w:rPr>
          <w:delText xml:space="preserve"> </w:delText>
        </w:r>
        <w:r w:rsidR="00A81DD8" w:rsidDel="00B26E53">
          <w:rPr>
            <w:rFonts w:ascii="Times New Roman" w:eastAsia="Times New Roman" w:hAnsi="Times New Roman" w:cs="Times New Roman"/>
            <w:sz w:val="24"/>
            <w:szCs w:val="24"/>
            <w:shd w:val="clear" w:color="auto" w:fill="FFFF00"/>
            <w:lang w:eastAsia="en-IN" w:bidi="hi-IN"/>
          </w:rPr>
          <w:delText xml:space="preserve">are the same </w:delText>
        </w:r>
        <w:r w:rsidR="002757AA" w:rsidDel="00B26E53">
          <w:rPr>
            <w:rFonts w:ascii="Times New Roman" w:eastAsia="Times New Roman" w:hAnsi="Times New Roman" w:cs="Times New Roman"/>
            <w:sz w:val="24"/>
            <w:szCs w:val="24"/>
            <w:shd w:val="clear" w:color="auto" w:fill="FFFF00"/>
            <w:lang w:eastAsia="en-IN" w:bidi="hi-IN"/>
          </w:rPr>
          <w:delText>across the three areas, but allowing</w:delText>
        </w:r>
        <w:r w:rsidR="00A81DD8" w:rsidDel="00B26E53">
          <w:rPr>
            <w:rFonts w:ascii="Times New Roman" w:eastAsia="Times New Roman" w:hAnsi="Times New Roman" w:cs="Times New Roman"/>
            <w:sz w:val="24"/>
            <w:szCs w:val="24"/>
            <w:shd w:val="clear" w:color="auto" w:fill="FFFF00"/>
            <w:lang w:eastAsia="en-IN" w:bidi="hi-IN"/>
          </w:rPr>
          <w:delText xml:space="preserve"> density </w:delText>
        </w:r>
        <w:r w:rsidR="002757AA" w:rsidDel="00B26E53">
          <w:rPr>
            <w:rFonts w:ascii="Times New Roman" w:eastAsia="Times New Roman" w:hAnsi="Times New Roman" w:cs="Times New Roman"/>
            <w:sz w:val="24"/>
            <w:szCs w:val="24"/>
            <w:shd w:val="clear" w:color="auto" w:fill="FFFF00"/>
            <w:lang w:eastAsia="en-IN" w:bidi="hi-IN"/>
          </w:rPr>
          <w:delText>to</w:delText>
        </w:r>
        <w:r w:rsidR="00A81DD8" w:rsidDel="00B26E53">
          <w:rPr>
            <w:rFonts w:ascii="Times New Roman" w:eastAsia="Times New Roman" w:hAnsi="Times New Roman" w:cs="Times New Roman"/>
            <w:sz w:val="24"/>
            <w:szCs w:val="24"/>
            <w:shd w:val="clear" w:color="auto" w:fill="FFFF00"/>
            <w:lang w:eastAsia="en-IN" w:bidi="hi-IN"/>
          </w:rPr>
          <w:delText xml:space="preserve"> vary bet</w:delText>
        </w:r>
        <w:r w:rsidR="00D52E87" w:rsidDel="00B26E53">
          <w:rPr>
            <w:rFonts w:ascii="Times New Roman" w:eastAsia="Times New Roman" w:hAnsi="Times New Roman" w:cs="Times New Roman"/>
            <w:sz w:val="24"/>
            <w:szCs w:val="24"/>
            <w:shd w:val="clear" w:color="auto" w:fill="FFFF00"/>
            <w:lang w:eastAsia="en-IN" w:bidi="hi-IN"/>
          </w:rPr>
          <w:delText>ween areas, has an AICc value 197</w:delText>
        </w:r>
        <w:r w:rsidR="00A81DD8" w:rsidDel="00B26E53">
          <w:rPr>
            <w:rFonts w:ascii="Times New Roman" w:eastAsia="Times New Roman" w:hAnsi="Times New Roman" w:cs="Times New Roman"/>
            <w:sz w:val="24"/>
            <w:szCs w:val="24"/>
            <w:shd w:val="clear" w:color="auto" w:fill="FFFF00"/>
            <w:lang w:eastAsia="en-IN" w:bidi="hi-IN"/>
          </w:rPr>
          <w:delText xml:space="preserve"> greater than the combined AICc value for the best models for each separate area. It therefore </w:delText>
        </w:r>
        <w:r w:rsidR="00AC1364" w:rsidDel="00B26E53">
          <w:rPr>
            <w:rFonts w:ascii="Times New Roman" w:eastAsia="Times New Roman" w:hAnsi="Times New Roman" w:cs="Times New Roman"/>
            <w:sz w:val="24"/>
            <w:szCs w:val="24"/>
            <w:shd w:val="clear" w:color="auto" w:fill="FFFF00"/>
            <w:lang w:eastAsia="en-IN" w:bidi="hi-IN"/>
          </w:rPr>
          <w:delText xml:space="preserve">had </w:delText>
        </w:r>
        <w:r w:rsidR="00D52E87" w:rsidDel="00B26E53">
          <w:rPr>
            <w:rFonts w:ascii="Times New Roman" w:eastAsia="Times New Roman" w:hAnsi="Times New Roman" w:cs="Times New Roman"/>
            <w:sz w:val="24"/>
            <w:szCs w:val="24"/>
            <w:shd w:val="clear" w:color="auto" w:fill="FFFF00"/>
            <w:lang w:eastAsia="en-IN" w:bidi="hi-IN"/>
          </w:rPr>
          <w:delText>no</w:delText>
        </w:r>
        <w:r w:rsidR="00A81DD8" w:rsidDel="00B26E53">
          <w:rPr>
            <w:rFonts w:ascii="Times New Roman" w:eastAsia="Times New Roman" w:hAnsi="Times New Roman" w:cs="Times New Roman"/>
            <w:sz w:val="24"/>
            <w:szCs w:val="24"/>
            <w:shd w:val="clear" w:color="auto" w:fill="FFFF00"/>
            <w:lang w:eastAsia="en-IN" w:bidi="hi-IN"/>
          </w:rPr>
          <w:delText xml:space="preserve"> support</w:delText>
        </w:r>
        <w:r w:rsidR="00D52E87" w:rsidDel="00B26E53">
          <w:rPr>
            <w:rFonts w:ascii="Times New Roman" w:eastAsia="Times New Roman" w:hAnsi="Times New Roman" w:cs="Times New Roman"/>
            <w:sz w:val="24"/>
            <w:szCs w:val="24"/>
            <w:shd w:val="clear" w:color="auto" w:fill="FFFF00"/>
            <w:lang w:eastAsia="en-IN" w:bidi="hi-IN"/>
          </w:rPr>
          <w:delText xml:space="preserve"> by AICc</w:delText>
        </w:r>
        <w:r w:rsidR="00A81DD8" w:rsidDel="00B26E53">
          <w:rPr>
            <w:rFonts w:ascii="Times New Roman" w:eastAsia="Times New Roman" w:hAnsi="Times New Roman" w:cs="Times New Roman"/>
            <w:sz w:val="24"/>
            <w:szCs w:val="24"/>
            <w:shd w:val="clear" w:color="auto" w:fill="FFFF00"/>
            <w:lang w:eastAsia="en-IN" w:bidi="hi-IN"/>
          </w:rPr>
          <w:delText xml:space="preserve">, </w:delText>
        </w:r>
        <w:r w:rsidR="00AC1364" w:rsidDel="00B26E53">
          <w:rPr>
            <w:rFonts w:ascii="Times New Roman" w:eastAsia="Times New Roman" w:hAnsi="Times New Roman" w:cs="Times New Roman"/>
            <w:sz w:val="24"/>
            <w:szCs w:val="24"/>
            <w:shd w:val="clear" w:color="auto" w:fill="FFFF00"/>
            <w:lang w:eastAsia="en-IN" w:bidi="hi-IN"/>
          </w:rPr>
          <w:delText xml:space="preserve">which is why </w:delText>
        </w:r>
        <w:r w:rsidR="00A81DD8" w:rsidDel="00B26E53">
          <w:rPr>
            <w:rFonts w:ascii="Times New Roman" w:eastAsia="Times New Roman" w:hAnsi="Times New Roman" w:cs="Times New Roman"/>
            <w:sz w:val="24"/>
            <w:szCs w:val="24"/>
            <w:shd w:val="clear" w:color="auto" w:fill="FFFF00"/>
            <w:lang w:eastAsia="en-IN" w:bidi="hi-IN"/>
          </w:rPr>
          <w:delText xml:space="preserve">we base inference of models fitted </w:delText>
        </w:r>
        <w:r w:rsidR="00AC1364" w:rsidDel="00B26E53">
          <w:rPr>
            <w:rFonts w:ascii="Times New Roman" w:eastAsia="Times New Roman" w:hAnsi="Times New Roman" w:cs="Times New Roman"/>
            <w:sz w:val="24"/>
            <w:szCs w:val="24"/>
            <w:shd w:val="clear" w:color="auto" w:fill="FFFF00"/>
            <w:lang w:eastAsia="en-IN" w:bidi="hi-IN"/>
          </w:rPr>
          <w:delText xml:space="preserve">individually </w:delText>
        </w:r>
        <w:r w:rsidR="00A81DD8" w:rsidDel="00B26E53">
          <w:rPr>
            <w:rFonts w:ascii="Times New Roman" w:eastAsia="Times New Roman" w:hAnsi="Times New Roman" w:cs="Times New Roman"/>
            <w:sz w:val="24"/>
            <w:szCs w:val="24"/>
            <w:shd w:val="clear" w:color="auto" w:fill="FFFF00"/>
            <w:lang w:eastAsia="en-IN" w:bidi="hi-IN"/>
          </w:rPr>
          <w:delText xml:space="preserve">to each area. </w:delText>
        </w:r>
        <w:commentRangeEnd w:id="455"/>
        <w:r w:rsidR="00585846" w:rsidDel="00B26E53">
          <w:rPr>
            <w:rStyle w:val="CommentReference"/>
          </w:rPr>
          <w:commentReference w:id="455"/>
        </w:r>
        <w:commentRangeStart w:id="457"/>
        <w:r w:rsidRPr="00A5434B" w:rsidDel="00B26E53">
          <w:rPr>
            <w:rFonts w:ascii="Times New Roman" w:eastAsia="Times New Roman" w:hAnsi="Times New Roman" w:cs="Times New Roman"/>
            <w:sz w:val="24"/>
            <w:szCs w:val="24"/>
            <w:shd w:val="clear" w:color="auto" w:fill="FFFF00"/>
            <w:lang w:eastAsia="en-IN" w:bidi="hi-IN"/>
          </w:rPr>
          <w:delText>(Table XX AIC).</w:delText>
        </w:r>
        <w:r w:rsidDel="00B26E53">
          <w:rPr>
            <w:rFonts w:ascii="Times New Roman" w:eastAsia="Times New Roman" w:hAnsi="Times New Roman" w:cs="Times New Roman"/>
            <w:sz w:val="24"/>
            <w:szCs w:val="24"/>
            <w:lang w:eastAsia="en-IN" w:bidi="hi-IN"/>
          </w:rPr>
          <w:delText xml:space="preserve"> </w:delText>
        </w:r>
        <w:commentRangeEnd w:id="457"/>
        <w:r w:rsidDel="00B26E53">
          <w:rPr>
            <w:rStyle w:val="CommentReference"/>
          </w:rPr>
          <w:commentReference w:id="457"/>
        </w:r>
      </w:del>
    </w:p>
    <w:p w14:paraId="42A2D3C9" w14:textId="77777777" w:rsidR="00D4256D" w:rsidRDefault="00D4256D" w:rsidP="00B40A29">
      <w:pPr>
        <w:spacing w:after="0" w:line="360" w:lineRule="auto"/>
        <w:jc w:val="both"/>
        <w:outlineLvl w:val="0"/>
        <w:rPr>
          <w:rFonts w:ascii="Times New Roman" w:eastAsia="Times New Roman" w:hAnsi="Times New Roman" w:cs="Times New Roman"/>
          <w:b/>
          <w:bCs/>
          <w:sz w:val="24"/>
          <w:szCs w:val="24"/>
          <w:lang w:eastAsia="en-IN" w:bidi="hi-IN"/>
        </w:rPr>
        <w:pPrChange w:id="458" w:author="Koustubh Sharma" w:date="2017-12-29T08:52:00Z">
          <w:pPr>
            <w:spacing w:after="0" w:line="240" w:lineRule="auto"/>
            <w:outlineLvl w:val="0"/>
          </w:pPr>
        </w:pPrChange>
      </w:pPr>
      <w:r w:rsidRPr="00BE0A73">
        <w:rPr>
          <w:rFonts w:ascii="Times New Roman" w:eastAsia="Times New Roman" w:hAnsi="Times New Roman" w:cs="Times New Roman"/>
          <w:b/>
          <w:bCs/>
          <w:sz w:val="24"/>
          <w:szCs w:val="24"/>
          <w:lang w:eastAsia="en-IN" w:bidi="hi-IN"/>
        </w:rPr>
        <w:t>Discussion</w:t>
      </w:r>
    </w:p>
    <w:p w14:paraId="159F585A" w14:textId="4B29F9A8" w:rsidR="006C7861" w:rsidRDefault="00D4256D" w:rsidP="00B40A29">
      <w:pPr>
        <w:spacing w:after="0" w:line="360" w:lineRule="auto"/>
        <w:jc w:val="both"/>
        <w:rPr>
          <w:rFonts w:ascii="Times New Roman" w:eastAsia="Times New Roman" w:hAnsi="Times New Roman" w:cs="Times New Roman"/>
          <w:sz w:val="24"/>
          <w:szCs w:val="24"/>
          <w:lang w:eastAsia="en-IN" w:bidi="hi-IN"/>
        </w:rPr>
        <w:pPrChange w:id="459" w:author="Koustubh Sharma" w:date="2017-12-29T08:52:00Z">
          <w:pPr>
            <w:spacing w:after="0" w:line="240" w:lineRule="auto"/>
          </w:pPr>
        </w:pPrChange>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ins w:id="460" w:author="Koustubh Sharma" w:date="2017-12-30T01:34:00Z">
        <w:r w:rsidR="00B26E53">
          <w:rPr>
            <w:rFonts w:ascii="Times New Roman" w:eastAsia="Times New Roman" w:hAnsi="Times New Roman" w:cs="Times New Roman"/>
            <w:sz w:val="24"/>
            <w:szCs w:val="24"/>
            <w:lang w:eastAsia="en-IN" w:bidi="hi-IN"/>
          </w:rPr>
          <w:t xml:space="preserve">with variable patch sizes </w:t>
        </w:r>
      </w:ins>
      <w:del w:id="461" w:author="Koustubh Sharma" w:date="2017-12-30T01:34:00Z">
        <w:r w:rsidR="003E31E5" w:rsidDel="00B26E53">
          <w:rPr>
            <w:rFonts w:ascii="Times New Roman" w:eastAsia="Times New Roman" w:hAnsi="Times New Roman" w:cs="Times New Roman"/>
            <w:sz w:val="24"/>
            <w:szCs w:val="24"/>
            <w:lang w:eastAsia="en-IN" w:bidi="hi-IN"/>
          </w:rPr>
          <w:delText>for</w:delText>
        </w:r>
        <w:r w:rsidRPr="00CF18F4" w:rsidDel="00B26E53">
          <w:rPr>
            <w:rFonts w:ascii="Times New Roman" w:eastAsia="Times New Roman" w:hAnsi="Times New Roman" w:cs="Times New Roman"/>
            <w:sz w:val="24"/>
            <w:szCs w:val="24"/>
            <w:lang w:eastAsia="en-IN" w:bidi="hi-IN"/>
          </w:rPr>
          <w:delText xml:space="preserve"> </w:delText>
        </w:r>
      </w:del>
      <w:ins w:id="462" w:author="Koustubh Sharma" w:date="2017-12-30T01:34:00Z">
        <w:r w:rsidR="00B26E53">
          <w:rPr>
            <w:rFonts w:ascii="Times New Roman" w:eastAsia="Times New Roman" w:hAnsi="Times New Roman" w:cs="Times New Roman"/>
            <w:sz w:val="24"/>
            <w:szCs w:val="24"/>
            <w:lang w:eastAsia="en-IN" w:bidi="hi-IN"/>
          </w:rPr>
          <w:t xml:space="preserve">to </w:t>
        </w:r>
      </w:ins>
      <w:r w:rsidRPr="00CF18F4">
        <w:rPr>
          <w:rFonts w:ascii="Times New Roman" w:eastAsia="Times New Roman" w:hAnsi="Times New Roman" w:cs="Times New Roman"/>
          <w:sz w:val="24"/>
          <w:szCs w:val="24"/>
          <w:lang w:eastAsia="en-IN" w:bidi="hi-IN"/>
        </w:rPr>
        <w:t>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cannot incorporate this</w:t>
      </w:r>
      <w:ins w:id="463" w:author="Koustubh Sharma" w:date="2017-12-30T01:35:00Z">
        <w:r w:rsidR="00B26E53">
          <w:rPr>
            <w:rFonts w:ascii="Times New Roman" w:eastAsia="Times New Roman" w:hAnsi="Times New Roman" w:cs="Times New Roman"/>
            <w:sz w:val="24"/>
            <w:szCs w:val="24"/>
            <w:lang w:eastAsia="en-IN" w:bidi="hi-IN"/>
          </w:rPr>
          <w:t xml:space="preserve"> unless sufficiently large number of samples are collected from both habitat types</w:t>
        </w:r>
      </w:ins>
      <w:del w:id="464" w:author="Koustubh Sharma" w:date="2017-12-30T01:35:00Z">
        <w:r w:rsidDel="00B26E53">
          <w:rPr>
            <w:rFonts w:ascii="Times New Roman" w:eastAsia="Times New Roman" w:hAnsi="Times New Roman" w:cs="Times New Roman"/>
            <w:sz w:val="24"/>
            <w:szCs w:val="24"/>
            <w:lang w:eastAsia="en-IN" w:bidi="hi-IN"/>
          </w:rPr>
          <w:delText xml:space="preserve"> preference</w:delText>
        </w:r>
      </w:del>
      <w:r>
        <w:rPr>
          <w:rFonts w:ascii="Times New Roman" w:eastAsia="Times New Roman" w:hAnsi="Times New Roman" w:cs="Times New Roman"/>
          <w:sz w:val="24"/>
          <w:szCs w:val="24"/>
          <w:lang w:eastAsia="en-IN" w:bidi="hi-IN"/>
        </w:rPr>
        <w:t xml:space="preserve">. </w:t>
      </w:r>
      <w:del w:id="465" w:author="Koustubh Sharma" w:date="2017-12-30T01:35:00Z">
        <w:r w:rsidDel="00B26E53">
          <w:rPr>
            <w:rFonts w:ascii="Times New Roman" w:eastAsia="Times New Roman" w:hAnsi="Times New Roman" w:cs="Times New Roman"/>
            <w:sz w:val="24"/>
            <w:szCs w:val="24"/>
            <w:lang w:eastAsia="en-IN" w:bidi="hi-IN"/>
          </w:rPr>
          <w:delText xml:space="preserve">Telemetry data indicates </w:delText>
        </w:r>
        <w:commentRangeStart w:id="466"/>
        <w:r w:rsidDel="00B26E53">
          <w:rPr>
            <w:rFonts w:ascii="Times New Roman" w:eastAsia="Times New Roman" w:hAnsi="Times New Roman" w:cs="Times New Roman"/>
            <w:sz w:val="24"/>
            <w:szCs w:val="24"/>
            <w:lang w:eastAsia="en-IN" w:bidi="hi-IN"/>
          </w:rPr>
          <w:delText xml:space="preserve">no </w:delText>
        </w:r>
        <w:r w:rsidR="00AC1364" w:rsidDel="00B26E53">
          <w:rPr>
            <w:rFonts w:ascii="Times New Roman" w:eastAsia="Times New Roman" w:hAnsi="Times New Roman" w:cs="Times New Roman"/>
            <w:sz w:val="24"/>
            <w:szCs w:val="24"/>
            <w:lang w:eastAsia="en-IN" w:bidi="hi-IN"/>
          </w:rPr>
          <w:delText xml:space="preserve">evident </w:delText>
        </w:r>
        <w:r w:rsidDel="00B26E53">
          <w:rPr>
            <w:rFonts w:ascii="Times New Roman" w:eastAsia="Times New Roman" w:hAnsi="Times New Roman" w:cs="Times New Roman"/>
            <w:sz w:val="24"/>
            <w:szCs w:val="24"/>
            <w:lang w:eastAsia="en-IN" w:bidi="hi-IN"/>
          </w:rPr>
          <w:delText xml:space="preserve">effect </w:delText>
        </w:r>
        <w:commentRangeEnd w:id="466"/>
        <w:r w:rsidR="003E31E5" w:rsidDel="00B26E53">
          <w:rPr>
            <w:rStyle w:val="CommentReference"/>
          </w:rPr>
          <w:commentReference w:id="466"/>
        </w:r>
        <w:r w:rsidDel="00B26E53">
          <w:rPr>
            <w:rFonts w:ascii="Times New Roman" w:eastAsia="Times New Roman" w:hAnsi="Times New Roman" w:cs="Times New Roman"/>
            <w:sz w:val="24"/>
            <w:szCs w:val="24"/>
            <w:lang w:eastAsia="en-IN" w:bidi="hi-IN"/>
          </w:rPr>
          <w:delText xml:space="preserve">of altitude </w:delText>
        </w:r>
        <w:r w:rsidR="00AC1364" w:rsidDel="00B26E53">
          <w:rPr>
            <w:rFonts w:ascii="Times New Roman" w:eastAsia="Times New Roman" w:hAnsi="Times New Roman" w:cs="Times New Roman"/>
            <w:sz w:val="24"/>
            <w:szCs w:val="24"/>
            <w:lang w:eastAsia="en-IN" w:bidi="hi-IN"/>
          </w:rPr>
          <w:delText xml:space="preserve">on ranging by snow leopards </w:delText>
        </w:r>
        <w:r w:rsidDel="00B26E53">
          <w:rPr>
            <w:rFonts w:ascii="Times New Roman" w:eastAsia="Times New Roman" w:hAnsi="Times New Roman" w:cs="Times New Roman"/>
            <w:sz w:val="24"/>
            <w:szCs w:val="24"/>
            <w:lang w:eastAsia="en-IN" w:bidi="hi-IN"/>
          </w:rPr>
          <w:delText xml:space="preserve">in Gobi, which </w:delText>
        </w:r>
      </w:del>
      <w:ins w:id="467" w:author="Koustubh Sharma" w:date="2017-12-30T01:35:00Z">
        <w:r w:rsidR="00B26E53">
          <w:rPr>
            <w:rFonts w:ascii="Times New Roman" w:eastAsia="Times New Roman" w:hAnsi="Times New Roman" w:cs="Times New Roman"/>
            <w:sz w:val="24"/>
            <w:szCs w:val="24"/>
            <w:lang w:eastAsia="en-IN" w:bidi="hi-IN"/>
          </w:rPr>
          <w:t xml:space="preserve">Snow leopard range </w:t>
        </w:r>
      </w:ins>
      <w:del w:id="468" w:author="Koustubh Sharma" w:date="2017-12-30T01:36:00Z">
        <w:r w:rsidDel="00B26E53">
          <w:rPr>
            <w:rFonts w:ascii="Times New Roman" w:eastAsia="Times New Roman" w:hAnsi="Times New Roman" w:cs="Times New Roman"/>
            <w:sz w:val="24"/>
            <w:szCs w:val="24"/>
            <w:lang w:eastAsia="en-IN" w:bidi="hi-IN"/>
          </w:rPr>
          <w:delText xml:space="preserve">varies </w:delText>
        </w:r>
      </w:del>
      <w:r>
        <w:rPr>
          <w:rFonts w:ascii="Times New Roman" w:eastAsia="Times New Roman" w:hAnsi="Times New Roman" w:cs="Times New Roman"/>
          <w:sz w:val="24"/>
          <w:szCs w:val="24"/>
          <w:lang w:eastAsia="en-IN" w:bidi="hi-IN"/>
        </w:rPr>
        <w:t xml:space="preserve">between 900 and 2100xx meters above </w:t>
      </w:r>
      <w:r w:rsidR="00AC1364">
        <w:rPr>
          <w:rFonts w:ascii="Times New Roman" w:eastAsia="Times New Roman" w:hAnsi="Times New Roman" w:cs="Times New Roman"/>
          <w:sz w:val="24"/>
          <w:szCs w:val="24"/>
          <w:lang w:eastAsia="en-IN" w:bidi="hi-IN"/>
        </w:rPr>
        <w:t xml:space="preserve">mean sea level </w:t>
      </w:r>
      <w:r>
        <w:rPr>
          <w:rFonts w:ascii="Times New Roman" w:eastAsia="Times New Roman" w:hAnsi="Times New Roman" w:cs="Times New Roman"/>
          <w:sz w:val="24"/>
          <w:szCs w:val="24"/>
          <w:lang w:eastAsia="en-IN" w:bidi="hi-IN"/>
        </w:rPr>
        <w:t>across the region</w:t>
      </w:r>
      <w:ins w:id="469" w:author="Koustubh Sharma" w:date="2017-12-30T01:36:00Z">
        <w:r w:rsidR="00B26E53">
          <w:rPr>
            <w:rFonts w:ascii="Times New Roman" w:eastAsia="Times New Roman" w:hAnsi="Times New Roman" w:cs="Times New Roman"/>
            <w:sz w:val="24"/>
            <w:szCs w:val="24"/>
            <w:lang w:eastAsia="en-IN" w:bidi="hi-IN"/>
          </w:rPr>
          <w:t xml:space="preserve"> with no substantial effect of altitude</w:t>
        </w:r>
      </w:ins>
      <w:r>
        <w:rPr>
          <w:rFonts w:ascii="Times New Roman" w:eastAsia="Times New Roman" w:hAnsi="Times New Roman" w:cs="Times New Roman"/>
          <w:sz w:val="24"/>
          <w:szCs w:val="24"/>
          <w:lang w:eastAsia="en-IN" w:bidi="hi-IN"/>
        </w:rPr>
        <w:t>.</w:t>
      </w:r>
      <w:ins w:id="470" w:author="Koustubh Sharma" w:date="2017-12-30T01:36:00Z">
        <w:r w:rsidR="00B26E53" w:rsidDel="00B26E53">
          <w:rPr>
            <w:rFonts w:ascii="Times New Roman" w:eastAsia="Times New Roman" w:hAnsi="Times New Roman" w:cs="Times New Roman"/>
            <w:sz w:val="24"/>
            <w:szCs w:val="24"/>
            <w:lang w:eastAsia="en-IN" w:bidi="hi-IN"/>
          </w:rPr>
          <w:t xml:space="preserve"> </w:t>
        </w:r>
      </w:ins>
      <w:del w:id="471" w:author="Koustubh Sharma" w:date="2017-12-30T01:36:00Z">
        <w:r w:rsidDel="00B26E53">
          <w:rPr>
            <w:rFonts w:ascii="Times New Roman" w:eastAsia="Times New Roman" w:hAnsi="Times New Roman" w:cs="Times New Roman"/>
            <w:sz w:val="24"/>
            <w:szCs w:val="24"/>
            <w:lang w:eastAsia="en-IN" w:bidi="hi-IN"/>
          </w:rPr>
          <w:delText xml:space="preserve"> A recent publication </w:delText>
        </w:r>
        <w:r w:rsidDel="00B26E53">
          <w:rPr>
            <w:rFonts w:ascii="Times New Roman" w:eastAsia="Times New Roman" w:hAnsi="Times New Roman" w:cs="Times New Roman"/>
            <w:sz w:val="24"/>
            <w:szCs w:val="24"/>
            <w:lang w:eastAsia="en-IN" w:bidi="hi-IN"/>
          </w:rPr>
          <w:fldChar w:fldCharType="begin" w:fldLock="1"/>
        </w:r>
        <w:r w:rsidDel="00B26E53">
          <w:rPr>
            <w:rFonts w:ascii="Times New Roman" w:eastAsia="Times New Roman" w:hAnsi="Times New Roman" w:cs="Times New Roman"/>
            <w:sz w:val="24"/>
            <w:szCs w:val="24"/>
            <w:lang w:eastAsia="en-IN" w:bidi="hi-IN"/>
          </w:rPr>
          <w:del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delInstrText>
        </w:r>
        <w:r w:rsidDel="00B26E53">
          <w:rPr>
            <w:rFonts w:ascii="Times New Roman" w:eastAsia="Times New Roman" w:hAnsi="Times New Roman" w:cs="Times New Roman"/>
            <w:sz w:val="24"/>
            <w:szCs w:val="24"/>
            <w:lang w:eastAsia="en-IN" w:bidi="hi-IN"/>
          </w:rPr>
          <w:fldChar w:fldCharType="separate"/>
        </w:r>
        <w:r w:rsidRPr="0046414B" w:rsidDel="00B26E53">
          <w:rPr>
            <w:rFonts w:ascii="Times New Roman" w:eastAsia="Times New Roman" w:hAnsi="Times New Roman" w:cs="Times New Roman"/>
            <w:noProof/>
            <w:sz w:val="24"/>
            <w:szCs w:val="24"/>
            <w:lang w:eastAsia="en-IN" w:bidi="hi-IN"/>
          </w:rPr>
          <w:delText>(Johansson et al., 2016)</w:delText>
        </w:r>
        <w:r w:rsidDel="00B26E53">
          <w:rPr>
            <w:rFonts w:ascii="Times New Roman" w:eastAsia="Times New Roman" w:hAnsi="Times New Roman" w:cs="Times New Roman"/>
            <w:sz w:val="24"/>
            <w:szCs w:val="24"/>
            <w:lang w:eastAsia="en-IN" w:bidi="hi-IN"/>
          </w:rPr>
          <w:fldChar w:fldCharType="end"/>
        </w:r>
        <w:r w:rsidDel="00B26E53">
          <w:rPr>
            <w:rFonts w:ascii="Times New Roman" w:eastAsia="Times New Roman" w:hAnsi="Times New Roman" w:cs="Times New Roman"/>
            <w:sz w:val="24"/>
            <w:szCs w:val="24"/>
            <w:lang w:eastAsia="en-IN" w:bidi="hi-IN"/>
          </w:rPr>
          <w:delText xml:space="preserve"> from Tost  reveals home range shapes that followed rugged mountain habitat.</w:delText>
        </w:r>
        <w:r w:rsidRPr="000D6223" w:rsidDel="00B26E53">
          <w:rPr>
            <w:rFonts w:ascii="Times New Roman" w:eastAsia="Times New Roman" w:hAnsi="Times New Roman" w:cs="Times New Roman"/>
            <w:sz w:val="24"/>
            <w:szCs w:val="24"/>
            <w:lang w:eastAsia="en-IN" w:bidi="hi-IN"/>
          </w:rPr>
          <w:delText xml:space="preserve"> </w:delText>
        </w:r>
        <w:r w:rsidDel="00B26E53">
          <w:rPr>
            <w:rFonts w:ascii="Times New Roman" w:eastAsia="Times New Roman" w:hAnsi="Times New Roman" w:cs="Times New Roman"/>
            <w:sz w:val="24"/>
            <w:szCs w:val="24"/>
            <w:lang w:eastAsia="en-IN" w:bidi="hi-IN"/>
          </w:rPr>
          <w:delText>Our results reflect a similar pattern, with the spatial distribution of snow leopards’ ranging patterns being non-uniform with a preference for rugged terrain for the three study areas in South Gobi</w:delText>
        </w:r>
      </w:del>
      <w:r>
        <w:rPr>
          <w:rFonts w:ascii="Times New Roman" w:eastAsia="Times New Roman" w:hAnsi="Times New Roman" w:cs="Times New Roman"/>
          <w:sz w:val="24"/>
          <w:szCs w:val="24"/>
          <w:lang w:eastAsia="en-IN" w:bidi="hi-IN"/>
        </w:rPr>
        <w:t xml:space="preserve">. </w:t>
      </w:r>
    </w:p>
    <w:p w14:paraId="72CF81F3" w14:textId="77777777" w:rsidR="004B1D1C" w:rsidRDefault="004B1D1C" w:rsidP="00B40A29">
      <w:pPr>
        <w:spacing w:after="0" w:line="360" w:lineRule="auto"/>
        <w:jc w:val="both"/>
        <w:rPr>
          <w:rFonts w:ascii="Times New Roman" w:eastAsia="Times New Roman" w:hAnsi="Times New Roman" w:cs="Times New Roman"/>
          <w:sz w:val="24"/>
          <w:szCs w:val="24"/>
          <w:lang w:eastAsia="en-IN" w:bidi="hi-IN"/>
        </w:rPr>
        <w:pPrChange w:id="472" w:author="Koustubh Sharma" w:date="2017-12-29T08:52:00Z">
          <w:pPr>
            <w:spacing w:after="0" w:line="240" w:lineRule="auto"/>
          </w:pPr>
        </w:pPrChange>
      </w:pPr>
    </w:p>
    <w:p w14:paraId="35643DF5" w14:textId="1466D830" w:rsidR="00877777" w:rsidDel="00B26E53" w:rsidRDefault="00050E3F" w:rsidP="00B40A29">
      <w:pPr>
        <w:spacing w:before="100" w:beforeAutospacing="1" w:after="100" w:afterAutospacing="1" w:line="360" w:lineRule="auto"/>
        <w:jc w:val="both"/>
        <w:rPr>
          <w:del w:id="473" w:author="Koustubh Sharma" w:date="2017-12-30T01:37:00Z"/>
          <w:rFonts w:ascii="Times New Roman" w:eastAsia="Times New Roman" w:hAnsi="Times New Roman" w:cs="Times New Roman"/>
          <w:sz w:val="24"/>
          <w:szCs w:val="24"/>
          <w:lang w:eastAsia="en-IN" w:bidi="hi-IN"/>
        </w:rPr>
        <w:pPrChange w:id="474" w:author="Koustubh Sharma" w:date="2017-12-29T08:52:00Z">
          <w:pPr>
            <w:spacing w:before="100" w:beforeAutospacing="1" w:after="100" w:afterAutospacing="1" w:line="240" w:lineRule="auto"/>
          </w:pPr>
        </w:pPrChange>
      </w:pPr>
      <w:del w:id="475" w:author="Koustubh Sharma" w:date="2017-12-30T01:37:00Z">
        <w:r w:rsidDel="00B26E53">
          <w:rPr>
            <w:rFonts w:ascii="Times New Roman" w:eastAsia="Times New Roman" w:hAnsi="Times New Roman" w:cs="Times New Roman"/>
            <w:sz w:val="24"/>
            <w:szCs w:val="24"/>
            <w:lang w:eastAsia="en-IN" w:bidi="hi-IN"/>
          </w:rPr>
          <w:delText>Our models capture th</w:delText>
        </w:r>
        <w:r w:rsidR="00755705" w:rsidDel="00B26E53">
          <w:rPr>
            <w:rFonts w:ascii="Times New Roman" w:eastAsia="Times New Roman" w:hAnsi="Times New Roman" w:cs="Times New Roman"/>
            <w:sz w:val="24"/>
            <w:szCs w:val="24"/>
            <w:lang w:eastAsia="en-IN" w:bidi="hi-IN"/>
          </w:rPr>
          <w:delText>is preference by using</w:delText>
        </w:r>
        <w:r w:rsidDel="00B26E53">
          <w:rPr>
            <w:rFonts w:ascii="Times New Roman" w:eastAsia="Times New Roman" w:hAnsi="Times New Roman" w:cs="Times New Roman"/>
            <w:sz w:val="24"/>
            <w:szCs w:val="24"/>
            <w:lang w:eastAsia="en-IN" w:bidi="hi-IN"/>
          </w:rPr>
          <w:delText xml:space="preserve"> least-cost distance in place of Euclidian distance, and making this distance depend on terrain ruggedness. </w:delText>
        </w:r>
        <w:r w:rsidR="004B1D1C" w:rsidDel="00B26E53">
          <w:rPr>
            <w:rFonts w:ascii="Times New Roman" w:eastAsia="Times New Roman" w:hAnsi="Times New Roman" w:cs="Times New Roman"/>
            <w:sz w:val="24"/>
            <w:szCs w:val="24"/>
            <w:lang w:eastAsia="en-IN" w:bidi="hi-IN"/>
          </w:rPr>
          <w:delText xml:space="preserve">In the case of Tost and Noyon, </w:delText>
        </w:r>
        <w:r w:rsidDel="00B26E53">
          <w:rPr>
            <w:rFonts w:ascii="Times New Roman" w:eastAsia="Times New Roman" w:hAnsi="Times New Roman" w:cs="Times New Roman"/>
            <w:sz w:val="24"/>
            <w:szCs w:val="24"/>
            <w:lang w:eastAsia="en-IN" w:bidi="hi-IN"/>
          </w:rPr>
          <w:delText>the leopard ranging preference is evidenced in rugged terrain having high “conductance”</w:delText>
        </w:r>
        <w:r w:rsidR="008A2E7F" w:rsidDel="00B26E53">
          <w:rPr>
            <w:rFonts w:ascii="Times New Roman" w:eastAsia="Times New Roman" w:hAnsi="Times New Roman" w:cs="Times New Roman"/>
            <w:sz w:val="24"/>
            <w:szCs w:val="24"/>
            <w:lang w:eastAsia="en-IN" w:bidi="hi-IN"/>
          </w:rPr>
          <w:delText xml:space="preserve"> (low movement cost)</w:delText>
        </w:r>
        <w:r w:rsidDel="00B26E53">
          <w:rPr>
            <w:rFonts w:ascii="Times New Roman" w:eastAsia="Times New Roman" w:hAnsi="Times New Roman" w:cs="Times New Roman"/>
            <w:sz w:val="24"/>
            <w:szCs w:val="24"/>
            <w:lang w:eastAsia="en-IN" w:bidi="hi-IN"/>
          </w:rPr>
          <w:delText xml:space="preserve">, while in the case of Noyon, </w:delText>
        </w:r>
        <w:r w:rsidR="008A2E7F" w:rsidDel="00B26E53">
          <w:rPr>
            <w:rFonts w:ascii="Times New Roman" w:eastAsia="Times New Roman" w:hAnsi="Times New Roman" w:cs="Times New Roman"/>
            <w:sz w:val="24"/>
            <w:szCs w:val="24"/>
            <w:lang w:eastAsia="en-IN" w:bidi="hi-IN"/>
          </w:rPr>
          <w:delText>it is the non-</w:delText>
        </w:r>
        <w:r w:rsidDel="00B26E53">
          <w:rPr>
            <w:rFonts w:ascii="Times New Roman" w:eastAsia="Times New Roman" w:hAnsi="Times New Roman" w:cs="Times New Roman"/>
            <w:sz w:val="24"/>
            <w:szCs w:val="24"/>
            <w:lang w:eastAsia="en-IN" w:bidi="hi-IN"/>
          </w:rPr>
          <w:delText xml:space="preserve">rugged terrain </w:delText>
        </w:r>
        <w:r w:rsidR="008A2E7F" w:rsidDel="00B26E53">
          <w:rPr>
            <w:rFonts w:ascii="Times New Roman" w:eastAsia="Times New Roman" w:hAnsi="Times New Roman" w:cs="Times New Roman"/>
            <w:sz w:val="24"/>
            <w:szCs w:val="24"/>
            <w:lang w:eastAsia="en-IN" w:bidi="hi-IN"/>
          </w:rPr>
          <w:delText xml:space="preserve">that </w:delText>
        </w:r>
        <w:r w:rsidDel="00B26E53">
          <w:rPr>
            <w:rFonts w:ascii="Times New Roman" w:eastAsia="Times New Roman" w:hAnsi="Times New Roman" w:cs="Times New Roman"/>
            <w:sz w:val="24"/>
            <w:szCs w:val="24"/>
            <w:lang w:eastAsia="en-IN" w:bidi="hi-IN"/>
          </w:rPr>
          <w:delText xml:space="preserve">has low conductance. </w:delText>
        </w:r>
        <w:r w:rsidR="008A2E7F" w:rsidDel="00B26E53">
          <w:rPr>
            <w:rFonts w:ascii="Times New Roman" w:eastAsia="Times New Roman" w:hAnsi="Times New Roman" w:cs="Times New Roman"/>
            <w:sz w:val="24"/>
            <w:szCs w:val="24"/>
            <w:lang w:eastAsia="en-IN" w:bidi="hi-IN"/>
          </w:rPr>
          <w:delText xml:space="preserve">This difference is explainable by the very different distribution of rugged terrain between Nemegt on the one hand and Tost and Noyon on the other. </w:delText>
        </w:r>
        <w:r w:rsidR="00877777" w:rsidDel="00B26E53">
          <w:rPr>
            <w:rFonts w:ascii="Times New Roman" w:eastAsia="Times New Roman" w:hAnsi="Times New Roman" w:cs="Times New Roman"/>
            <w:sz w:val="24"/>
            <w:szCs w:val="24"/>
            <w:lang w:eastAsia="en-IN" w:bidi="hi-IN"/>
          </w:rPr>
          <w:delText xml:space="preserve">Additional support for </w:delText>
        </w:r>
        <w:r w:rsidR="00877777" w:rsidDel="00B26E53">
          <w:rPr>
            <w:rFonts w:ascii="Times New Roman" w:eastAsia="Times New Roman" w:hAnsi="Times New Roman" w:cs="Times New Roman"/>
            <w:sz w:val="24"/>
            <w:szCs w:val="24"/>
            <w:lang w:eastAsia="en-IN" w:bidi="hi-IN"/>
          </w:rPr>
          <w:lastRenderedPageBreak/>
          <w:delText xml:space="preserve">these models was provided by the fact that the least-cost paths between separate high usage regions </w:delText>
        </w:r>
        <w:commentRangeStart w:id="476"/>
        <w:commentRangeStart w:id="477"/>
        <w:r w:rsidR="00877777" w:rsidDel="00B26E53">
          <w:rPr>
            <w:rFonts w:ascii="Times New Roman" w:eastAsia="Times New Roman" w:hAnsi="Times New Roman" w:cs="Times New Roman"/>
            <w:sz w:val="24"/>
            <w:szCs w:val="24"/>
            <w:lang w:eastAsia="en-IN" w:bidi="hi-IN"/>
          </w:rPr>
          <w:delText>traversed exactly the routes between them that had been identified from the telemetry data</w:delText>
        </w:r>
        <w:commentRangeEnd w:id="476"/>
        <w:r w:rsidR="00877777" w:rsidDel="00B26E53">
          <w:rPr>
            <w:rStyle w:val="CommentReference"/>
          </w:rPr>
          <w:commentReference w:id="476"/>
        </w:r>
        <w:commentRangeEnd w:id="477"/>
        <w:r w:rsidR="00877777" w:rsidDel="00B26E53">
          <w:rPr>
            <w:rStyle w:val="CommentReference"/>
          </w:rPr>
          <w:commentReference w:id="477"/>
        </w:r>
        <w:r w:rsidR="00877777" w:rsidDel="00B26E53">
          <w:rPr>
            <w:rFonts w:ascii="Times New Roman" w:eastAsia="Times New Roman" w:hAnsi="Times New Roman" w:cs="Times New Roman"/>
            <w:sz w:val="24"/>
            <w:szCs w:val="24"/>
            <w:lang w:eastAsia="en-IN" w:bidi="hi-IN"/>
          </w:rPr>
          <w:delText xml:space="preserve"> (see Fig. 2a, for example). On the basis of a habitat ruggedness covariate, the fitted models reproduced the connectivity patterns that had been expected prior to analysis, even though no information on connectivity itself was provided to the model. The estimated cost function parameters (</w:delTex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877777" w:rsidDel="00B26E53">
          <w:rPr>
            <w:rFonts w:ascii="Times New Roman" w:eastAsia="Times New Roman" w:hAnsi="Times New Roman" w:cs="Times New Roman"/>
            <w:sz w:val="24"/>
            <w:szCs w:val="24"/>
            <w:lang w:eastAsia="en-IN" w:bidi="hi-IN"/>
          </w:rPr>
          <w:delText>) in the cases of Tost and Noyon have signs consistent with those parts of the survey region that are classified as not rugged (stdBC=0) being not as “conductive” (i.e. facilitating movement less) than parts that are classified as rugged (stdBC=1)</w:delText>
        </w:r>
        <w:r w:rsidR="00877777" w:rsidDel="00B26E53">
          <w:rPr>
            <w:rStyle w:val="CommentReference"/>
          </w:rPr>
          <w:commentReference w:id="478"/>
        </w:r>
        <w:r w:rsidR="00877777" w:rsidDel="00B26E53">
          <w:rPr>
            <w:rFonts w:ascii="Times New Roman" w:eastAsia="Times New Roman" w:hAnsi="Times New Roman" w:cs="Times New Roman"/>
            <w:sz w:val="24"/>
            <w:szCs w:val="24"/>
            <w:lang w:eastAsia="en-IN" w:bidi="hi-IN"/>
          </w:rPr>
          <w:delText xml:space="preserve">. This coincides with the </w:delText>
        </w:r>
        <w:r w:rsidR="00877777" w:rsidRPr="00AD0C08" w:rsidDel="00B26E53">
          <w:rPr>
            <w:rFonts w:ascii="Times New Roman" w:eastAsia="Times New Roman" w:hAnsi="Times New Roman" w:cs="Times New Roman"/>
            <w:i/>
            <w:sz w:val="24"/>
            <w:szCs w:val="24"/>
            <w:lang w:eastAsia="en-IN" w:bidi="hi-IN"/>
          </w:rPr>
          <w:delText>a pr</w:delText>
        </w:r>
        <w:r w:rsidR="00877777" w:rsidDel="00B26E53">
          <w:rPr>
            <w:rFonts w:ascii="Times New Roman" w:eastAsia="Times New Roman" w:hAnsi="Times New Roman" w:cs="Times New Roman"/>
            <w:i/>
            <w:sz w:val="24"/>
            <w:szCs w:val="24"/>
            <w:lang w:eastAsia="en-IN" w:bidi="hi-IN"/>
          </w:rPr>
          <w:delText>i</w:delText>
        </w:r>
        <w:r w:rsidR="00877777" w:rsidRPr="00AD0C08" w:rsidDel="00B26E53">
          <w:rPr>
            <w:rFonts w:ascii="Times New Roman" w:eastAsia="Times New Roman" w:hAnsi="Times New Roman" w:cs="Times New Roman"/>
            <w:i/>
            <w:sz w:val="24"/>
            <w:szCs w:val="24"/>
            <w:lang w:eastAsia="en-IN" w:bidi="hi-IN"/>
          </w:rPr>
          <w:delText>ori</w:delText>
        </w:r>
        <w:r w:rsidR="00877777" w:rsidDel="00B26E53">
          <w:rPr>
            <w:rFonts w:ascii="Times New Roman" w:eastAsia="Times New Roman" w:hAnsi="Times New Roman" w:cs="Times New Roman"/>
            <w:sz w:val="24"/>
            <w:szCs w:val="24"/>
            <w:lang w:eastAsia="en-IN" w:bidi="hi-IN"/>
          </w:rPr>
          <w:delText xml:space="preserve"> expectation that snow loepards prefer to move in rugged regions. By contrast, the sign of the estimated cost function parameter in Nemegt (</w:delTex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877777" w:rsidDel="00B26E53">
          <w:rPr>
            <w:rFonts w:ascii="Times New Roman" w:eastAsia="Times New Roman" w:hAnsi="Times New Roman" w:cs="Times New Roman"/>
            <w:sz w:val="24"/>
            <w:szCs w:val="24"/>
            <w:lang w:eastAsia="en-IN" w:bidi="hi-IN"/>
          </w:rPr>
          <w:delText>) indicates that those parts of the survey region with low ruggedness (low stdGC) have higher “conductance” (facilitate movement more) than parts with high ruggedness. This is believed to reflect the different nature of the Nemegt survey region compared to Tost and Noyon. Unlike the latter two, Nemegt is comprised of small islands of rugged terrain separated by large “seas” of flat terrain. The islands are too small to contain leopards’ entire home ranges, so that leopards move long distances through flat terrain to access other bits of rugged terrain. This longer movement through flat terrain is reflected in higher “conductance” of this terrain.</w:delText>
        </w:r>
      </w:del>
    </w:p>
    <w:p w14:paraId="2EEC93F4" w14:textId="1FCE32E3" w:rsidR="00877777" w:rsidDel="004A6681" w:rsidRDefault="00877777" w:rsidP="00B40A29">
      <w:pPr>
        <w:spacing w:after="0" w:line="360" w:lineRule="auto"/>
        <w:jc w:val="both"/>
        <w:rPr>
          <w:del w:id="479" w:author="Koustubh Sharma" w:date="2017-12-30T01:37:00Z"/>
          <w:rFonts w:ascii="Times New Roman" w:eastAsia="Times New Roman" w:hAnsi="Times New Roman" w:cs="Times New Roman"/>
          <w:sz w:val="24"/>
          <w:szCs w:val="24"/>
          <w:lang w:eastAsia="en-IN" w:bidi="hi-IN"/>
        </w:rPr>
        <w:pPrChange w:id="480" w:author="Koustubh Sharma" w:date="2017-12-29T08:52:00Z">
          <w:pPr>
            <w:spacing w:after="0" w:line="240" w:lineRule="auto"/>
          </w:pPr>
        </w:pPrChange>
      </w:pPr>
    </w:p>
    <w:p w14:paraId="1BEDA71E" w14:textId="4482E8D6" w:rsidR="006C7861" w:rsidDel="004A6681" w:rsidRDefault="006C7861" w:rsidP="00B40A29">
      <w:pPr>
        <w:spacing w:after="0" w:line="360" w:lineRule="auto"/>
        <w:jc w:val="both"/>
        <w:rPr>
          <w:del w:id="481" w:author="Koustubh Sharma" w:date="2017-12-30T01:37:00Z"/>
          <w:rFonts w:ascii="Times New Roman" w:eastAsia="Times New Roman" w:hAnsi="Times New Roman" w:cs="Times New Roman"/>
          <w:sz w:val="24"/>
          <w:szCs w:val="24"/>
          <w:lang w:eastAsia="en-IN" w:bidi="hi-IN"/>
        </w:rPr>
        <w:pPrChange w:id="482" w:author="Koustubh Sharma" w:date="2017-12-29T08:52:00Z">
          <w:pPr>
            <w:spacing w:after="0" w:line="240" w:lineRule="auto"/>
          </w:pPr>
        </w:pPrChange>
      </w:pPr>
    </w:p>
    <w:p w14:paraId="7BA39344" w14:textId="534C200B" w:rsidR="00D4256D" w:rsidDel="004A6681" w:rsidRDefault="00D4256D" w:rsidP="00B40A29">
      <w:pPr>
        <w:spacing w:after="0" w:line="360" w:lineRule="auto"/>
        <w:jc w:val="both"/>
        <w:rPr>
          <w:del w:id="483" w:author="Koustubh Sharma" w:date="2017-12-30T01:37:00Z"/>
          <w:rFonts w:ascii="Times New Roman" w:eastAsia="Times New Roman" w:hAnsi="Times New Roman" w:cs="Times New Roman"/>
          <w:sz w:val="24"/>
          <w:szCs w:val="24"/>
          <w:lang w:eastAsia="en-IN" w:bidi="hi-IN"/>
        </w:rPr>
        <w:pPrChange w:id="484" w:author="Koustubh Sharma" w:date="2017-12-29T08:52:00Z">
          <w:pPr>
            <w:spacing w:after="0" w:line="240" w:lineRule="auto"/>
          </w:pPr>
        </w:pPrChange>
      </w:pPr>
      <w:del w:id="485" w:author="Koustubh Sharma" w:date="2017-12-30T01:37:00Z">
        <w:r w:rsidDel="004A6681">
          <w:rPr>
            <w:rFonts w:ascii="Times New Roman" w:eastAsia="Times New Roman" w:hAnsi="Times New Roman" w:cs="Times New Roman"/>
            <w:sz w:val="24"/>
            <w:szCs w:val="24"/>
            <w:lang w:eastAsia="en-IN" w:bidi="hi-IN"/>
          </w:rPr>
          <w:delText>T</w:delText>
        </w:r>
        <w:r w:rsidRPr="00110CDC" w:rsidDel="004A6681">
          <w:rPr>
            <w:rFonts w:ascii="Times New Roman" w:eastAsia="Times New Roman" w:hAnsi="Times New Roman" w:cs="Times New Roman"/>
            <w:sz w:val="24"/>
            <w:szCs w:val="24"/>
            <w:lang w:eastAsia="en-IN" w:bidi="hi-IN"/>
          </w:rPr>
          <w:delText xml:space="preserve">he sign of a </w:delText>
        </w:r>
        <w:r w:rsidDel="004A6681">
          <w:rPr>
            <w:rFonts w:ascii="Times New Roman" w:eastAsia="Times New Roman" w:hAnsi="Times New Roman" w:cs="Times New Roman"/>
            <w:sz w:val="24"/>
            <w:szCs w:val="24"/>
            <w:lang w:eastAsia="en-IN" w:bidi="hi-IN"/>
          </w:rPr>
          <w:delText xml:space="preserve">non-Euclidean </w:delText>
        </w:r>
        <w:r w:rsidRPr="00110CDC" w:rsidDel="004A6681">
          <w:rPr>
            <w:rFonts w:ascii="Times New Roman" w:eastAsia="Times New Roman" w:hAnsi="Times New Roman" w:cs="Times New Roman"/>
            <w:sz w:val="24"/>
            <w:szCs w:val="24"/>
            <w:lang w:eastAsia="en-IN" w:bidi="hi-IN"/>
          </w:rPr>
          <w:delText>beta parameter implie</w:delText>
        </w:r>
        <w:r w:rsidDel="004A6681">
          <w:rPr>
            <w:rFonts w:ascii="Times New Roman" w:eastAsia="Times New Roman" w:hAnsi="Times New Roman" w:cs="Times New Roman"/>
            <w:sz w:val="24"/>
            <w:szCs w:val="24"/>
            <w:lang w:eastAsia="en-IN" w:bidi="hi-IN"/>
          </w:rPr>
          <w:delText>s</w:delText>
        </w:r>
        <w:r w:rsidRPr="00110CDC" w:rsidDel="004A6681">
          <w:rPr>
            <w:rFonts w:ascii="Times New Roman" w:eastAsia="Times New Roman" w:hAnsi="Times New Roman" w:cs="Times New Roman"/>
            <w:sz w:val="24"/>
            <w:szCs w:val="24"/>
            <w:lang w:eastAsia="en-IN" w:bidi="hi-IN"/>
          </w:rPr>
          <w:delText xml:space="preserve"> the covariate increases the “cost" of moving through regions with high covariate values, one can interpret this to be that this is a difficult kind of region to move through. </w:delText>
        </w:r>
        <w:r w:rsidDel="004A6681">
          <w:rPr>
            <w:rFonts w:ascii="Times New Roman" w:eastAsia="Times New Roman" w:hAnsi="Times New Roman" w:cs="Times New Roman"/>
            <w:sz w:val="24"/>
            <w:szCs w:val="24"/>
            <w:lang w:eastAsia="en-IN" w:bidi="hi-IN"/>
          </w:rPr>
          <w:delText xml:space="preserve">In our case, </w:delText>
        </w:r>
        <w:r w:rsidRPr="00110CDC" w:rsidDel="004A6681">
          <w:rPr>
            <w:rFonts w:ascii="Times New Roman" w:eastAsia="Times New Roman" w:hAnsi="Times New Roman" w:cs="Times New Roman"/>
            <w:sz w:val="24"/>
            <w:szCs w:val="24"/>
            <w:lang w:eastAsia="en-IN" w:bidi="hi-IN"/>
          </w:rPr>
          <w:delText xml:space="preserve">when </w:delText>
        </w:r>
        <w:r w:rsidDel="004A6681">
          <w:rPr>
            <w:rFonts w:ascii="Times New Roman" w:eastAsia="Times New Roman" w:hAnsi="Times New Roman" w:cs="Times New Roman"/>
            <w:sz w:val="24"/>
            <w:szCs w:val="24"/>
            <w:lang w:eastAsia="en-IN" w:bidi="hi-IN"/>
          </w:rPr>
          <w:delText xml:space="preserve">we </w:delText>
        </w:r>
        <w:r w:rsidRPr="00110CDC" w:rsidDel="004A6681">
          <w:rPr>
            <w:rFonts w:ascii="Times New Roman" w:eastAsia="Times New Roman" w:hAnsi="Times New Roman" w:cs="Times New Roman"/>
            <w:sz w:val="24"/>
            <w:szCs w:val="24"/>
            <w:lang w:eastAsia="en-IN" w:bidi="hi-IN"/>
          </w:rPr>
          <w:delText xml:space="preserve">look at the distances between recaptures for the animals, they tend to move </w:delText>
        </w:r>
        <w:r w:rsidDel="004A6681">
          <w:rPr>
            <w:rFonts w:ascii="Times New Roman" w:eastAsia="Times New Roman" w:hAnsi="Times New Roman" w:cs="Times New Roman"/>
            <w:sz w:val="24"/>
            <w:szCs w:val="24"/>
            <w:lang w:eastAsia="en-IN" w:bidi="hi-IN"/>
          </w:rPr>
          <w:delText xml:space="preserve">short distances within the highly suitable habitats </w:delText>
        </w:r>
        <w:r w:rsidRPr="00110CDC" w:rsidDel="004A6681">
          <w:rPr>
            <w:rFonts w:ascii="Times New Roman" w:eastAsia="Times New Roman" w:hAnsi="Times New Roman" w:cs="Times New Roman"/>
            <w:sz w:val="24"/>
            <w:szCs w:val="24"/>
            <w:lang w:eastAsia="en-IN" w:bidi="hi-IN"/>
          </w:rPr>
          <w:delText xml:space="preserve">(the more rugged areas) and long distances when they cross from one </w:delText>
        </w:r>
        <w:r w:rsidDel="004A6681">
          <w:rPr>
            <w:rFonts w:ascii="Times New Roman" w:eastAsia="Times New Roman" w:hAnsi="Times New Roman" w:cs="Times New Roman"/>
            <w:sz w:val="24"/>
            <w:szCs w:val="24"/>
            <w:lang w:eastAsia="en-IN" w:bidi="hi-IN"/>
          </w:rPr>
          <w:delText xml:space="preserve">suitable </w:delText>
        </w:r>
        <w:r w:rsidRPr="00110CDC" w:rsidDel="004A6681">
          <w:rPr>
            <w:rFonts w:ascii="Times New Roman" w:eastAsia="Times New Roman" w:hAnsi="Times New Roman" w:cs="Times New Roman"/>
            <w:sz w:val="24"/>
            <w:szCs w:val="24"/>
            <w:lang w:eastAsia="en-IN" w:bidi="hi-IN"/>
          </w:rPr>
          <w:delText xml:space="preserve">area to another. So </w:delText>
        </w:r>
        <w:r w:rsidDel="004A6681">
          <w:rPr>
            <w:rFonts w:ascii="Times New Roman" w:eastAsia="Times New Roman" w:hAnsi="Times New Roman" w:cs="Times New Roman"/>
            <w:sz w:val="24"/>
            <w:szCs w:val="24"/>
            <w:lang w:eastAsia="en-IN" w:bidi="hi-IN"/>
          </w:rPr>
          <w:delText xml:space="preserve">in this case </w:delText>
        </w:r>
        <w:r w:rsidRPr="00110CDC" w:rsidDel="004A6681">
          <w:rPr>
            <w:rFonts w:ascii="Times New Roman" w:eastAsia="Times New Roman" w:hAnsi="Times New Roman" w:cs="Times New Roman"/>
            <w:sz w:val="24"/>
            <w:szCs w:val="24"/>
            <w:lang w:eastAsia="en-IN" w:bidi="hi-IN"/>
          </w:rPr>
          <w:delText xml:space="preserve">the low </w:delText>
        </w:r>
        <w:r w:rsidDel="004A6681">
          <w:rPr>
            <w:rFonts w:ascii="Times New Roman" w:eastAsia="Times New Roman" w:hAnsi="Times New Roman" w:cs="Times New Roman"/>
            <w:sz w:val="24"/>
            <w:szCs w:val="24"/>
            <w:lang w:eastAsia="en-IN" w:bidi="hi-IN"/>
          </w:rPr>
          <w:delText xml:space="preserve">suitability </w:delText>
        </w:r>
        <w:r w:rsidRPr="00110CDC" w:rsidDel="004A6681">
          <w:rPr>
            <w:rFonts w:ascii="Times New Roman" w:eastAsia="Times New Roman" w:hAnsi="Times New Roman" w:cs="Times New Roman"/>
            <w:sz w:val="24"/>
            <w:szCs w:val="24"/>
            <w:lang w:eastAsia="en-IN" w:bidi="hi-IN"/>
          </w:rPr>
          <w:delText xml:space="preserve">regions are </w:delText>
        </w:r>
        <w:r w:rsidDel="004A6681">
          <w:rPr>
            <w:rFonts w:ascii="Times New Roman" w:eastAsia="Times New Roman" w:hAnsi="Times New Roman" w:cs="Times New Roman"/>
            <w:sz w:val="24"/>
            <w:szCs w:val="24"/>
            <w:lang w:eastAsia="en-IN" w:bidi="hi-IN"/>
          </w:rPr>
          <w:delText xml:space="preserve">ones where </w:delText>
        </w:r>
        <w:r w:rsidRPr="00110CDC" w:rsidDel="004A6681">
          <w:rPr>
            <w:rFonts w:ascii="Times New Roman" w:eastAsia="Times New Roman" w:hAnsi="Times New Roman" w:cs="Times New Roman"/>
            <w:sz w:val="24"/>
            <w:szCs w:val="24"/>
            <w:lang w:eastAsia="en-IN" w:bidi="hi-IN"/>
          </w:rPr>
          <w:delText>anima</w:delText>
        </w:r>
        <w:r w:rsidDel="004A6681">
          <w:rPr>
            <w:rFonts w:ascii="Times New Roman" w:eastAsia="Times New Roman" w:hAnsi="Times New Roman" w:cs="Times New Roman"/>
            <w:sz w:val="24"/>
            <w:szCs w:val="24"/>
            <w:lang w:eastAsia="en-IN" w:bidi="hi-IN"/>
          </w:rPr>
          <w:delText>ls move a long way through them</w:delText>
        </w:r>
        <w:r w:rsidRPr="00110CDC" w:rsidDel="004A6681">
          <w:rPr>
            <w:rFonts w:ascii="Times New Roman" w:eastAsia="Times New Roman" w:hAnsi="Times New Roman" w:cs="Times New Roman"/>
            <w:sz w:val="24"/>
            <w:szCs w:val="24"/>
            <w:lang w:eastAsia="en-IN" w:bidi="hi-IN"/>
          </w:rPr>
          <w:delText xml:space="preserve"> and the high </w:delText>
        </w:r>
        <w:r w:rsidDel="004A6681">
          <w:rPr>
            <w:rFonts w:ascii="Times New Roman" w:eastAsia="Times New Roman" w:hAnsi="Times New Roman" w:cs="Times New Roman"/>
            <w:sz w:val="24"/>
            <w:szCs w:val="24"/>
            <w:lang w:eastAsia="en-IN" w:bidi="hi-IN"/>
          </w:rPr>
          <w:delText xml:space="preserve">suitability </w:delText>
        </w:r>
        <w:r w:rsidRPr="00110CDC" w:rsidDel="004A6681">
          <w:rPr>
            <w:rFonts w:ascii="Times New Roman" w:eastAsia="Times New Roman" w:hAnsi="Times New Roman" w:cs="Times New Roman"/>
            <w:sz w:val="24"/>
            <w:szCs w:val="24"/>
            <w:lang w:eastAsia="en-IN" w:bidi="hi-IN"/>
          </w:rPr>
          <w:delText xml:space="preserve">regions are </w:delText>
        </w:r>
        <w:r w:rsidDel="004A6681">
          <w:rPr>
            <w:rFonts w:ascii="Times New Roman" w:eastAsia="Times New Roman" w:hAnsi="Times New Roman" w:cs="Times New Roman"/>
            <w:sz w:val="24"/>
            <w:szCs w:val="24"/>
            <w:lang w:eastAsia="en-IN" w:bidi="hi-IN"/>
          </w:rPr>
          <w:delText xml:space="preserve">those where </w:delText>
        </w:r>
        <w:r w:rsidRPr="00110CDC" w:rsidDel="004A6681">
          <w:rPr>
            <w:rFonts w:ascii="Times New Roman" w:eastAsia="Times New Roman" w:hAnsi="Times New Roman" w:cs="Times New Roman"/>
            <w:sz w:val="24"/>
            <w:szCs w:val="24"/>
            <w:lang w:eastAsia="en-IN" w:bidi="hi-IN"/>
          </w:rPr>
          <w:delText>animals tend not to move far in them. Thi</w:delText>
        </w:r>
        <w:r w:rsidDel="004A6681">
          <w:rPr>
            <w:rFonts w:ascii="Times New Roman" w:eastAsia="Times New Roman" w:hAnsi="Times New Roman" w:cs="Times New Roman"/>
            <w:sz w:val="24"/>
            <w:szCs w:val="24"/>
            <w:lang w:eastAsia="en-IN" w:bidi="hi-IN"/>
          </w:rPr>
          <w:delText>s would manifest itself as highly suitable habitat being high “movement cost”</w:delText>
        </w:r>
        <w:r w:rsidRPr="00110CDC" w:rsidDel="004A6681">
          <w:rPr>
            <w:rFonts w:ascii="Times New Roman" w:eastAsia="Times New Roman" w:hAnsi="Times New Roman" w:cs="Times New Roman"/>
            <w:sz w:val="24"/>
            <w:szCs w:val="24"/>
            <w:lang w:eastAsia="en-IN" w:bidi="hi-IN"/>
          </w:rPr>
          <w:delText xml:space="preserve"> regions and low </w:delText>
        </w:r>
        <w:r w:rsidDel="004A6681">
          <w:rPr>
            <w:rFonts w:ascii="Times New Roman" w:eastAsia="Times New Roman" w:hAnsi="Times New Roman" w:cs="Times New Roman"/>
            <w:sz w:val="24"/>
            <w:szCs w:val="24"/>
            <w:lang w:eastAsia="en-IN" w:bidi="hi-IN"/>
          </w:rPr>
          <w:delText xml:space="preserve">suitability </w:delText>
        </w:r>
        <w:r w:rsidRPr="00110CDC" w:rsidDel="004A6681">
          <w:rPr>
            <w:rFonts w:ascii="Times New Roman" w:eastAsia="Times New Roman" w:hAnsi="Times New Roman" w:cs="Times New Roman"/>
            <w:sz w:val="24"/>
            <w:szCs w:val="24"/>
            <w:lang w:eastAsia="en-IN" w:bidi="hi-IN"/>
          </w:rPr>
          <w:delText>regions being a low “movement cost” regions. So by this argument</w:delText>
        </w:r>
        <w:r w:rsidDel="004A6681">
          <w:rPr>
            <w:rFonts w:ascii="Times New Roman" w:eastAsia="Times New Roman" w:hAnsi="Times New Roman" w:cs="Times New Roman"/>
            <w:sz w:val="24"/>
            <w:szCs w:val="24"/>
            <w:lang w:eastAsia="en-IN" w:bidi="hi-IN"/>
          </w:rPr>
          <w:delText>,</w:delText>
        </w:r>
        <w:r w:rsidRPr="00110CDC" w:rsidDel="004A6681">
          <w:rPr>
            <w:rFonts w:ascii="Times New Roman" w:eastAsia="Times New Roman" w:hAnsi="Times New Roman" w:cs="Times New Roman"/>
            <w:sz w:val="24"/>
            <w:szCs w:val="24"/>
            <w:lang w:eastAsia="en-IN" w:bidi="hi-IN"/>
          </w:rPr>
          <w:delText xml:space="preserve"> the </w:delText>
        </w:r>
        <w:r w:rsidDel="004A6681">
          <w:rPr>
            <w:rFonts w:ascii="Times New Roman" w:eastAsia="Times New Roman" w:hAnsi="Times New Roman" w:cs="Times New Roman"/>
            <w:sz w:val="24"/>
            <w:szCs w:val="24"/>
            <w:lang w:eastAsia="en-IN" w:bidi="hi-IN"/>
          </w:rPr>
          <w:delText xml:space="preserve">positive </w:delText>
        </w:r>
        <w:r w:rsidRPr="00110CDC" w:rsidDel="004A6681">
          <w:rPr>
            <w:rFonts w:ascii="Times New Roman" w:eastAsia="Times New Roman" w:hAnsi="Times New Roman" w:cs="Times New Roman"/>
            <w:sz w:val="24"/>
            <w:szCs w:val="24"/>
            <w:lang w:eastAsia="en-IN" w:bidi="hi-IN"/>
          </w:rPr>
          <w:delText xml:space="preserve">sign of the </w:delText>
        </w:r>
        <w:r w:rsidDel="004A6681">
          <w:rPr>
            <w:rFonts w:ascii="Times New Roman" w:eastAsia="Times New Roman" w:hAnsi="Times New Roman" w:cs="Times New Roman"/>
            <w:sz w:val="24"/>
            <w:szCs w:val="24"/>
            <w:lang w:eastAsia="en-IN" w:bidi="hi-IN"/>
          </w:rPr>
          <w:delText xml:space="preserve">Non-Euclidean </w:delText>
        </w:r>
        <w:r w:rsidRPr="00110CDC" w:rsidDel="004A6681">
          <w:rPr>
            <w:rFonts w:ascii="Times New Roman" w:eastAsia="Times New Roman" w:hAnsi="Times New Roman" w:cs="Times New Roman"/>
            <w:sz w:val="24"/>
            <w:szCs w:val="24"/>
            <w:lang w:eastAsia="en-IN" w:bidi="hi-IN"/>
          </w:rPr>
          <w:delText xml:space="preserve">beta parameter for Tost and Noyon corresponds to long movement distances tending to be through </w:delText>
        </w:r>
        <w:r w:rsidDel="004A6681">
          <w:rPr>
            <w:rFonts w:ascii="Times New Roman" w:eastAsia="Times New Roman" w:hAnsi="Times New Roman" w:cs="Times New Roman"/>
            <w:sz w:val="24"/>
            <w:szCs w:val="24"/>
            <w:lang w:eastAsia="en-IN" w:bidi="hi-IN"/>
          </w:rPr>
          <w:delText xml:space="preserve">less suitable </w:delText>
        </w:r>
        <w:r w:rsidRPr="00110CDC" w:rsidDel="004A6681">
          <w:rPr>
            <w:rFonts w:ascii="Times New Roman" w:eastAsia="Times New Roman" w:hAnsi="Times New Roman" w:cs="Times New Roman"/>
            <w:sz w:val="24"/>
            <w:szCs w:val="24"/>
            <w:lang w:eastAsia="en-IN" w:bidi="hi-IN"/>
          </w:rPr>
          <w:delText xml:space="preserve">regions. This might be a result of animals hanging out it </w:delText>
        </w:r>
        <w:r w:rsidDel="004A6681">
          <w:rPr>
            <w:rFonts w:ascii="Times New Roman" w:eastAsia="Times New Roman" w:hAnsi="Times New Roman" w:cs="Times New Roman"/>
            <w:sz w:val="24"/>
            <w:szCs w:val="24"/>
            <w:lang w:eastAsia="en-IN" w:bidi="hi-IN"/>
          </w:rPr>
          <w:delText xml:space="preserve">suitable </w:delText>
        </w:r>
        <w:r w:rsidRPr="00110CDC" w:rsidDel="004A6681">
          <w:rPr>
            <w:rFonts w:ascii="Times New Roman" w:eastAsia="Times New Roman" w:hAnsi="Times New Roman" w:cs="Times New Roman"/>
            <w:sz w:val="24"/>
            <w:szCs w:val="24"/>
            <w:lang w:eastAsia="en-IN" w:bidi="hi-IN"/>
          </w:rPr>
          <w:delText xml:space="preserve">regions most of the time, only occasionally “jumping” </w:delText>
        </w:r>
        <w:r w:rsidDel="004A6681">
          <w:rPr>
            <w:rFonts w:ascii="Times New Roman" w:eastAsia="Times New Roman" w:hAnsi="Times New Roman" w:cs="Times New Roman"/>
            <w:sz w:val="24"/>
            <w:szCs w:val="24"/>
            <w:lang w:eastAsia="en-IN" w:bidi="hi-IN"/>
          </w:rPr>
          <w:delText xml:space="preserve">long distances between the highly suitable </w:delText>
        </w:r>
        <w:r w:rsidRPr="00110CDC" w:rsidDel="004A6681">
          <w:rPr>
            <w:rFonts w:ascii="Times New Roman" w:eastAsia="Times New Roman" w:hAnsi="Times New Roman" w:cs="Times New Roman"/>
            <w:sz w:val="24"/>
            <w:szCs w:val="24"/>
            <w:lang w:eastAsia="en-IN" w:bidi="hi-IN"/>
          </w:rPr>
          <w:delText xml:space="preserve">regions. </w:delText>
        </w:r>
        <w:r w:rsidDel="004A6681">
          <w:rPr>
            <w:rFonts w:ascii="Times New Roman" w:eastAsia="Times New Roman" w:hAnsi="Times New Roman" w:cs="Times New Roman"/>
            <w:sz w:val="24"/>
            <w:szCs w:val="24"/>
            <w:lang w:eastAsia="en-IN" w:bidi="hi-IN"/>
          </w:rPr>
          <w:delText xml:space="preserve">If the suitable habitats </w:delText>
        </w:r>
        <w:r w:rsidRPr="00110CDC" w:rsidDel="004A6681">
          <w:rPr>
            <w:rFonts w:ascii="Times New Roman" w:eastAsia="Times New Roman" w:hAnsi="Times New Roman" w:cs="Times New Roman"/>
            <w:sz w:val="24"/>
            <w:szCs w:val="24"/>
            <w:lang w:eastAsia="en-IN" w:bidi="hi-IN"/>
          </w:rPr>
          <w:delText xml:space="preserve">were separated only by short regions of low </w:delText>
        </w:r>
        <w:r w:rsidDel="004A6681">
          <w:rPr>
            <w:rFonts w:ascii="Times New Roman" w:eastAsia="Times New Roman" w:hAnsi="Times New Roman" w:cs="Times New Roman"/>
            <w:sz w:val="24"/>
            <w:szCs w:val="24"/>
            <w:lang w:eastAsia="en-IN" w:bidi="hi-IN"/>
          </w:rPr>
          <w:delText>suitability</w:delText>
        </w:r>
        <w:r w:rsidRPr="00110CDC" w:rsidDel="004A6681">
          <w:rPr>
            <w:rFonts w:ascii="Times New Roman" w:eastAsia="Times New Roman" w:hAnsi="Times New Roman" w:cs="Times New Roman"/>
            <w:sz w:val="24"/>
            <w:szCs w:val="24"/>
            <w:lang w:eastAsia="en-IN" w:bidi="hi-IN"/>
          </w:rPr>
          <w:delText>, rather than large</w:delText>
        </w:r>
        <w:r w:rsidDel="004A6681">
          <w:rPr>
            <w:rFonts w:ascii="Times New Roman" w:eastAsia="Times New Roman" w:hAnsi="Times New Roman" w:cs="Times New Roman"/>
            <w:sz w:val="24"/>
            <w:szCs w:val="24"/>
            <w:lang w:eastAsia="en-IN" w:bidi="hi-IN"/>
          </w:rPr>
          <w:delText xml:space="preserve"> tracts of highly suitable habitats</w:delText>
        </w:r>
        <w:r w:rsidRPr="00110CDC" w:rsidDel="004A6681">
          <w:rPr>
            <w:rFonts w:ascii="Times New Roman" w:eastAsia="Times New Roman" w:hAnsi="Times New Roman" w:cs="Times New Roman"/>
            <w:sz w:val="24"/>
            <w:szCs w:val="24"/>
            <w:lang w:eastAsia="en-IN" w:bidi="hi-IN"/>
          </w:rPr>
          <w:delText xml:space="preserve">, </w:delText>
        </w:r>
        <w:r w:rsidDel="004A6681">
          <w:rPr>
            <w:rFonts w:ascii="Times New Roman" w:eastAsia="Times New Roman" w:hAnsi="Times New Roman" w:cs="Times New Roman"/>
            <w:sz w:val="24"/>
            <w:szCs w:val="24"/>
            <w:lang w:eastAsia="en-IN" w:bidi="hi-IN"/>
          </w:rPr>
          <w:delText xml:space="preserve">such as in case of Nemegt, our </w:delText>
        </w:r>
        <w:r w:rsidDel="004A6681">
          <w:rPr>
            <w:rFonts w:ascii="Times New Roman" w:eastAsia="Times New Roman" w:hAnsi="Times New Roman" w:cs="Times New Roman"/>
            <w:sz w:val="24"/>
            <w:szCs w:val="24"/>
            <w:lang w:eastAsia="en-IN" w:bidi="hi-IN"/>
          </w:rPr>
          <w:lastRenderedPageBreak/>
          <w:delText>data generated a negative sign to the coefficient defining non-Euclidean distance metrics. In other words, the</w:delText>
        </w:r>
        <w:r w:rsidRPr="00110CDC" w:rsidDel="004A6681">
          <w:rPr>
            <w:rFonts w:ascii="Times New Roman" w:eastAsia="Times New Roman" w:hAnsi="Times New Roman" w:cs="Times New Roman"/>
            <w:sz w:val="24"/>
            <w:szCs w:val="24"/>
            <w:lang w:eastAsia="en-IN" w:bidi="hi-IN"/>
          </w:rPr>
          <w:delText xml:space="preserve"> size and sign </w:delText>
        </w:r>
        <w:r w:rsidDel="004A6681">
          <w:rPr>
            <w:rFonts w:ascii="Times New Roman" w:eastAsia="Times New Roman" w:hAnsi="Times New Roman" w:cs="Times New Roman"/>
            <w:sz w:val="24"/>
            <w:szCs w:val="24"/>
            <w:lang w:eastAsia="en-IN" w:bidi="hi-IN"/>
          </w:rPr>
          <w:delText xml:space="preserve">of coefficients of non-Euclidean distance metrics likely </w:delText>
        </w:r>
        <w:r w:rsidRPr="00110CDC" w:rsidDel="004A6681">
          <w:rPr>
            <w:rFonts w:ascii="Times New Roman" w:eastAsia="Times New Roman" w:hAnsi="Times New Roman" w:cs="Times New Roman"/>
            <w:sz w:val="24"/>
            <w:szCs w:val="24"/>
            <w:lang w:eastAsia="en-IN" w:bidi="hi-IN"/>
          </w:rPr>
          <w:delText>depends on the distribution of the covariate in the regions.</w:delText>
        </w:r>
      </w:del>
    </w:p>
    <w:p w14:paraId="4D55A252"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86" w:author="Koustubh Sharma" w:date="2017-12-29T08:52:00Z">
          <w:pPr>
            <w:spacing w:after="0" w:line="240" w:lineRule="auto"/>
          </w:pPr>
        </w:pPrChange>
      </w:pPr>
    </w:p>
    <w:p w14:paraId="6940FF20"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87"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Field biologists also report preferences to certain micro-habitats by snow leopards for scraping and marking with urine (ref. xx), and these sites have been used for years to collect camera </w:t>
      </w:r>
      <w:bookmarkStart w:id="488" w:name="_GoBack"/>
      <w:bookmarkEnd w:id="488"/>
      <w:r>
        <w:rPr>
          <w:rFonts w:ascii="Times New Roman" w:eastAsia="Times New Roman" w:hAnsi="Times New Roman" w:cs="Times New Roman"/>
          <w:sz w:val="24"/>
          <w:szCs w:val="24"/>
          <w:lang w:eastAsia="en-IN" w:bidi="hi-IN"/>
        </w:rPr>
        <w:t>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especially during the summers in in Nemegt, a site that was sampled in summer. T</w:t>
      </w:r>
      <w:proofErr w:type="spellStart"/>
      <w:r w:rsidRPr="00943548">
        <w:rPr>
          <w:rFonts w:ascii="Times New Roman" w:eastAsia="Times New Roman" w:hAnsi="Times New Roman" w:cs="Times New Roman"/>
          <w:sz w:val="24"/>
          <w:szCs w:val="24"/>
          <w:lang w:eastAsia="en-IN" w:bidi="hi-IN"/>
        </w:rPr>
        <w:t>opography</w:t>
      </w:r>
      <w:proofErr w:type="spellEnd"/>
      <w:r w:rsidRPr="00943548">
        <w:rPr>
          <w:rFonts w:ascii="Times New Roman" w:eastAsia="Times New Roman" w:hAnsi="Times New Roman" w:cs="Times New Roman"/>
          <w:sz w:val="24"/>
          <w:szCs w:val="24"/>
          <w:lang w:eastAsia="en-IN" w:bidi="hi-IN"/>
        </w:rPr>
        <w:t xml:space="preserve">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89" w:author="Koustubh Sharma" w:date="2017-12-29T08:52:00Z">
          <w:pPr>
            <w:spacing w:after="0" w:line="240" w:lineRule="auto"/>
          </w:pPr>
        </w:pPrChange>
      </w:pPr>
    </w:p>
    <w:p w14:paraId="72BAD318"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0" w:author="Koustubh Sharma" w:date="2017-12-29T08:52:00Z">
          <w:pPr>
            <w:spacing w:after="0" w:line="240" w:lineRule="auto"/>
          </w:pPr>
        </w:pPrChange>
      </w:pPr>
      <w:r w:rsidRPr="00943548">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1" w:author="Koustubh Sharma" w:date="2017-12-29T08:52:00Z">
          <w:pPr>
            <w:spacing w:after="0" w:line="240" w:lineRule="auto"/>
          </w:pPr>
        </w:pPrChange>
      </w:pPr>
    </w:p>
    <w:p w14:paraId="55A2D977" w14:textId="77777777" w:rsidR="00D4256D" w:rsidRDefault="00D4256D" w:rsidP="00B40A29">
      <w:pPr>
        <w:spacing w:after="0" w:line="360" w:lineRule="auto"/>
        <w:contextualSpacing/>
        <w:jc w:val="both"/>
        <w:rPr>
          <w:rFonts w:ascii="Times New Roman" w:eastAsia="Times New Roman" w:hAnsi="Times New Roman" w:cs="Times New Roman"/>
          <w:sz w:val="24"/>
          <w:szCs w:val="24"/>
          <w:lang w:eastAsia="en-IN" w:bidi="hi-IN"/>
        </w:rPr>
        <w:pPrChange w:id="492" w:author="Koustubh Sharma" w:date="2017-12-29T08:52:00Z">
          <w:pPr>
            <w:spacing w:after="0" w:line="240" w:lineRule="auto"/>
            <w:contextualSpacing/>
          </w:pPr>
        </w:pPrChange>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proofErr w:type="gramStart"/>
      <w:r w:rsidRPr="00943548">
        <w:rPr>
          <w:rFonts w:ascii="Times New Roman" w:eastAsia="Times New Roman" w:hAnsi="Times New Roman" w:cs="Times New Roman"/>
          <w:sz w:val="24"/>
          <w:szCs w:val="24"/>
          <w:lang w:eastAsia="en-IN" w:bidi="hi-IN"/>
        </w:rPr>
        <w:t>fx.total</w:t>
      </w:r>
      <w:proofErr w:type="spellEnd"/>
      <w:proofErr w:type="gram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This is an incorrect </w:t>
      </w:r>
      <w:proofErr w:type="gramStart"/>
      <w:r>
        <w:rPr>
          <w:rFonts w:ascii="Times New Roman" w:eastAsia="Times New Roman" w:hAnsi="Times New Roman" w:cs="Times New Roman"/>
          <w:sz w:val="24"/>
          <w:szCs w:val="24"/>
          <w:lang w:eastAsia="en-IN" w:bidi="hi-IN"/>
        </w:rPr>
        <w:t>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proofErr w:type="gramEnd"/>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w:t>
      </w:r>
      <w:r>
        <w:rPr>
          <w:rFonts w:ascii="Times New Roman" w:eastAsia="Times New Roman" w:hAnsi="Times New Roman" w:cs="Times New Roman"/>
          <w:sz w:val="24"/>
          <w:szCs w:val="24"/>
          <w:lang w:eastAsia="en-IN" w:bidi="hi-IN"/>
        </w:rPr>
        <w:lastRenderedPageBreak/>
        <w:t>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3" w:author="Koustubh Sharma" w:date="2017-12-29T08:52:00Z">
          <w:pPr>
            <w:spacing w:after="0" w:line="240" w:lineRule="auto"/>
          </w:pPr>
        </w:pPrChange>
      </w:pPr>
    </w:p>
    <w:p w14:paraId="61155A26"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4" w:author="Koustubh Sharma" w:date="2017-12-29T08:52:00Z">
          <w:pPr>
            <w:spacing w:after="0" w:line="240" w:lineRule="auto"/>
          </w:pPr>
        </w:pPrChange>
      </w:pPr>
    </w:p>
    <w:p w14:paraId="582C2CE9"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5" w:author="Koustubh Sharma" w:date="2017-12-29T08:52:00Z">
          <w:pPr>
            <w:spacing w:after="0" w:line="240" w:lineRule="auto"/>
          </w:pPr>
        </w:pPrChange>
      </w:pPr>
    </w:p>
    <w:p w14:paraId="3DCA8613"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6" w:author="Koustubh Sharma" w:date="2017-12-29T08:52:00Z">
          <w:pPr>
            <w:spacing w:after="0" w:line="240" w:lineRule="auto"/>
          </w:pPr>
        </w:pPrChange>
      </w:pPr>
    </w:p>
    <w:p w14:paraId="1D864BB0" w14:textId="77777777"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497" w:author="Koustubh Sharma" w:date="2017-12-29T08:52:00Z">
          <w:pPr>
            <w:spacing w:after="0" w:line="240" w:lineRule="auto"/>
          </w:pPr>
        </w:pPrChange>
      </w:pPr>
      <w:r>
        <w:rPr>
          <w:rFonts w:ascii="Times New Roman" w:eastAsia="Times New Roman" w:hAnsi="Times New Roman" w:cs="Times New Roman"/>
          <w:sz w:val="24"/>
          <w:szCs w:val="24"/>
          <w:lang w:eastAsia="en-IN" w:bidi="hi-IN"/>
        </w:rPr>
        <w:t>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498" w:author="Koustubh Sharma" w:date="2017-12-29T08:52:00Z">
          <w:pPr>
            <w:spacing w:after="0" w:line="240" w:lineRule="auto"/>
          </w:pPr>
        </w:pPrChange>
      </w:pPr>
    </w:p>
    <w:p w14:paraId="123A8CC8" w14:textId="77777777"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499"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500" w:author="Koustubh Sharma" w:date="2017-12-29T08:52:00Z">
          <w:pPr>
            <w:spacing w:after="0" w:line="240" w:lineRule="auto"/>
          </w:pPr>
        </w:pPrChange>
      </w:pPr>
    </w:p>
    <w:p w14:paraId="4C295520" w14:textId="77777777" w:rsidR="00D4256D" w:rsidRDefault="00D4256D" w:rsidP="00B40A29">
      <w:pPr>
        <w:spacing w:after="0" w:line="360" w:lineRule="auto"/>
        <w:jc w:val="both"/>
        <w:rPr>
          <w:rFonts w:ascii="Times New Roman" w:eastAsia="Times New Roman" w:hAnsi="Times New Roman" w:cs="Times New Roman"/>
          <w:sz w:val="24"/>
          <w:szCs w:val="24"/>
          <w:lang w:eastAsia="en-IN" w:bidi="hi-IN"/>
        </w:rPr>
        <w:pPrChange w:id="501" w:author="Koustubh Sharma" w:date="2017-12-29T08:52:00Z">
          <w:pPr>
            <w:spacing w:after="0" w:line="240" w:lineRule="auto"/>
          </w:pPr>
        </w:pPrChange>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502" w:author="Koustubh Sharma" w:date="2017-12-29T08:52:00Z">
          <w:pPr>
            <w:spacing w:after="0" w:line="240" w:lineRule="auto"/>
          </w:pPr>
        </w:pPrChange>
      </w:pPr>
    </w:p>
    <w:p w14:paraId="4D81AF23" w14:textId="77777777" w:rsidR="00D4256D" w:rsidRPr="00CF18F4" w:rsidRDefault="00D4256D" w:rsidP="00B40A29">
      <w:pPr>
        <w:spacing w:after="0" w:line="360" w:lineRule="auto"/>
        <w:jc w:val="both"/>
        <w:rPr>
          <w:rFonts w:ascii="Times New Roman" w:eastAsia="Times New Roman" w:hAnsi="Times New Roman" w:cs="Times New Roman"/>
          <w:sz w:val="24"/>
          <w:szCs w:val="24"/>
          <w:lang w:eastAsia="en-IN" w:bidi="hi-IN"/>
        </w:rPr>
        <w:pPrChange w:id="503" w:author="Koustubh Sharma" w:date="2017-12-29T08:52:00Z">
          <w:pPr>
            <w:spacing w:after="0" w:line="240" w:lineRule="auto"/>
          </w:pPr>
        </w:pPrChange>
      </w:pPr>
    </w:p>
    <w:p w14:paraId="0328C363" w14:textId="77777777" w:rsidR="00D4256D" w:rsidRDefault="00D4256D" w:rsidP="00B40A29">
      <w:pPr>
        <w:spacing w:line="360" w:lineRule="auto"/>
        <w:jc w:val="both"/>
        <w:rPr>
          <w:rFonts w:ascii="Times New Roman" w:eastAsia="Times New Roman" w:hAnsi="Times New Roman" w:cs="Times New Roman"/>
          <w:sz w:val="24"/>
          <w:szCs w:val="24"/>
          <w:lang w:eastAsia="en-IN" w:bidi="hi-IN"/>
        </w:rPr>
        <w:pPrChange w:id="504" w:author="Koustubh Sharma" w:date="2017-12-29T08:52:00Z">
          <w:pPr/>
        </w:pPrChange>
      </w:pPr>
      <w:r>
        <w:rPr>
          <w:rFonts w:ascii="Times New Roman" w:eastAsia="Times New Roman" w:hAnsi="Times New Roman" w:cs="Times New Roman"/>
          <w:sz w:val="24"/>
          <w:szCs w:val="24"/>
          <w:lang w:eastAsia="en-IN" w:bidi="hi-IN"/>
        </w:rPr>
        <w:br w:type="page"/>
      </w:r>
    </w:p>
    <w:p w14:paraId="4DDC4F22" w14:textId="5D0F0E4E" w:rsidR="00D4256D" w:rsidRDefault="00D4256D" w:rsidP="00B40A29">
      <w:pPr>
        <w:spacing w:before="100" w:beforeAutospacing="1" w:after="100" w:afterAutospacing="1" w:line="360" w:lineRule="auto"/>
        <w:ind w:left="720"/>
        <w:jc w:val="both"/>
        <w:rPr>
          <w:rFonts w:ascii="Times New Roman" w:eastAsia="Times New Roman" w:hAnsi="Times New Roman" w:cs="Times New Roman"/>
          <w:sz w:val="24"/>
          <w:szCs w:val="24"/>
          <w:lang w:eastAsia="en-IN" w:bidi="hi-IN"/>
        </w:rPr>
        <w:pPrChange w:id="505" w:author="Koustubh Sharma" w:date="2017-12-29T08:52:00Z">
          <w:pPr>
            <w:spacing w:before="100" w:beforeAutospacing="1" w:after="100" w:afterAutospacing="1" w:line="240" w:lineRule="auto"/>
            <w:ind w:left="720"/>
          </w:pPr>
        </w:pPrChange>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“~1” means the RHS of Equations (1) to (3) contains only an intercept term; fitted; “~x” means that it contains an intercept and covariate “x”;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means that it contains an intercept and covariates “x” and “y”. The number of parameters 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proofErr w:type="spellStart"/>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r w:rsidR="0075383F">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while the associated weight is </w:t>
      </w:r>
      <w:proofErr w:type="spellStart"/>
      <w:r w:rsidR="0075383F">
        <w:rPr>
          <w:rFonts w:ascii="Times New Roman" w:eastAsia="Times New Roman" w:hAnsi="Times New Roman" w:cs="Times New Roman"/>
          <w:sz w:val="24"/>
          <w:szCs w:val="24"/>
          <w:lang w:eastAsia="en-IN" w:bidi="hi-IN"/>
        </w:rPr>
        <w:t>AICc</w:t>
      </w:r>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r w:rsidR="006E5125">
        <w:rPr>
          <w:rFonts w:ascii="Times New Roman" w:eastAsia="Times New Roman" w:hAnsi="Times New Roman" w:cs="Times New Roman"/>
          <w:sz w:val="24"/>
          <w:szCs w:val="24"/>
          <w:lang w:eastAsia="en-IN" w:bidi="hi-IN"/>
        </w:rPr>
        <w:t xml:space="preserve"> </w:t>
      </w:r>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r w:rsidR="00381E6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xml:space="preserve">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r w:rsidR="00F23F1C">
        <w:rPr>
          <w:rFonts w:ascii="Times New Roman" w:eastAsia="Times New Roman" w:hAnsi="Times New Roman" w:cs="Times New Roman"/>
          <w:sz w:val="24"/>
          <w:szCs w:val="24"/>
          <w:lang w:eastAsia="en-IN" w:bidi="hi-IN"/>
        </w:rPr>
        <w:t xml:space="preserve">a </w:t>
      </w:r>
      <w:r w:rsidR="00AE3F45">
        <w:rPr>
          <w:rFonts w:ascii="Times New Roman" w:eastAsia="Times New Roman" w:hAnsi="Times New Roman" w:cs="Times New Roman"/>
          <w:sz w:val="24"/>
          <w:szCs w:val="24"/>
          <w:lang w:eastAsia="en-IN" w:bidi="hi-IN"/>
        </w:rPr>
        <w:t>topography</w:t>
      </w:r>
      <w:r w:rsidR="00F23F1C">
        <w:rPr>
          <w:rFonts w:ascii="Times New Roman" w:eastAsia="Times New Roman" w:hAnsi="Times New Roman" w:cs="Times New Roman"/>
          <w:sz w:val="24"/>
          <w:szCs w:val="24"/>
          <w:lang w:eastAsia="en-IN" w:bidi="hi-IN"/>
        </w:rPr>
        <w:t xml:space="preserve"> factor with levels</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canyon</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ridgeline</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 xml:space="preserve"> and </w:t>
      </w:r>
      <w:r w:rsidR="00F23F1C">
        <w:rPr>
          <w:rFonts w:ascii="Times New Roman" w:eastAsia="Times New Roman" w:hAnsi="Times New Roman" w:cs="Times New Roman"/>
          <w:sz w:val="24"/>
          <w:szCs w:val="24"/>
          <w:lang w:eastAsia="en-IN" w:bidi="hi-IN"/>
        </w:rPr>
        <w:t>“</w:t>
      </w:r>
      <w:r w:rsidR="00AE3F45">
        <w:rPr>
          <w:rFonts w:ascii="Times New Roman" w:eastAsia="Times New Roman" w:hAnsi="Times New Roman" w:cs="Times New Roman"/>
          <w:sz w:val="24"/>
          <w:szCs w:val="24"/>
          <w:lang w:eastAsia="en-IN" w:bidi="hi-IN"/>
        </w:rPr>
        <w:t>steppe</w:t>
      </w:r>
      <w:r w:rsidR="00F23F1C">
        <w:rPr>
          <w:rFonts w:ascii="Times New Roman" w:eastAsia="Times New Roman" w:hAnsi="Times New Roman" w:cs="Times New Roman"/>
          <w:sz w:val="24"/>
          <w:szCs w:val="24"/>
          <w:lang w:eastAsia="en-IN" w:bidi="hi-IN"/>
        </w:rPr>
        <w:t>”</w:t>
      </w:r>
      <w:r w:rsidR="00194CB6">
        <w:rPr>
          <w:rFonts w:ascii="Times New Roman" w:eastAsia="Times New Roman" w:hAnsi="Times New Roman" w:cs="Times New Roman"/>
          <w:sz w:val="24"/>
          <w:szCs w:val="24"/>
          <w:lang w:eastAsia="en-IN" w:bidi="hi-IN"/>
        </w:rPr>
        <w:t>; “Water is a binary variable indicating whether or not a camera was within 50m of a water source; “</w:t>
      </w:r>
      <w:proofErr w:type="spellStart"/>
      <w:r w:rsidR="00194CB6">
        <w:rPr>
          <w:rFonts w:ascii="Times New Roman" w:eastAsia="Times New Roman" w:hAnsi="Times New Roman" w:cs="Times New Roman"/>
          <w:sz w:val="24"/>
          <w:szCs w:val="24"/>
          <w:lang w:eastAsia="en-IN" w:bidi="hi-IN"/>
        </w:rPr>
        <w:t>sfac</w:t>
      </w:r>
      <w:proofErr w:type="spellEnd"/>
      <w:r w:rsidR="00194CB6">
        <w:rPr>
          <w:rFonts w:ascii="Times New Roman" w:eastAsia="Times New Roman" w:hAnsi="Times New Roman" w:cs="Times New Roman"/>
          <w:sz w:val="24"/>
          <w:szCs w:val="24"/>
          <w:lang w:eastAsia="en-IN" w:bidi="hi-IN"/>
        </w:rPr>
        <w:t>” is a factor variable indexing site; “</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is described in Equations (4) to (6).</w:t>
      </w:r>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06" w:author="Koustubh Sharma" w:date="2017-12-29T08:52:00Z">
                <w:pPr/>
              </w:pPrChange>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07" w:author="Koustubh Sharma" w:date="2017-12-29T08:52:00Z">
                <w:pPr/>
              </w:pPrChange>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08" w:author="Koustubh Sharma" w:date="2017-12-29T08:52:00Z">
                <w:pPr/>
              </w:pPrChange>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09" w:author="Koustubh Sharma" w:date="2017-12-29T08:52:00Z">
                <w:pPr/>
              </w:pPrChange>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10" w:author="Koustubh Sharma" w:date="2017-12-29T08:52:00Z">
                <w:pPr/>
              </w:pPrChange>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11" w:author="Koustubh Sharma" w:date="2017-12-29T08:52:00Z">
                <w:pPr/>
              </w:pPrChange>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B40A29">
            <w:pPr>
              <w:spacing w:line="360" w:lineRule="auto"/>
              <w:jc w:val="both"/>
              <w:rPr>
                <w:rFonts w:ascii="Calibri" w:eastAsia="Times New Roman" w:hAnsi="Calibri" w:cs="Calibri"/>
                <w:b/>
                <w:bCs/>
                <w:color w:val="000000"/>
                <w:lang w:eastAsia="en-IN" w:bidi="hi-IN"/>
              </w:rPr>
              <w:pPrChange w:id="512" w:author="Koustubh Sharma" w:date="2017-12-29T08:52:00Z">
                <w:pPr/>
              </w:pPrChange>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13" w:author="Koustubh Sharma" w:date="2017-12-29T08:52:00Z">
                <w:pPr/>
              </w:pPrChange>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5318D2C6"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14" w:author="Koustubh Sharma" w:date="2017-12-29T08:52:00Z">
                <w:pPr/>
              </w:pPrChange>
            </w:pPr>
            <w:proofErr w:type="spellStart"/>
            <w:r>
              <w:rPr>
                <w:rFonts w:ascii="Calibri" w:hAnsi="Calibri" w:cs="Calibri"/>
                <w:color w:val="000000"/>
              </w:rPr>
              <w:t>D~stdGC</w:t>
            </w:r>
            <w:proofErr w:type="spellEnd"/>
            <w:ins w:id="515" w:author="David Borchers" w:date="2017-09-29T09:50:00Z">
              <w:r w:rsidR="003E0272">
                <w:rPr>
                  <w:rFonts w:ascii="Calibri" w:hAnsi="Calibri" w:cs="Calibri"/>
                  <w:color w:val="000000"/>
                </w:rPr>
                <w:t>;</w:t>
              </w:r>
            </w:ins>
            <w:r>
              <w:rPr>
                <w:rFonts w:ascii="Calibri" w:hAnsi="Calibri" w:cs="Calibri"/>
                <w:color w:val="000000"/>
              </w:rPr>
              <w:t xml:space="preserve"> lambda0~1</w:t>
            </w:r>
            <w:ins w:id="516" w:author="David Borchers" w:date="2017-09-29T09:50:00Z">
              <w:r w:rsidR="003E0272">
                <w:rPr>
                  <w:rFonts w:ascii="Calibri" w:hAnsi="Calibri" w:cs="Calibri"/>
                  <w:color w:val="000000"/>
                </w:rPr>
                <w:t>;</w:t>
              </w:r>
            </w:ins>
            <w:r>
              <w:rPr>
                <w:rFonts w:ascii="Calibri" w:hAnsi="Calibri" w:cs="Calibri"/>
                <w:color w:val="000000"/>
              </w:rPr>
              <w:t xml:space="preserve"> sigma~1</w:t>
            </w:r>
            <w:ins w:id="517"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18" w:author="Koustubh Sharma" w:date="2017-12-29T08:52:00Z">
                <w:pPr>
                  <w:jc w:val="right"/>
                </w:pPr>
              </w:pPrChange>
            </w:pPr>
            <w:r>
              <w:rPr>
                <w:rFonts w:ascii="Calibri" w:hAnsi="Calibri" w:cs="Calibri"/>
                <w:color w:val="000000"/>
              </w:rPr>
              <w:t>5</w:t>
            </w:r>
          </w:p>
        </w:tc>
        <w:tc>
          <w:tcPr>
            <w:tcW w:w="1161" w:type="dxa"/>
            <w:noWrap/>
            <w:vAlign w:val="bottom"/>
          </w:tcPr>
          <w:p w14:paraId="5DCB8FDB"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19" w:author="Koustubh Sharma" w:date="2017-12-29T08:52:00Z">
                <w:pPr>
                  <w:jc w:val="right"/>
                </w:pPr>
              </w:pPrChange>
            </w:pPr>
            <w:r>
              <w:rPr>
                <w:rFonts w:ascii="Calibri" w:hAnsi="Calibri" w:cs="Calibri"/>
                <w:color w:val="000000"/>
              </w:rPr>
              <w:t>-176.064</w:t>
            </w:r>
          </w:p>
        </w:tc>
        <w:tc>
          <w:tcPr>
            <w:tcW w:w="1053" w:type="dxa"/>
            <w:noWrap/>
            <w:vAlign w:val="bottom"/>
          </w:tcPr>
          <w:p w14:paraId="655AB0E7"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0" w:author="Koustubh Sharma" w:date="2017-12-29T08:52:00Z">
                <w:pPr>
                  <w:jc w:val="right"/>
                </w:pPr>
              </w:pPrChange>
            </w:pPr>
            <w:r>
              <w:rPr>
                <w:rFonts w:ascii="Calibri" w:hAnsi="Calibri" w:cs="Calibri"/>
                <w:color w:val="000000"/>
              </w:rPr>
              <w:t>369.628</w:t>
            </w:r>
          </w:p>
        </w:tc>
        <w:tc>
          <w:tcPr>
            <w:tcW w:w="1053" w:type="dxa"/>
            <w:noWrap/>
            <w:vAlign w:val="bottom"/>
          </w:tcPr>
          <w:p w14:paraId="634180C8"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1" w:author="Koustubh Sharma" w:date="2017-12-29T08:52:00Z">
                <w:pPr>
                  <w:jc w:val="right"/>
                </w:pPr>
              </w:pPrChange>
            </w:pPr>
            <w:r>
              <w:rPr>
                <w:rFonts w:ascii="Calibri" w:hAnsi="Calibri" w:cs="Calibri"/>
                <w:color w:val="000000"/>
              </w:rPr>
              <w:t>0</w:t>
            </w:r>
          </w:p>
        </w:tc>
        <w:tc>
          <w:tcPr>
            <w:tcW w:w="960" w:type="dxa"/>
            <w:noWrap/>
            <w:vAlign w:val="bottom"/>
          </w:tcPr>
          <w:p w14:paraId="62F663F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2" w:author="Koustubh Sharma" w:date="2017-12-29T08:52:00Z">
                <w:pPr>
                  <w:jc w:val="right"/>
                </w:pPr>
              </w:pPrChange>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3" w:author="Koustubh Sharma" w:date="2017-12-29T08:52:00Z">
                <w:pPr/>
              </w:pPrChange>
            </w:pPr>
          </w:p>
        </w:tc>
        <w:tc>
          <w:tcPr>
            <w:tcW w:w="3163" w:type="dxa"/>
            <w:noWrap/>
            <w:vAlign w:val="bottom"/>
          </w:tcPr>
          <w:p w14:paraId="28920F54" w14:textId="53AF8F8E"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24" w:author="Koustubh Sharma" w:date="2017-12-29T08:52:00Z">
                <w:pPr/>
              </w:pPrChange>
            </w:pPr>
            <w:proofErr w:type="spellStart"/>
            <w:r>
              <w:rPr>
                <w:rFonts w:ascii="Calibri" w:hAnsi="Calibri" w:cs="Calibri"/>
                <w:color w:val="000000"/>
              </w:rPr>
              <w:t>D~stdGC</w:t>
            </w:r>
            <w:proofErr w:type="spellEnd"/>
            <w:ins w:id="525" w:author="David Borchers" w:date="2017-09-29T09:50:00Z">
              <w:r w:rsidR="003E0272">
                <w:rPr>
                  <w:rFonts w:ascii="Calibri" w:hAnsi="Calibri" w:cs="Calibri"/>
                  <w:color w:val="000000"/>
                </w:rPr>
                <w:t>;</w:t>
              </w:r>
            </w:ins>
            <w:r>
              <w:rPr>
                <w:rFonts w:ascii="Calibri" w:hAnsi="Calibri" w:cs="Calibri"/>
                <w:color w:val="000000"/>
              </w:rPr>
              <w:t xml:space="preserve"> lambda0~Topo</w:t>
            </w:r>
            <w:ins w:id="526" w:author="David Borchers" w:date="2017-09-29T09:50:00Z">
              <w:r w:rsidR="003E0272">
                <w:rPr>
                  <w:rFonts w:ascii="Calibri" w:hAnsi="Calibri" w:cs="Calibri"/>
                  <w:color w:val="000000"/>
                </w:rPr>
                <w:t>;</w:t>
              </w:r>
            </w:ins>
            <w:r>
              <w:rPr>
                <w:rFonts w:ascii="Calibri" w:hAnsi="Calibri" w:cs="Calibri"/>
                <w:color w:val="000000"/>
              </w:rPr>
              <w:t xml:space="preserve"> sigma~1</w:t>
            </w:r>
            <w:ins w:id="527"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8" w:author="Koustubh Sharma" w:date="2017-12-29T08:52:00Z">
                <w:pPr>
                  <w:jc w:val="right"/>
                </w:pPr>
              </w:pPrChange>
            </w:pPr>
            <w:r>
              <w:rPr>
                <w:rFonts w:ascii="Calibri" w:hAnsi="Calibri" w:cs="Calibri"/>
                <w:color w:val="000000"/>
              </w:rPr>
              <w:t>7</w:t>
            </w:r>
          </w:p>
        </w:tc>
        <w:tc>
          <w:tcPr>
            <w:tcW w:w="1161" w:type="dxa"/>
            <w:noWrap/>
            <w:vAlign w:val="bottom"/>
          </w:tcPr>
          <w:p w14:paraId="16607DC8"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29" w:author="Koustubh Sharma" w:date="2017-12-29T08:52:00Z">
                <w:pPr>
                  <w:jc w:val="right"/>
                </w:pPr>
              </w:pPrChange>
            </w:pPr>
            <w:r>
              <w:rPr>
                <w:rFonts w:ascii="Calibri" w:hAnsi="Calibri" w:cs="Calibri"/>
                <w:color w:val="000000"/>
              </w:rPr>
              <w:t>-172.364</w:t>
            </w:r>
          </w:p>
        </w:tc>
        <w:tc>
          <w:tcPr>
            <w:tcW w:w="1053" w:type="dxa"/>
            <w:noWrap/>
            <w:vAlign w:val="bottom"/>
          </w:tcPr>
          <w:p w14:paraId="0EC62AA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0" w:author="Koustubh Sharma" w:date="2017-12-29T08:52:00Z">
                <w:pPr>
                  <w:jc w:val="right"/>
                </w:pPr>
              </w:pPrChange>
            </w:pPr>
            <w:r>
              <w:rPr>
                <w:rFonts w:ascii="Calibri" w:hAnsi="Calibri" w:cs="Calibri"/>
                <w:color w:val="000000"/>
              </w:rPr>
              <w:t>377.395</w:t>
            </w:r>
          </w:p>
        </w:tc>
        <w:tc>
          <w:tcPr>
            <w:tcW w:w="1053" w:type="dxa"/>
            <w:noWrap/>
            <w:vAlign w:val="bottom"/>
          </w:tcPr>
          <w:p w14:paraId="635E85E8"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1" w:author="Koustubh Sharma" w:date="2017-12-29T08:52:00Z">
                <w:pPr>
                  <w:jc w:val="right"/>
                </w:pPr>
              </w:pPrChange>
            </w:pPr>
            <w:r>
              <w:rPr>
                <w:rFonts w:ascii="Calibri" w:hAnsi="Calibri" w:cs="Calibri"/>
                <w:color w:val="000000"/>
              </w:rPr>
              <w:t>7.767</w:t>
            </w:r>
          </w:p>
        </w:tc>
        <w:tc>
          <w:tcPr>
            <w:tcW w:w="960" w:type="dxa"/>
            <w:noWrap/>
            <w:vAlign w:val="bottom"/>
          </w:tcPr>
          <w:p w14:paraId="3C43F531"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2" w:author="Koustubh Sharma" w:date="2017-12-29T08:52:00Z">
                <w:pPr>
                  <w:jc w:val="right"/>
                </w:pPr>
              </w:pPrChange>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3" w:author="Koustubh Sharma" w:date="2017-12-29T08:52:00Z">
                <w:pPr/>
              </w:pPrChange>
            </w:pPr>
          </w:p>
        </w:tc>
        <w:tc>
          <w:tcPr>
            <w:tcW w:w="3163" w:type="dxa"/>
            <w:noWrap/>
            <w:vAlign w:val="bottom"/>
          </w:tcPr>
          <w:p w14:paraId="2C037FA2" w14:textId="0D5FC268"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34" w:author="Koustubh Sharma" w:date="2017-12-29T08:52:00Z">
                <w:pPr/>
              </w:pPrChange>
            </w:pPr>
            <w:proofErr w:type="spellStart"/>
            <w:r>
              <w:rPr>
                <w:rFonts w:ascii="Calibri" w:hAnsi="Calibri" w:cs="Calibri"/>
                <w:color w:val="000000"/>
              </w:rPr>
              <w:t>D~stdGC</w:t>
            </w:r>
            <w:proofErr w:type="spellEnd"/>
            <w:ins w:id="535" w:author="David Borchers" w:date="2017-09-29T09:50:00Z">
              <w:r w:rsidR="003E0272">
                <w:rPr>
                  <w:rFonts w:ascii="Calibri" w:hAnsi="Calibri" w:cs="Calibri"/>
                  <w:color w:val="000000"/>
                </w:rPr>
                <w:t>;</w:t>
              </w:r>
            </w:ins>
            <w:r>
              <w:rPr>
                <w:rFonts w:ascii="Calibri" w:hAnsi="Calibri" w:cs="Calibri"/>
                <w:color w:val="000000"/>
              </w:rPr>
              <w:t xml:space="preserve"> lambda0~1</w:t>
            </w:r>
            <w:ins w:id="536" w:author="David Borchers" w:date="2017-09-29T09:50: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7" w:author="Koustubh Sharma" w:date="2017-12-29T08:52:00Z">
                <w:pPr>
                  <w:jc w:val="right"/>
                </w:pPr>
              </w:pPrChange>
            </w:pPr>
            <w:r>
              <w:rPr>
                <w:rFonts w:ascii="Calibri" w:hAnsi="Calibri" w:cs="Calibri"/>
                <w:color w:val="000000"/>
              </w:rPr>
              <w:t>5</w:t>
            </w:r>
          </w:p>
        </w:tc>
        <w:tc>
          <w:tcPr>
            <w:tcW w:w="1161" w:type="dxa"/>
            <w:noWrap/>
            <w:vAlign w:val="bottom"/>
          </w:tcPr>
          <w:p w14:paraId="5A484420"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8" w:author="Koustubh Sharma" w:date="2017-12-29T08:52:00Z">
                <w:pPr>
                  <w:jc w:val="right"/>
                </w:pPr>
              </w:pPrChange>
            </w:pPr>
            <w:r>
              <w:rPr>
                <w:rFonts w:ascii="Calibri" w:hAnsi="Calibri" w:cs="Calibri"/>
                <w:color w:val="000000"/>
              </w:rPr>
              <w:t>-180.354</w:t>
            </w:r>
          </w:p>
        </w:tc>
        <w:tc>
          <w:tcPr>
            <w:tcW w:w="1053" w:type="dxa"/>
            <w:noWrap/>
            <w:vAlign w:val="bottom"/>
          </w:tcPr>
          <w:p w14:paraId="216A5EC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39" w:author="Koustubh Sharma" w:date="2017-12-29T08:52:00Z">
                <w:pPr>
                  <w:jc w:val="right"/>
                </w:pPr>
              </w:pPrChange>
            </w:pPr>
            <w:r>
              <w:rPr>
                <w:rFonts w:ascii="Calibri" w:hAnsi="Calibri" w:cs="Calibri"/>
                <w:color w:val="000000"/>
              </w:rPr>
              <w:t>378.207</w:t>
            </w:r>
          </w:p>
        </w:tc>
        <w:tc>
          <w:tcPr>
            <w:tcW w:w="1053" w:type="dxa"/>
            <w:noWrap/>
            <w:vAlign w:val="bottom"/>
          </w:tcPr>
          <w:p w14:paraId="08C312B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0" w:author="Koustubh Sharma" w:date="2017-12-29T08:52:00Z">
                <w:pPr>
                  <w:jc w:val="right"/>
                </w:pPr>
              </w:pPrChange>
            </w:pPr>
            <w:r>
              <w:rPr>
                <w:rFonts w:ascii="Calibri" w:hAnsi="Calibri" w:cs="Calibri"/>
                <w:color w:val="000000"/>
              </w:rPr>
              <w:t>8.579</w:t>
            </w:r>
          </w:p>
        </w:tc>
        <w:tc>
          <w:tcPr>
            <w:tcW w:w="960" w:type="dxa"/>
            <w:noWrap/>
            <w:vAlign w:val="bottom"/>
          </w:tcPr>
          <w:p w14:paraId="3EB2048B"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1" w:author="Koustubh Sharma" w:date="2017-12-29T08:52:00Z">
                <w:pPr>
                  <w:jc w:val="right"/>
                </w:pPr>
              </w:pPrChange>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2" w:author="Koustubh Sharma" w:date="2017-12-29T08:52:00Z">
                <w:pPr/>
              </w:pPrChange>
            </w:pPr>
          </w:p>
        </w:tc>
        <w:tc>
          <w:tcPr>
            <w:tcW w:w="3163" w:type="dxa"/>
            <w:noWrap/>
            <w:vAlign w:val="bottom"/>
          </w:tcPr>
          <w:p w14:paraId="00C2BA89" w14:textId="65D9AF49"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43" w:author="Koustubh Sharma" w:date="2017-12-29T08:52:00Z">
                <w:pPr/>
              </w:pPrChange>
            </w:pPr>
            <w:proofErr w:type="spellStart"/>
            <w:r>
              <w:rPr>
                <w:rFonts w:ascii="Calibri" w:hAnsi="Calibri" w:cs="Calibri"/>
                <w:color w:val="000000"/>
              </w:rPr>
              <w:t>D~stdGC</w:t>
            </w:r>
            <w:proofErr w:type="spellEnd"/>
            <w:ins w:id="544" w:author="David Borchers" w:date="2017-09-29T09:51:00Z">
              <w:r w:rsidR="003E0272">
                <w:rPr>
                  <w:rFonts w:ascii="Calibri" w:hAnsi="Calibri" w:cs="Calibri"/>
                  <w:color w:val="000000"/>
                </w:rPr>
                <w:t>;</w:t>
              </w:r>
            </w:ins>
            <w:r>
              <w:rPr>
                <w:rFonts w:ascii="Calibri" w:hAnsi="Calibri" w:cs="Calibri"/>
                <w:color w:val="000000"/>
              </w:rPr>
              <w:t xml:space="preserve"> lambda0~1</w:t>
            </w:r>
            <w:ins w:id="545" w:author="David Borchers" w:date="2017-09-29T09:51:00Z">
              <w:r w:rsidR="003E0272">
                <w:rPr>
                  <w:rFonts w:ascii="Calibri" w:hAnsi="Calibri" w:cs="Calibri"/>
                  <w:color w:val="000000"/>
                </w:rPr>
                <w:t>;</w:t>
              </w:r>
            </w:ins>
            <w:r>
              <w:rPr>
                <w:rFonts w:ascii="Calibri" w:hAnsi="Calibri" w:cs="Calibri"/>
                <w:color w:val="000000"/>
              </w:rPr>
              <w:t xml:space="preserve"> sigma~1</w:t>
            </w:r>
            <w:ins w:id="54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7" w:author="Koustubh Sharma" w:date="2017-12-29T08:52:00Z">
                <w:pPr>
                  <w:jc w:val="right"/>
                </w:pPr>
              </w:pPrChange>
            </w:pPr>
            <w:r>
              <w:rPr>
                <w:rFonts w:ascii="Calibri" w:hAnsi="Calibri" w:cs="Calibri"/>
                <w:color w:val="000000"/>
              </w:rPr>
              <w:t>6</w:t>
            </w:r>
          </w:p>
        </w:tc>
        <w:tc>
          <w:tcPr>
            <w:tcW w:w="1161" w:type="dxa"/>
            <w:noWrap/>
            <w:vAlign w:val="bottom"/>
          </w:tcPr>
          <w:p w14:paraId="051E32B7"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8" w:author="Koustubh Sharma" w:date="2017-12-29T08:52:00Z">
                <w:pPr>
                  <w:jc w:val="right"/>
                </w:pPr>
              </w:pPrChange>
            </w:pPr>
            <w:r>
              <w:rPr>
                <w:rFonts w:ascii="Calibri" w:hAnsi="Calibri" w:cs="Calibri"/>
                <w:color w:val="000000"/>
              </w:rPr>
              <w:t>-177.457</w:t>
            </w:r>
          </w:p>
        </w:tc>
        <w:tc>
          <w:tcPr>
            <w:tcW w:w="1053" w:type="dxa"/>
            <w:noWrap/>
            <w:vAlign w:val="bottom"/>
          </w:tcPr>
          <w:p w14:paraId="728C375F"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49" w:author="Koustubh Sharma" w:date="2017-12-29T08:52:00Z">
                <w:pPr>
                  <w:jc w:val="right"/>
                </w:pPr>
              </w:pPrChange>
            </w:pPr>
            <w:r>
              <w:rPr>
                <w:rFonts w:ascii="Calibri" w:hAnsi="Calibri" w:cs="Calibri"/>
                <w:color w:val="000000"/>
              </w:rPr>
              <w:t>378.915</w:t>
            </w:r>
          </w:p>
        </w:tc>
        <w:tc>
          <w:tcPr>
            <w:tcW w:w="1053" w:type="dxa"/>
            <w:noWrap/>
            <w:vAlign w:val="bottom"/>
          </w:tcPr>
          <w:p w14:paraId="08352DC1"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0" w:author="Koustubh Sharma" w:date="2017-12-29T08:52:00Z">
                <w:pPr>
                  <w:jc w:val="right"/>
                </w:pPr>
              </w:pPrChange>
            </w:pPr>
            <w:r>
              <w:rPr>
                <w:rFonts w:ascii="Calibri" w:hAnsi="Calibri" w:cs="Calibri"/>
                <w:color w:val="000000"/>
              </w:rPr>
              <w:t>9.287</w:t>
            </w:r>
          </w:p>
        </w:tc>
        <w:tc>
          <w:tcPr>
            <w:tcW w:w="960" w:type="dxa"/>
            <w:noWrap/>
            <w:vAlign w:val="bottom"/>
          </w:tcPr>
          <w:p w14:paraId="7B28EA80"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1" w:author="Koustubh Sharma" w:date="2017-12-29T08:52:00Z">
                <w:pPr>
                  <w:jc w:val="right"/>
                </w:pPr>
              </w:pPrChange>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2" w:author="Koustubh Sharma" w:date="2017-12-29T08:52:00Z">
                <w:pPr/>
              </w:pPrChange>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67F7F11F"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53" w:author="Koustubh Sharma" w:date="2017-12-29T08:52:00Z">
                <w:pPr/>
              </w:pPrChange>
            </w:pPr>
            <w:proofErr w:type="spellStart"/>
            <w:r>
              <w:rPr>
                <w:rFonts w:ascii="Calibri" w:hAnsi="Calibri" w:cs="Calibri"/>
                <w:color w:val="000000"/>
              </w:rPr>
              <w:t>D~stdGC</w:t>
            </w:r>
            <w:proofErr w:type="spellEnd"/>
            <w:ins w:id="554" w:author="David Borchers" w:date="2017-09-29T09:51:00Z">
              <w:r w:rsidR="003E0272">
                <w:rPr>
                  <w:rFonts w:ascii="Calibri" w:hAnsi="Calibri" w:cs="Calibri"/>
                  <w:color w:val="000000"/>
                </w:rPr>
                <w:t>;</w:t>
              </w:r>
            </w:ins>
            <w:r>
              <w:rPr>
                <w:rFonts w:ascii="Calibri" w:hAnsi="Calibri" w:cs="Calibri"/>
                <w:color w:val="000000"/>
              </w:rPr>
              <w:t xml:space="preserve"> lambda0~Water</w:t>
            </w:r>
            <w:ins w:id="555" w:author="David Borchers" w:date="2017-09-29T09:51:00Z">
              <w:r w:rsidR="003E0272">
                <w:rPr>
                  <w:rFonts w:ascii="Calibri" w:hAnsi="Calibri" w:cs="Calibri"/>
                  <w:color w:val="000000"/>
                </w:rPr>
                <w:t>;</w:t>
              </w:r>
            </w:ins>
            <w:r>
              <w:rPr>
                <w:rFonts w:ascii="Calibri" w:hAnsi="Calibri" w:cs="Calibri"/>
                <w:color w:val="000000"/>
              </w:rPr>
              <w:t xml:space="preserve"> sigma~1</w:t>
            </w:r>
            <w:ins w:id="55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7" w:author="Koustubh Sharma" w:date="2017-12-29T08:52:00Z">
                <w:pPr>
                  <w:jc w:val="right"/>
                </w:pPr>
              </w:pPrChange>
            </w:pPr>
            <w:r>
              <w:rPr>
                <w:rFonts w:ascii="Calibri" w:hAnsi="Calibri" w:cs="Calibri"/>
                <w:color w:val="000000"/>
              </w:rPr>
              <w:t>6</w:t>
            </w:r>
          </w:p>
        </w:tc>
        <w:tc>
          <w:tcPr>
            <w:tcW w:w="1161" w:type="dxa"/>
            <w:noWrap/>
            <w:vAlign w:val="bottom"/>
          </w:tcPr>
          <w:p w14:paraId="1040E4B0"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8" w:author="Koustubh Sharma" w:date="2017-12-29T08:52:00Z">
                <w:pPr>
                  <w:jc w:val="right"/>
                </w:pPr>
              </w:pPrChange>
            </w:pPr>
            <w:r>
              <w:rPr>
                <w:rFonts w:ascii="Calibri" w:hAnsi="Calibri" w:cs="Calibri"/>
                <w:color w:val="000000"/>
              </w:rPr>
              <w:t>-95.8027</w:t>
            </w:r>
          </w:p>
        </w:tc>
        <w:tc>
          <w:tcPr>
            <w:tcW w:w="1053" w:type="dxa"/>
            <w:noWrap/>
            <w:vAlign w:val="bottom"/>
          </w:tcPr>
          <w:p w14:paraId="2491E0E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59" w:author="Koustubh Sharma" w:date="2017-12-29T08:52:00Z">
                <w:pPr>
                  <w:jc w:val="right"/>
                </w:pPr>
              </w:pPrChange>
            </w:pPr>
            <w:r>
              <w:rPr>
                <w:rFonts w:ascii="Calibri" w:hAnsi="Calibri" w:cs="Calibri"/>
                <w:color w:val="000000"/>
              </w:rPr>
              <w:t>217.605</w:t>
            </w:r>
          </w:p>
        </w:tc>
        <w:tc>
          <w:tcPr>
            <w:tcW w:w="1053" w:type="dxa"/>
            <w:noWrap/>
            <w:vAlign w:val="bottom"/>
          </w:tcPr>
          <w:p w14:paraId="0B6D8A6F"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0" w:author="Koustubh Sharma" w:date="2017-12-29T08:52:00Z">
                <w:pPr>
                  <w:jc w:val="right"/>
                </w:pPr>
              </w:pPrChange>
            </w:pPr>
            <w:r>
              <w:rPr>
                <w:rFonts w:ascii="Calibri" w:hAnsi="Calibri" w:cs="Calibri"/>
                <w:color w:val="000000"/>
              </w:rPr>
              <w:t>0</w:t>
            </w:r>
          </w:p>
        </w:tc>
        <w:tc>
          <w:tcPr>
            <w:tcW w:w="960" w:type="dxa"/>
            <w:noWrap/>
            <w:vAlign w:val="bottom"/>
          </w:tcPr>
          <w:p w14:paraId="0464849E"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1" w:author="Koustubh Sharma" w:date="2017-12-29T08:52:00Z">
                <w:pPr>
                  <w:jc w:val="right"/>
                </w:pPr>
              </w:pPrChange>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2" w:author="Koustubh Sharma" w:date="2017-12-29T08:52:00Z">
                <w:pPr/>
              </w:pPrChange>
            </w:pPr>
          </w:p>
        </w:tc>
        <w:tc>
          <w:tcPr>
            <w:tcW w:w="3163" w:type="dxa"/>
            <w:noWrap/>
            <w:vAlign w:val="bottom"/>
          </w:tcPr>
          <w:p w14:paraId="77AC4D46" w14:textId="22D050B0"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63" w:author="Koustubh Sharma" w:date="2017-12-29T08:52:00Z">
                <w:pPr/>
              </w:pPrChange>
            </w:pPr>
            <w:proofErr w:type="spellStart"/>
            <w:r>
              <w:rPr>
                <w:rFonts w:ascii="Calibri" w:hAnsi="Calibri" w:cs="Calibri"/>
                <w:color w:val="000000"/>
              </w:rPr>
              <w:t>D~stdGC</w:t>
            </w:r>
            <w:proofErr w:type="spellEnd"/>
            <w:ins w:id="564" w:author="David Borchers" w:date="2017-09-29T09:51:00Z">
              <w:r w:rsidR="003E0272">
                <w:rPr>
                  <w:rFonts w:ascii="Calibri" w:hAnsi="Calibri" w:cs="Calibri"/>
                  <w:color w:val="000000"/>
                </w:rPr>
                <w:t>;</w:t>
              </w:r>
            </w:ins>
            <w:r>
              <w:rPr>
                <w:rFonts w:ascii="Calibri" w:hAnsi="Calibri" w:cs="Calibri"/>
                <w:color w:val="000000"/>
              </w:rPr>
              <w:t xml:space="preserve"> lambda0~1</w:t>
            </w:r>
            <w:ins w:id="565" w:author="David Borchers" w:date="2017-09-29T09:51:00Z">
              <w:r w:rsidR="003E0272">
                <w:rPr>
                  <w:rFonts w:ascii="Calibri" w:hAnsi="Calibri" w:cs="Calibri"/>
                  <w:color w:val="000000"/>
                </w:rPr>
                <w:t>;</w:t>
              </w:r>
            </w:ins>
            <w:r>
              <w:rPr>
                <w:rFonts w:ascii="Calibri" w:hAnsi="Calibri" w:cs="Calibri"/>
                <w:color w:val="000000"/>
              </w:rPr>
              <w:t xml:space="preserve"> sigma~1</w:t>
            </w:r>
            <w:ins w:id="56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7" w:author="Koustubh Sharma" w:date="2017-12-29T08:52:00Z">
                <w:pPr>
                  <w:jc w:val="right"/>
                </w:pPr>
              </w:pPrChange>
            </w:pPr>
            <w:r>
              <w:rPr>
                <w:rFonts w:ascii="Calibri" w:hAnsi="Calibri" w:cs="Calibri"/>
                <w:color w:val="000000"/>
              </w:rPr>
              <w:t>5</w:t>
            </w:r>
          </w:p>
        </w:tc>
        <w:tc>
          <w:tcPr>
            <w:tcW w:w="1161" w:type="dxa"/>
            <w:noWrap/>
            <w:vAlign w:val="bottom"/>
          </w:tcPr>
          <w:p w14:paraId="0CFE265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8" w:author="Koustubh Sharma" w:date="2017-12-29T08:52:00Z">
                <w:pPr>
                  <w:jc w:val="right"/>
                </w:pPr>
              </w:pPrChange>
            </w:pPr>
            <w:r>
              <w:rPr>
                <w:rFonts w:ascii="Calibri" w:hAnsi="Calibri" w:cs="Calibri"/>
                <w:color w:val="000000"/>
              </w:rPr>
              <w:t>-104.514</w:t>
            </w:r>
          </w:p>
        </w:tc>
        <w:tc>
          <w:tcPr>
            <w:tcW w:w="1053" w:type="dxa"/>
            <w:noWrap/>
            <w:vAlign w:val="bottom"/>
          </w:tcPr>
          <w:p w14:paraId="0D1151C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69" w:author="Koustubh Sharma" w:date="2017-12-29T08:52:00Z">
                <w:pPr>
                  <w:jc w:val="right"/>
                </w:pPr>
              </w:pPrChange>
            </w:pPr>
            <w:r>
              <w:rPr>
                <w:rFonts w:ascii="Calibri" w:hAnsi="Calibri" w:cs="Calibri"/>
                <w:color w:val="000000"/>
              </w:rPr>
              <w:t>227.599</w:t>
            </w:r>
          </w:p>
        </w:tc>
        <w:tc>
          <w:tcPr>
            <w:tcW w:w="1053" w:type="dxa"/>
            <w:noWrap/>
            <w:vAlign w:val="bottom"/>
          </w:tcPr>
          <w:p w14:paraId="6C7A793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0" w:author="Koustubh Sharma" w:date="2017-12-29T08:52:00Z">
                <w:pPr>
                  <w:jc w:val="right"/>
                </w:pPr>
              </w:pPrChange>
            </w:pPr>
            <w:r>
              <w:rPr>
                <w:rFonts w:ascii="Calibri" w:hAnsi="Calibri" w:cs="Calibri"/>
                <w:color w:val="000000"/>
              </w:rPr>
              <w:t>9.994</w:t>
            </w:r>
          </w:p>
        </w:tc>
        <w:tc>
          <w:tcPr>
            <w:tcW w:w="960" w:type="dxa"/>
            <w:noWrap/>
            <w:vAlign w:val="bottom"/>
          </w:tcPr>
          <w:p w14:paraId="3189D302"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1" w:author="Koustubh Sharma" w:date="2017-12-29T08:52:00Z">
                <w:pPr>
                  <w:jc w:val="right"/>
                </w:pPr>
              </w:pPrChange>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2" w:author="Koustubh Sharma" w:date="2017-12-29T08:52:00Z">
                <w:pPr/>
              </w:pPrChange>
            </w:pPr>
          </w:p>
        </w:tc>
        <w:tc>
          <w:tcPr>
            <w:tcW w:w="3163" w:type="dxa"/>
            <w:noWrap/>
            <w:vAlign w:val="bottom"/>
          </w:tcPr>
          <w:p w14:paraId="5C6D3404" w14:textId="35790F06"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73" w:author="Koustubh Sharma" w:date="2017-12-29T08:52:00Z">
                <w:pPr/>
              </w:pPrChange>
            </w:pPr>
            <w:r>
              <w:rPr>
                <w:rFonts w:ascii="Calibri" w:hAnsi="Calibri" w:cs="Calibri"/>
                <w:color w:val="000000"/>
              </w:rPr>
              <w:t>D~1</w:t>
            </w:r>
            <w:ins w:id="574" w:author="David Borchers" w:date="2017-09-29T09:51:00Z">
              <w:r w:rsidR="003E0272">
                <w:rPr>
                  <w:rFonts w:ascii="Calibri" w:hAnsi="Calibri" w:cs="Calibri"/>
                  <w:color w:val="000000"/>
                </w:rPr>
                <w:t>;</w:t>
              </w:r>
            </w:ins>
            <w:r>
              <w:rPr>
                <w:rFonts w:ascii="Calibri" w:hAnsi="Calibri" w:cs="Calibri"/>
                <w:color w:val="000000"/>
              </w:rPr>
              <w:t xml:space="preserve"> lambda0~1</w:t>
            </w:r>
            <w:ins w:id="575" w:author="David Borchers" w:date="2017-09-29T09:51:00Z">
              <w:r w:rsidR="003E0272">
                <w:rPr>
                  <w:rFonts w:ascii="Calibri" w:hAnsi="Calibri" w:cs="Calibri"/>
                  <w:color w:val="000000"/>
                </w:rPr>
                <w:t>;</w:t>
              </w:r>
            </w:ins>
            <w:r>
              <w:rPr>
                <w:rFonts w:ascii="Calibri" w:hAnsi="Calibri" w:cs="Calibri"/>
                <w:color w:val="000000"/>
              </w:rPr>
              <w:t xml:space="preserve"> sigma~1</w:t>
            </w:r>
            <w:ins w:id="57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7" w:author="Koustubh Sharma" w:date="2017-12-29T08:52:00Z">
                <w:pPr>
                  <w:jc w:val="right"/>
                </w:pPr>
              </w:pPrChange>
            </w:pPr>
            <w:r>
              <w:rPr>
                <w:rFonts w:ascii="Calibri" w:hAnsi="Calibri" w:cs="Calibri"/>
                <w:color w:val="000000"/>
              </w:rPr>
              <w:t>4</w:t>
            </w:r>
          </w:p>
        </w:tc>
        <w:tc>
          <w:tcPr>
            <w:tcW w:w="1161" w:type="dxa"/>
            <w:noWrap/>
            <w:vAlign w:val="bottom"/>
          </w:tcPr>
          <w:p w14:paraId="6FF732D3"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8" w:author="Koustubh Sharma" w:date="2017-12-29T08:52:00Z">
                <w:pPr>
                  <w:jc w:val="right"/>
                </w:pPr>
              </w:pPrChange>
            </w:pPr>
            <w:r>
              <w:rPr>
                <w:rFonts w:ascii="Calibri" w:hAnsi="Calibri" w:cs="Calibri"/>
                <w:color w:val="000000"/>
              </w:rPr>
              <w:t>-108.399</w:t>
            </w:r>
          </w:p>
        </w:tc>
        <w:tc>
          <w:tcPr>
            <w:tcW w:w="1053" w:type="dxa"/>
            <w:noWrap/>
            <w:vAlign w:val="bottom"/>
          </w:tcPr>
          <w:p w14:paraId="7965AB2E"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79" w:author="Koustubh Sharma" w:date="2017-12-29T08:52:00Z">
                <w:pPr>
                  <w:jc w:val="right"/>
                </w:pPr>
              </w:pPrChange>
            </w:pPr>
            <w:r>
              <w:rPr>
                <w:rFonts w:ascii="Calibri" w:hAnsi="Calibri" w:cs="Calibri"/>
                <w:color w:val="000000"/>
              </w:rPr>
              <w:t>229.798</w:t>
            </w:r>
          </w:p>
        </w:tc>
        <w:tc>
          <w:tcPr>
            <w:tcW w:w="1053" w:type="dxa"/>
            <w:noWrap/>
            <w:vAlign w:val="bottom"/>
          </w:tcPr>
          <w:p w14:paraId="4C64FE8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0" w:author="Koustubh Sharma" w:date="2017-12-29T08:52:00Z">
                <w:pPr>
                  <w:jc w:val="right"/>
                </w:pPr>
              </w:pPrChange>
            </w:pPr>
            <w:r>
              <w:rPr>
                <w:rFonts w:ascii="Calibri" w:hAnsi="Calibri" w:cs="Calibri"/>
                <w:color w:val="000000"/>
              </w:rPr>
              <w:t>12.193</w:t>
            </w:r>
          </w:p>
        </w:tc>
        <w:tc>
          <w:tcPr>
            <w:tcW w:w="960" w:type="dxa"/>
            <w:noWrap/>
            <w:vAlign w:val="bottom"/>
          </w:tcPr>
          <w:p w14:paraId="59850311"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1" w:author="Koustubh Sharma" w:date="2017-12-29T08:52:00Z">
                <w:pPr>
                  <w:jc w:val="right"/>
                </w:pPr>
              </w:pPrChange>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2" w:author="Koustubh Sharma" w:date="2017-12-29T08:52:00Z">
                <w:pPr/>
              </w:pPrChange>
            </w:pPr>
            <w:proofErr w:type="spellStart"/>
            <w:r w:rsidRPr="00537357">
              <w:rPr>
                <w:rFonts w:ascii="Calibri" w:eastAsia="Times New Roman" w:hAnsi="Calibri" w:cs="Calibri"/>
                <w:color w:val="000000"/>
                <w:lang w:eastAsia="en-IN" w:bidi="hi-IN"/>
              </w:rPr>
              <w:lastRenderedPageBreak/>
              <w:t>Tost</w:t>
            </w:r>
            <w:proofErr w:type="spellEnd"/>
          </w:p>
        </w:tc>
        <w:tc>
          <w:tcPr>
            <w:tcW w:w="3163" w:type="dxa"/>
            <w:noWrap/>
            <w:vAlign w:val="bottom"/>
          </w:tcPr>
          <w:p w14:paraId="2BAF6460" w14:textId="0D22494B"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83" w:author="Koustubh Sharma" w:date="2017-12-29T08:52:00Z">
                <w:pPr/>
              </w:pPrChange>
            </w:pPr>
            <w:proofErr w:type="spellStart"/>
            <w:r>
              <w:rPr>
                <w:rFonts w:ascii="Calibri" w:hAnsi="Calibri" w:cs="Calibri"/>
                <w:color w:val="000000"/>
              </w:rPr>
              <w:t>D~stdGC</w:t>
            </w:r>
            <w:proofErr w:type="spellEnd"/>
            <w:ins w:id="584" w:author="David Borchers" w:date="2017-09-29T09:51:00Z">
              <w:r w:rsidR="003E0272">
                <w:rPr>
                  <w:rFonts w:ascii="Calibri" w:hAnsi="Calibri" w:cs="Calibri"/>
                  <w:color w:val="000000"/>
                </w:rPr>
                <w:t>;</w:t>
              </w:r>
            </w:ins>
            <w:r>
              <w:rPr>
                <w:rFonts w:ascii="Calibri" w:hAnsi="Calibri" w:cs="Calibri"/>
                <w:color w:val="000000"/>
              </w:rPr>
              <w:t xml:space="preserve"> lambda0~1</w:t>
            </w:r>
            <w:ins w:id="585" w:author="David Borchers" w:date="2017-09-29T09:51:00Z">
              <w:r w:rsidR="003E0272">
                <w:rPr>
                  <w:rFonts w:ascii="Calibri" w:hAnsi="Calibri" w:cs="Calibri"/>
                  <w:color w:val="000000"/>
                </w:rPr>
                <w:t>;</w:t>
              </w:r>
            </w:ins>
            <w:r>
              <w:rPr>
                <w:rFonts w:ascii="Calibri" w:hAnsi="Calibri" w:cs="Calibri"/>
                <w:color w:val="000000"/>
              </w:rPr>
              <w:t xml:space="preserve"> sigma~1</w:t>
            </w:r>
            <w:ins w:id="58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7" w:author="Koustubh Sharma" w:date="2017-12-29T08:52:00Z">
                <w:pPr>
                  <w:jc w:val="right"/>
                </w:pPr>
              </w:pPrChange>
            </w:pPr>
            <w:r>
              <w:rPr>
                <w:rFonts w:ascii="Calibri" w:hAnsi="Calibri" w:cs="Calibri"/>
                <w:color w:val="000000"/>
              </w:rPr>
              <w:t>5</w:t>
            </w:r>
          </w:p>
        </w:tc>
        <w:tc>
          <w:tcPr>
            <w:tcW w:w="1161" w:type="dxa"/>
            <w:noWrap/>
            <w:vAlign w:val="bottom"/>
          </w:tcPr>
          <w:p w14:paraId="6000C1E2"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8" w:author="Koustubh Sharma" w:date="2017-12-29T08:52:00Z">
                <w:pPr>
                  <w:jc w:val="right"/>
                </w:pPr>
              </w:pPrChange>
            </w:pPr>
            <w:r>
              <w:rPr>
                <w:rFonts w:ascii="Calibri" w:hAnsi="Calibri" w:cs="Calibri"/>
                <w:color w:val="000000"/>
              </w:rPr>
              <w:t>-200.298</w:t>
            </w:r>
          </w:p>
        </w:tc>
        <w:tc>
          <w:tcPr>
            <w:tcW w:w="1053" w:type="dxa"/>
            <w:noWrap/>
            <w:vAlign w:val="bottom"/>
          </w:tcPr>
          <w:p w14:paraId="181AD34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89" w:author="Koustubh Sharma" w:date="2017-12-29T08:52:00Z">
                <w:pPr>
                  <w:jc w:val="right"/>
                </w:pPr>
              </w:pPrChange>
            </w:pPr>
            <w:r>
              <w:rPr>
                <w:rFonts w:ascii="Calibri" w:hAnsi="Calibri" w:cs="Calibri"/>
                <w:color w:val="000000"/>
              </w:rPr>
              <w:t>418.095</w:t>
            </w:r>
          </w:p>
        </w:tc>
        <w:tc>
          <w:tcPr>
            <w:tcW w:w="1053" w:type="dxa"/>
            <w:noWrap/>
            <w:vAlign w:val="bottom"/>
          </w:tcPr>
          <w:p w14:paraId="5828CD12"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0" w:author="Koustubh Sharma" w:date="2017-12-29T08:52:00Z">
                <w:pPr>
                  <w:jc w:val="right"/>
                </w:pPr>
              </w:pPrChange>
            </w:pPr>
            <w:r>
              <w:rPr>
                <w:rFonts w:ascii="Calibri" w:hAnsi="Calibri" w:cs="Calibri"/>
                <w:color w:val="000000"/>
              </w:rPr>
              <w:t>0</w:t>
            </w:r>
          </w:p>
        </w:tc>
        <w:tc>
          <w:tcPr>
            <w:tcW w:w="960" w:type="dxa"/>
            <w:noWrap/>
            <w:vAlign w:val="bottom"/>
          </w:tcPr>
          <w:p w14:paraId="305009CD"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1" w:author="Koustubh Sharma" w:date="2017-12-29T08:52:00Z">
                <w:pPr>
                  <w:jc w:val="right"/>
                </w:pPr>
              </w:pPrChange>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2" w:author="Koustubh Sharma" w:date="2017-12-29T08:52:00Z">
                <w:pPr/>
              </w:pPrChange>
            </w:pPr>
          </w:p>
        </w:tc>
        <w:tc>
          <w:tcPr>
            <w:tcW w:w="3163" w:type="dxa"/>
            <w:noWrap/>
            <w:vAlign w:val="bottom"/>
          </w:tcPr>
          <w:p w14:paraId="097A9A76" w14:textId="6C4A3759"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593" w:author="Koustubh Sharma" w:date="2017-12-29T08:52:00Z">
                <w:pPr/>
              </w:pPrChange>
            </w:pPr>
            <w:proofErr w:type="spellStart"/>
            <w:r>
              <w:rPr>
                <w:rFonts w:ascii="Calibri" w:hAnsi="Calibri" w:cs="Calibri"/>
                <w:color w:val="000000"/>
              </w:rPr>
              <w:t>D~stdGC</w:t>
            </w:r>
            <w:proofErr w:type="spellEnd"/>
            <w:ins w:id="594" w:author="David Borchers" w:date="2017-09-29T09:51:00Z">
              <w:r w:rsidR="003E0272">
                <w:rPr>
                  <w:rFonts w:ascii="Calibri" w:hAnsi="Calibri" w:cs="Calibri"/>
                  <w:color w:val="000000"/>
                </w:rPr>
                <w:t>;</w:t>
              </w:r>
            </w:ins>
            <w:r>
              <w:rPr>
                <w:rFonts w:ascii="Calibri" w:hAnsi="Calibri" w:cs="Calibri"/>
                <w:color w:val="000000"/>
              </w:rPr>
              <w:t xml:space="preserve"> lambda0~Water</w:t>
            </w:r>
            <w:ins w:id="595" w:author="David Borchers" w:date="2017-09-29T09:51:00Z">
              <w:r w:rsidR="003E0272">
                <w:rPr>
                  <w:rFonts w:ascii="Calibri" w:hAnsi="Calibri" w:cs="Calibri"/>
                  <w:color w:val="000000"/>
                </w:rPr>
                <w:t>;</w:t>
              </w:r>
            </w:ins>
            <w:r>
              <w:rPr>
                <w:rFonts w:ascii="Calibri" w:hAnsi="Calibri" w:cs="Calibri"/>
                <w:color w:val="000000"/>
              </w:rPr>
              <w:t xml:space="preserve"> sigma~1</w:t>
            </w:r>
            <w:ins w:id="596"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7" w:author="Koustubh Sharma" w:date="2017-12-29T08:52:00Z">
                <w:pPr>
                  <w:jc w:val="right"/>
                </w:pPr>
              </w:pPrChange>
            </w:pPr>
            <w:r>
              <w:rPr>
                <w:rFonts w:ascii="Calibri" w:hAnsi="Calibri" w:cs="Calibri"/>
                <w:color w:val="000000"/>
              </w:rPr>
              <w:t>6</w:t>
            </w:r>
          </w:p>
        </w:tc>
        <w:tc>
          <w:tcPr>
            <w:tcW w:w="1161" w:type="dxa"/>
            <w:noWrap/>
            <w:vAlign w:val="bottom"/>
          </w:tcPr>
          <w:p w14:paraId="53E3974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8" w:author="Koustubh Sharma" w:date="2017-12-29T08:52:00Z">
                <w:pPr>
                  <w:jc w:val="right"/>
                </w:pPr>
              </w:pPrChange>
            </w:pPr>
            <w:r>
              <w:rPr>
                <w:rFonts w:ascii="Calibri" w:hAnsi="Calibri" w:cs="Calibri"/>
                <w:color w:val="000000"/>
              </w:rPr>
              <w:t>-201.45</w:t>
            </w:r>
          </w:p>
        </w:tc>
        <w:tc>
          <w:tcPr>
            <w:tcW w:w="1053" w:type="dxa"/>
            <w:noWrap/>
            <w:vAlign w:val="bottom"/>
          </w:tcPr>
          <w:p w14:paraId="5D2FA7D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599" w:author="Koustubh Sharma" w:date="2017-12-29T08:52:00Z">
                <w:pPr>
                  <w:jc w:val="right"/>
                </w:pPr>
              </w:pPrChange>
            </w:pPr>
            <w:r>
              <w:rPr>
                <w:rFonts w:ascii="Calibri" w:hAnsi="Calibri" w:cs="Calibri"/>
                <w:color w:val="000000"/>
              </w:rPr>
              <w:t>426.9</w:t>
            </w:r>
          </w:p>
        </w:tc>
        <w:tc>
          <w:tcPr>
            <w:tcW w:w="1053" w:type="dxa"/>
            <w:noWrap/>
            <w:vAlign w:val="bottom"/>
          </w:tcPr>
          <w:p w14:paraId="084667D4"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0" w:author="Koustubh Sharma" w:date="2017-12-29T08:52:00Z">
                <w:pPr>
                  <w:jc w:val="right"/>
                </w:pPr>
              </w:pPrChange>
            </w:pPr>
            <w:r>
              <w:rPr>
                <w:rFonts w:ascii="Calibri" w:hAnsi="Calibri" w:cs="Calibri"/>
                <w:color w:val="000000"/>
              </w:rPr>
              <w:t>8.805</w:t>
            </w:r>
          </w:p>
        </w:tc>
        <w:tc>
          <w:tcPr>
            <w:tcW w:w="960" w:type="dxa"/>
            <w:noWrap/>
            <w:vAlign w:val="bottom"/>
          </w:tcPr>
          <w:p w14:paraId="1009F481"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1" w:author="Koustubh Sharma" w:date="2017-12-29T08:52:00Z">
                <w:pPr>
                  <w:jc w:val="right"/>
                </w:pPr>
              </w:pPrChange>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2" w:author="Koustubh Sharma" w:date="2017-12-29T08:52:00Z">
                <w:pPr/>
              </w:pPrChange>
            </w:pPr>
          </w:p>
        </w:tc>
        <w:tc>
          <w:tcPr>
            <w:tcW w:w="3163" w:type="dxa"/>
            <w:noWrap/>
            <w:vAlign w:val="bottom"/>
          </w:tcPr>
          <w:p w14:paraId="359E3B17" w14:textId="32CD4F2E" w:rsidR="00D4256D" w:rsidRPr="00537357" w:rsidRDefault="00D4256D" w:rsidP="00B40A29">
            <w:pPr>
              <w:spacing w:line="360" w:lineRule="auto"/>
              <w:jc w:val="both"/>
              <w:rPr>
                <w:rFonts w:ascii="Calibri" w:eastAsia="Times New Roman" w:hAnsi="Calibri" w:cs="Calibri"/>
                <w:color w:val="000000"/>
                <w:sz w:val="18"/>
                <w:szCs w:val="18"/>
                <w:lang w:eastAsia="en-IN" w:bidi="hi-IN"/>
              </w:rPr>
              <w:pPrChange w:id="603" w:author="Koustubh Sharma" w:date="2017-12-29T08:52:00Z">
                <w:pPr/>
              </w:pPrChange>
            </w:pPr>
            <w:r>
              <w:rPr>
                <w:rFonts w:ascii="Calibri" w:hAnsi="Calibri" w:cs="Calibri"/>
                <w:color w:val="000000"/>
              </w:rPr>
              <w:t>D~1</w:t>
            </w:r>
            <w:ins w:id="604" w:author="David Borchers" w:date="2017-09-29T09:51:00Z">
              <w:r w:rsidR="003E0272">
                <w:rPr>
                  <w:rFonts w:ascii="Calibri" w:hAnsi="Calibri" w:cs="Calibri"/>
                  <w:color w:val="000000"/>
                </w:rPr>
                <w:t>;</w:t>
              </w:r>
            </w:ins>
            <w:r>
              <w:rPr>
                <w:rFonts w:ascii="Calibri" w:hAnsi="Calibri" w:cs="Calibri"/>
                <w:color w:val="000000"/>
              </w:rPr>
              <w:t xml:space="preserve"> lambda0~1</w:t>
            </w:r>
            <w:ins w:id="605" w:author="David Borchers" w:date="2017-09-29T09:51:00Z">
              <w:r w:rsidR="003E0272">
                <w:rPr>
                  <w:rFonts w:ascii="Calibri" w:hAnsi="Calibri" w:cs="Calibri"/>
                  <w:color w:val="000000"/>
                </w:rPr>
                <w:t>;</w:t>
              </w:r>
            </w:ins>
            <w:r>
              <w:rPr>
                <w:rFonts w:ascii="Calibri" w:hAnsi="Calibri" w:cs="Calibri"/>
                <w:color w:val="000000"/>
              </w:rPr>
              <w:t xml:space="preserve"> sigma~1</w:t>
            </w:r>
          </w:p>
        </w:tc>
        <w:tc>
          <w:tcPr>
            <w:tcW w:w="639" w:type="dxa"/>
            <w:noWrap/>
            <w:vAlign w:val="bottom"/>
          </w:tcPr>
          <w:p w14:paraId="124DB35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6" w:author="Koustubh Sharma" w:date="2017-12-29T08:52:00Z">
                <w:pPr>
                  <w:jc w:val="right"/>
                </w:pPr>
              </w:pPrChange>
            </w:pPr>
            <w:r>
              <w:rPr>
                <w:rFonts w:ascii="Calibri" w:hAnsi="Calibri" w:cs="Calibri"/>
                <w:color w:val="000000"/>
              </w:rPr>
              <w:t>3</w:t>
            </w:r>
          </w:p>
        </w:tc>
        <w:tc>
          <w:tcPr>
            <w:tcW w:w="1161" w:type="dxa"/>
            <w:noWrap/>
            <w:vAlign w:val="bottom"/>
          </w:tcPr>
          <w:p w14:paraId="49E56C6A"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7" w:author="Koustubh Sharma" w:date="2017-12-29T08:52:00Z">
                <w:pPr>
                  <w:jc w:val="right"/>
                </w:pPr>
              </w:pPrChange>
            </w:pPr>
            <w:r>
              <w:rPr>
                <w:rFonts w:ascii="Calibri" w:hAnsi="Calibri" w:cs="Calibri"/>
                <w:color w:val="000000"/>
              </w:rPr>
              <w:t>-210.307</w:t>
            </w:r>
          </w:p>
        </w:tc>
        <w:tc>
          <w:tcPr>
            <w:tcW w:w="1053" w:type="dxa"/>
            <w:noWrap/>
            <w:vAlign w:val="bottom"/>
          </w:tcPr>
          <w:p w14:paraId="017D029E"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8" w:author="Koustubh Sharma" w:date="2017-12-29T08:52:00Z">
                <w:pPr>
                  <w:jc w:val="right"/>
                </w:pPr>
              </w:pPrChange>
            </w:pPr>
            <w:r>
              <w:rPr>
                <w:rFonts w:ascii="Calibri" w:hAnsi="Calibri" w:cs="Calibri"/>
                <w:color w:val="000000"/>
              </w:rPr>
              <w:t>429.014</w:t>
            </w:r>
          </w:p>
        </w:tc>
        <w:tc>
          <w:tcPr>
            <w:tcW w:w="1053" w:type="dxa"/>
            <w:noWrap/>
            <w:vAlign w:val="bottom"/>
          </w:tcPr>
          <w:p w14:paraId="33DA0E4A"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09" w:author="Koustubh Sharma" w:date="2017-12-29T08:52:00Z">
                <w:pPr>
                  <w:jc w:val="right"/>
                </w:pPr>
              </w:pPrChange>
            </w:pPr>
            <w:r>
              <w:rPr>
                <w:rFonts w:ascii="Calibri" w:hAnsi="Calibri" w:cs="Calibri"/>
                <w:color w:val="000000"/>
              </w:rPr>
              <w:t>10.919</w:t>
            </w:r>
          </w:p>
        </w:tc>
        <w:tc>
          <w:tcPr>
            <w:tcW w:w="960" w:type="dxa"/>
            <w:noWrap/>
            <w:vAlign w:val="bottom"/>
          </w:tcPr>
          <w:p w14:paraId="4F62EAC6"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10" w:author="Koustubh Sharma" w:date="2017-12-29T08:52:00Z">
                <w:pPr>
                  <w:jc w:val="right"/>
                </w:pPr>
              </w:pPrChange>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11" w:author="Koustubh Sharma" w:date="2017-12-29T08:52:00Z">
                <w:pPr/>
              </w:pPrChange>
            </w:pPr>
            <w:r>
              <w:rPr>
                <w:rFonts w:ascii="Calibri" w:eastAsia="Times New Roman" w:hAnsi="Calibri" w:cs="Calibri"/>
                <w:color w:val="000000"/>
                <w:lang w:eastAsia="en-IN" w:bidi="hi-IN"/>
              </w:rPr>
              <w:t>All together</w:t>
            </w:r>
          </w:p>
        </w:tc>
        <w:tc>
          <w:tcPr>
            <w:tcW w:w="3163" w:type="dxa"/>
            <w:noWrap/>
            <w:vAlign w:val="bottom"/>
          </w:tcPr>
          <w:p w14:paraId="47E0F7BC" w14:textId="30BC6734" w:rsidR="00D4256D" w:rsidRPr="0006154B" w:rsidRDefault="00D4256D" w:rsidP="00B40A29">
            <w:pPr>
              <w:spacing w:line="360" w:lineRule="auto"/>
              <w:jc w:val="both"/>
              <w:rPr>
                <w:rFonts w:ascii="Calibri" w:eastAsia="Times New Roman" w:hAnsi="Calibri" w:cs="Calibri"/>
                <w:color w:val="000000"/>
                <w:sz w:val="18"/>
                <w:szCs w:val="18"/>
                <w:lang w:eastAsia="en-IN" w:bidi="hi-IN"/>
              </w:rPr>
              <w:pPrChange w:id="612" w:author="Koustubh Sharma" w:date="2017-12-29T08:52:00Z">
                <w:pPr/>
              </w:pPrChange>
            </w:pPr>
            <w:proofErr w:type="spellStart"/>
            <w:r>
              <w:rPr>
                <w:rFonts w:ascii="Calibri" w:hAnsi="Calibri" w:cs="Calibri"/>
                <w:color w:val="000000"/>
              </w:rPr>
              <w:t>D~stdGC</w:t>
            </w:r>
            <w:proofErr w:type="spellEnd"/>
            <w:ins w:id="613" w:author="David Borchers" w:date="2017-09-29T09:51:00Z">
              <w:r w:rsidR="003E0272">
                <w:rPr>
                  <w:rFonts w:ascii="Calibri" w:hAnsi="Calibri" w:cs="Calibri"/>
                  <w:color w:val="000000"/>
                </w:rPr>
                <w:t>;</w:t>
              </w:r>
            </w:ins>
            <w:r>
              <w:rPr>
                <w:rFonts w:ascii="Calibri" w:hAnsi="Calibri" w:cs="Calibri"/>
                <w:color w:val="000000"/>
              </w:rPr>
              <w:t xml:space="preserve"> lambda0~Topo</w:t>
            </w:r>
            <w:ins w:id="614" w:author="David Borchers" w:date="2017-09-29T09:51:00Z">
              <w:r w:rsidR="003E0272">
                <w:rPr>
                  <w:rFonts w:ascii="Calibri" w:hAnsi="Calibri" w:cs="Calibri"/>
                  <w:color w:val="000000"/>
                </w:rPr>
                <w:t>;</w:t>
              </w:r>
            </w:ins>
            <w:r>
              <w:rPr>
                <w:rFonts w:ascii="Calibri" w:hAnsi="Calibri" w:cs="Calibri"/>
                <w:color w:val="000000"/>
              </w:rPr>
              <w:t xml:space="preserve"> sigma~1</w:t>
            </w:r>
            <w:ins w:id="615"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16" w:author="Koustubh Sharma" w:date="2017-12-29T08:52:00Z">
                <w:pPr>
                  <w:jc w:val="right"/>
                </w:pPr>
              </w:pPrChange>
            </w:pPr>
            <w:r>
              <w:rPr>
                <w:rFonts w:ascii="Calibri" w:hAnsi="Calibri" w:cs="Calibri"/>
                <w:color w:val="000000"/>
              </w:rPr>
              <w:t>7</w:t>
            </w:r>
          </w:p>
        </w:tc>
        <w:tc>
          <w:tcPr>
            <w:tcW w:w="1161" w:type="dxa"/>
            <w:noWrap/>
            <w:vAlign w:val="bottom"/>
          </w:tcPr>
          <w:p w14:paraId="5DCED96A" w14:textId="77777777" w:rsidR="00D4256D" w:rsidRDefault="00D4256D" w:rsidP="00B40A29">
            <w:pPr>
              <w:spacing w:line="360" w:lineRule="auto"/>
              <w:jc w:val="both"/>
              <w:rPr>
                <w:rFonts w:ascii="Calibri" w:eastAsia="Times New Roman" w:hAnsi="Calibri" w:cs="Calibri"/>
                <w:color w:val="000000"/>
                <w:lang w:eastAsia="en-IN" w:bidi="hi-IN"/>
              </w:rPr>
              <w:pPrChange w:id="617" w:author="Koustubh Sharma" w:date="2017-12-29T08:52:00Z">
                <w:pPr>
                  <w:jc w:val="right"/>
                </w:pPr>
              </w:pPrChange>
            </w:pPr>
            <w:r>
              <w:rPr>
                <w:rFonts w:ascii="Calibri" w:hAnsi="Calibri" w:cs="Calibri"/>
                <w:color w:val="000000"/>
              </w:rPr>
              <w:t>-498.062</w:t>
            </w:r>
          </w:p>
        </w:tc>
        <w:tc>
          <w:tcPr>
            <w:tcW w:w="1053" w:type="dxa"/>
            <w:noWrap/>
            <w:vAlign w:val="bottom"/>
          </w:tcPr>
          <w:p w14:paraId="63779085" w14:textId="77777777" w:rsidR="00D4256D" w:rsidRDefault="00D4256D" w:rsidP="00B40A29">
            <w:pPr>
              <w:spacing w:line="360" w:lineRule="auto"/>
              <w:jc w:val="both"/>
              <w:rPr>
                <w:rFonts w:ascii="Calibri" w:eastAsia="Times New Roman" w:hAnsi="Calibri" w:cs="Calibri"/>
                <w:color w:val="000000"/>
                <w:lang w:eastAsia="en-IN" w:bidi="hi-IN"/>
              </w:rPr>
              <w:pPrChange w:id="618" w:author="Koustubh Sharma" w:date="2017-12-29T08:52:00Z">
                <w:pPr>
                  <w:jc w:val="right"/>
                </w:pPr>
              </w:pPrChange>
            </w:pPr>
            <w:r>
              <w:rPr>
                <w:rFonts w:ascii="Calibri" w:hAnsi="Calibri" w:cs="Calibri"/>
                <w:color w:val="000000"/>
              </w:rPr>
              <w:t>1013.324</w:t>
            </w:r>
          </w:p>
        </w:tc>
        <w:tc>
          <w:tcPr>
            <w:tcW w:w="1053" w:type="dxa"/>
            <w:noWrap/>
            <w:vAlign w:val="bottom"/>
          </w:tcPr>
          <w:p w14:paraId="7CF0366C" w14:textId="77777777" w:rsidR="00D4256D" w:rsidRDefault="00D4256D" w:rsidP="00B40A29">
            <w:pPr>
              <w:spacing w:line="360" w:lineRule="auto"/>
              <w:jc w:val="both"/>
              <w:rPr>
                <w:rFonts w:ascii="Calibri" w:eastAsia="Times New Roman" w:hAnsi="Calibri" w:cs="Calibri"/>
                <w:color w:val="000000"/>
                <w:lang w:eastAsia="en-IN" w:bidi="hi-IN"/>
              </w:rPr>
              <w:pPrChange w:id="619" w:author="Koustubh Sharma" w:date="2017-12-29T08:52:00Z">
                <w:pPr>
                  <w:jc w:val="right"/>
                </w:pPr>
              </w:pPrChange>
            </w:pPr>
            <w:r>
              <w:rPr>
                <w:rFonts w:ascii="Calibri" w:hAnsi="Calibri" w:cs="Calibri"/>
                <w:color w:val="000000"/>
              </w:rPr>
              <w:t>0</w:t>
            </w:r>
          </w:p>
        </w:tc>
        <w:tc>
          <w:tcPr>
            <w:tcW w:w="960" w:type="dxa"/>
            <w:noWrap/>
            <w:vAlign w:val="bottom"/>
          </w:tcPr>
          <w:p w14:paraId="2664D3F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20" w:author="Koustubh Sharma" w:date="2017-12-29T08:52:00Z">
                <w:pPr>
                  <w:jc w:val="right"/>
                </w:pPr>
              </w:pPrChange>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21" w:author="Koustubh Sharma" w:date="2017-12-29T08:52:00Z">
                <w:pPr/>
              </w:pPrChange>
            </w:pPr>
          </w:p>
        </w:tc>
        <w:tc>
          <w:tcPr>
            <w:tcW w:w="3163" w:type="dxa"/>
            <w:noWrap/>
            <w:vAlign w:val="bottom"/>
          </w:tcPr>
          <w:p w14:paraId="6570D435" w14:textId="2D7EA0C6" w:rsidR="00D4256D" w:rsidRPr="0006154B" w:rsidRDefault="00D4256D" w:rsidP="00B40A29">
            <w:pPr>
              <w:spacing w:line="360" w:lineRule="auto"/>
              <w:jc w:val="both"/>
              <w:rPr>
                <w:rFonts w:ascii="Calibri" w:eastAsia="Times New Roman" w:hAnsi="Calibri" w:cs="Calibri"/>
                <w:color w:val="000000"/>
                <w:sz w:val="18"/>
                <w:szCs w:val="18"/>
                <w:lang w:eastAsia="en-IN" w:bidi="hi-IN"/>
              </w:rPr>
              <w:pPrChange w:id="622" w:author="Koustubh Sharma" w:date="2017-12-29T08:52:00Z">
                <w:pPr/>
              </w:pPrChange>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ins w:id="623" w:author="David Borchers" w:date="2017-09-29T09:51:00Z">
              <w:r w:rsidR="003E0272">
                <w:rPr>
                  <w:rFonts w:ascii="Calibri" w:hAnsi="Calibri" w:cs="Calibri"/>
                  <w:color w:val="000000"/>
                </w:rPr>
                <w:t>;</w:t>
              </w:r>
            </w:ins>
            <w:r>
              <w:rPr>
                <w:rFonts w:ascii="Calibri" w:hAnsi="Calibri" w:cs="Calibri"/>
                <w:color w:val="000000"/>
              </w:rPr>
              <w:t xml:space="preserve"> lambda0~Topo</w:t>
            </w:r>
            <w:ins w:id="624" w:author="David Borchers" w:date="2017-09-29T09:51:00Z">
              <w:r w:rsidR="003E0272">
                <w:rPr>
                  <w:rFonts w:ascii="Calibri" w:hAnsi="Calibri" w:cs="Calibri"/>
                  <w:color w:val="000000"/>
                </w:rPr>
                <w:t>;</w:t>
              </w:r>
            </w:ins>
            <w:r>
              <w:rPr>
                <w:rFonts w:ascii="Calibri" w:hAnsi="Calibri" w:cs="Calibri"/>
                <w:color w:val="000000"/>
              </w:rPr>
              <w:t xml:space="preserve"> sigma~1</w:t>
            </w:r>
            <w:ins w:id="625" w:author="David Borchers" w:date="2017-09-29T09:51:00Z">
              <w:r w:rsidR="003E0272">
                <w:rPr>
                  <w:rFonts w:ascii="Calibri" w:hAnsi="Calibri" w:cs="Calibri"/>
                  <w:color w:val="000000"/>
                </w:rPr>
                <w:t>;</w:t>
              </w:r>
            </w:ins>
            <w:r>
              <w:rPr>
                <w:rFonts w:ascii="Calibri" w:hAnsi="Calibri" w:cs="Calibri"/>
                <w:color w:val="000000"/>
              </w:rPr>
              <w:t xml:space="preserve">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26" w:author="Koustubh Sharma" w:date="2017-12-29T08:52:00Z">
                <w:pPr>
                  <w:jc w:val="right"/>
                </w:pPr>
              </w:pPrChange>
            </w:pPr>
            <w:r>
              <w:rPr>
                <w:rFonts w:ascii="Calibri" w:hAnsi="Calibri" w:cs="Calibri"/>
                <w:color w:val="000000"/>
              </w:rPr>
              <w:t>11</w:t>
            </w:r>
          </w:p>
        </w:tc>
        <w:tc>
          <w:tcPr>
            <w:tcW w:w="1161" w:type="dxa"/>
            <w:noWrap/>
            <w:vAlign w:val="bottom"/>
          </w:tcPr>
          <w:p w14:paraId="29AED14B" w14:textId="77777777" w:rsidR="00D4256D" w:rsidRDefault="00D4256D" w:rsidP="00B40A29">
            <w:pPr>
              <w:spacing w:line="360" w:lineRule="auto"/>
              <w:jc w:val="both"/>
              <w:rPr>
                <w:rFonts w:ascii="Calibri" w:eastAsia="Times New Roman" w:hAnsi="Calibri" w:cs="Calibri"/>
                <w:color w:val="000000"/>
                <w:lang w:eastAsia="en-IN" w:bidi="hi-IN"/>
              </w:rPr>
              <w:pPrChange w:id="627" w:author="Koustubh Sharma" w:date="2017-12-29T08:52:00Z">
                <w:pPr>
                  <w:jc w:val="right"/>
                </w:pPr>
              </w:pPrChange>
            </w:pPr>
            <w:r>
              <w:rPr>
                <w:rFonts w:ascii="Calibri" w:hAnsi="Calibri" w:cs="Calibri"/>
                <w:color w:val="000000"/>
              </w:rPr>
              <w:t>-496.447</w:t>
            </w:r>
          </w:p>
        </w:tc>
        <w:tc>
          <w:tcPr>
            <w:tcW w:w="1053" w:type="dxa"/>
            <w:noWrap/>
            <w:vAlign w:val="bottom"/>
          </w:tcPr>
          <w:p w14:paraId="329FEB6F" w14:textId="77777777" w:rsidR="00D4256D" w:rsidRDefault="00D4256D" w:rsidP="00B40A29">
            <w:pPr>
              <w:spacing w:line="360" w:lineRule="auto"/>
              <w:jc w:val="both"/>
              <w:rPr>
                <w:rFonts w:ascii="Calibri" w:eastAsia="Times New Roman" w:hAnsi="Calibri" w:cs="Calibri"/>
                <w:color w:val="000000"/>
                <w:lang w:eastAsia="en-IN" w:bidi="hi-IN"/>
              </w:rPr>
              <w:pPrChange w:id="628" w:author="Koustubh Sharma" w:date="2017-12-29T08:52:00Z">
                <w:pPr>
                  <w:jc w:val="right"/>
                </w:pPr>
              </w:pPrChange>
            </w:pPr>
            <w:r>
              <w:rPr>
                <w:rFonts w:ascii="Calibri" w:hAnsi="Calibri" w:cs="Calibri"/>
                <w:color w:val="000000"/>
              </w:rPr>
              <w:t>1023.41</w:t>
            </w:r>
          </w:p>
        </w:tc>
        <w:tc>
          <w:tcPr>
            <w:tcW w:w="1053" w:type="dxa"/>
            <w:noWrap/>
            <w:vAlign w:val="bottom"/>
          </w:tcPr>
          <w:p w14:paraId="3C17DC36" w14:textId="77777777" w:rsidR="00D4256D" w:rsidRDefault="00D4256D" w:rsidP="00B40A29">
            <w:pPr>
              <w:spacing w:line="360" w:lineRule="auto"/>
              <w:jc w:val="both"/>
              <w:rPr>
                <w:rFonts w:ascii="Calibri" w:eastAsia="Times New Roman" w:hAnsi="Calibri" w:cs="Calibri"/>
                <w:color w:val="000000"/>
                <w:lang w:eastAsia="en-IN" w:bidi="hi-IN"/>
              </w:rPr>
              <w:pPrChange w:id="629" w:author="Koustubh Sharma" w:date="2017-12-29T08:52:00Z">
                <w:pPr>
                  <w:jc w:val="right"/>
                </w:pPr>
              </w:pPrChange>
            </w:pPr>
            <w:r>
              <w:rPr>
                <w:rFonts w:ascii="Calibri" w:hAnsi="Calibri" w:cs="Calibri"/>
                <w:color w:val="000000"/>
              </w:rPr>
              <w:t>10.086</w:t>
            </w:r>
          </w:p>
        </w:tc>
        <w:tc>
          <w:tcPr>
            <w:tcW w:w="960" w:type="dxa"/>
            <w:noWrap/>
            <w:vAlign w:val="bottom"/>
          </w:tcPr>
          <w:p w14:paraId="7A67EA1E" w14:textId="77777777" w:rsidR="00D4256D" w:rsidRPr="00537357" w:rsidRDefault="00D4256D" w:rsidP="00B40A29">
            <w:pPr>
              <w:spacing w:line="360" w:lineRule="auto"/>
              <w:jc w:val="both"/>
              <w:rPr>
                <w:rFonts w:ascii="Calibri" w:eastAsia="Times New Roman" w:hAnsi="Calibri" w:cs="Calibri"/>
                <w:color w:val="000000"/>
                <w:lang w:eastAsia="en-IN" w:bidi="hi-IN"/>
              </w:rPr>
              <w:pPrChange w:id="630" w:author="Koustubh Sharma" w:date="2017-12-29T08:52:00Z">
                <w:pPr>
                  <w:jc w:val="right"/>
                </w:pPr>
              </w:pPrChange>
            </w:pPr>
            <w:r>
              <w:rPr>
                <w:rFonts w:ascii="Calibri" w:hAnsi="Calibri" w:cs="Calibri"/>
                <w:color w:val="000000"/>
              </w:rPr>
              <w:t>0</w:t>
            </w:r>
          </w:p>
        </w:tc>
      </w:tr>
    </w:tbl>
    <w:p w14:paraId="6FA7B655"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1" w:author="Koustubh Sharma" w:date="2017-12-29T08:52:00Z">
          <w:pPr>
            <w:spacing w:before="100" w:beforeAutospacing="1" w:after="100" w:afterAutospacing="1" w:line="240" w:lineRule="auto"/>
          </w:pPr>
        </w:pPrChange>
      </w:pPr>
    </w:p>
    <w:p w14:paraId="100AC91A"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2" w:author="Koustubh Sharma" w:date="2017-12-29T08:52:00Z">
          <w:pPr>
            <w:spacing w:before="100" w:beforeAutospacing="1" w:after="100" w:afterAutospacing="1" w:line="240" w:lineRule="auto"/>
          </w:pPr>
        </w:pPrChange>
      </w:pPr>
    </w:p>
    <w:p w14:paraId="08D1A56B" w14:textId="77777777" w:rsidR="00D4256D" w:rsidRDefault="00D4256D" w:rsidP="00B40A29">
      <w:pPr>
        <w:spacing w:line="360" w:lineRule="auto"/>
        <w:jc w:val="both"/>
        <w:rPr>
          <w:rFonts w:ascii="Times New Roman" w:eastAsia="Times New Roman" w:hAnsi="Times New Roman" w:cs="Times New Roman"/>
          <w:sz w:val="24"/>
          <w:szCs w:val="24"/>
          <w:lang w:eastAsia="en-IN" w:bidi="hi-IN"/>
        </w:rPr>
        <w:pPrChange w:id="633" w:author="Koustubh Sharma" w:date="2017-12-29T08:52:00Z">
          <w:pPr/>
        </w:pPrChange>
      </w:pPr>
      <w:r>
        <w:rPr>
          <w:rFonts w:ascii="Times New Roman" w:eastAsia="Times New Roman" w:hAnsi="Times New Roman" w:cs="Times New Roman"/>
          <w:sz w:val="24"/>
          <w:szCs w:val="24"/>
          <w:lang w:eastAsia="en-IN" w:bidi="hi-IN"/>
        </w:rPr>
        <w:br w:type="page"/>
      </w:r>
    </w:p>
    <w:p w14:paraId="6DC3AB79" w14:textId="59BF6516"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4"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w:t>
      </w:r>
      <w:del w:id="635" w:author="David Borchers" w:date="2017-09-29T09:11:00Z">
        <w:r w:rsidDel="00C17BBF">
          <w:rPr>
            <w:rFonts w:ascii="Times New Roman" w:eastAsia="Times New Roman" w:hAnsi="Times New Roman" w:cs="Times New Roman"/>
            <w:sz w:val="24"/>
            <w:szCs w:val="24"/>
            <w:lang w:eastAsia="en-IN" w:bidi="hi-IN"/>
          </w:rPr>
          <w:delText>most parsimonious</w:delText>
        </w:r>
      </w:del>
      <w:ins w:id="636" w:author="David Borchers" w:date="2017-09-29T09:11:00Z">
        <w:r w:rsidR="00C17BBF">
          <w:rPr>
            <w:rFonts w:ascii="Times New Roman" w:eastAsia="Times New Roman" w:hAnsi="Times New Roman" w:cs="Times New Roman"/>
            <w:sz w:val="24"/>
            <w:szCs w:val="24"/>
            <w:lang w:eastAsia="en-IN" w:bidi="hi-IN"/>
          </w:rPr>
          <w:t>the best site-specific models</w:t>
        </w:r>
      </w:ins>
      <w:r>
        <w:rPr>
          <w:rFonts w:ascii="Times New Roman" w:eastAsia="Times New Roman" w:hAnsi="Times New Roman" w:cs="Times New Roman"/>
          <w:sz w:val="24"/>
          <w:szCs w:val="24"/>
          <w:lang w:eastAsia="en-IN" w:bidi="hi-IN"/>
        </w:rPr>
        <w:t xml:space="preserve"> and the null models. </w:t>
      </w:r>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r w:rsidR="0066507E">
        <w:rPr>
          <w:rFonts w:ascii="Times New Roman" w:eastAsia="Times New Roman" w:hAnsi="Times New Roman" w:cs="Times New Roman"/>
          <w:sz w:val="24"/>
          <w:szCs w:val="24"/>
          <w:lang w:eastAsia="en-IN" w:bidi="hi-IN"/>
        </w:rPr>
        <w:t xml:space="preserve">but </w:t>
      </w:r>
      <w:r w:rsidR="00381E6C">
        <w:rPr>
          <w:rFonts w:ascii="Times New Roman" w:eastAsia="Times New Roman" w:hAnsi="Times New Roman" w:cs="Times New Roman"/>
          <w:sz w:val="24"/>
          <w:szCs w:val="24"/>
          <w:lang w:eastAsia="en-IN" w:bidi="hi-IN"/>
        </w:rPr>
        <w:t>with subscripts indicating explanatory variable</w:t>
      </w:r>
      <w:r w:rsidR="00740317">
        <w:rPr>
          <w:rFonts w:ascii="Times New Roman" w:eastAsia="Times New Roman" w:hAnsi="Times New Roman" w:cs="Times New Roman"/>
          <w:sz w:val="24"/>
          <w:szCs w:val="24"/>
          <w:lang w:eastAsia="en-IN" w:bidi="hi-IN"/>
        </w:rPr>
        <w:t>s</w:t>
      </w:r>
      <w:r w:rsidR="00381E6C">
        <w:rPr>
          <w:rFonts w:ascii="Times New Roman" w:eastAsia="Times New Roman" w:hAnsi="Times New Roman" w:cs="Times New Roman"/>
          <w:sz w:val="24"/>
          <w:szCs w:val="24"/>
          <w:lang w:eastAsia="en-IN" w:bidi="hi-IN"/>
        </w:rPr>
        <w:t xml:space="preserve"> as follows: “</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p>
    <w:tbl>
      <w:tblPr>
        <w:tblStyle w:val="TableGrid"/>
        <w:tblW w:w="9175" w:type="dxa"/>
        <w:tblLook w:val="04A0" w:firstRow="1" w:lastRow="0" w:firstColumn="1" w:lastColumn="0" w:noHBand="0" w:noVBand="1"/>
      </w:tblPr>
      <w:tblGrid>
        <w:gridCol w:w="998"/>
        <w:gridCol w:w="2361"/>
        <w:gridCol w:w="1296"/>
        <w:gridCol w:w="993"/>
        <w:gridCol w:w="751"/>
        <w:gridCol w:w="1375"/>
        <w:gridCol w:w="1401"/>
      </w:tblGrid>
      <w:tr w:rsidR="00DE1B3B" w14:paraId="11DE0464" w14:textId="77777777" w:rsidTr="00AC1364">
        <w:tc>
          <w:tcPr>
            <w:tcW w:w="998" w:type="dxa"/>
          </w:tcPr>
          <w:p w14:paraId="0696243E"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Site</w:t>
            </w:r>
          </w:p>
        </w:tc>
        <w:tc>
          <w:tcPr>
            <w:tcW w:w="2361" w:type="dxa"/>
          </w:tcPr>
          <w:p w14:paraId="48F90590"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Parameter</w:t>
            </w:r>
          </w:p>
        </w:tc>
        <w:tc>
          <w:tcPr>
            <w:tcW w:w="1296" w:type="dxa"/>
          </w:tcPr>
          <w:p w14:paraId="14573125"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3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Top model Coefficient</w:t>
            </w:r>
          </w:p>
        </w:tc>
        <w:tc>
          <w:tcPr>
            <w:tcW w:w="993" w:type="dxa"/>
          </w:tcPr>
          <w:p w14:paraId="70050505"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0"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LCL</w:t>
            </w:r>
          </w:p>
        </w:tc>
        <w:tc>
          <w:tcPr>
            <w:tcW w:w="751" w:type="dxa"/>
          </w:tcPr>
          <w:p w14:paraId="0B9E93F2"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1"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UCL</w:t>
            </w:r>
          </w:p>
        </w:tc>
        <w:tc>
          <w:tcPr>
            <w:tcW w:w="1375" w:type="dxa"/>
          </w:tcPr>
          <w:p w14:paraId="5D9E5998"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Top model Abundance (95% CI)</w:t>
            </w:r>
          </w:p>
        </w:tc>
        <w:tc>
          <w:tcPr>
            <w:tcW w:w="1401" w:type="dxa"/>
          </w:tcPr>
          <w:p w14:paraId="1EDFFC47"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Null model Abundance (95% CI)</w:t>
            </w:r>
          </w:p>
        </w:tc>
      </w:tr>
      <w:tr w:rsidR="00DE1B3B" w14:paraId="456ADCE6" w14:textId="77777777" w:rsidTr="00AC1364">
        <w:tc>
          <w:tcPr>
            <w:tcW w:w="998" w:type="dxa"/>
            <w:vMerge w:val="restart"/>
          </w:tcPr>
          <w:p w14:paraId="0D5B2694"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4" w:author="Koustubh Sharma" w:date="2017-12-29T08:52:00Z">
                <w:pPr>
                  <w:spacing w:before="100" w:beforeAutospacing="1" w:after="100" w:afterAutospacing="1"/>
                </w:pPr>
              </w:pPrChange>
            </w:pPr>
            <w:proofErr w:type="spellStart"/>
            <w:r>
              <w:rPr>
                <w:rFonts w:ascii="Times New Roman" w:eastAsia="Times New Roman" w:hAnsi="Times New Roman" w:cs="Times New Roman"/>
                <w:sz w:val="24"/>
                <w:szCs w:val="24"/>
                <w:lang w:eastAsia="en-IN" w:bidi="hi-IN"/>
              </w:rPr>
              <w:t>Nemegt</w:t>
            </w:r>
            <w:proofErr w:type="spellEnd"/>
          </w:p>
        </w:tc>
        <w:tc>
          <w:tcPr>
            <w:tcW w:w="2361" w:type="dxa"/>
          </w:tcPr>
          <w:p w14:paraId="7CE3C2B8" w14:textId="7229BE93"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5"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48B20D9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-9.29</w:t>
            </w:r>
          </w:p>
        </w:tc>
        <w:tc>
          <w:tcPr>
            <w:tcW w:w="993" w:type="dxa"/>
          </w:tcPr>
          <w:p w14:paraId="71BF764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-10.09</w:t>
            </w:r>
          </w:p>
        </w:tc>
        <w:tc>
          <w:tcPr>
            <w:tcW w:w="751" w:type="dxa"/>
          </w:tcPr>
          <w:p w14:paraId="59294C4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-8.48</w:t>
            </w:r>
          </w:p>
        </w:tc>
        <w:tc>
          <w:tcPr>
            <w:tcW w:w="1375" w:type="dxa"/>
            <w:vMerge w:val="restart"/>
          </w:tcPr>
          <w:p w14:paraId="205FE23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4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0"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(14.57-</w:t>
            </w:r>
            <w:commentRangeStart w:id="651"/>
            <w:r>
              <w:rPr>
                <w:rFonts w:ascii="Times New Roman" w:eastAsia="Times New Roman" w:hAnsi="Times New Roman" w:cs="Times New Roman"/>
                <w:sz w:val="24"/>
                <w:szCs w:val="24"/>
                <w:lang w:eastAsia="en-IN" w:bidi="hi-IN"/>
              </w:rPr>
              <w:t>44.20</w:t>
            </w:r>
            <w:commentRangeEnd w:id="651"/>
            <w:r w:rsidR="00812568">
              <w:rPr>
                <w:rStyle w:val="CommentReference"/>
              </w:rPr>
              <w:commentReference w:id="651"/>
            </w:r>
            <w:r>
              <w:rPr>
                <w:rFonts w:ascii="Times New Roman" w:eastAsia="Times New Roman" w:hAnsi="Times New Roman" w:cs="Times New Roman"/>
                <w:sz w:val="24"/>
                <w:szCs w:val="24"/>
                <w:lang w:eastAsia="en-IN" w:bidi="hi-IN"/>
              </w:rPr>
              <w:t>)</w:t>
            </w:r>
          </w:p>
        </w:tc>
        <w:tc>
          <w:tcPr>
            <w:tcW w:w="1401" w:type="dxa"/>
            <w:vMerge w:val="restart"/>
          </w:tcPr>
          <w:p w14:paraId="3A892FF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15.16</w:t>
            </w:r>
          </w:p>
          <w:p w14:paraId="3C0275B8"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(13.48-22.75)</w:t>
            </w:r>
          </w:p>
        </w:tc>
      </w:tr>
      <w:tr w:rsidR="00DE1B3B" w14:paraId="41F68EDD" w14:textId="77777777" w:rsidTr="00AC1364">
        <w:tc>
          <w:tcPr>
            <w:tcW w:w="998" w:type="dxa"/>
            <w:vMerge/>
          </w:tcPr>
          <w:p w14:paraId="2FA94137"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4" w:author="Koustubh Sharma" w:date="2017-12-29T08:52:00Z">
                <w:pPr>
                  <w:spacing w:before="100" w:beforeAutospacing="1" w:after="100" w:afterAutospacing="1"/>
                </w:pPr>
              </w:pPrChange>
            </w:pPr>
          </w:p>
        </w:tc>
        <w:tc>
          <w:tcPr>
            <w:tcW w:w="2361" w:type="dxa"/>
          </w:tcPr>
          <w:p w14:paraId="0B37B6C5" w14:textId="35CD5999" w:rsidR="00DE1B3B" w:rsidRPr="003A3A67" w:rsidRDefault="00B40A29" w:rsidP="00B40A29">
            <w:pPr>
              <w:spacing w:before="100" w:beforeAutospacing="1" w:after="100" w:afterAutospacing="1" w:line="360" w:lineRule="auto"/>
              <w:jc w:val="both"/>
              <w:rPr>
                <w:rFonts w:asciiTheme="majorHAnsi" w:eastAsia="Times New Roman" w:hAnsiTheme="majorHAnsi" w:cs="Symbol"/>
                <w:sz w:val="24"/>
                <w:szCs w:val="24"/>
                <w:lang w:eastAsia="en-IN" w:bidi="hi-IN"/>
              </w:rPr>
              <w:pPrChange w:id="655"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36B6A98" w14:textId="225760EC"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0.1</w:t>
            </w:r>
            <w:ins w:id="657" w:author="David Borchers" w:date="2017-09-29T09:06:00Z">
              <w:r w:rsidR="00A8632E">
                <w:rPr>
                  <w:rFonts w:ascii="Times New Roman" w:eastAsia="Times New Roman" w:hAnsi="Times New Roman" w:cs="Times New Roman"/>
                  <w:sz w:val="24"/>
                  <w:szCs w:val="24"/>
                  <w:lang w:eastAsia="en-IN" w:bidi="hi-IN"/>
                </w:rPr>
                <w:t>0</w:t>
              </w:r>
            </w:ins>
          </w:p>
        </w:tc>
        <w:tc>
          <w:tcPr>
            <w:tcW w:w="993" w:type="dxa"/>
          </w:tcPr>
          <w:p w14:paraId="7AE550E9"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-0.81</w:t>
            </w:r>
          </w:p>
        </w:tc>
        <w:tc>
          <w:tcPr>
            <w:tcW w:w="751" w:type="dxa"/>
          </w:tcPr>
          <w:p w14:paraId="4A5DF90C"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5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1.00</w:t>
            </w:r>
          </w:p>
        </w:tc>
        <w:tc>
          <w:tcPr>
            <w:tcW w:w="1375" w:type="dxa"/>
            <w:vMerge/>
          </w:tcPr>
          <w:p w14:paraId="12282BB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0" w:author="Koustubh Sharma" w:date="2017-12-29T08:52:00Z">
                <w:pPr>
                  <w:spacing w:before="100" w:beforeAutospacing="1" w:after="100" w:afterAutospacing="1"/>
                </w:pPr>
              </w:pPrChange>
            </w:pPr>
          </w:p>
        </w:tc>
        <w:tc>
          <w:tcPr>
            <w:tcW w:w="1401" w:type="dxa"/>
            <w:vMerge/>
          </w:tcPr>
          <w:p w14:paraId="2A20A8C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1" w:author="Koustubh Sharma" w:date="2017-12-29T08:52:00Z">
                <w:pPr>
                  <w:spacing w:before="100" w:beforeAutospacing="1" w:after="100" w:afterAutospacing="1"/>
                </w:pPr>
              </w:pPrChange>
            </w:pPr>
          </w:p>
        </w:tc>
      </w:tr>
      <w:tr w:rsidR="00DE1B3B" w14:paraId="2C5338FA" w14:textId="77777777" w:rsidTr="00AC1364">
        <w:tc>
          <w:tcPr>
            <w:tcW w:w="998" w:type="dxa"/>
            <w:vMerge/>
          </w:tcPr>
          <w:p w14:paraId="2AD3883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2" w:author="Koustubh Sharma" w:date="2017-12-29T08:52:00Z">
                <w:pPr>
                  <w:spacing w:before="100" w:beforeAutospacing="1" w:after="100" w:afterAutospacing="1"/>
                </w:pPr>
              </w:pPrChange>
            </w:pPr>
          </w:p>
        </w:tc>
        <w:tc>
          <w:tcPr>
            <w:tcW w:w="2361" w:type="dxa"/>
          </w:tcPr>
          <w:p w14:paraId="101D1D84" w14:textId="044047CF" w:rsidR="00DE1B3B" w:rsidRPr="00CE4576"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3" w:author="Koustubh Sharma" w:date="2017-12-29T08:52:00Z">
                <w:pPr>
                  <w:spacing w:before="100" w:beforeAutospacing="1" w:after="100" w:afterAutospacing="1"/>
                </w:pPr>
              </w:pPrChange>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480216A3"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4"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-4.19</w:t>
            </w:r>
          </w:p>
        </w:tc>
        <w:tc>
          <w:tcPr>
            <w:tcW w:w="993" w:type="dxa"/>
          </w:tcPr>
          <w:p w14:paraId="132B423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-4.68</w:t>
            </w:r>
          </w:p>
        </w:tc>
        <w:tc>
          <w:tcPr>
            <w:tcW w:w="751" w:type="dxa"/>
          </w:tcPr>
          <w:p w14:paraId="7D97C0A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-3.71</w:t>
            </w:r>
          </w:p>
        </w:tc>
        <w:tc>
          <w:tcPr>
            <w:tcW w:w="1375" w:type="dxa"/>
            <w:vMerge/>
          </w:tcPr>
          <w:p w14:paraId="41C7630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7" w:author="Koustubh Sharma" w:date="2017-12-29T08:52:00Z">
                <w:pPr>
                  <w:spacing w:before="100" w:beforeAutospacing="1" w:after="100" w:afterAutospacing="1"/>
                </w:pPr>
              </w:pPrChange>
            </w:pPr>
          </w:p>
        </w:tc>
        <w:tc>
          <w:tcPr>
            <w:tcW w:w="1401" w:type="dxa"/>
            <w:vMerge/>
          </w:tcPr>
          <w:p w14:paraId="192E9D3F"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8" w:author="Koustubh Sharma" w:date="2017-12-29T08:52:00Z">
                <w:pPr>
                  <w:spacing w:before="100" w:beforeAutospacing="1" w:after="100" w:afterAutospacing="1"/>
                </w:pPr>
              </w:pPrChange>
            </w:pPr>
          </w:p>
        </w:tc>
      </w:tr>
      <w:tr w:rsidR="00DE1B3B" w14:paraId="4F220E26" w14:textId="77777777" w:rsidTr="00AC1364">
        <w:tc>
          <w:tcPr>
            <w:tcW w:w="998" w:type="dxa"/>
            <w:vMerge/>
          </w:tcPr>
          <w:p w14:paraId="0FBDA66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69" w:author="Koustubh Sharma" w:date="2017-12-29T08:52:00Z">
                <w:pPr>
                  <w:spacing w:before="100" w:beforeAutospacing="1" w:after="100" w:afterAutospacing="1"/>
                </w:pPr>
              </w:pPrChange>
            </w:pPr>
          </w:p>
        </w:tc>
        <w:tc>
          <w:tcPr>
            <w:tcW w:w="2361" w:type="dxa"/>
          </w:tcPr>
          <w:p w14:paraId="79A5F0F1" w14:textId="3D23FF89" w:rsidR="00DE1B3B" w:rsidRPr="00CE4576"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0" w:author="Koustubh Sharma" w:date="2017-12-29T08:52:00Z">
                <w:pPr>
                  <w:spacing w:before="100" w:beforeAutospacing="1" w:after="100" w:afterAutospacing="1"/>
                </w:pPr>
              </w:pPrChange>
            </w:pPr>
            <m:oMathPara>
              <m:oMathParaPr>
                <m:jc m:val="left"/>
              </m:oMathPara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Water</m:t>
                    </m:r>
                  </m:sub>
                </m:sSub>
                <m:r>
                  <m:rPr>
                    <m:sty m:val="p"/>
                  </m:rPr>
                  <w:rPr>
                    <w:rFonts w:ascii="Cambria Math" w:eastAsia="Times New Roman" w:hAnsi="Cambria Math" w:cs="Times New Roman"/>
                    <w:sz w:val="24"/>
                    <w:szCs w:val="24"/>
                    <w:lang w:eastAsia="en-IN" w:bidi="hi-IN"/>
                  </w:rPr>
                  <m:t xml:space="preserve"> (</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m:rPr>
                    <m:sty m:val="p"/>
                  </m:rPr>
                  <w:rPr>
                    <w:rFonts w:ascii="Cambria Math" w:eastAsia="Times New Roman" w:hAnsi="Cambria Math" w:cs="Times New Roman"/>
                    <w:sz w:val="24"/>
                    <w:szCs w:val="24"/>
                    <w:lang w:eastAsia="en-IN" w:bidi="hi-IN"/>
                  </w:rPr>
                  <m:t>)</m:t>
                </m:r>
              </m:oMath>
            </m:oMathPara>
          </w:p>
        </w:tc>
        <w:tc>
          <w:tcPr>
            <w:tcW w:w="1296" w:type="dxa"/>
          </w:tcPr>
          <w:p w14:paraId="6E1955D8"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1"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2.06</w:t>
            </w:r>
          </w:p>
        </w:tc>
        <w:tc>
          <w:tcPr>
            <w:tcW w:w="993" w:type="dxa"/>
          </w:tcPr>
          <w:p w14:paraId="5CFF28E4"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1.33</w:t>
            </w:r>
          </w:p>
        </w:tc>
        <w:tc>
          <w:tcPr>
            <w:tcW w:w="751" w:type="dxa"/>
          </w:tcPr>
          <w:p w14:paraId="43D0A28C"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2.79</w:t>
            </w:r>
          </w:p>
        </w:tc>
        <w:tc>
          <w:tcPr>
            <w:tcW w:w="1375" w:type="dxa"/>
            <w:vMerge/>
          </w:tcPr>
          <w:p w14:paraId="35F8A808"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4" w:author="Koustubh Sharma" w:date="2017-12-29T08:52:00Z">
                <w:pPr>
                  <w:spacing w:before="100" w:beforeAutospacing="1" w:after="100" w:afterAutospacing="1"/>
                </w:pPr>
              </w:pPrChange>
            </w:pPr>
          </w:p>
        </w:tc>
        <w:tc>
          <w:tcPr>
            <w:tcW w:w="1401" w:type="dxa"/>
            <w:vMerge/>
          </w:tcPr>
          <w:p w14:paraId="1F53063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5" w:author="Koustubh Sharma" w:date="2017-12-29T08:52:00Z">
                <w:pPr>
                  <w:spacing w:before="100" w:beforeAutospacing="1" w:after="100" w:afterAutospacing="1"/>
                </w:pPr>
              </w:pPrChange>
            </w:pPr>
          </w:p>
        </w:tc>
      </w:tr>
      <w:tr w:rsidR="00DE1B3B" w14:paraId="1BEAA974" w14:textId="77777777" w:rsidTr="00AC1364">
        <w:tc>
          <w:tcPr>
            <w:tcW w:w="998" w:type="dxa"/>
            <w:vMerge/>
          </w:tcPr>
          <w:p w14:paraId="68859B0C"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6" w:author="Koustubh Sharma" w:date="2017-12-29T08:52:00Z">
                <w:pPr>
                  <w:spacing w:before="100" w:beforeAutospacing="1" w:after="100" w:afterAutospacing="1"/>
                </w:pPr>
              </w:pPrChange>
            </w:pPr>
          </w:p>
        </w:tc>
        <w:tc>
          <w:tcPr>
            <w:tcW w:w="2361" w:type="dxa"/>
          </w:tcPr>
          <w:p w14:paraId="689A13FE" w14:textId="290EFA1F"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7"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9FDE20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8.27</w:t>
            </w:r>
          </w:p>
        </w:tc>
        <w:tc>
          <w:tcPr>
            <w:tcW w:w="993" w:type="dxa"/>
          </w:tcPr>
          <w:p w14:paraId="1BD5B9F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7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7.71</w:t>
            </w:r>
          </w:p>
        </w:tc>
        <w:tc>
          <w:tcPr>
            <w:tcW w:w="751" w:type="dxa"/>
          </w:tcPr>
          <w:p w14:paraId="714CA0E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0"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8.83</w:t>
            </w:r>
          </w:p>
        </w:tc>
        <w:tc>
          <w:tcPr>
            <w:tcW w:w="1375" w:type="dxa"/>
            <w:vMerge/>
          </w:tcPr>
          <w:p w14:paraId="23C6C6F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1" w:author="Koustubh Sharma" w:date="2017-12-29T08:52:00Z">
                <w:pPr>
                  <w:spacing w:before="100" w:beforeAutospacing="1" w:after="100" w:afterAutospacing="1"/>
                </w:pPr>
              </w:pPrChange>
            </w:pPr>
          </w:p>
        </w:tc>
        <w:tc>
          <w:tcPr>
            <w:tcW w:w="1401" w:type="dxa"/>
            <w:vMerge/>
          </w:tcPr>
          <w:p w14:paraId="1BCCD3E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2" w:author="Koustubh Sharma" w:date="2017-12-29T08:52:00Z">
                <w:pPr>
                  <w:spacing w:before="100" w:beforeAutospacing="1" w:after="100" w:afterAutospacing="1"/>
                </w:pPr>
              </w:pPrChange>
            </w:pPr>
          </w:p>
        </w:tc>
      </w:tr>
      <w:tr w:rsidR="00DE1B3B" w14:paraId="4BA5C21A" w14:textId="77777777" w:rsidTr="00AC1364">
        <w:tc>
          <w:tcPr>
            <w:tcW w:w="998" w:type="dxa"/>
            <w:vMerge/>
          </w:tcPr>
          <w:p w14:paraId="14737AC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3" w:author="Koustubh Sharma" w:date="2017-12-29T08:52:00Z">
                <w:pPr>
                  <w:spacing w:before="100" w:beforeAutospacing="1" w:after="100" w:afterAutospacing="1"/>
                </w:pPr>
              </w:pPrChange>
            </w:pPr>
          </w:p>
        </w:tc>
        <w:tc>
          <w:tcPr>
            <w:tcW w:w="2361" w:type="dxa"/>
          </w:tcPr>
          <w:p w14:paraId="2D3990D0" w14:textId="3E9E3873"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4"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14754CB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-0.37</w:t>
            </w:r>
          </w:p>
        </w:tc>
        <w:tc>
          <w:tcPr>
            <w:tcW w:w="993" w:type="dxa"/>
          </w:tcPr>
          <w:p w14:paraId="730CB117"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-0.73</w:t>
            </w:r>
          </w:p>
        </w:tc>
        <w:tc>
          <w:tcPr>
            <w:tcW w:w="751" w:type="dxa"/>
          </w:tcPr>
          <w:p w14:paraId="48F2AA6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-0.01</w:t>
            </w:r>
          </w:p>
        </w:tc>
        <w:tc>
          <w:tcPr>
            <w:tcW w:w="1375" w:type="dxa"/>
            <w:vMerge/>
          </w:tcPr>
          <w:p w14:paraId="2081072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8" w:author="Koustubh Sharma" w:date="2017-12-29T08:52:00Z">
                <w:pPr>
                  <w:spacing w:before="100" w:beforeAutospacing="1" w:after="100" w:afterAutospacing="1"/>
                </w:pPr>
              </w:pPrChange>
            </w:pPr>
          </w:p>
        </w:tc>
        <w:tc>
          <w:tcPr>
            <w:tcW w:w="1401" w:type="dxa"/>
            <w:vMerge/>
          </w:tcPr>
          <w:p w14:paraId="10FCC1DC"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89" w:author="Koustubh Sharma" w:date="2017-12-29T08:52:00Z">
                <w:pPr>
                  <w:spacing w:before="100" w:beforeAutospacing="1" w:after="100" w:afterAutospacing="1"/>
                </w:pPr>
              </w:pPrChange>
            </w:pPr>
          </w:p>
        </w:tc>
      </w:tr>
      <w:tr w:rsidR="00DE1B3B" w14:paraId="4DDE6A5C" w14:textId="77777777" w:rsidTr="00AC1364">
        <w:tc>
          <w:tcPr>
            <w:tcW w:w="998" w:type="dxa"/>
            <w:vMerge w:val="restart"/>
          </w:tcPr>
          <w:p w14:paraId="31144D97"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0" w:author="Koustubh Sharma" w:date="2017-12-29T08:52:00Z">
                <w:pPr>
                  <w:spacing w:before="100" w:beforeAutospacing="1" w:after="100" w:afterAutospacing="1"/>
                </w:pPr>
              </w:pPrChange>
            </w:pPr>
            <w:proofErr w:type="spellStart"/>
            <w:r>
              <w:rPr>
                <w:rFonts w:ascii="Times New Roman" w:eastAsia="Times New Roman" w:hAnsi="Times New Roman" w:cs="Times New Roman"/>
                <w:sz w:val="24"/>
                <w:szCs w:val="24"/>
                <w:lang w:eastAsia="en-IN" w:bidi="hi-IN"/>
              </w:rPr>
              <w:t>Noyon</w:t>
            </w:r>
            <w:proofErr w:type="spellEnd"/>
          </w:p>
        </w:tc>
        <w:tc>
          <w:tcPr>
            <w:tcW w:w="2361" w:type="dxa"/>
          </w:tcPr>
          <w:p w14:paraId="72F17424" w14:textId="56E86EAA"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1"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401849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-11.30</w:t>
            </w:r>
          </w:p>
        </w:tc>
        <w:tc>
          <w:tcPr>
            <w:tcW w:w="993" w:type="dxa"/>
          </w:tcPr>
          <w:p w14:paraId="394748F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-12.68</w:t>
            </w:r>
          </w:p>
        </w:tc>
        <w:tc>
          <w:tcPr>
            <w:tcW w:w="751" w:type="dxa"/>
          </w:tcPr>
          <w:p w14:paraId="7EC76F4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4"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-9.91</w:t>
            </w:r>
          </w:p>
        </w:tc>
        <w:tc>
          <w:tcPr>
            <w:tcW w:w="1375" w:type="dxa"/>
            <w:vMerge w:val="restart"/>
          </w:tcPr>
          <w:p w14:paraId="44056D3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(14.07-18.59)</w:t>
            </w:r>
          </w:p>
        </w:tc>
        <w:tc>
          <w:tcPr>
            <w:tcW w:w="1401" w:type="dxa"/>
            <w:vMerge w:val="restart"/>
          </w:tcPr>
          <w:p w14:paraId="6961556C"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15.85</w:t>
            </w:r>
          </w:p>
          <w:p w14:paraId="5617107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(14.40-22.59)</w:t>
            </w:r>
          </w:p>
        </w:tc>
      </w:tr>
      <w:tr w:rsidR="00DE1B3B" w14:paraId="688C7BC4" w14:textId="77777777" w:rsidTr="00AC1364">
        <w:tc>
          <w:tcPr>
            <w:tcW w:w="998" w:type="dxa"/>
            <w:vMerge/>
          </w:tcPr>
          <w:p w14:paraId="68A324CF"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699" w:author="Koustubh Sharma" w:date="2017-12-29T08:52:00Z">
                <w:pPr>
                  <w:spacing w:before="100" w:beforeAutospacing="1" w:after="100" w:afterAutospacing="1"/>
                </w:pPr>
              </w:pPrChange>
            </w:pPr>
          </w:p>
        </w:tc>
        <w:tc>
          <w:tcPr>
            <w:tcW w:w="2361" w:type="dxa"/>
          </w:tcPr>
          <w:p w14:paraId="55C80DC9" w14:textId="2DEA5643"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0"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76C5CA2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1"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1.37</w:t>
            </w:r>
          </w:p>
        </w:tc>
        <w:tc>
          <w:tcPr>
            <w:tcW w:w="993" w:type="dxa"/>
          </w:tcPr>
          <w:p w14:paraId="1CE86CB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0.86</w:t>
            </w:r>
          </w:p>
        </w:tc>
        <w:tc>
          <w:tcPr>
            <w:tcW w:w="751" w:type="dxa"/>
          </w:tcPr>
          <w:p w14:paraId="1B9EA35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1.87</w:t>
            </w:r>
          </w:p>
        </w:tc>
        <w:tc>
          <w:tcPr>
            <w:tcW w:w="1375" w:type="dxa"/>
            <w:vMerge/>
          </w:tcPr>
          <w:p w14:paraId="2FECD65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4" w:author="Koustubh Sharma" w:date="2017-12-29T08:52:00Z">
                <w:pPr>
                  <w:spacing w:before="100" w:beforeAutospacing="1" w:after="100" w:afterAutospacing="1"/>
                </w:pPr>
              </w:pPrChange>
            </w:pPr>
          </w:p>
        </w:tc>
        <w:tc>
          <w:tcPr>
            <w:tcW w:w="1401" w:type="dxa"/>
            <w:vMerge/>
          </w:tcPr>
          <w:p w14:paraId="2BE76EA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5" w:author="Koustubh Sharma" w:date="2017-12-29T08:52:00Z">
                <w:pPr>
                  <w:spacing w:before="100" w:beforeAutospacing="1" w:after="100" w:afterAutospacing="1"/>
                </w:pPr>
              </w:pPrChange>
            </w:pPr>
          </w:p>
        </w:tc>
      </w:tr>
      <w:tr w:rsidR="00DE1B3B" w14:paraId="2626D4D4" w14:textId="77777777" w:rsidTr="00AC1364">
        <w:tc>
          <w:tcPr>
            <w:tcW w:w="998" w:type="dxa"/>
            <w:vMerge/>
          </w:tcPr>
          <w:p w14:paraId="7075078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6" w:author="Koustubh Sharma" w:date="2017-12-29T08:52:00Z">
                <w:pPr>
                  <w:spacing w:before="100" w:beforeAutospacing="1" w:after="100" w:afterAutospacing="1"/>
                </w:pPr>
              </w:pPrChange>
            </w:pPr>
          </w:p>
        </w:tc>
        <w:tc>
          <w:tcPr>
            <w:tcW w:w="2361" w:type="dxa"/>
          </w:tcPr>
          <w:p w14:paraId="54AE095A" w14:textId="0DC13287"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7"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33A996B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-3.70</w:t>
            </w:r>
          </w:p>
        </w:tc>
        <w:tc>
          <w:tcPr>
            <w:tcW w:w="993" w:type="dxa"/>
          </w:tcPr>
          <w:p w14:paraId="0C08B0B9"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0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-4.12</w:t>
            </w:r>
          </w:p>
        </w:tc>
        <w:tc>
          <w:tcPr>
            <w:tcW w:w="751" w:type="dxa"/>
          </w:tcPr>
          <w:p w14:paraId="4470577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0"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-3.29</w:t>
            </w:r>
          </w:p>
        </w:tc>
        <w:tc>
          <w:tcPr>
            <w:tcW w:w="1375" w:type="dxa"/>
            <w:vMerge/>
          </w:tcPr>
          <w:p w14:paraId="24D7404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1" w:author="Koustubh Sharma" w:date="2017-12-29T08:52:00Z">
                <w:pPr>
                  <w:spacing w:before="100" w:beforeAutospacing="1" w:after="100" w:afterAutospacing="1"/>
                </w:pPr>
              </w:pPrChange>
            </w:pPr>
          </w:p>
        </w:tc>
        <w:tc>
          <w:tcPr>
            <w:tcW w:w="1401" w:type="dxa"/>
            <w:vMerge/>
          </w:tcPr>
          <w:p w14:paraId="70CA90E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2" w:author="Koustubh Sharma" w:date="2017-12-29T08:52:00Z">
                <w:pPr>
                  <w:spacing w:before="100" w:beforeAutospacing="1" w:after="100" w:afterAutospacing="1"/>
                </w:pPr>
              </w:pPrChange>
            </w:pPr>
          </w:p>
        </w:tc>
      </w:tr>
      <w:tr w:rsidR="00DE1B3B" w14:paraId="15785B95" w14:textId="77777777" w:rsidTr="00AC1364">
        <w:tc>
          <w:tcPr>
            <w:tcW w:w="998" w:type="dxa"/>
            <w:vMerge/>
          </w:tcPr>
          <w:p w14:paraId="3ABF7EE4"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3" w:author="Koustubh Sharma" w:date="2017-12-29T08:52:00Z">
                <w:pPr>
                  <w:spacing w:before="100" w:beforeAutospacing="1" w:after="100" w:afterAutospacing="1"/>
                </w:pPr>
              </w:pPrChange>
            </w:pPr>
          </w:p>
        </w:tc>
        <w:tc>
          <w:tcPr>
            <w:tcW w:w="2361" w:type="dxa"/>
          </w:tcPr>
          <w:p w14:paraId="5F73BB4E" w14:textId="47BC25DB"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4"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75E58E4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8.86</w:t>
            </w:r>
          </w:p>
        </w:tc>
        <w:tc>
          <w:tcPr>
            <w:tcW w:w="993" w:type="dxa"/>
          </w:tcPr>
          <w:p w14:paraId="0291208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8.72</w:t>
            </w:r>
          </w:p>
        </w:tc>
        <w:tc>
          <w:tcPr>
            <w:tcW w:w="751" w:type="dxa"/>
          </w:tcPr>
          <w:p w14:paraId="149A8F6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8.99</w:t>
            </w:r>
          </w:p>
        </w:tc>
        <w:tc>
          <w:tcPr>
            <w:tcW w:w="1375" w:type="dxa"/>
            <w:vMerge/>
          </w:tcPr>
          <w:p w14:paraId="087B1AA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8" w:author="Koustubh Sharma" w:date="2017-12-29T08:52:00Z">
                <w:pPr>
                  <w:spacing w:before="100" w:beforeAutospacing="1" w:after="100" w:afterAutospacing="1"/>
                </w:pPr>
              </w:pPrChange>
            </w:pPr>
          </w:p>
        </w:tc>
        <w:tc>
          <w:tcPr>
            <w:tcW w:w="1401" w:type="dxa"/>
            <w:vMerge/>
          </w:tcPr>
          <w:p w14:paraId="75BAAC7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19" w:author="Koustubh Sharma" w:date="2017-12-29T08:52:00Z">
                <w:pPr>
                  <w:spacing w:before="100" w:beforeAutospacing="1" w:after="100" w:afterAutospacing="1"/>
                </w:pPr>
              </w:pPrChange>
            </w:pPr>
          </w:p>
        </w:tc>
      </w:tr>
      <w:tr w:rsidR="00DE1B3B" w14:paraId="1DAF0BCF" w14:textId="77777777" w:rsidTr="00AC1364">
        <w:tc>
          <w:tcPr>
            <w:tcW w:w="998" w:type="dxa"/>
            <w:vMerge/>
          </w:tcPr>
          <w:p w14:paraId="455E15B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0" w:author="Koustubh Sharma" w:date="2017-12-29T08:52:00Z">
                <w:pPr>
                  <w:spacing w:before="100" w:beforeAutospacing="1" w:after="100" w:afterAutospacing="1"/>
                </w:pPr>
              </w:pPrChange>
            </w:pPr>
          </w:p>
        </w:tc>
        <w:tc>
          <w:tcPr>
            <w:tcW w:w="2361" w:type="dxa"/>
          </w:tcPr>
          <w:p w14:paraId="45738B88" w14:textId="180520F9"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1"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682B32">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7CBCC4E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1.09</w:t>
            </w:r>
          </w:p>
        </w:tc>
        <w:tc>
          <w:tcPr>
            <w:tcW w:w="993" w:type="dxa"/>
          </w:tcPr>
          <w:p w14:paraId="70DA0231"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0.91</w:t>
            </w:r>
          </w:p>
        </w:tc>
        <w:tc>
          <w:tcPr>
            <w:tcW w:w="751" w:type="dxa"/>
          </w:tcPr>
          <w:p w14:paraId="769307CF"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4"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1.27</w:t>
            </w:r>
          </w:p>
        </w:tc>
        <w:tc>
          <w:tcPr>
            <w:tcW w:w="1375" w:type="dxa"/>
            <w:vMerge/>
          </w:tcPr>
          <w:p w14:paraId="019F93B4"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5" w:author="Koustubh Sharma" w:date="2017-12-29T08:52:00Z">
                <w:pPr>
                  <w:spacing w:before="100" w:beforeAutospacing="1" w:after="100" w:afterAutospacing="1"/>
                </w:pPr>
              </w:pPrChange>
            </w:pPr>
          </w:p>
        </w:tc>
        <w:tc>
          <w:tcPr>
            <w:tcW w:w="1401" w:type="dxa"/>
            <w:vMerge/>
          </w:tcPr>
          <w:p w14:paraId="61F20B79"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6" w:author="Koustubh Sharma" w:date="2017-12-29T08:52:00Z">
                <w:pPr>
                  <w:spacing w:before="100" w:beforeAutospacing="1" w:after="100" w:afterAutospacing="1"/>
                </w:pPr>
              </w:pPrChange>
            </w:pPr>
          </w:p>
        </w:tc>
      </w:tr>
      <w:tr w:rsidR="00DE1B3B" w14:paraId="203114C1" w14:textId="77777777" w:rsidTr="00AC1364">
        <w:tc>
          <w:tcPr>
            <w:tcW w:w="998" w:type="dxa"/>
            <w:vMerge w:val="restart"/>
          </w:tcPr>
          <w:p w14:paraId="5F64C3E3"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7" w:author="Koustubh Sharma" w:date="2017-12-29T08:52:00Z">
                <w:pPr>
                  <w:spacing w:before="100" w:beforeAutospacing="1" w:after="100" w:afterAutospacing="1"/>
                </w:pPr>
              </w:pPrChange>
            </w:pPr>
            <w:proofErr w:type="spellStart"/>
            <w:r>
              <w:rPr>
                <w:rFonts w:ascii="Times New Roman" w:eastAsia="Times New Roman" w:hAnsi="Times New Roman" w:cs="Times New Roman"/>
                <w:sz w:val="24"/>
                <w:szCs w:val="24"/>
                <w:lang w:eastAsia="en-IN" w:bidi="hi-IN"/>
              </w:rPr>
              <w:t>Tost</w:t>
            </w:r>
            <w:proofErr w:type="spellEnd"/>
          </w:p>
        </w:tc>
        <w:tc>
          <w:tcPr>
            <w:tcW w:w="2361" w:type="dxa"/>
          </w:tcPr>
          <w:p w14:paraId="37BBC471" w14:textId="17CE9ED7"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8"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96BE8E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2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-10.45</w:t>
            </w:r>
          </w:p>
        </w:tc>
        <w:tc>
          <w:tcPr>
            <w:tcW w:w="993" w:type="dxa"/>
          </w:tcPr>
          <w:p w14:paraId="7BD20B07"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0" w:author="Koustubh Sharma" w:date="2017-12-29T08:52:00Z">
                <w:pPr>
                  <w:spacing w:before="100" w:beforeAutospacing="1" w:after="100" w:afterAutospacing="1"/>
                </w:pPr>
              </w:pPrChange>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
          <w:p w14:paraId="43FDFF1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1"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-9.47</w:t>
            </w:r>
          </w:p>
        </w:tc>
        <w:tc>
          <w:tcPr>
            <w:tcW w:w="1375" w:type="dxa"/>
            <w:vMerge w:val="restart"/>
          </w:tcPr>
          <w:p w14:paraId="022FA61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(14.01-16.88)</w:t>
            </w:r>
          </w:p>
        </w:tc>
        <w:tc>
          <w:tcPr>
            <w:tcW w:w="1401" w:type="dxa"/>
            <w:vMerge w:val="restart"/>
          </w:tcPr>
          <w:p w14:paraId="74E98FD8"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4"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15.69</w:t>
            </w:r>
          </w:p>
          <w:p w14:paraId="3F4048AE"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(14.35-22.22)</w:t>
            </w:r>
          </w:p>
        </w:tc>
      </w:tr>
      <w:tr w:rsidR="00DE1B3B" w14:paraId="764A3630" w14:textId="77777777" w:rsidTr="00AC1364">
        <w:tc>
          <w:tcPr>
            <w:tcW w:w="998" w:type="dxa"/>
            <w:vMerge/>
          </w:tcPr>
          <w:p w14:paraId="15F5E5E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6" w:author="Koustubh Sharma" w:date="2017-12-29T08:52:00Z">
                <w:pPr>
                  <w:spacing w:before="100" w:beforeAutospacing="1" w:after="100" w:afterAutospacing="1"/>
                </w:pPr>
              </w:pPrChange>
            </w:pPr>
          </w:p>
        </w:tc>
        <w:tc>
          <w:tcPr>
            <w:tcW w:w="2361" w:type="dxa"/>
          </w:tcPr>
          <w:p w14:paraId="15820585" w14:textId="6CB0624A"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7"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θ</m:t>
                  </m:r>
                </m:e>
                <m:sub>
                  <m:r>
                    <w:rPr>
                      <w:rFonts w:ascii="Cambria Math" w:eastAsia="Times New Roman" w:hAnsi="Cambria Math" w:cs="Symbol"/>
                      <w:sz w:val="24"/>
                      <w:szCs w:val="24"/>
                      <w:lang w:eastAsia="en-IN" w:bidi="hi-IN"/>
                    </w:rPr>
                    <m:t>stdGC</m:t>
                  </m:r>
                </m:sub>
              </m:sSub>
            </m:oMath>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p>
        </w:tc>
        <w:tc>
          <w:tcPr>
            <w:tcW w:w="1296" w:type="dxa"/>
          </w:tcPr>
          <w:p w14:paraId="381A8C0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8"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1.02</w:t>
            </w:r>
          </w:p>
        </w:tc>
        <w:tc>
          <w:tcPr>
            <w:tcW w:w="993" w:type="dxa"/>
          </w:tcPr>
          <w:p w14:paraId="6D7B5BD5"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3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0.62</w:t>
            </w:r>
          </w:p>
        </w:tc>
        <w:tc>
          <w:tcPr>
            <w:tcW w:w="751" w:type="dxa"/>
          </w:tcPr>
          <w:p w14:paraId="307EF26A"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0" w:author="Koustubh Sharma" w:date="2017-12-29T08:52:00Z">
                <w:pPr>
                  <w:spacing w:before="100" w:beforeAutospacing="1" w:after="100" w:afterAutospacing="1"/>
                </w:pPr>
              </w:pPrChange>
            </w:pPr>
          </w:p>
        </w:tc>
        <w:tc>
          <w:tcPr>
            <w:tcW w:w="1375" w:type="dxa"/>
            <w:vMerge/>
          </w:tcPr>
          <w:p w14:paraId="1126A60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1" w:author="Koustubh Sharma" w:date="2017-12-29T08:52:00Z">
                <w:pPr>
                  <w:spacing w:before="100" w:beforeAutospacing="1" w:after="100" w:afterAutospacing="1"/>
                </w:pPr>
              </w:pPrChange>
            </w:pPr>
          </w:p>
        </w:tc>
        <w:tc>
          <w:tcPr>
            <w:tcW w:w="1401" w:type="dxa"/>
            <w:vMerge/>
          </w:tcPr>
          <w:p w14:paraId="12BCF68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2" w:author="Koustubh Sharma" w:date="2017-12-29T08:52:00Z">
                <w:pPr>
                  <w:spacing w:before="100" w:beforeAutospacing="1" w:after="100" w:afterAutospacing="1"/>
                </w:pPr>
              </w:pPrChange>
            </w:pPr>
          </w:p>
        </w:tc>
      </w:tr>
      <w:tr w:rsidR="00DE1B3B" w14:paraId="5C717C2F" w14:textId="77777777" w:rsidTr="00AC1364">
        <w:tc>
          <w:tcPr>
            <w:tcW w:w="998" w:type="dxa"/>
            <w:vMerge/>
          </w:tcPr>
          <w:p w14:paraId="180DC288"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3" w:author="Koustubh Sharma" w:date="2017-12-29T08:52:00Z">
                <w:pPr>
                  <w:spacing w:before="100" w:beforeAutospacing="1" w:after="100" w:afterAutospacing="1"/>
                </w:pPr>
              </w:pPrChange>
            </w:pPr>
          </w:p>
        </w:tc>
        <w:tc>
          <w:tcPr>
            <w:tcW w:w="2361" w:type="dxa"/>
          </w:tcPr>
          <w:p w14:paraId="62EC8EE1" w14:textId="2F00D98E"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4"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ϕ</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E1B3B">
              <w:rPr>
                <w:rFonts w:ascii="Times New Roman" w:eastAsia="Times New Roman" w:hAnsi="Times New Roman" w:cs="Times New Roman"/>
                <w:sz w:val="24"/>
                <w:szCs w:val="24"/>
                <w:lang w:eastAsia="en-IN" w:bidi="hi-IN"/>
              </w:rPr>
              <w:t>)</w:t>
            </w:r>
          </w:p>
        </w:tc>
        <w:tc>
          <w:tcPr>
            <w:tcW w:w="1296" w:type="dxa"/>
          </w:tcPr>
          <w:p w14:paraId="283245C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5"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-3.82</w:t>
            </w:r>
          </w:p>
        </w:tc>
        <w:tc>
          <w:tcPr>
            <w:tcW w:w="993" w:type="dxa"/>
          </w:tcPr>
          <w:p w14:paraId="2BAB9652"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6"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-4.20</w:t>
            </w:r>
          </w:p>
        </w:tc>
        <w:tc>
          <w:tcPr>
            <w:tcW w:w="751" w:type="dxa"/>
          </w:tcPr>
          <w:p w14:paraId="70B29603"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7"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-3.44</w:t>
            </w:r>
          </w:p>
        </w:tc>
        <w:tc>
          <w:tcPr>
            <w:tcW w:w="1375" w:type="dxa"/>
            <w:vMerge/>
          </w:tcPr>
          <w:p w14:paraId="0E31E33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8" w:author="Koustubh Sharma" w:date="2017-12-29T08:52:00Z">
                <w:pPr>
                  <w:spacing w:before="100" w:beforeAutospacing="1" w:after="100" w:afterAutospacing="1"/>
                </w:pPr>
              </w:pPrChange>
            </w:pPr>
          </w:p>
        </w:tc>
        <w:tc>
          <w:tcPr>
            <w:tcW w:w="1401" w:type="dxa"/>
            <w:vMerge/>
          </w:tcPr>
          <w:p w14:paraId="2AE6344F"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49" w:author="Koustubh Sharma" w:date="2017-12-29T08:52:00Z">
                <w:pPr>
                  <w:spacing w:before="100" w:beforeAutospacing="1" w:after="100" w:afterAutospacing="1"/>
                </w:pPr>
              </w:pPrChange>
            </w:pPr>
          </w:p>
        </w:tc>
      </w:tr>
      <w:tr w:rsidR="00DE1B3B" w14:paraId="52D7E2EB" w14:textId="77777777" w:rsidTr="00AC1364">
        <w:tc>
          <w:tcPr>
            <w:tcW w:w="998" w:type="dxa"/>
            <w:vMerge/>
          </w:tcPr>
          <w:p w14:paraId="08B60DD7"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0" w:author="Koustubh Sharma" w:date="2017-12-29T08:52:00Z">
                <w:pPr>
                  <w:spacing w:before="100" w:beforeAutospacing="1" w:after="100" w:afterAutospacing="1"/>
                </w:pPr>
              </w:pPrChange>
            </w:pPr>
          </w:p>
        </w:tc>
        <w:tc>
          <w:tcPr>
            <w:tcW w:w="2361" w:type="dxa"/>
          </w:tcPr>
          <w:p w14:paraId="4B3DA0C2" w14:textId="4EA6F899"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1"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β</m:t>
                  </m:r>
                </m:e>
                <m:sub>
                  <m:r>
                    <w:rPr>
                      <w:rFonts w:ascii="Cambria Math" w:eastAsia="Times New Roman" w:hAnsi="Cambria Math" w:cs="Symbol"/>
                      <w:sz w:val="24"/>
                      <w:szCs w:val="24"/>
                      <w:lang w:eastAsia="en-IN" w:bidi="hi-IN"/>
                    </w:rPr>
                    <m:t>0</m:t>
                  </m:r>
                </m:sub>
              </m:sSub>
            </m:oMath>
            <w:r w:rsidR="00DE1B3B">
              <w:rPr>
                <w:rFonts w:ascii="Times New Roman" w:eastAsia="Times New Roman" w:hAnsi="Times New Roman" w:cs="Times New Roman"/>
                <w:sz w:val="24"/>
                <w:szCs w:val="24"/>
                <w:lang w:eastAsia="en-IN" w:bidi="hi-IN"/>
              </w:rPr>
              <w:t xml:space="preserve">         (</w:t>
            </w:r>
            <m:oMath>
              <m:r>
                <w:rPr>
                  <w:rFonts w:ascii="Cambria Math" w:eastAsia="Times New Roman" w:hAnsi="Cambria Math" w:cs="Times New Roman"/>
                  <w:sz w:val="24"/>
                  <w:szCs w:val="24"/>
                  <w:lang w:eastAsia="en-IN" w:bidi="hi-IN"/>
                </w:rPr>
                <m:t>σ</m:t>
              </m:r>
            </m:oMath>
            <w:r w:rsidR="00DE1B3B">
              <w:rPr>
                <w:rFonts w:ascii="Times New Roman" w:eastAsia="Times New Roman" w:hAnsi="Times New Roman" w:cs="Times New Roman"/>
                <w:sz w:val="24"/>
                <w:szCs w:val="24"/>
                <w:lang w:eastAsia="en-IN" w:bidi="hi-IN"/>
              </w:rPr>
              <w:t>)</w:t>
            </w:r>
          </w:p>
        </w:tc>
        <w:tc>
          <w:tcPr>
            <w:tcW w:w="1296" w:type="dxa"/>
          </w:tcPr>
          <w:p w14:paraId="164D206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2"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8.68</w:t>
            </w:r>
          </w:p>
        </w:tc>
        <w:tc>
          <w:tcPr>
            <w:tcW w:w="993" w:type="dxa"/>
          </w:tcPr>
          <w:p w14:paraId="27E0AE71"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3"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8.54</w:t>
            </w:r>
          </w:p>
        </w:tc>
        <w:tc>
          <w:tcPr>
            <w:tcW w:w="751" w:type="dxa"/>
          </w:tcPr>
          <w:p w14:paraId="7190E02B"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4"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8.83</w:t>
            </w:r>
          </w:p>
        </w:tc>
        <w:tc>
          <w:tcPr>
            <w:tcW w:w="1375" w:type="dxa"/>
            <w:vMerge/>
          </w:tcPr>
          <w:p w14:paraId="5DF4B78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5" w:author="Koustubh Sharma" w:date="2017-12-29T08:52:00Z">
                <w:pPr>
                  <w:spacing w:before="100" w:beforeAutospacing="1" w:after="100" w:afterAutospacing="1"/>
                </w:pPr>
              </w:pPrChange>
            </w:pPr>
          </w:p>
        </w:tc>
        <w:tc>
          <w:tcPr>
            <w:tcW w:w="1401" w:type="dxa"/>
            <w:vMerge/>
          </w:tcPr>
          <w:p w14:paraId="10316AB9"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6" w:author="Koustubh Sharma" w:date="2017-12-29T08:52:00Z">
                <w:pPr>
                  <w:spacing w:before="100" w:beforeAutospacing="1" w:after="100" w:afterAutospacing="1"/>
                </w:pPr>
              </w:pPrChange>
            </w:pPr>
          </w:p>
        </w:tc>
      </w:tr>
      <w:tr w:rsidR="00DE1B3B" w14:paraId="74199A39" w14:textId="77777777" w:rsidTr="00AC1364">
        <w:tc>
          <w:tcPr>
            <w:tcW w:w="998" w:type="dxa"/>
            <w:vMerge/>
          </w:tcPr>
          <w:p w14:paraId="3F29358D"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7" w:author="Koustubh Sharma" w:date="2017-12-29T08:52:00Z">
                <w:pPr>
                  <w:spacing w:before="100" w:beforeAutospacing="1" w:after="100" w:afterAutospacing="1"/>
                </w:pPr>
              </w:pPrChange>
            </w:pPr>
          </w:p>
        </w:tc>
        <w:tc>
          <w:tcPr>
            <w:tcW w:w="2361" w:type="dxa"/>
          </w:tcPr>
          <w:p w14:paraId="2AF83672" w14:textId="769BE184" w:rsidR="00DE1B3B" w:rsidRDefault="00B40A29"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8" w:author="Koustubh Sharma" w:date="2017-12-29T08:52:00Z">
                <w:pPr>
                  <w:spacing w:before="100" w:beforeAutospacing="1" w:after="100" w:afterAutospacing="1"/>
                </w:pPr>
              </w:pPrChange>
            </w:pP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DE1B3B">
              <w:rPr>
                <w:rFonts w:ascii="Times New Roman" w:eastAsia="Times New Roman" w:hAnsi="Times New Roman" w:cs="Times New Roman"/>
                <w:sz w:val="24"/>
                <w:szCs w:val="24"/>
                <w:lang w:eastAsia="en-IN" w:bidi="hi-IN"/>
              </w:rPr>
              <w:t xml:space="preserve">   (</w:t>
            </w:r>
            <w:proofErr w:type="spellStart"/>
            <w:r w:rsidR="00DE1B3B" w:rsidRPr="00AC1364">
              <w:rPr>
                <w:rFonts w:ascii="Times New Roman" w:eastAsia="Times New Roman" w:hAnsi="Times New Roman" w:cs="Times New Roman"/>
                <w:sz w:val="24"/>
                <w:szCs w:val="24"/>
                <w:lang w:eastAsia="en-IN" w:bidi="hi-IN"/>
              </w:rPr>
              <w:t>noneuc</w:t>
            </w:r>
            <w:proofErr w:type="spellEnd"/>
            <w:r w:rsidR="00DE1B3B">
              <w:rPr>
                <w:rFonts w:ascii="Times New Roman" w:eastAsia="Times New Roman" w:hAnsi="Times New Roman" w:cs="Times New Roman"/>
                <w:sz w:val="24"/>
                <w:szCs w:val="24"/>
                <w:lang w:eastAsia="en-IN" w:bidi="hi-IN"/>
              </w:rPr>
              <w:t>)</w:t>
            </w:r>
          </w:p>
        </w:tc>
        <w:tc>
          <w:tcPr>
            <w:tcW w:w="1296" w:type="dxa"/>
          </w:tcPr>
          <w:p w14:paraId="0F4D6D30"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59"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1.11</w:t>
            </w:r>
          </w:p>
        </w:tc>
        <w:tc>
          <w:tcPr>
            <w:tcW w:w="993" w:type="dxa"/>
          </w:tcPr>
          <w:p w14:paraId="28627FA3"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0"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0.88</w:t>
            </w:r>
          </w:p>
        </w:tc>
        <w:tc>
          <w:tcPr>
            <w:tcW w:w="751" w:type="dxa"/>
          </w:tcPr>
          <w:p w14:paraId="65C768B4"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1" w:author="Koustubh Sharma" w:date="2017-12-29T08:52:00Z">
                <w:pPr>
                  <w:spacing w:before="100" w:beforeAutospacing="1" w:after="100" w:afterAutospacing="1"/>
                </w:pPr>
              </w:pPrChange>
            </w:pPr>
            <w:r>
              <w:rPr>
                <w:rFonts w:ascii="Times New Roman" w:eastAsia="Times New Roman" w:hAnsi="Times New Roman" w:cs="Times New Roman"/>
                <w:sz w:val="24"/>
                <w:szCs w:val="24"/>
                <w:lang w:eastAsia="en-IN" w:bidi="hi-IN"/>
              </w:rPr>
              <w:t>1.35</w:t>
            </w:r>
          </w:p>
        </w:tc>
        <w:tc>
          <w:tcPr>
            <w:tcW w:w="1375" w:type="dxa"/>
            <w:vMerge/>
          </w:tcPr>
          <w:p w14:paraId="2E08AF1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2" w:author="Koustubh Sharma" w:date="2017-12-29T08:52:00Z">
                <w:pPr>
                  <w:spacing w:before="100" w:beforeAutospacing="1" w:after="100" w:afterAutospacing="1"/>
                </w:pPr>
              </w:pPrChange>
            </w:pPr>
          </w:p>
        </w:tc>
        <w:tc>
          <w:tcPr>
            <w:tcW w:w="1401" w:type="dxa"/>
            <w:vMerge/>
          </w:tcPr>
          <w:p w14:paraId="1E31B5D6" w14:textId="77777777" w:rsidR="00DE1B3B" w:rsidRDefault="00DE1B3B"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3" w:author="Koustubh Sharma" w:date="2017-12-29T08:52:00Z">
                <w:pPr>
                  <w:spacing w:before="100" w:beforeAutospacing="1" w:after="100" w:afterAutospacing="1"/>
                </w:pPr>
              </w:pPrChange>
            </w:pPr>
          </w:p>
        </w:tc>
      </w:tr>
    </w:tbl>
    <w:p w14:paraId="153E617D"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4" w:author="Koustubh Sharma" w:date="2017-12-29T08:52:00Z">
          <w:pPr>
            <w:spacing w:before="100" w:beforeAutospacing="1" w:after="100" w:afterAutospacing="1" w:line="240" w:lineRule="auto"/>
          </w:pPr>
        </w:pPrChange>
      </w:pPr>
    </w:p>
    <w:p w14:paraId="152EB7BA" w14:textId="77777777" w:rsidR="00D4256D" w:rsidRDefault="00D4256D" w:rsidP="00B40A29">
      <w:pPr>
        <w:spacing w:line="360" w:lineRule="auto"/>
        <w:jc w:val="both"/>
        <w:rPr>
          <w:rFonts w:ascii="Times New Roman" w:eastAsia="Times New Roman" w:hAnsi="Times New Roman" w:cs="Times New Roman"/>
          <w:sz w:val="24"/>
          <w:szCs w:val="24"/>
          <w:lang w:eastAsia="en-IN" w:bidi="hi-IN"/>
        </w:rPr>
        <w:pPrChange w:id="765" w:author="Koustubh Sharma" w:date="2017-12-29T08:52:00Z">
          <w:pPr/>
        </w:pPrChange>
      </w:pPr>
      <w:r>
        <w:rPr>
          <w:rFonts w:ascii="Times New Roman" w:eastAsia="Times New Roman" w:hAnsi="Times New Roman" w:cs="Times New Roman"/>
          <w:sz w:val="24"/>
          <w:szCs w:val="24"/>
          <w:lang w:eastAsia="en-IN" w:bidi="hi-IN"/>
        </w:rPr>
        <w:br w:type="page"/>
      </w:r>
    </w:p>
    <w:p w14:paraId="3C4B20B4" w14:textId="77777777"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Change w:id="766" w:author="Koustubh Sharma" w:date="2017-12-29T08:52:00Z">
          <w:pPr>
            <w:spacing w:before="100" w:beforeAutospacing="1" w:after="100" w:afterAutospacing="1" w:line="240" w:lineRule="auto"/>
            <w:outlineLvl w:val="0"/>
          </w:pPr>
        </w:pPrChange>
      </w:pPr>
      <w:r>
        <w:rPr>
          <w:rFonts w:ascii="Times New Roman" w:eastAsia="Times New Roman" w:hAnsi="Times New Roman" w:cs="Times New Roman"/>
          <w:sz w:val="24"/>
          <w:szCs w:val="24"/>
          <w:lang w:eastAsia="en-IN" w:bidi="hi-IN"/>
        </w:rPr>
        <w:lastRenderedPageBreak/>
        <w:t xml:space="preserve">Figure 1: </w:t>
      </w:r>
      <w:commentRangeStart w:id="767"/>
      <w:r>
        <w:rPr>
          <w:rFonts w:ascii="Times New Roman" w:eastAsia="Times New Roman" w:hAnsi="Times New Roman" w:cs="Times New Roman"/>
          <w:sz w:val="24"/>
          <w:szCs w:val="24"/>
          <w:lang w:eastAsia="en-IN" w:bidi="hi-IN"/>
        </w:rPr>
        <w:t>Study Area and Snow Leopard Distribution (inset)</w:t>
      </w:r>
      <w:commentRangeEnd w:id="767"/>
      <w:r w:rsidR="00C7377A">
        <w:rPr>
          <w:rStyle w:val="CommentReference"/>
        </w:rPr>
        <w:commentReference w:id="767"/>
      </w:r>
    </w:p>
    <w:p w14:paraId="293273D5"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68" w:author="Koustubh Sharma" w:date="2017-12-29T08:52:00Z">
          <w:pPr>
            <w:spacing w:before="100" w:beforeAutospacing="1" w:after="100" w:afterAutospacing="1" w:line="240" w:lineRule="auto"/>
          </w:pPr>
        </w:pPrChange>
      </w:pPr>
    </w:p>
    <w:p w14:paraId="0F926F13" w14:textId="77777777" w:rsidR="00D4256D" w:rsidRDefault="00D4256D" w:rsidP="00B40A29">
      <w:pPr>
        <w:spacing w:line="360" w:lineRule="auto"/>
        <w:jc w:val="both"/>
        <w:rPr>
          <w:rFonts w:ascii="Times New Roman" w:eastAsia="Times New Roman" w:hAnsi="Times New Roman" w:cs="Times New Roman"/>
          <w:sz w:val="24"/>
          <w:szCs w:val="24"/>
          <w:lang w:eastAsia="en-IN" w:bidi="hi-IN"/>
        </w:rPr>
        <w:pPrChange w:id="769" w:author="Koustubh Sharma" w:date="2017-12-29T08:52:00Z">
          <w:pPr/>
        </w:pPrChange>
      </w:pPr>
      <w:r>
        <w:rPr>
          <w:rFonts w:ascii="Times New Roman" w:eastAsia="Times New Roman" w:hAnsi="Times New Roman" w:cs="Times New Roman"/>
          <w:sz w:val="24"/>
          <w:szCs w:val="24"/>
          <w:lang w:eastAsia="en-IN" w:bidi="hi-IN"/>
        </w:rPr>
        <w:br w:type="page"/>
      </w:r>
    </w:p>
    <w:p w14:paraId="7FBBE452" w14:textId="0DC60210"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0"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lastRenderedPageBreak/>
        <w:t xml:space="preserve">Figure 2a: Visual depiction of </w:t>
      </w:r>
      <w:r w:rsidR="00BE1E53">
        <w:rPr>
          <w:rFonts w:ascii="Times New Roman" w:eastAsia="Times New Roman" w:hAnsi="Times New Roman" w:cs="Times New Roman"/>
          <w:sz w:val="24"/>
          <w:szCs w:val="24"/>
          <w:lang w:eastAsia="en-IN" w:bidi="hi-IN"/>
        </w:rPr>
        <w:t xml:space="preserve">estimated </w:t>
      </w:r>
      <w:r>
        <w:rPr>
          <w:rFonts w:ascii="Times New Roman" w:eastAsia="Times New Roman" w:hAnsi="Times New Roman" w:cs="Times New Roman"/>
          <w:sz w:val="24"/>
          <w:szCs w:val="24"/>
          <w:lang w:eastAsia="en-IN" w:bidi="hi-IN"/>
        </w:rPr>
        <w:t>least</w:t>
      </w:r>
      <w:r w:rsidR="00BE1E53">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w:t>
      </w:r>
      <w:r w:rsidR="00BE1E53">
        <w:rPr>
          <w:rFonts w:ascii="Times New Roman" w:eastAsia="Times New Roman" w:hAnsi="Times New Roman" w:cs="Times New Roman"/>
          <w:sz w:val="24"/>
          <w:szCs w:val="24"/>
          <w:lang w:eastAsia="en-IN" w:bidi="hi-IN"/>
        </w:rPr>
        <w:t>. Shading indicates terrain ruggedness.</w:t>
      </w:r>
    </w:p>
    <w:p w14:paraId="6633155F"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1" w:author="Koustubh Sharma" w:date="2017-12-29T08:52:00Z">
          <w:pPr>
            <w:spacing w:before="100" w:beforeAutospacing="1" w:after="100" w:afterAutospacing="1" w:line="240" w:lineRule="auto"/>
          </w:pPr>
        </w:pPrChange>
      </w:pPr>
      <w:commentRangeStart w:id="772"/>
      <w:r>
        <w:rPr>
          <w:rFonts w:ascii="Times New Roman" w:eastAsia="Times New Roman" w:hAnsi="Times New Roman" w:cs="Times New Roman"/>
          <w:noProof/>
          <w:sz w:val="24"/>
          <w:szCs w:val="24"/>
          <w:lang w:val="en-US"/>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772"/>
      <w:r w:rsidR="00C7377A">
        <w:rPr>
          <w:rStyle w:val="CommentReference"/>
        </w:rPr>
        <w:commentReference w:id="772"/>
      </w:r>
    </w:p>
    <w:p w14:paraId="50C7D9D1"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3" w:author="Koustubh Sharma" w:date="2017-12-29T08:52:00Z">
          <w:pPr>
            <w:spacing w:before="100" w:beforeAutospacing="1" w:after="100" w:afterAutospacing="1" w:line="240" w:lineRule="auto"/>
          </w:pPr>
        </w:pPrChange>
      </w:pPr>
    </w:p>
    <w:p w14:paraId="1DFC0DE1" w14:textId="2203CA8E"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4" w:author="Koustubh Sharma" w:date="2017-12-29T08:52:00Z">
          <w:pPr>
            <w:spacing w:before="100" w:beforeAutospacing="1" w:after="100" w:afterAutospacing="1" w:line="240" w:lineRule="auto"/>
          </w:pPr>
        </w:pPrChange>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r w:rsidR="00231014">
        <w:rPr>
          <w:rFonts w:ascii="Times New Roman" w:eastAsia="Times New Roman" w:hAnsi="Times New Roman" w:cs="Times New Roman"/>
          <w:sz w:val="24"/>
          <w:szCs w:val="24"/>
          <w:highlight w:val="yellow"/>
          <w:lang w:eastAsia="en-IN" w:bidi="hi-IN"/>
        </w:rPr>
        <w:t>arbitrarily selected</w:t>
      </w:r>
      <w:r w:rsidRPr="0011629B">
        <w:rPr>
          <w:rFonts w:ascii="Times New Roman" w:eastAsia="Times New Roman" w:hAnsi="Times New Roman" w:cs="Times New Roman"/>
          <w:sz w:val="24"/>
          <w:szCs w:val="24"/>
          <w:highlight w:val="yellow"/>
          <w:lang w:eastAsia="en-IN" w:bidi="hi-IN"/>
        </w:rPr>
        <w:t xml:space="preserve"> location</w:t>
      </w:r>
      <w:r w:rsidR="00231014">
        <w:rPr>
          <w:rFonts w:ascii="Times New Roman" w:eastAsia="Times New Roman" w:hAnsi="Times New Roman" w:cs="Times New Roman"/>
          <w:sz w:val="24"/>
          <w:szCs w:val="24"/>
          <w:lang w:eastAsia="en-IN" w:bidi="hi-IN"/>
        </w:rPr>
        <w:t>s (black dots in white circles)</w:t>
      </w:r>
      <w:r>
        <w:rPr>
          <w:rFonts w:ascii="Times New Roman" w:eastAsia="Times New Roman" w:hAnsi="Times New Roman" w:cs="Times New Roman"/>
          <w:sz w:val="24"/>
          <w:szCs w:val="24"/>
          <w:lang w:eastAsia="en-IN" w:bidi="hi-IN"/>
        </w:rPr>
        <w:t xml:space="preserve"> from anywhere using </w:t>
      </w:r>
      <w:r w:rsidR="00231014">
        <w:rPr>
          <w:rFonts w:ascii="Times New Roman" w:eastAsia="Times New Roman" w:hAnsi="Times New Roman" w:cs="Times New Roman"/>
          <w:sz w:val="24"/>
          <w:szCs w:val="24"/>
          <w:lang w:eastAsia="en-IN" w:bidi="hi-IN"/>
        </w:rPr>
        <w:t xml:space="preserve">the estimated least-cost path </w:t>
      </w:r>
      <w:r>
        <w:rPr>
          <w:rFonts w:ascii="Times New Roman" w:eastAsia="Times New Roman" w:hAnsi="Times New Roman" w:cs="Times New Roman"/>
          <w:sz w:val="24"/>
          <w:szCs w:val="24"/>
          <w:lang w:eastAsia="en-IN" w:bidi="hi-IN"/>
        </w:rPr>
        <w:t xml:space="preserve">distance metric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5" w:author="Koustubh Sharma" w:date="2017-12-29T08:52:00Z">
          <w:pPr>
            <w:spacing w:before="100" w:beforeAutospacing="1" w:after="100" w:afterAutospacing="1" w:line="240" w:lineRule="auto"/>
          </w:pPr>
        </w:pPrChange>
      </w:pPr>
      <w:commentRangeStart w:id="776"/>
      <w:r>
        <w:rPr>
          <w:rFonts w:ascii="Times New Roman" w:eastAsia="Times New Roman" w:hAnsi="Times New Roman" w:cs="Times New Roman"/>
          <w:noProof/>
          <w:sz w:val="24"/>
          <w:szCs w:val="24"/>
          <w:lang w:val="en-US"/>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776"/>
      <w:r w:rsidR="00C7377A">
        <w:rPr>
          <w:rStyle w:val="CommentReference"/>
        </w:rPr>
        <w:commentReference w:id="776"/>
      </w:r>
    </w:p>
    <w:p w14:paraId="35A03DA2" w14:textId="77777777" w:rsidR="00D4256D" w:rsidRDefault="00D4256D" w:rsidP="00B40A29">
      <w:pPr>
        <w:spacing w:before="100" w:beforeAutospacing="1" w:after="100" w:afterAutospacing="1" w:line="360" w:lineRule="auto"/>
        <w:jc w:val="both"/>
        <w:rPr>
          <w:rFonts w:ascii="Times New Roman" w:eastAsia="Times New Roman" w:hAnsi="Times New Roman" w:cs="Times New Roman"/>
          <w:sz w:val="24"/>
          <w:szCs w:val="24"/>
          <w:lang w:eastAsia="en-IN" w:bidi="hi-IN"/>
        </w:rPr>
        <w:pPrChange w:id="777" w:author="Koustubh Sharma" w:date="2017-12-29T08:52:00Z">
          <w:pPr>
            <w:spacing w:before="100" w:beforeAutospacing="1" w:after="100" w:afterAutospacing="1" w:line="240" w:lineRule="auto"/>
          </w:pPr>
        </w:pPrChange>
      </w:pPr>
    </w:p>
    <w:p w14:paraId="5F6932E9" w14:textId="77777777" w:rsidR="00D4256D" w:rsidRDefault="00D4256D" w:rsidP="00B40A29">
      <w:pPr>
        <w:spacing w:line="360" w:lineRule="auto"/>
        <w:jc w:val="both"/>
        <w:rPr>
          <w:rFonts w:ascii="Times New Roman" w:eastAsia="Times New Roman" w:hAnsi="Times New Roman" w:cs="Times New Roman"/>
          <w:sz w:val="24"/>
          <w:szCs w:val="24"/>
          <w:lang w:eastAsia="en-IN" w:bidi="hi-IN"/>
        </w:rPr>
        <w:pPrChange w:id="778" w:author="Koustubh Sharma" w:date="2017-12-29T08:52:00Z">
          <w:pPr/>
        </w:pPrChange>
      </w:pPr>
      <w:r>
        <w:rPr>
          <w:rFonts w:ascii="Times New Roman" w:eastAsia="Times New Roman" w:hAnsi="Times New Roman" w:cs="Times New Roman"/>
          <w:sz w:val="24"/>
          <w:szCs w:val="24"/>
          <w:lang w:eastAsia="en-IN" w:bidi="hi-IN"/>
        </w:rPr>
        <w:br w:type="page"/>
      </w:r>
    </w:p>
    <w:p w14:paraId="61D30449" w14:textId="0B850903" w:rsidR="00D4256D" w:rsidRDefault="00D4256D" w:rsidP="00B40A29">
      <w:pPr>
        <w:spacing w:before="100" w:beforeAutospacing="1" w:after="100" w:afterAutospacing="1" w:line="360" w:lineRule="auto"/>
        <w:jc w:val="both"/>
        <w:outlineLvl w:val="0"/>
        <w:rPr>
          <w:rFonts w:ascii="Times New Roman" w:eastAsia="Times New Roman" w:hAnsi="Times New Roman" w:cs="Times New Roman"/>
          <w:sz w:val="24"/>
          <w:szCs w:val="24"/>
          <w:lang w:eastAsia="en-IN" w:bidi="hi-IN"/>
        </w:rPr>
        <w:pPrChange w:id="779" w:author="Koustubh Sharma" w:date="2017-12-29T08:52:00Z">
          <w:pPr>
            <w:spacing w:before="100" w:beforeAutospacing="1" w:after="100" w:afterAutospacing="1" w:line="240" w:lineRule="auto"/>
            <w:outlineLvl w:val="0"/>
          </w:pPr>
        </w:pPrChange>
      </w:pPr>
      <w:r>
        <w:rPr>
          <w:rFonts w:ascii="Times New Roman" w:eastAsia="Times New Roman" w:hAnsi="Times New Roman" w:cs="Times New Roman"/>
          <w:sz w:val="24"/>
          <w:szCs w:val="24"/>
          <w:lang w:eastAsia="en-IN" w:bidi="hi-IN"/>
        </w:rPr>
        <w:lastRenderedPageBreak/>
        <w:t>Figure 4: Snow leopard density surface generated based on the most parsimonious models</w:t>
      </w:r>
    </w:p>
    <w:p w14:paraId="298FEF07" w14:textId="29D81300" w:rsidR="00D4256D" w:rsidRDefault="00D4256D" w:rsidP="00B40A29">
      <w:pPr>
        <w:spacing w:line="360" w:lineRule="auto"/>
        <w:jc w:val="both"/>
        <w:pPrChange w:id="780" w:author="Koustubh Sharma" w:date="2017-12-29T08:52:00Z">
          <w:pPr/>
        </w:pPrChange>
      </w:pPr>
    </w:p>
    <w:p w14:paraId="06346879" w14:textId="5A563914" w:rsidR="000029BD" w:rsidRDefault="000029BD" w:rsidP="00B40A29">
      <w:pPr>
        <w:spacing w:line="360" w:lineRule="auto"/>
        <w:jc w:val="both"/>
        <w:pPrChange w:id="781" w:author="Koustubh Sharma" w:date="2017-12-29T08:52:00Z">
          <w:pPr/>
        </w:pPrChange>
      </w:pPr>
      <w:r>
        <w:t>Figure??? (in case we want it): Estimates of log density (dark lines) together with 95% confidence intervals, for each of the survey regions.</w:t>
      </w:r>
    </w:p>
    <w:p w14:paraId="38D89633" w14:textId="76817AF8" w:rsidR="000029BD" w:rsidRDefault="00AA59B6" w:rsidP="00B40A29">
      <w:pPr>
        <w:spacing w:line="360" w:lineRule="auto"/>
        <w:jc w:val="both"/>
        <w:pPrChange w:id="782" w:author="Koustubh Sharma" w:date="2017-12-29T08:52:00Z">
          <w:pPr/>
        </w:pPrChange>
      </w:pPr>
      <w:r>
        <w:rPr>
          <w:noProof/>
          <w:lang w:val="en-US"/>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p>
    <w:p w14:paraId="11D1B650" w14:textId="77777777" w:rsidR="00D4256D" w:rsidRDefault="00D4256D" w:rsidP="00B40A29">
      <w:pPr>
        <w:spacing w:line="360" w:lineRule="auto"/>
        <w:jc w:val="both"/>
        <w:pPrChange w:id="783" w:author="Koustubh Sharma" w:date="2017-12-29T08:52:00Z">
          <w:pPr/>
        </w:pPrChange>
      </w:pPr>
    </w:p>
    <w:p w14:paraId="0BA09795" w14:textId="77777777" w:rsidR="00D4256D" w:rsidRDefault="00D4256D" w:rsidP="00B40A29">
      <w:pPr>
        <w:spacing w:line="360" w:lineRule="auto"/>
        <w:jc w:val="both"/>
        <w:pPrChange w:id="784" w:author="Koustubh Sharma" w:date="2017-12-29T08:52:00Z">
          <w:pPr/>
        </w:pPrChange>
      </w:pPr>
    </w:p>
    <w:p w14:paraId="2AE3D592" w14:textId="77777777" w:rsidR="00A24BE5" w:rsidRDefault="00A24BE5" w:rsidP="00B40A29">
      <w:pPr>
        <w:spacing w:line="360" w:lineRule="auto"/>
        <w:jc w:val="both"/>
        <w:pPrChange w:id="785" w:author="Koustubh Sharma" w:date="2017-12-29T08:52:00Z">
          <w:pPr/>
        </w:pPrChange>
      </w:pPr>
    </w:p>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1" w:author="Koustubh Sharma" w:date="2017-12-15T11:35:00Z" w:initials="KS">
    <w:p w14:paraId="59D618CE" w14:textId="28563AE8" w:rsidR="00A17413" w:rsidRDefault="00A17413">
      <w:pPr>
        <w:pStyle w:val="CommentText"/>
      </w:pPr>
      <w:r>
        <w:rPr>
          <w:rStyle w:val="CommentReference"/>
        </w:rPr>
        <w:annotationRef/>
      </w:r>
      <w:r>
        <w:t>When using a0 parameterization, I believe this statement still holds true!</w:t>
      </w:r>
    </w:p>
  </w:comment>
  <w:comment w:id="66" w:author="Koustubh Sharma" w:date="2017-12-15T11:40:00Z" w:initials="KS">
    <w:p w14:paraId="3937AFD3" w14:textId="161E5981" w:rsidR="00A17413" w:rsidRDefault="00A17413">
      <w:pPr>
        <w:pStyle w:val="CommentText"/>
      </w:pPr>
      <w:r>
        <w:rPr>
          <w:rStyle w:val="CommentReference"/>
        </w:rPr>
        <w:annotationRef/>
      </w:r>
      <w:r>
        <w:t>This part perhaps will have to go out for the time being and we can instead focus on the a0 parameterization?</w:t>
      </w:r>
    </w:p>
  </w:comment>
  <w:comment w:id="134" w:author="Microsoft Office User" w:date="2017-05-11T14:46:00Z" w:initials="Office">
    <w:p w14:paraId="46F3F391" w14:textId="77777777" w:rsidR="00A17413" w:rsidRDefault="00A17413" w:rsidP="00D4256D">
      <w:pPr>
        <w:pStyle w:val="CommentText"/>
      </w:pPr>
      <w:r>
        <w:rPr>
          <w:rStyle w:val="CommentReference"/>
        </w:rPr>
        <w:annotationRef/>
      </w:r>
      <w:r>
        <w:t>This part comes as a surprise because the context for it is not set in the introduction. Please invoke there.</w:t>
      </w:r>
    </w:p>
  </w:comment>
  <w:comment w:id="135" w:author="Koustubh Sharma" w:date="2017-05-15T07:32:00Z" w:initials="KS">
    <w:p w14:paraId="17D3EACE" w14:textId="77777777" w:rsidR="00A17413" w:rsidRDefault="00A17413" w:rsidP="00D4256D">
      <w:pPr>
        <w:pStyle w:val="CommentText"/>
      </w:pPr>
      <w:r>
        <w:rPr>
          <w:rStyle w:val="CommentReference"/>
        </w:rPr>
        <w:annotationRef/>
      </w:r>
      <w:r>
        <w:t xml:space="preserve">Now introduced… </w:t>
      </w:r>
    </w:p>
  </w:comment>
  <w:comment w:id="140" w:author="Microsoft Office User" w:date="2017-05-11T14:45:00Z" w:initials="Office">
    <w:p w14:paraId="2FD4BD36" w14:textId="77777777" w:rsidR="00A17413" w:rsidRDefault="00A17413" w:rsidP="00D4256D">
      <w:pPr>
        <w:pStyle w:val="CommentText"/>
      </w:pPr>
      <w:r>
        <w:rPr>
          <w:rStyle w:val="CommentReference"/>
        </w:rPr>
        <w:annotationRef/>
      </w:r>
      <w:r>
        <w:t>Can think of inviting Orjan as a co-author at a later date once the draft proceeds further.</w:t>
      </w:r>
    </w:p>
  </w:comment>
  <w:comment w:id="156" w:author="Koustubh Sharma" w:date="2017-12-15T12:43:00Z" w:initials="KS">
    <w:p w14:paraId="71F144D9" w14:textId="6A9249B6" w:rsidR="00A17413" w:rsidRDefault="00A17413">
      <w:pPr>
        <w:pStyle w:val="CommentText"/>
      </w:pPr>
      <w:r>
        <w:rPr>
          <w:rStyle w:val="CommentReference"/>
        </w:rPr>
        <w:annotationRef/>
      </w:r>
      <w:r>
        <w:t>Removing it as we are excluding non-</w:t>
      </w:r>
      <w:proofErr w:type="spellStart"/>
      <w:r>
        <w:t>euc</w:t>
      </w:r>
      <w:proofErr w:type="spellEnd"/>
      <w:r>
        <w:t>!</w:t>
      </w:r>
    </w:p>
  </w:comment>
  <w:comment w:id="170" w:author="Koustubh Sharma" w:date="2017-12-15T12:45:00Z" w:initials="KS">
    <w:p w14:paraId="1284E15C" w14:textId="4E04AF62" w:rsidR="00A17413" w:rsidRDefault="00A17413">
      <w:pPr>
        <w:pStyle w:val="CommentText"/>
      </w:pPr>
      <w:r>
        <w:rPr>
          <w:rStyle w:val="CommentReference"/>
        </w:rPr>
        <w:annotationRef/>
      </w:r>
      <w:r>
        <w:t>OK to remove this?</w:t>
      </w:r>
    </w:p>
  </w:comment>
  <w:comment w:id="253" w:author="Koustubh Sharma" w:date="2017-12-15T12:56:00Z" w:initials="KS">
    <w:p w14:paraId="7B6D7EA4" w14:textId="7973CF07" w:rsidR="00A17413" w:rsidRDefault="00A17413">
      <w:pPr>
        <w:pStyle w:val="CommentText"/>
      </w:pPr>
      <w:r>
        <w:rPr>
          <w:rStyle w:val="CommentReference"/>
        </w:rPr>
        <w:annotationRef/>
      </w:r>
      <w:r>
        <w:t>We can remove it unless there is a need to use it to explain a0 parameterization</w:t>
      </w:r>
    </w:p>
  </w:comment>
  <w:comment w:id="271" w:author="David Borchers" w:date="2017-05-23T11:09:00Z" w:initials="DB">
    <w:p w14:paraId="1969778B" w14:textId="5DDFB1CC" w:rsidR="00A17413" w:rsidRDefault="00A17413">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A17413" w:rsidRDefault="00A17413">
      <w:pPr>
        <w:pStyle w:val="CommentText"/>
      </w:pPr>
      <w:r>
        <w:t>In any event, you can only compare average densities in each area (</w:t>
      </w:r>
      <w:proofErr w:type="spellStart"/>
      <w:proofErr w:type="gramStart"/>
      <w:r>
        <w:t>region.N</w:t>
      </w:r>
      <w:proofErr w:type="spellEnd"/>
      <w:proofErr w:type="gramEnd"/>
      <w:r>
        <w:t>/area) since density varies in space in all areas. Maybe we should plot this? I have attached a plot for info.</w:t>
      </w:r>
    </w:p>
  </w:comment>
  <w:comment w:id="272" w:author="Koustubh Sharma" w:date="2017-12-15T12:58:00Z" w:initials="KS">
    <w:p w14:paraId="6ADA2C90" w14:textId="1CA0AA9B" w:rsidR="00A17413" w:rsidRDefault="00A17413">
      <w:pPr>
        <w:pStyle w:val="CommentText"/>
      </w:pPr>
      <w:r>
        <w:rPr>
          <w:rStyle w:val="CommentReference"/>
        </w:rPr>
        <w:annotationRef/>
      </w:r>
      <w:r>
        <w:t>Do we need a line or two to explain this in slightly greater detail?</w:t>
      </w:r>
    </w:p>
    <w:p w14:paraId="5ABDB388" w14:textId="0B068BF1" w:rsidR="00A17413" w:rsidRDefault="00A17413">
      <w:pPr>
        <w:pStyle w:val="CommentText"/>
      </w:pPr>
      <w:r>
        <w:t>I was wondering if it is ok to say: … the three areas and if density was a function of the interaction between conservation effort and habitat suitability!</w:t>
      </w:r>
    </w:p>
  </w:comment>
  <w:comment w:id="334" w:author="Microsoft Office User" w:date="2017-05-11T14:55:00Z" w:initials="Office">
    <w:p w14:paraId="12031EE1" w14:textId="77777777" w:rsidR="00A17413" w:rsidRDefault="00A17413"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346" w:author="David Borchers" w:date="2017-03-26T11:13:00Z" w:initials="DB">
    <w:p w14:paraId="1CC44753" w14:textId="77777777" w:rsidR="00A17413" w:rsidRDefault="00A17413" w:rsidP="00D4256D">
      <w:pPr>
        <w:pStyle w:val="CommentText"/>
      </w:pPr>
      <w:r>
        <w:rPr>
          <w:rStyle w:val="CommentReference"/>
        </w:rPr>
        <w:annotationRef/>
      </w:r>
      <w:r>
        <w:t>We need to put the encounter rate function in somewhere.</w:t>
      </w:r>
    </w:p>
  </w:comment>
  <w:comment w:id="342" w:author="David Borchers" w:date="2017-05-23T16:19:00Z" w:initials="DB">
    <w:p w14:paraId="200C8A74" w14:textId="1D2AEBD1" w:rsidR="00A17413" w:rsidRDefault="00A17413">
      <w:pPr>
        <w:pStyle w:val="CommentText"/>
      </w:pPr>
      <w:r>
        <w:rPr>
          <w:rStyle w:val="CommentReference"/>
        </w:rPr>
        <w:annotationRef/>
      </w:r>
      <w:r>
        <w:t xml:space="preserve">According to Table 2, this statement is incorrect. </w:t>
      </w:r>
    </w:p>
    <w:p w14:paraId="516B51B8" w14:textId="69A3B3AE" w:rsidR="00A17413" w:rsidRDefault="00A17413">
      <w:pPr>
        <w:pStyle w:val="CommentText"/>
      </w:pPr>
      <w:r>
        <w:t xml:space="preserve">Also, we need to be explicit about which area has what protection. According to text in Methodology, </w:t>
      </w:r>
      <w:proofErr w:type="spellStart"/>
      <w:r>
        <w:t>Noyon</w:t>
      </w:r>
      <w:proofErr w:type="spellEnd"/>
      <w:r>
        <w:t xml:space="preserve"> is </w:t>
      </w:r>
      <w:proofErr w:type="spellStart"/>
      <w:r>
        <w:t>UNprotected</w:t>
      </w:r>
      <w:proofErr w:type="spellEnd"/>
      <w:r>
        <w:t xml:space="preserve">, </w:t>
      </w:r>
      <w:proofErr w:type="spellStart"/>
      <w:r>
        <w:t>Nemegt</w:t>
      </w:r>
      <w:proofErr w:type="spellEnd"/>
      <w:r>
        <w:t xml:space="preserve"> is STRICTLY protected and </w:t>
      </w:r>
      <w:proofErr w:type="spellStart"/>
      <w:r>
        <w:t>Tost</w:t>
      </w:r>
      <w:proofErr w:type="spellEnd"/>
      <w:r>
        <w:t xml:space="preserve"> is PARTLY protected (but it also says that </w:t>
      </w:r>
      <w:proofErr w:type="spellStart"/>
      <w:r>
        <w:t>Tost</w:t>
      </w:r>
      <w:proofErr w:type="spellEnd"/>
      <w:r>
        <w:t xml:space="preserve"> has recently been designated a “Protected Area”, which suggests it is now strictly protected?)</w:t>
      </w:r>
    </w:p>
  </w:comment>
  <w:comment w:id="341" w:author="David Borchers" w:date="2017-09-29T09:18:00Z" w:initials="DB">
    <w:p w14:paraId="3B1751D9" w14:textId="336F5685" w:rsidR="00A17413" w:rsidRDefault="00A17413">
      <w:pPr>
        <w:pStyle w:val="CommentText"/>
      </w:pPr>
      <w:r>
        <w:rPr>
          <w:rStyle w:val="CommentReference"/>
        </w:rPr>
        <w:annotationRef/>
      </w:r>
      <w:r>
        <w:t>Ned to check what the strictly protected, partially protected and unprotected areas are.</w:t>
      </w:r>
    </w:p>
  </w:comment>
  <w:comment w:id="365" w:author="David Borchers" w:date="2017-05-23T16:21:00Z" w:initials="DB">
    <w:p w14:paraId="4830FBC4" w14:textId="3012C88E" w:rsidR="00A17413" w:rsidRDefault="00A17413">
      <w:pPr>
        <w:pStyle w:val="CommentText"/>
      </w:pPr>
      <w:r>
        <w:rPr>
          <w:rStyle w:val="CommentReference"/>
        </w:rPr>
        <w:annotationRef/>
      </w:r>
      <w:r>
        <w:t xml:space="preserve">What does this mean? Better just to say it was not supported by </w:t>
      </w:r>
      <w:proofErr w:type="spellStart"/>
      <w:r>
        <w:t>AICc</w:t>
      </w:r>
      <w:proofErr w:type="spellEnd"/>
      <w:r>
        <w:t>?</w:t>
      </w:r>
    </w:p>
  </w:comment>
  <w:comment w:id="368" w:author="David Borchers" w:date="2017-05-23T16:22:00Z" w:initials="DB">
    <w:p w14:paraId="5BA4ADC6" w14:textId="369F2E94" w:rsidR="00A17413" w:rsidRDefault="00A17413">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369" w:author="Koustubh Sharma" w:date="2017-05-31T08:39:00Z" w:initials="KS">
    <w:p w14:paraId="58583530" w14:textId="40D2A1B1" w:rsidR="00A17413" w:rsidRDefault="00A17413">
      <w:pPr>
        <w:pStyle w:val="CommentText"/>
      </w:pPr>
      <w:r>
        <w:rPr>
          <w:rStyle w:val="CommentReference"/>
        </w:rPr>
        <w:annotationRef/>
      </w:r>
      <w:r>
        <w:t>Agree!</w:t>
      </w:r>
    </w:p>
  </w:comment>
  <w:comment w:id="373" w:author="David Borchers" w:date="2017-05-23T16:23:00Z" w:initials="DB">
    <w:p w14:paraId="13CAAB7A" w14:textId="4D13C108" w:rsidR="00A17413" w:rsidRDefault="00A17413">
      <w:pPr>
        <w:pStyle w:val="CommentText"/>
      </w:pPr>
      <w:r>
        <w:rPr>
          <w:rStyle w:val="CommentReference"/>
        </w:rPr>
        <w:annotationRef/>
      </w:r>
      <w:r>
        <w:t xml:space="preserve">You mean the models with most </w:t>
      </w:r>
      <w:proofErr w:type="spellStart"/>
      <w:r>
        <w:t>AICc</w:t>
      </w:r>
      <w:proofErr w:type="spellEnd"/>
      <w:r>
        <w:t xml:space="preserve"> weight (all greater than 95% of </w:t>
      </w:r>
      <w:proofErr w:type="spellStart"/>
      <w:r>
        <w:t>AICc</w:t>
      </w:r>
      <w:proofErr w:type="spellEnd"/>
      <w:r>
        <w:t xml:space="preserve"> weight). The most parsimonious model IS the null model.</w:t>
      </w:r>
    </w:p>
  </w:comment>
  <w:comment w:id="380" w:author="Microsoft Office User" w:date="2017-05-11T14:58:00Z" w:initials="Office">
    <w:p w14:paraId="30F10DB9" w14:textId="77777777" w:rsidR="00A17413" w:rsidRDefault="00A17413" w:rsidP="00D4256D">
      <w:pPr>
        <w:pStyle w:val="CommentText"/>
      </w:pPr>
      <w:r>
        <w:rPr>
          <w:rStyle w:val="CommentReference"/>
        </w:rPr>
        <w:annotationRef/>
      </w:r>
      <w:r>
        <w:t>Is it possible to talk about the effects of these three conditions on density separately from each other?</w:t>
      </w:r>
    </w:p>
  </w:comment>
  <w:comment w:id="415" w:author="David Borchers" w:date="2017-05-23T16:28:00Z" w:initials="DB">
    <w:p w14:paraId="6AFAC9FA" w14:textId="11EEC634" w:rsidR="00A17413" w:rsidRDefault="00A17413">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w:t>
      </w:r>
      <w:proofErr w:type="spellStart"/>
      <w:r>
        <w:t>AICc</w:t>
      </w:r>
      <w:proofErr w:type="spellEnd"/>
      <w:r>
        <w:t xml:space="preserve"> differences even larger than this.</w:t>
      </w:r>
    </w:p>
  </w:comment>
  <w:comment w:id="455" w:author="David Borchers" w:date="2017-09-29T09:55:00Z" w:initials="DB">
    <w:p w14:paraId="3B0EEFE3" w14:textId="2390CDEB" w:rsidR="00A17413" w:rsidRDefault="00A17413">
      <w:pPr>
        <w:pStyle w:val="CommentText"/>
      </w:pPr>
      <w:r>
        <w:rPr>
          <w:rStyle w:val="CommentReference"/>
        </w:rPr>
        <w:annotationRef/>
      </w:r>
      <w:r>
        <w:t>We need to fit a combined model with interactions.</w:t>
      </w:r>
    </w:p>
  </w:comment>
  <w:comment w:id="457" w:author="Microsoft Office User" w:date="2017-05-11T15:01:00Z" w:initials="Office">
    <w:p w14:paraId="16716EE9" w14:textId="77777777" w:rsidR="00A17413" w:rsidRDefault="00A17413" w:rsidP="00D4256D">
      <w:pPr>
        <w:pStyle w:val="CommentText"/>
      </w:pPr>
      <w:r>
        <w:rPr>
          <w:rStyle w:val="CommentReference"/>
        </w:rPr>
        <w:annotationRef/>
      </w:r>
      <w:r>
        <w:t>I did not understand this interpretation</w:t>
      </w:r>
    </w:p>
  </w:comment>
  <w:comment w:id="466" w:author="David Borchers" w:date="2017-05-27T12:22:00Z" w:initials="DB">
    <w:p w14:paraId="5286B22E" w14:textId="69F4DB3D" w:rsidR="00A17413" w:rsidRDefault="00A17413">
      <w:pPr>
        <w:pStyle w:val="CommentText"/>
      </w:pPr>
      <w:r>
        <w:rPr>
          <w:rStyle w:val="CommentReference"/>
        </w:rPr>
        <w:annotationRef/>
      </w:r>
      <w:r>
        <w:t>Do you mean “no effect on snow leopard density”?</w:t>
      </w:r>
    </w:p>
  </w:comment>
  <w:comment w:id="476" w:author="David Borchers" w:date="2017-05-27T12:11:00Z" w:initials="DB">
    <w:p w14:paraId="61A9A6E2" w14:textId="77777777" w:rsidR="00A17413" w:rsidRDefault="00A17413" w:rsidP="00877777">
      <w:pPr>
        <w:pStyle w:val="CommentText"/>
      </w:pPr>
      <w:r>
        <w:rPr>
          <w:rStyle w:val="CommentReference"/>
        </w:rPr>
        <w:annotationRef/>
      </w:r>
      <w:r>
        <w:t xml:space="preserve">I this also true of </w:t>
      </w:r>
      <w:proofErr w:type="spellStart"/>
      <w:r>
        <w:t>Nemegt</w:t>
      </w:r>
      <w:proofErr w:type="spellEnd"/>
      <w:r>
        <w:t>?</w:t>
      </w:r>
    </w:p>
  </w:comment>
  <w:comment w:id="477" w:author="Koustubh Sharma" w:date="2017-05-31T08:35:00Z" w:initials="KS">
    <w:p w14:paraId="447425DC" w14:textId="77777777" w:rsidR="00A17413" w:rsidRDefault="00A17413" w:rsidP="00877777">
      <w:pPr>
        <w:pStyle w:val="CommentText"/>
      </w:pPr>
      <w:r>
        <w:rPr>
          <w:rStyle w:val="CommentReference"/>
        </w:rPr>
        <w:annotationRef/>
      </w:r>
      <w:r>
        <w:t xml:space="preserve">There’s only one snow leopard that moved from </w:t>
      </w:r>
      <w:proofErr w:type="spellStart"/>
      <w:r>
        <w:t>Tost</w:t>
      </w:r>
      <w:proofErr w:type="spellEnd"/>
      <w:r>
        <w:t xml:space="preserve"> to </w:t>
      </w:r>
      <w:proofErr w:type="spellStart"/>
      <w:r>
        <w:t>Nemegt</w:t>
      </w:r>
      <w:proofErr w:type="spellEnd"/>
      <w:r>
        <w:t xml:space="preserve"> and lived there for a few months, so our data from </w:t>
      </w:r>
      <w:proofErr w:type="spellStart"/>
      <w:r>
        <w:t>Nemegt</w:t>
      </w:r>
      <w:proofErr w:type="spellEnd"/>
      <w:r>
        <w:t xml:space="preserve"> is pretty limited. The cat used the large contiguous patch that you can see towards the west of the </w:t>
      </w:r>
      <w:proofErr w:type="spellStart"/>
      <w:r>
        <w:t>Nemegt</w:t>
      </w:r>
      <w:proofErr w:type="spellEnd"/>
      <w:r>
        <w:t xml:space="preserve"> block.</w:t>
      </w:r>
    </w:p>
  </w:comment>
  <w:comment w:id="478" w:author="Microsoft Office User" w:date="2017-05-11T14:55:00Z" w:initials="Office">
    <w:p w14:paraId="36DD4921" w14:textId="77777777" w:rsidR="00A17413" w:rsidRDefault="00A17413" w:rsidP="00877777">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651" w:author="David Borchers" w:date="2017-09-29T09:12:00Z" w:initials="DB">
    <w:p w14:paraId="32D95E88" w14:textId="6A890742" w:rsidR="00A17413" w:rsidRDefault="00A17413">
      <w:pPr>
        <w:pStyle w:val="CommentText"/>
      </w:pPr>
      <w:r>
        <w:rPr>
          <w:rStyle w:val="CommentReference"/>
        </w:rPr>
        <w:annotationRef/>
      </w:r>
      <w:r>
        <w:t>Yikes!!</w:t>
      </w:r>
    </w:p>
  </w:comment>
  <w:comment w:id="767" w:author="David Borchers" w:date="2017-05-23T16:48:00Z" w:initials="DB">
    <w:p w14:paraId="0B4F63D5" w14:textId="4E9DD220" w:rsidR="00A17413" w:rsidRDefault="00A17413">
      <w:pPr>
        <w:pStyle w:val="CommentText"/>
      </w:pPr>
      <w:r>
        <w:rPr>
          <w:rStyle w:val="CommentReference"/>
        </w:rPr>
        <w:annotationRef/>
      </w:r>
      <w:r>
        <w:t>Is this something you are going to create? I am not sure exactly what you envisage here.</w:t>
      </w:r>
    </w:p>
  </w:comment>
  <w:comment w:id="772" w:author="David Borchers" w:date="2017-05-23T16:49:00Z" w:initials="DB">
    <w:p w14:paraId="1792FA8E" w14:textId="107BA421" w:rsidR="00A17413" w:rsidRDefault="00A17413">
      <w:pPr>
        <w:pStyle w:val="CommentText"/>
      </w:pPr>
      <w:r>
        <w:rPr>
          <w:rStyle w:val="CommentReference"/>
        </w:rPr>
        <w:annotationRef/>
      </w:r>
      <w:r>
        <w:t>Is this image not OK? Do you want a different one?</w:t>
      </w:r>
    </w:p>
  </w:comment>
  <w:comment w:id="776" w:author="David Borchers" w:date="2017-05-23T16:49:00Z" w:initials="DB">
    <w:p w14:paraId="5B862237" w14:textId="57145B28" w:rsidR="00A17413" w:rsidRDefault="00A17413">
      <w:pPr>
        <w:pStyle w:val="CommentText"/>
      </w:pPr>
      <w:r>
        <w:rPr>
          <w:rStyle w:val="CommentReference"/>
        </w:rPr>
        <w:annotationRef/>
      </w:r>
      <w:r>
        <w:t>Is this image not OK? Do you want a different one?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D618CE" w15:done="0"/>
  <w15:commentEx w15:paraId="3937AFD3" w15:done="0"/>
  <w15:commentEx w15:paraId="46F3F391" w15:done="0"/>
  <w15:commentEx w15:paraId="17D3EACE" w15:paraIdParent="46F3F391" w15:done="0"/>
  <w15:commentEx w15:paraId="2FD4BD36" w15:done="0"/>
  <w15:commentEx w15:paraId="71F144D9" w15:done="0"/>
  <w15:commentEx w15:paraId="1284E15C" w15:done="0"/>
  <w15:commentEx w15:paraId="7B6D7EA4" w15:done="0"/>
  <w15:commentEx w15:paraId="4A6D4AE9" w15:done="0"/>
  <w15:commentEx w15:paraId="5ABDB388" w15:done="0"/>
  <w15:commentEx w15:paraId="12031EE1" w15:done="0"/>
  <w15:commentEx w15:paraId="1CC44753" w15:done="0"/>
  <w15:commentEx w15:paraId="516B51B8" w15:done="0"/>
  <w15:commentEx w15:paraId="3B1751D9" w15:done="0"/>
  <w15:commentEx w15:paraId="4830FBC4" w15:done="0"/>
  <w15:commentEx w15:paraId="5BA4ADC6" w15:done="0"/>
  <w15:commentEx w15:paraId="58583530" w15:paraIdParent="5BA4ADC6" w15:done="0"/>
  <w15:commentEx w15:paraId="13CAAB7A" w15:done="0"/>
  <w15:commentEx w15:paraId="30F10DB9" w15:done="0"/>
  <w15:commentEx w15:paraId="6AFAC9FA" w15:done="0"/>
  <w15:commentEx w15:paraId="3B0EEFE3" w15:done="0"/>
  <w15:commentEx w15:paraId="16716EE9" w15:done="0"/>
  <w15:commentEx w15:paraId="5286B22E" w15:done="0"/>
  <w15:commentEx w15:paraId="61A9A6E2" w15:done="0"/>
  <w15:commentEx w15:paraId="447425DC" w15:paraIdParent="61A9A6E2" w15:done="0"/>
  <w15:commentEx w15:paraId="36DD4921" w15:done="0"/>
  <w15:commentEx w15:paraId="32D95E88" w15:done="0"/>
  <w15:commentEx w15:paraId="0B4F63D5" w15:done="0"/>
  <w15:commentEx w15:paraId="1792FA8E" w15:done="0"/>
  <w15:commentEx w15:paraId="5B86223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09411F"/>
    <w:rsid w:val="000D33BF"/>
    <w:rsid w:val="000F73F7"/>
    <w:rsid w:val="001073E6"/>
    <w:rsid w:val="00191F3E"/>
    <w:rsid w:val="00192B55"/>
    <w:rsid w:val="00194CB6"/>
    <w:rsid w:val="001C78B2"/>
    <w:rsid w:val="001D3D46"/>
    <w:rsid w:val="00231014"/>
    <w:rsid w:val="00233E6C"/>
    <w:rsid w:val="002757AA"/>
    <w:rsid w:val="00280E16"/>
    <w:rsid w:val="00297927"/>
    <w:rsid w:val="002A1DB2"/>
    <w:rsid w:val="002E191B"/>
    <w:rsid w:val="00302250"/>
    <w:rsid w:val="00311A27"/>
    <w:rsid w:val="00337E12"/>
    <w:rsid w:val="00374DBB"/>
    <w:rsid w:val="00381E6C"/>
    <w:rsid w:val="003B5626"/>
    <w:rsid w:val="003C0633"/>
    <w:rsid w:val="003E0272"/>
    <w:rsid w:val="003E31E5"/>
    <w:rsid w:val="004235E3"/>
    <w:rsid w:val="004304A5"/>
    <w:rsid w:val="00431A2E"/>
    <w:rsid w:val="00466EA0"/>
    <w:rsid w:val="00474967"/>
    <w:rsid w:val="00480CFC"/>
    <w:rsid w:val="004A6681"/>
    <w:rsid w:val="004B1D1C"/>
    <w:rsid w:val="004E6B42"/>
    <w:rsid w:val="004F7CB3"/>
    <w:rsid w:val="00512B4D"/>
    <w:rsid w:val="005173EF"/>
    <w:rsid w:val="00567E8C"/>
    <w:rsid w:val="00585846"/>
    <w:rsid w:val="005A235C"/>
    <w:rsid w:val="005A4BF6"/>
    <w:rsid w:val="005B64E7"/>
    <w:rsid w:val="005C17F3"/>
    <w:rsid w:val="005F2F52"/>
    <w:rsid w:val="006606F9"/>
    <w:rsid w:val="0066507E"/>
    <w:rsid w:val="006B6681"/>
    <w:rsid w:val="006C7861"/>
    <w:rsid w:val="006E5125"/>
    <w:rsid w:val="00740317"/>
    <w:rsid w:val="0075383F"/>
    <w:rsid w:val="00755705"/>
    <w:rsid w:val="00766B25"/>
    <w:rsid w:val="007C377A"/>
    <w:rsid w:val="007E5F06"/>
    <w:rsid w:val="007F390B"/>
    <w:rsid w:val="007F6391"/>
    <w:rsid w:val="00812568"/>
    <w:rsid w:val="008775DE"/>
    <w:rsid w:val="00877777"/>
    <w:rsid w:val="008A233B"/>
    <w:rsid w:val="008A2E7F"/>
    <w:rsid w:val="00900EA9"/>
    <w:rsid w:val="00907BEE"/>
    <w:rsid w:val="0091449B"/>
    <w:rsid w:val="0091567E"/>
    <w:rsid w:val="00930CD8"/>
    <w:rsid w:val="009518E7"/>
    <w:rsid w:val="009676C5"/>
    <w:rsid w:val="00985F05"/>
    <w:rsid w:val="009A46A0"/>
    <w:rsid w:val="009E6727"/>
    <w:rsid w:val="009E6E55"/>
    <w:rsid w:val="00A074F3"/>
    <w:rsid w:val="00A17413"/>
    <w:rsid w:val="00A24BE5"/>
    <w:rsid w:val="00A328E8"/>
    <w:rsid w:val="00A81DD8"/>
    <w:rsid w:val="00A8632E"/>
    <w:rsid w:val="00AA59B6"/>
    <w:rsid w:val="00AB49EA"/>
    <w:rsid w:val="00AC1364"/>
    <w:rsid w:val="00AD0C08"/>
    <w:rsid w:val="00AE2EF2"/>
    <w:rsid w:val="00AE3F45"/>
    <w:rsid w:val="00AE6A4B"/>
    <w:rsid w:val="00B16A18"/>
    <w:rsid w:val="00B26E53"/>
    <w:rsid w:val="00B40A29"/>
    <w:rsid w:val="00B743D6"/>
    <w:rsid w:val="00BD28EE"/>
    <w:rsid w:val="00BE1E53"/>
    <w:rsid w:val="00BE7CB6"/>
    <w:rsid w:val="00C17BBF"/>
    <w:rsid w:val="00C17C2B"/>
    <w:rsid w:val="00C21E30"/>
    <w:rsid w:val="00C23A66"/>
    <w:rsid w:val="00C4321E"/>
    <w:rsid w:val="00C46256"/>
    <w:rsid w:val="00C7377A"/>
    <w:rsid w:val="00C92F05"/>
    <w:rsid w:val="00CE049F"/>
    <w:rsid w:val="00CE294E"/>
    <w:rsid w:val="00CE4576"/>
    <w:rsid w:val="00D3020D"/>
    <w:rsid w:val="00D33459"/>
    <w:rsid w:val="00D41524"/>
    <w:rsid w:val="00D4256D"/>
    <w:rsid w:val="00D52E87"/>
    <w:rsid w:val="00D62B13"/>
    <w:rsid w:val="00D85359"/>
    <w:rsid w:val="00D96CE7"/>
    <w:rsid w:val="00DA38CE"/>
    <w:rsid w:val="00DC2272"/>
    <w:rsid w:val="00DE181D"/>
    <w:rsid w:val="00DE1B3B"/>
    <w:rsid w:val="00E21B3F"/>
    <w:rsid w:val="00E328B5"/>
    <w:rsid w:val="00E61661"/>
    <w:rsid w:val="00EA0889"/>
    <w:rsid w:val="00EA534C"/>
    <w:rsid w:val="00EE240A"/>
    <w:rsid w:val="00F14773"/>
    <w:rsid w:val="00F23F1C"/>
    <w:rsid w:val="00F3161B"/>
    <w:rsid w:val="00F510F4"/>
    <w:rsid w:val="00FB3BC5"/>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AB2D46DE-1714-485F-ACB4-782BF7B0C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 w:type="paragraph" w:styleId="Revision">
    <w:name w:val="Revision"/>
    <w:hidden/>
    <w:uiPriority w:val="99"/>
    <w:semiHidden/>
    <w:rsid w:val="009A46A0"/>
    <w:rPr>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518313">
      <w:bodyDiv w:val="1"/>
      <w:marLeft w:val="0"/>
      <w:marRight w:val="0"/>
      <w:marTop w:val="0"/>
      <w:marBottom w:val="0"/>
      <w:divBdr>
        <w:top w:val="none" w:sz="0" w:space="0" w:color="auto"/>
        <w:left w:val="none" w:sz="0" w:space="0" w:color="auto"/>
        <w:bottom w:val="none" w:sz="0" w:space="0" w:color="auto"/>
        <w:right w:val="none" w:sz="0" w:space="0" w:color="auto"/>
      </w:divBdr>
    </w:div>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4665</TotalTime>
  <Pages>22</Pages>
  <Words>14081</Words>
  <Characters>80267</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Koustubh Sharma</cp:lastModifiedBy>
  <cp:revision>3</cp:revision>
  <dcterms:created xsi:type="dcterms:W3CDTF">2017-12-15T05:38:00Z</dcterms:created>
  <dcterms:modified xsi:type="dcterms:W3CDTF">2017-12-29T19:39:00Z</dcterms:modified>
</cp:coreProperties>
</file>