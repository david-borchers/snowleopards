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0F20C3" w14:textId="0C282E72" w:rsidR="00D4256D" w:rsidRPr="00CF18F4" w:rsidRDefault="003C3DFD" w:rsidP="007F2EFF">
      <w:pPr>
        <w:spacing w:after="0" w:line="360" w:lineRule="auto"/>
        <w:jc w:val="both"/>
        <w:rPr>
          <w:rFonts w:ascii="Times New Roman" w:eastAsia="Times New Roman" w:hAnsi="Times New Roman" w:cs="Times New Roman"/>
          <w:sz w:val="24"/>
          <w:szCs w:val="24"/>
          <w:lang w:eastAsia="en-IN" w:bidi="hi-IN"/>
        </w:rPr>
      </w:pPr>
      <w:r>
        <w:rPr>
          <w:rFonts w:ascii="Times New Roman" w:eastAsia="Times New Roman" w:hAnsi="Times New Roman" w:cs="Times New Roman"/>
          <w:b/>
          <w:bCs/>
          <w:sz w:val="24"/>
          <w:szCs w:val="24"/>
          <w:lang w:eastAsia="en-IN" w:bidi="hi-IN"/>
        </w:rPr>
        <w:t xml:space="preserve">Understanding snow leopard populations and their spatial ecology through Spatial Capture Recapture Analysis </w:t>
      </w:r>
      <w:r w:rsidR="00715863">
        <w:rPr>
          <w:rFonts w:ascii="Times New Roman" w:eastAsia="Times New Roman" w:hAnsi="Times New Roman" w:cs="Times New Roman"/>
          <w:b/>
          <w:bCs/>
          <w:sz w:val="24"/>
          <w:szCs w:val="24"/>
          <w:lang w:eastAsia="en-IN" w:bidi="hi-IN"/>
        </w:rPr>
        <w:t xml:space="preserve">across three sites in </w:t>
      </w:r>
      <w:r>
        <w:rPr>
          <w:rFonts w:ascii="Times New Roman" w:eastAsia="Times New Roman" w:hAnsi="Times New Roman" w:cs="Times New Roman"/>
          <w:b/>
          <w:bCs/>
          <w:sz w:val="24"/>
          <w:szCs w:val="24"/>
          <w:lang w:eastAsia="en-IN" w:bidi="hi-IN"/>
        </w:rPr>
        <w:t>South Gobi, Mongolia</w:t>
      </w:r>
    </w:p>
    <w:p w14:paraId="20689C5A" w14:textId="77777777" w:rsidR="00D4256D" w:rsidRDefault="00D4256D" w:rsidP="007F2EFF">
      <w:pPr>
        <w:spacing w:line="360" w:lineRule="auto"/>
        <w:jc w:val="both"/>
      </w:pPr>
    </w:p>
    <w:p w14:paraId="6842F56B" w14:textId="77777777" w:rsidR="00D4256D" w:rsidRPr="00A547AD" w:rsidRDefault="00D4256D" w:rsidP="007F2EFF">
      <w:pPr>
        <w:spacing w:after="0" w:line="360" w:lineRule="auto"/>
        <w:jc w:val="both"/>
        <w:rPr>
          <w:rFonts w:ascii="Times New Roman" w:eastAsia="Times New Roman" w:hAnsi="Times New Roman" w:cs="Times New Roman"/>
          <w:sz w:val="24"/>
          <w:szCs w:val="24"/>
          <w:vertAlign w:val="superscript"/>
          <w:lang w:eastAsia="en-IN" w:bidi="hi-IN"/>
        </w:rPr>
      </w:pPr>
      <w:r w:rsidRPr="00A547AD">
        <w:rPr>
          <w:rFonts w:ascii="Times New Roman" w:eastAsia="Times New Roman" w:hAnsi="Times New Roman" w:cs="Times New Roman"/>
          <w:sz w:val="24"/>
          <w:szCs w:val="24"/>
          <w:lang w:eastAsia="en-IN" w:bidi="hi-IN"/>
        </w:rPr>
        <w:t>Koustubh Sharma</w:t>
      </w:r>
      <w:r w:rsidRPr="00A547AD">
        <w:rPr>
          <w:rFonts w:ascii="Times New Roman" w:eastAsia="Times New Roman" w:hAnsi="Times New Roman" w:cs="Times New Roman"/>
          <w:sz w:val="24"/>
          <w:szCs w:val="24"/>
          <w:vertAlign w:val="superscript"/>
          <w:lang w:eastAsia="en-IN" w:bidi="hi-IN"/>
        </w:rPr>
        <w:t>1,2</w:t>
      </w:r>
      <w:r w:rsidRPr="00A547AD">
        <w:rPr>
          <w:rFonts w:ascii="Times New Roman" w:eastAsia="Times New Roman" w:hAnsi="Times New Roman" w:cs="Times New Roman"/>
          <w:sz w:val="24"/>
          <w:szCs w:val="24"/>
          <w:lang w:eastAsia="en-IN" w:bidi="hi-IN"/>
        </w:rPr>
        <w:t>, David Borchers</w:t>
      </w:r>
      <w:r w:rsidRPr="00A547AD">
        <w:rPr>
          <w:rFonts w:ascii="Times New Roman" w:eastAsia="Times New Roman" w:hAnsi="Times New Roman" w:cs="Times New Roman"/>
          <w:sz w:val="24"/>
          <w:szCs w:val="24"/>
          <w:vertAlign w:val="superscript"/>
          <w:lang w:eastAsia="en-IN" w:bidi="hi-IN"/>
        </w:rPr>
        <w:t>3</w:t>
      </w:r>
      <w:r w:rsidRPr="00A547AD">
        <w:rPr>
          <w:rFonts w:ascii="Times New Roman" w:eastAsia="Times New Roman" w:hAnsi="Times New Roman" w:cs="Times New Roman"/>
          <w:sz w:val="24"/>
          <w:szCs w:val="24"/>
          <w:lang w:eastAsia="en-IN" w:bidi="hi-IN"/>
        </w:rPr>
        <w:t xml:space="preserve">, </w:t>
      </w:r>
      <w:proofErr w:type="spellStart"/>
      <w:r w:rsidRPr="00A547AD">
        <w:rPr>
          <w:rFonts w:ascii="Times New Roman" w:eastAsia="Times New Roman" w:hAnsi="Times New Roman" w:cs="Times New Roman"/>
          <w:sz w:val="24"/>
          <w:szCs w:val="24"/>
          <w:lang w:eastAsia="en-IN" w:bidi="hi-IN"/>
        </w:rPr>
        <w:t>Lkhagvasumberel</w:t>
      </w:r>
      <w:proofErr w:type="spellEnd"/>
      <w:r w:rsidRPr="00A547AD">
        <w:rPr>
          <w:rFonts w:ascii="Times New Roman" w:eastAsia="Times New Roman" w:hAnsi="Times New Roman" w:cs="Times New Roman"/>
          <w:sz w:val="24"/>
          <w:szCs w:val="24"/>
          <w:lang w:eastAsia="en-IN" w:bidi="hi-IN"/>
        </w:rPr>
        <w:t xml:space="preserve"> Tumursukh</w:t>
      </w:r>
      <w:r w:rsidRPr="00A547AD">
        <w:rPr>
          <w:rFonts w:ascii="Times New Roman" w:eastAsia="Times New Roman" w:hAnsi="Times New Roman" w:cs="Times New Roman"/>
          <w:sz w:val="24"/>
          <w:szCs w:val="24"/>
          <w:vertAlign w:val="superscript"/>
          <w:lang w:eastAsia="en-IN" w:bidi="hi-IN"/>
        </w:rPr>
        <w:t>1,4</w:t>
      </w:r>
      <w:r w:rsidRPr="00A547AD">
        <w:rPr>
          <w:rFonts w:ascii="Times New Roman" w:eastAsia="Times New Roman" w:hAnsi="Times New Roman" w:cs="Times New Roman"/>
          <w:sz w:val="24"/>
          <w:szCs w:val="24"/>
          <w:lang w:eastAsia="en-IN" w:bidi="hi-IN"/>
        </w:rPr>
        <w:t xml:space="preserve">, </w:t>
      </w:r>
      <w:proofErr w:type="spellStart"/>
      <w:r w:rsidRPr="00A547AD">
        <w:rPr>
          <w:rFonts w:ascii="Times New Roman" w:eastAsia="Times New Roman" w:hAnsi="Times New Roman" w:cs="Times New Roman"/>
          <w:sz w:val="24"/>
          <w:szCs w:val="24"/>
          <w:lang w:eastAsia="en-IN" w:bidi="hi-IN"/>
        </w:rPr>
        <w:t>Lkhagvajav</w:t>
      </w:r>
      <w:proofErr w:type="spellEnd"/>
      <w:r w:rsidRPr="00A547AD">
        <w:rPr>
          <w:rFonts w:ascii="Times New Roman" w:eastAsia="Times New Roman" w:hAnsi="Times New Roman" w:cs="Times New Roman"/>
          <w:sz w:val="24"/>
          <w:szCs w:val="24"/>
          <w:lang w:eastAsia="en-IN" w:bidi="hi-IN"/>
        </w:rPr>
        <w:t xml:space="preserve"> Purevjav</w:t>
      </w:r>
      <w:r w:rsidRPr="00A547AD">
        <w:rPr>
          <w:rFonts w:ascii="Times New Roman" w:eastAsia="Times New Roman" w:hAnsi="Times New Roman" w:cs="Times New Roman"/>
          <w:sz w:val="24"/>
          <w:szCs w:val="24"/>
          <w:vertAlign w:val="superscript"/>
          <w:lang w:eastAsia="en-IN" w:bidi="hi-IN"/>
        </w:rPr>
        <w:t>1,4</w:t>
      </w:r>
      <w:r w:rsidRPr="00A547AD">
        <w:rPr>
          <w:rFonts w:ascii="Times New Roman" w:eastAsia="Times New Roman" w:hAnsi="Times New Roman" w:cs="Times New Roman"/>
          <w:sz w:val="24"/>
          <w:szCs w:val="24"/>
          <w:lang w:eastAsia="en-IN" w:bidi="hi-IN"/>
        </w:rPr>
        <w:t xml:space="preserve"> and Charudutt Mishra</w:t>
      </w:r>
      <w:r w:rsidRPr="00A547AD">
        <w:rPr>
          <w:rFonts w:ascii="Times New Roman" w:eastAsia="Times New Roman" w:hAnsi="Times New Roman" w:cs="Times New Roman"/>
          <w:sz w:val="24"/>
          <w:szCs w:val="24"/>
          <w:vertAlign w:val="superscript"/>
          <w:lang w:eastAsia="en-IN" w:bidi="hi-IN"/>
        </w:rPr>
        <w:t>1,2</w:t>
      </w:r>
    </w:p>
    <w:p w14:paraId="6BCE0A12" w14:textId="77777777" w:rsidR="00D4256D" w:rsidRPr="00A547AD" w:rsidRDefault="00D4256D" w:rsidP="007F2EFF">
      <w:pPr>
        <w:spacing w:after="0" w:line="360" w:lineRule="auto"/>
        <w:jc w:val="both"/>
        <w:rPr>
          <w:rFonts w:ascii="Times New Roman" w:eastAsia="Times New Roman" w:hAnsi="Times New Roman" w:cs="Times New Roman"/>
          <w:b/>
          <w:bCs/>
          <w:sz w:val="24"/>
          <w:szCs w:val="24"/>
          <w:lang w:eastAsia="en-IN" w:bidi="hi-IN"/>
        </w:rPr>
      </w:pPr>
    </w:p>
    <w:p w14:paraId="5A654C93" w14:textId="77777777" w:rsidR="00D4256D" w:rsidRPr="00A547AD" w:rsidRDefault="00D4256D" w:rsidP="007F2EFF">
      <w:pPr>
        <w:pStyle w:val="ListParagraph"/>
        <w:numPr>
          <w:ilvl w:val="0"/>
          <w:numId w:val="7"/>
        </w:numPr>
        <w:spacing w:after="0" w:line="360" w:lineRule="auto"/>
        <w:jc w:val="both"/>
        <w:rPr>
          <w:rFonts w:ascii="Times New Roman" w:eastAsia="Times New Roman" w:hAnsi="Times New Roman" w:cs="Times New Roman"/>
          <w:sz w:val="24"/>
          <w:szCs w:val="24"/>
          <w:lang w:eastAsia="en-IN" w:bidi="hi-IN"/>
        </w:rPr>
      </w:pPr>
      <w:r w:rsidRPr="00A547AD">
        <w:rPr>
          <w:rFonts w:ascii="Times New Roman" w:eastAsia="Times New Roman" w:hAnsi="Times New Roman" w:cs="Times New Roman"/>
          <w:sz w:val="24"/>
          <w:szCs w:val="24"/>
          <w:lang w:eastAsia="en-IN" w:bidi="hi-IN"/>
        </w:rPr>
        <w:t>Snow Leopard Trust, USA</w:t>
      </w:r>
    </w:p>
    <w:p w14:paraId="7B377CF0" w14:textId="77777777" w:rsidR="00D4256D" w:rsidRPr="00A547AD" w:rsidRDefault="00D4256D" w:rsidP="007F2EFF">
      <w:pPr>
        <w:pStyle w:val="ListParagraph"/>
        <w:numPr>
          <w:ilvl w:val="0"/>
          <w:numId w:val="7"/>
        </w:numPr>
        <w:spacing w:after="0" w:line="360" w:lineRule="auto"/>
        <w:jc w:val="both"/>
        <w:rPr>
          <w:rFonts w:ascii="Times New Roman" w:eastAsia="Times New Roman" w:hAnsi="Times New Roman" w:cs="Times New Roman"/>
          <w:sz w:val="24"/>
          <w:szCs w:val="24"/>
          <w:lang w:eastAsia="en-IN" w:bidi="hi-IN"/>
        </w:rPr>
      </w:pPr>
      <w:r w:rsidRPr="00A547AD">
        <w:rPr>
          <w:rFonts w:ascii="Times New Roman" w:eastAsia="Times New Roman" w:hAnsi="Times New Roman" w:cs="Times New Roman"/>
          <w:sz w:val="24"/>
          <w:szCs w:val="24"/>
          <w:lang w:eastAsia="en-IN" w:bidi="hi-IN"/>
        </w:rPr>
        <w:t>Nature Conservation Foundation, India</w:t>
      </w:r>
    </w:p>
    <w:p w14:paraId="1AC105B7" w14:textId="77777777" w:rsidR="00D4256D" w:rsidRPr="00A547AD" w:rsidRDefault="00D4256D" w:rsidP="007F2EFF">
      <w:pPr>
        <w:pStyle w:val="ListParagraph"/>
        <w:numPr>
          <w:ilvl w:val="0"/>
          <w:numId w:val="7"/>
        </w:numPr>
        <w:spacing w:after="0" w:line="360" w:lineRule="auto"/>
        <w:jc w:val="both"/>
        <w:rPr>
          <w:rFonts w:ascii="Times New Roman" w:eastAsia="Times New Roman" w:hAnsi="Times New Roman" w:cs="Times New Roman"/>
          <w:sz w:val="24"/>
          <w:szCs w:val="24"/>
          <w:lang w:eastAsia="en-IN" w:bidi="hi-IN"/>
        </w:rPr>
      </w:pPr>
      <w:r w:rsidRPr="00A547AD">
        <w:rPr>
          <w:rFonts w:ascii="Times New Roman" w:eastAsia="Times New Roman" w:hAnsi="Times New Roman" w:cs="Times New Roman"/>
          <w:sz w:val="24"/>
          <w:szCs w:val="24"/>
          <w:lang w:eastAsia="en-IN" w:bidi="hi-IN"/>
        </w:rPr>
        <w:t>Centre for Research into Ecological and Environmental Monitoring, University of St. Andrews, Scotland</w:t>
      </w:r>
    </w:p>
    <w:p w14:paraId="7A050123" w14:textId="77777777" w:rsidR="00D4256D" w:rsidRPr="00A547AD" w:rsidRDefault="00D4256D" w:rsidP="007F2EFF">
      <w:pPr>
        <w:pStyle w:val="ListParagraph"/>
        <w:numPr>
          <w:ilvl w:val="0"/>
          <w:numId w:val="7"/>
        </w:numPr>
        <w:spacing w:after="0" w:line="360" w:lineRule="auto"/>
        <w:jc w:val="both"/>
        <w:rPr>
          <w:rFonts w:ascii="Times New Roman" w:eastAsia="Times New Roman" w:hAnsi="Times New Roman" w:cs="Times New Roman"/>
          <w:sz w:val="24"/>
          <w:szCs w:val="24"/>
          <w:lang w:eastAsia="en-IN" w:bidi="hi-IN"/>
        </w:rPr>
      </w:pPr>
      <w:r w:rsidRPr="00A547AD">
        <w:rPr>
          <w:rFonts w:ascii="Times New Roman" w:eastAsia="Times New Roman" w:hAnsi="Times New Roman" w:cs="Times New Roman"/>
          <w:sz w:val="24"/>
          <w:szCs w:val="24"/>
          <w:lang w:eastAsia="en-IN" w:bidi="hi-IN"/>
        </w:rPr>
        <w:t xml:space="preserve">Snow Leopard Conservation Foundation, Mongolia </w:t>
      </w:r>
    </w:p>
    <w:p w14:paraId="2D099CBE" w14:textId="77777777" w:rsidR="00D4256D" w:rsidRPr="00A547AD" w:rsidRDefault="00D4256D" w:rsidP="007F2EFF">
      <w:pPr>
        <w:spacing w:after="0" w:line="360" w:lineRule="auto"/>
        <w:jc w:val="both"/>
        <w:rPr>
          <w:rFonts w:ascii="Times New Roman" w:eastAsia="Times New Roman" w:hAnsi="Times New Roman" w:cs="Times New Roman"/>
          <w:b/>
          <w:bCs/>
          <w:sz w:val="24"/>
          <w:szCs w:val="24"/>
          <w:lang w:eastAsia="en-IN" w:bidi="hi-IN"/>
        </w:rPr>
      </w:pPr>
    </w:p>
    <w:p w14:paraId="64CEF6C5" w14:textId="77777777" w:rsidR="00D4256D" w:rsidRPr="00A547AD" w:rsidRDefault="00D4256D" w:rsidP="007F2EFF">
      <w:pPr>
        <w:spacing w:after="0" w:line="360" w:lineRule="auto"/>
        <w:jc w:val="both"/>
        <w:outlineLvl w:val="0"/>
        <w:rPr>
          <w:rFonts w:ascii="Times New Roman" w:eastAsia="Times New Roman" w:hAnsi="Times New Roman" w:cs="Times New Roman"/>
          <w:b/>
          <w:bCs/>
          <w:sz w:val="24"/>
          <w:szCs w:val="24"/>
          <w:lang w:eastAsia="en-IN" w:bidi="hi-IN"/>
        </w:rPr>
      </w:pPr>
      <w:r w:rsidRPr="00A547AD">
        <w:rPr>
          <w:rFonts w:ascii="Times New Roman" w:eastAsia="Times New Roman" w:hAnsi="Times New Roman" w:cs="Times New Roman"/>
          <w:b/>
          <w:bCs/>
          <w:sz w:val="24"/>
          <w:szCs w:val="24"/>
          <w:lang w:eastAsia="en-IN" w:bidi="hi-IN"/>
        </w:rPr>
        <w:t>Abstract</w:t>
      </w:r>
    </w:p>
    <w:p w14:paraId="43EBAD98" w14:textId="25CDE4A4" w:rsidR="00914017" w:rsidRPr="00A547AD" w:rsidRDefault="00914017" w:rsidP="00914017">
      <w:pPr>
        <w:spacing w:line="360" w:lineRule="auto"/>
        <w:jc w:val="both"/>
        <w:rPr>
          <w:rFonts w:ascii="Times New Roman" w:eastAsia="Times New Roman" w:hAnsi="Times New Roman" w:cs="Times New Roman"/>
          <w:sz w:val="24"/>
          <w:szCs w:val="24"/>
          <w:lang w:eastAsia="en-IN" w:bidi="hi-IN"/>
        </w:rPr>
      </w:pPr>
      <w:r w:rsidRPr="00A547AD">
        <w:rPr>
          <w:rFonts w:ascii="Times New Roman" w:eastAsia="Times New Roman" w:hAnsi="Times New Roman" w:cs="Times New Roman"/>
          <w:sz w:val="24"/>
          <w:szCs w:val="24"/>
          <w:lang w:eastAsia="en-IN" w:bidi="hi-IN"/>
        </w:rPr>
        <w:t xml:space="preserve">Accurate estimates of ecological state variables such as population density provide key metrics for monitoring population changes over time in response to changes in environmental conditions or protection regimes. Changes in populations can be defined in terms of habitat use, abundance or distribution. One can define habitat use as a hierarchical process in terms of species distribution, home range placements within the distribution range, and space use within the home range. Snow leopards are known to have large home ranges, several </w:t>
      </w:r>
      <w:proofErr w:type="spellStart"/>
      <w:r w:rsidRPr="00A547AD">
        <w:rPr>
          <w:rFonts w:ascii="Times New Roman" w:eastAsia="Times New Roman" w:hAnsi="Times New Roman" w:cs="Times New Roman"/>
          <w:sz w:val="24"/>
          <w:szCs w:val="24"/>
          <w:lang w:eastAsia="en-IN" w:bidi="hi-IN"/>
        </w:rPr>
        <w:t>hundreds</w:t>
      </w:r>
      <w:proofErr w:type="spellEnd"/>
      <w:r w:rsidRPr="00A547AD">
        <w:rPr>
          <w:rFonts w:ascii="Times New Roman" w:eastAsia="Times New Roman" w:hAnsi="Times New Roman" w:cs="Times New Roman"/>
          <w:sz w:val="24"/>
          <w:szCs w:val="24"/>
          <w:lang w:eastAsia="en-IN" w:bidi="hi-IN"/>
        </w:rPr>
        <w:t xml:space="preserve"> km</w:t>
      </w:r>
      <w:r w:rsidRPr="00A547AD">
        <w:rPr>
          <w:rFonts w:ascii="Times New Roman" w:eastAsia="Times New Roman" w:hAnsi="Times New Roman" w:cs="Times New Roman"/>
          <w:sz w:val="24"/>
          <w:szCs w:val="24"/>
          <w:vertAlign w:val="superscript"/>
          <w:lang w:eastAsia="en-IN" w:bidi="hi-IN"/>
        </w:rPr>
        <w:t>2</w:t>
      </w:r>
      <w:r w:rsidRPr="00A547AD">
        <w:rPr>
          <w:rFonts w:ascii="Times New Roman" w:eastAsia="Times New Roman" w:hAnsi="Times New Roman" w:cs="Times New Roman"/>
          <w:sz w:val="24"/>
          <w:szCs w:val="24"/>
          <w:lang w:eastAsia="en-IN" w:bidi="hi-IN"/>
        </w:rPr>
        <w:t xml:space="preserve"> in size. They also have strong spatial preferences for certain habitats where patches of suitable habitats can often be smaller than individual home range sizes. Density is often also strongly correlated with the habitat quality and with availability of prey, whereas individuals’ movements, and hence detection are associated with availability of </w:t>
      </w:r>
      <w:proofErr w:type="spellStart"/>
      <w:r w:rsidRPr="00A547AD">
        <w:rPr>
          <w:rFonts w:ascii="Times New Roman" w:eastAsia="Times New Roman" w:hAnsi="Times New Roman" w:cs="Times New Roman"/>
          <w:sz w:val="24"/>
          <w:szCs w:val="24"/>
          <w:lang w:eastAsia="en-IN" w:bidi="hi-IN"/>
        </w:rPr>
        <w:t>markable</w:t>
      </w:r>
      <w:proofErr w:type="spellEnd"/>
      <w:r w:rsidRPr="00A547AD">
        <w:rPr>
          <w:rFonts w:ascii="Times New Roman" w:eastAsia="Times New Roman" w:hAnsi="Times New Roman" w:cs="Times New Roman"/>
          <w:sz w:val="24"/>
          <w:szCs w:val="24"/>
          <w:lang w:eastAsia="en-IN" w:bidi="hi-IN"/>
        </w:rPr>
        <w:t xml:space="preserve"> sites or sites with critical resource such as water bodies. </w:t>
      </w:r>
    </w:p>
    <w:p w14:paraId="436F6B5F" w14:textId="794E9B34" w:rsidR="00914017" w:rsidRDefault="00914017" w:rsidP="00914017">
      <w:pPr>
        <w:spacing w:line="360" w:lineRule="auto"/>
        <w:jc w:val="both"/>
        <w:rPr>
          <w:rFonts w:ascii="Times New Roman" w:eastAsia="Times New Roman" w:hAnsi="Times New Roman" w:cs="Times New Roman"/>
          <w:sz w:val="24"/>
          <w:szCs w:val="24"/>
          <w:lang w:eastAsia="en-IN" w:bidi="hi-IN"/>
        </w:rPr>
      </w:pPr>
      <w:r w:rsidRPr="00A547AD">
        <w:rPr>
          <w:rFonts w:ascii="Times New Roman" w:eastAsia="Times New Roman" w:hAnsi="Times New Roman" w:cs="Times New Roman"/>
          <w:sz w:val="24"/>
          <w:szCs w:val="24"/>
          <w:lang w:eastAsia="en-IN" w:bidi="hi-IN"/>
        </w:rPr>
        <w:t xml:space="preserve">We investigate the effect of environmental variables on snow leopard populations </w:t>
      </w:r>
      <w:r w:rsidR="00A547AD">
        <w:rPr>
          <w:rFonts w:ascii="Times New Roman" w:eastAsia="Times New Roman" w:hAnsi="Times New Roman" w:cs="Times New Roman"/>
          <w:sz w:val="24"/>
          <w:szCs w:val="24"/>
          <w:lang w:eastAsia="en-IN" w:bidi="hi-IN"/>
        </w:rPr>
        <w:t xml:space="preserve">across </w:t>
      </w:r>
      <w:r w:rsidRPr="00A547AD">
        <w:rPr>
          <w:rFonts w:ascii="Times New Roman" w:eastAsia="Times New Roman" w:hAnsi="Times New Roman" w:cs="Times New Roman"/>
          <w:sz w:val="24"/>
          <w:szCs w:val="24"/>
          <w:lang w:eastAsia="en-IN" w:bidi="hi-IN"/>
        </w:rPr>
        <w:t>three sites with somewhat different environments, using camera trap data. We present estimated density surfaces based on ecologically relevant</w:t>
      </w:r>
      <w:r>
        <w:rPr>
          <w:rFonts w:ascii="Times New Roman" w:eastAsia="Times New Roman" w:hAnsi="Times New Roman" w:cs="Times New Roman"/>
          <w:sz w:val="24"/>
          <w:szCs w:val="24"/>
          <w:lang w:eastAsia="en-IN" w:bidi="hi-IN"/>
        </w:rPr>
        <w:t xml:space="preserve"> covariates and investigate similarities and differences in how density depends on the covariates across the three sites. While we find differences in average density per site, our results indicate that density depends on ruggedness covariate in the same way across the sites irrespective of their protection regime. Differences in the average density of each site can be explained by differences in the amount of suitable habitat in each site. </w:t>
      </w:r>
    </w:p>
    <w:p w14:paraId="0D4A0819" w14:textId="2476FC79" w:rsidR="00D4256D" w:rsidRDefault="00914017" w:rsidP="00914017">
      <w:pPr>
        <w:spacing w:after="0" w:line="360" w:lineRule="auto"/>
        <w:jc w:val="both"/>
        <w:rPr>
          <w:rFonts w:ascii="Times New Roman" w:eastAsia="Times New Roman" w:hAnsi="Times New Roman" w:cs="Times New Roman"/>
          <w:b/>
          <w:bCs/>
          <w:sz w:val="24"/>
          <w:szCs w:val="24"/>
          <w:lang w:eastAsia="en-IN" w:bidi="hi-IN"/>
        </w:rPr>
      </w:pPr>
      <w:r>
        <w:rPr>
          <w:rFonts w:ascii="Times New Roman" w:eastAsia="Times New Roman" w:hAnsi="Times New Roman" w:cs="Times New Roman"/>
          <w:sz w:val="24"/>
          <w:szCs w:val="24"/>
          <w:lang w:eastAsia="en-IN" w:bidi="hi-IN"/>
        </w:rPr>
        <w:lastRenderedPageBreak/>
        <w:t>As regards individuals’ habitat use, our best model included ‘compensatory heterogeneity’ (</w:t>
      </w:r>
      <w:proofErr w:type="spellStart"/>
      <w:r>
        <w:rPr>
          <w:rFonts w:ascii="Times New Roman" w:eastAsia="Times New Roman" w:hAnsi="Times New Roman" w:cs="Times New Roman"/>
          <w:sz w:val="24"/>
          <w:szCs w:val="24"/>
          <w:lang w:eastAsia="en-IN" w:bidi="hi-IN"/>
        </w:rPr>
        <w:t>Efford</w:t>
      </w:r>
      <w:proofErr w:type="spellEnd"/>
      <w:r>
        <w:rPr>
          <w:rFonts w:ascii="Times New Roman" w:eastAsia="Times New Roman" w:hAnsi="Times New Roman" w:cs="Times New Roman"/>
          <w:sz w:val="24"/>
          <w:szCs w:val="24"/>
          <w:lang w:eastAsia="en-IN" w:bidi="hi-IN"/>
        </w:rPr>
        <w:t xml:space="preserve"> and </w:t>
      </w:r>
      <w:proofErr w:type="spellStart"/>
      <w:r>
        <w:rPr>
          <w:rFonts w:ascii="Times New Roman" w:eastAsia="Times New Roman" w:hAnsi="Times New Roman" w:cs="Times New Roman"/>
          <w:sz w:val="24"/>
          <w:szCs w:val="24"/>
          <w:lang w:eastAsia="en-IN" w:bidi="hi-IN"/>
        </w:rPr>
        <w:t>Mowat</w:t>
      </w:r>
      <w:proofErr w:type="spellEnd"/>
      <w:r>
        <w:rPr>
          <w:rFonts w:ascii="Times New Roman" w:eastAsia="Times New Roman" w:hAnsi="Times New Roman" w:cs="Times New Roman"/>
          <w:sz w:val="24"/>
          <w:szCs w:val="24"/>
          <w:lang w:eastAsia="en-IN" w:bidi="hi-IN"/>
        </w:rPr>
        <w:t xml:space="preserve"> 2014) between range and intercept parameters of detection functions, suggesting that animals moving in larger ranges were less likely to be detected at their activity centres and vice-versa. Our results also suggest that animals with activity centres near water-bodies had smaller ranges and higher detection probabilities, but this relationship varied between the three regions. Similarly, traps in canyons were more likely to have detected snow leopards compared to those on ridgelines or steppe. Estimated snow leopard density ranged from nearly 0 to 5 per 100 km</w:t>
      </w:r>
      <w:r w:rsidRPr="00204944">
        <w:rPr>
          <w:rFonts w:ascii="Times New Roman" w:eastAsia="Times New Roman" w:hAnsi="Times New Roman" w:cs="Times New Roman"/>
          <w:sz w:val="24"/>
          <w:szCs w:val="24"/>
          <w:vertAlign w:val="superscript"/>
          <w:lang w:eastAsia="en-IN" w:bidi="hi-IN"/>
        </w:rPr>
        <w:t>2</w:t>
      </w:r>
      <w:r>
        <w:rPr>
          <w:rFonts w:ascii="Times New Roman" w:eastAsia="Times New Roman" w:hAnsi="Times New Roman" w:cs="Times New Roman"/>
          <w:sz w:val="24"/>
          <w:szCs w:val="24"/>
          <w:lang w:eastAsia="en-IN" w:bidi="hi-IN"/>
        </w:rPr>
        <w:t>, depending on location. Camera traps are often placed at locations where encounter rates are expected to be highest, and often not placed where they are expected to be low. This results in over-sampling of high density regions and positive bias in density and abundance if the spatial variation in density is not taken into account in analysis. Our results show that in the hierarchical order of habitat selection, availability of suitable habitat governs abundance of snow leopards, where they tend to be robust in their selection at the level of their activity ranges, but are more sensitive to differences at the level of space use within activity ranges.</w:t>
      </w:r>
    </w:p>
    <w:p w14:paraId="50A90582" w14:textId="77777777" w:rsidR="00914017" w:rsidRDefault="00914017" w:rsidP="007F2EFF">
      <w:pPr>
        <w:spacing w:after="0" w:line="360" w:lineRule="auto"/>
        <w:jc w:val="both"/>
        <w:outlineLvl w:val="0"/>
        <w:rPr>
          <w:rFonts w:ascii="Times New Roman" w:eastAsia="Times New Roman" w:hAnsi="Times New Roman" w:cs="Times New Roman"/>
          <w:b/>
          <w:bCs/>
          <w:sz w:val="24"/>
          <w:szCs w:val="24"/>
          <w:lang w:eastAsia="en-IN" w:bidi="hi-IN"/>
        </w:rPr>
      </w:pPr>
    </w:p>
    <w:p w14:paraId="6C255024" w14:textId="66C93953" w:rsidR="00D4256D" w:rsidRPr="002108F6" w:rsidRDefault="00D4256D" w:rsidP="007F2EFF">
      <w:pPr>
        <w:spacing w:after="0" w:line="360" w:lineRule="auto"/>
        <w:jc w:val="both"/>
        <w:outlineLvl w:val="0"/>
        <w:rPr>
          <w:rFonts w:ascii="Times New Roman" w:eastAsia="Times New Roman" w:hAnsi="Times New Roman" w:cs="Times New Roman"/>
          <w:b/>
          <w:bCs/>
          <w:sz w:val="24"/>
          <w:szCs w:val="24"/>
          <w:lang w:eastAsia="en-IN" w:bidi="hi-IN"/>
        </w:rPr>
      </w:pPr>
      <w:r w:rsidRPr="002108F6">
        <w:rPr>
          <w:rFonts w:ascii="Times New Roman" w:eastAsia="Times New Roman" w:hAnsi="Times New Roman" w:cs="Times New Roman"/>
          <w:b/>
          <w:bCs/>
          <w:sz w:val="24"/>
          <w:szCs w:val="24"/>
          <w:lang w:eastAsia="en-IN" w:bidi="hi-IN"/>
        </w:rPr>
        <w:t>Introduction</w:t>
      </w:r>
    </w:p>
    <w:p w14:paraId="3A9D5F8C" w14:textId="18AFD5E7" w:rsidR="00C578C5" w:rsidRDefault="00887FA3" w:rsidP="00C578C5">
      <w:pPr>
        <w:spacing w:after="0" w:line="360" w:lineRule="auto"/>
        <w:jc w:val="both"/>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Understanding spatial population ecology and habitat use of animals and plants is critical f</w:t>
      </w:r>
      <w:r w:rsidR="00D4256D">
        <w:rPr>
          <w:rFonts w:ascii="Times New Roman" w:eastAsia="Times New Roman" w:hAnsi="Times New Roman" w:cs="Times New Roman"/>
          <w:sz w:val="24"/>
          <w:szCs w:val="24"/>
          <w:lang w:eastAsia="en-IN" w:bidi="hi-IN"/>
        </w:rPr>
        <w:t>or effective management and conservation of biodiversity</w:t>
      </w:r>
      <w:r w:rsidR="00D4256D" w:rsidRPr="00BC2F69">
        <w:rPr>
          <w:rFonts w:ascii="Times New Roman" w:eastAsia="Times New Roman" w:hAnsi="Times New Roman" w:cs="Times New Roman"/>
          <w:sz w:val="24"/>
          <w:szCs w:val="24"/>
          <w:lang w:eastAsia="en-IN" w:bidi="hi-IN"/>
        </w:rPr>
        <w:t xml:space="preserve"> (Lawton 1993). Accurate estimates of ecological state variables such as population density provide key metrics for monitoring changes over time in response to changes in environmental conditions or as a result of conservation actions</w:t>
      </w:r>
      <w:r w:rsidR="00D4256D">
        <w:rPr>
          <w:rFonts w:ascii="Times New Roman" w:eastAsia="Times New Roman" w:hAnsi="Times New Roman" w:cs="Times New Roman"/>
          <w:sz w:val="24"/>
          <w:szCs w:val="24"/>
          <w:lang w:eastAsia="en-IN" w:bidi="hi-IN"/>
        </w:rPr>
        <w:t xml:space="preserve">. These estimates also </w:t>
      </w:r>
      <w:r w:rsidR="00D4256D" w:rsidRPr="00BC2F69">
        <w:rPr>
          <w:rFonts w:ascii="Times New Roman" w:eastAsia="Times New Roman" w:hAnsi="Times New Roman" w:cs="Times New Roman"/>
          <w:sz w:val="24"/>
          <w:szCs w:val="24"/>
          <w:lang w:eastAsia="en-IN" w:bidi="hi-IN"/>
        </w:rPr>
        <w:t xml:space="preserve">help determine long-term viability of populations and conservation strategies. </w:t>
      </w:r>
      <w:r w:rsidR="00C578C5">
        <w:rPr>
          <w:rFonts w:ascii="Times New Roman" w:eastAsia="Times New Roman" w:hAnsi="Times New Roman" w:cs="Times New Roman"/>
          <w:sz w:val="24"/>
          <w:szCs w:val="24"/>
          <w:lang w:eastAsia="en-IN" w:bidi="hi-IN"/>
        </w:rPr>
        <w:t>Habitat use by species on the other hand is a hierarchical process (ref. XX) that can be defined at several levels. Range level selection defined by species distribution is considered as the first order selection, which is governed by general habitat suitability and connectivity (ref. XX). The second order selection can be defined as the home range placements within the distribution range, and is generally affected by localized conditions of habitat suitability, food availability and other anthropogenic factors (ref. XX). The third order selection is considered as space use within the home range and often has nuances where components of a habitat are used at a finer scale, often as a function of a series of movements within the activity range (</w:t>
      </w:r>
      <w:r w:rsidR="00C578C5" w:rsidRPr="005438EB">
        <w:rPr>
          <w:rFonts w:ascii="Times New Roman" w:eastAsia="Times New Roman" w:hAnsi="Times New Roman" w:cs="Times New Roman"/>
          <w:sz w:val="24"/>
          <w:szCs w:val="24"/>
          <w:highlight w:val="yellow"/>
          <w:lang w:eastAsia="en-IN" w:bidi="hi-IN"/>
        </w:rPr>
        <w:t>ref. XX</w:t>
      </w:r>
      <w:r w:rsidR="00C578C5">
        <w:rPr>
          <w:rFonts w:ascii="Times New Roman" w:eastAsia="Times New Roman" w:hAnsi="Times New Roman" w:cs="Times New Roman"/>
          <w:sz w:val="24"/>
          <w:szCs w:val="24"/>
          <w:lang w:eastAsia="en-IN" w:bidi="hi-IN"/>
        </w:rPr>
        <w:t xml:space="preserve">). </w:t>
      </w:r>
    </w:p>
    <w:p w14:paraId="7E3AB16A" w14:textId="77777777" w:rsidR="00C578C5" w:rsidRDefault="00C578C5" w:rsidP="007F2EFF">
      <w:pPr>
        <w:spacing w:after="0" w:line="360" w:lineRule="auto"/>
        <w:jc w:val="both"/>
        <w:rPr>
          <w:rFonts w:ascii="Times New Roman" w:eastAsia="Times New Roman" w:hAnsi="Times New Roman" w:cs="Times New Roman"/>
          <w:sz w:val="24"/>
          <w:szCs w:val="24"/>
          <w:lang w:eastAsia="en-IN" w:bidi="hi-IN"/>
        </w:rPr>
      </w:pPr>
    </w:p>
    <w:p w14:paraId="00092D70" w14:textId="43A68A22" w:rsidR="00A547AD" w:rsidRDefault="00C9077B" w:rsidP="00A547AD">
      <w:pPr>
        <w:spacing w:after="0" w:line="360" w:lineRule="auto"/>
        <w:jc w:val="both"/>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Snow leopards are known to have large home ranges of the order of </w:t>
      </w:r>
      <w:r w:rsidRPr="00791500">
        <w:rPr>
          <w:rFonts w:ascii="Times New Roman" w:eastAsia="Times New Roman" w:hAnsi="Times New Roman" w:cs="Times New Roman"/>
          <w:sz w:val="24"/>
          <w:szCs w:val="24"/>
          <w:highlight w:val="yellow"/>
          <w:lang w:eastAsia="en-IN" w:bidi="hi-IN"/>
        </w:rPr>
        <w:t>80-700</w:t>
      </w:r>
      <w:r>
        <w:rPr>
          <w:rFonts w:ascii="Times New Roman" w:eastAsia="Times New Roman" w:hAnsi="Times New Roman" w:cs="Times New Roman"/>
          <w:sz w:val="24"/>
          <w:szCs w:val="24"/>
          <w:lang w:eastAsia="en-IN" w:bidi="hi-IN"/>
        </w:rPr>
        <w:t xml:space="preserve"> km</w:t>
      </w:r>
      <w:r w:rsidRPr="00B34469">
        <w:rPr>
          <w:rFonts w:ascii="Times New Roman" w:eastAsia="Times New Roman" w:hAnsi="Times New Roman" w:cs="Times New Roman"/>
          <w:sz w:val="24"/>
          <w:szCs w:val="24"/>
          <w:vertAlign w:val="superscript"/>
          <w:lang w:eastAsia="en-IN" w:bidi="hi-IN"/>
        </w:rPr>
        <w:t>2</w:t>
      </w:r>
      <w:r>
        <w:rPr>
          <w:rFonts w:ascii="Times New Roman" w:eastAsia="Times New Roman" w:hAnsi="Times New Roman" w:cs="Times New Roman"/>
          <w:sz w:val="24"/>
          <w:szCs w:val="24"/>
          <w:lang w:eastAsia="en-IN" w:bidi="hi-IN"/>
        </w:rPr>
        <w:t xml:space="preserve"> in size </w:t>
      </w:r>
      <w:r>
        <w:rPr>
          <w:rFonts w:ascii="Times New Roman" w:eastAsia="Times New Roman" w:hAnsi="Times New Roman" w:cs="Times New Roman"/>
          <w:sz w:val="24"/>
          <w:szCs w:val="24"/>
          <w:lang w:eastAsia="en-IN" w:bidi="hi-IN"/>
        </w:rPr>
        <w:fldChar w:fldCharType="begin" w:fldLock="1"/>
      </w:r>
      <w:r>
        <w:rPr>
          <w:rFonts w:ascii="Times New Roman" w:eastAsia="Times New Roman" w:hAnsi="Times New Roman" w:cs="Times New Roman"/>
          <w:sz w:val="24"/>
          <w:szCs w:val="24"/>
          <w:lang w:eastAsia="en-IN" w:bidi="hi-IN"/>
        </w:rPr>
        <w:instrText>ADDIN CSL_CITATION { "citationItems" : [ { "id" : "ITEM-1", "itemData" : { "DOI" : "10.1016/j.biocon.2016.08.034", "ISSN" : "00063207", "abstract" : "Conserving large carnivores in an increasingly crowded planet raises difficult challenges. A recurring debate is whether large carnivores can be conserved in human used landscapes (land sharing) or whether they require specially designated areas (land sparing). Here we show that 40% of the 170 protected areas in the global range of the snow leopard (Panthera uncia) are smaller than the home range of a single adult male and only 4\u201313% are large enough for a 90% probability of containing 15 or more adult females. We used data from 16 snow leopards equipped with GPS collars in the Tost Mountains of South Gobi, Mongolia, to calculate home range size and overlap using three different estimators: minimum convex polygons (MCP), kernel utility distributions (Kernel), and local convex hulls (LoCoH). Local convex hull home ranges were smaller and included lower proportions of unused habitats compared to home ranges based on minimum convex polygons and Kernels. Intra-sexual home range overlap was low, especially for adult males, suggesting that snow leopards are territorial. Mean home range size based on the LoCoH estimates was 207\u00a0km2\u00a0\u00b1\u00a063 SD for adult males and 124\u00a0km2\u00a0\u00b1\u00a041 SD for adult females. Our estimates were 6\u201344 times larger than earlier estimates based on VHF technology when comparing similar estimators, i.e. MCP. Our study illustrates that protected areas alone will not be able to conserve predators with large home ranges and conservationists and managers should not restrict their efforts to land sparing.", "author" : [ { "dropping-particle" : "", "family" : "Johansson", "given" : "\u00d6rjan", "non-dropping-particle" : "", "parse-names" : false, "suffix" : "" }, { "dropping-particle" : "", "family" : "Rauset", "given" : "Geir Rune", "non-dropping-particle" : "", "parse-names" : false, "suffix" : "" }, { "dropping-particle" : "", "family" : "Samelius", "given" : "Gustaf", "non-dropping-particle" : "", "parse-names" : false, "suffix" : "" }, { "dropping-particle" : "", "family" : "McCarthy", "given" : "Tom", "non-dropping-particle" : "", "parse-names" : false, "suffix" : "" }, { "dropping-particle" : "", "family" : "Andr\u00e9n", "given" : "Henrik", "non-dropping-particle" : "", "parse-names" : false, "suffix" : "" }, { "dropping-particle" : "", "family" : "Tumursukh", "given" : "Lkhagvasumberel", "non-dropping-particle" : "", "parse-names" : false, "suffix" : "" }, { "dropping-particle" : "", "family" : "Mishra", "given" : "Charudutt", "non-dropping-particle" : "", "parse-names" : false, "suffix" : "" } ], "container-title" : "Biological Conservation", "id" : "ITEM-1", "issued" : { "date-parts" : [ [ "2016" ] ] }, "page" : "1-7", "publisher" : "Elsevier Ltd", "title" : "Land sharing is essential for snow leopard conservation", "type" : "article-journal", "volume" : "203" }, "uris" : [ "http://www.mendeley.com/documents/?uuid=7ec6aa85-0fac-449b-8252-0ee96b7ad60b" ] } ], "mendeley" : { "formattedCitation" : "(Johansson et al., 2016)", "plainTextFormattedCitation" : "(Johansson et al., 2016)", "previouslyFormattedCitation" : "(Johansson et al., 2016)" }, "properties" : { "noteIndex" : 0 }, "schema" : "https://github.com/citation-style-language/schema/raw/master/csl-citation.json" }</w:instrText>
      </w:r>
      <w:r>
        <w:rPr>
          <w:rFonts w:ascii="Times New Roman" w:eastAsia="Times New Roman" w:hAnsi="Times New Roman" w:cs="Times New Roman"/>
          <w:sz w:val="24"/>
          <w:szCs w:val="24"/>
          <w:lang w:eastAsia="en-IN" w:bidi="hi-IN"/>
        </w:rPr>
        <w:fldChar w:fldCharType="separate"/>
      </w:r>
      <w:r w:rsidRPr="0032638D">
        <w:rPr>
          <w:rFonts w:ascii="Times New Roman" w:eastAsia="Times New Roman" w:hAnsi="Times New Roman" w:cs="Times New Roman"/>
          <w:noProof/>
          <w:sz w:val="24"/>
          <w:szCs w:val="24"/>
          <w:lang w:eastAsia="en-IN" w:bidi="hi-IN"/>
        </w:rPr>
        <w:t>(Johansson et al., 2016)</w:t>
      </w:r>
      <w:r>
        <w:rPr>
          <w:rFonts w:ascii="Times New Roman" w:eastAsia="Times New Roman" w:hAnsi="Times New Roman" w:cs="Times New Roman"/>
          <w:sz w:val="24"/>
          <w:szCs w:val="24"/>
          <w:lang w:eastAsia="en-IN" w:bidi="hi-IN"/>
        </w:rPr>
        <w:fldChar w:fldCharType="end"/>
      </w:r>
      <w:r>
        <w:rPr>
          <w:rFonts w:ascii="Times New Roman" w:eastAsia="Times New Roman" w:hAnsi="Times New Roman" w:cs="Times New Roman"/>
          <w:sz w:val="24"/>
          <w:szCs w:val="24"/>
          <w:lang w:eastAsia="en-IN" w:bidi="hi-IN"/>
        </w:rPr>
        <w:t xml:space="preserve">. Studies indicate that they have strong spatial preferences to certain </w:t>
      </w:r>
      <w:r>
        <w:rPr>
          <w:rFonts w:ascii="Times New Roman" w:eastAsia="Times New Roman" w:hAnsi="Times New Roman" w:cs="Times New Roman"/>
          <w:sz w:val="24"/>
          <w:szCs w:val="24"/>
          <w:lang w:eastAsia="en-IN" w:bidi="hi-IN"/>
        </w:rPr>
        <w:lastRenderedPageBreak/>
        <w:t xml:space="preserve">habitats where individual contiguous habitat patches can often be smaller than the known individual home range sizes. </w:t>
      </w:r>
      <w:r w:rsidR="00A547AD">
        <w:rPr>
          <w:rFonts w:ascii="Times New Roman" w:eastAsia="Times New Roman" w:hAnsi="Times New Roman" w:cs="Times New Roman"/>
          <w:sz w:val="24"/>
          <w:szCs w:val="24"/>
          <w:lang w:eastAsia="en-IN" w:bidi="hi-IN"/>
        </w:rPr>
        <w:t>Less than 2% of the global snow leopard range has ever been sampled using systematic camera trapping or genetic sampling for population estimation (SLSS 2014). D</w:t>
      </w:r>
      <w:r w:rsidRPr="00BC2F69">
        <w:rPr>
          <w:rFonts w:ascii="Times New Roman" w:eastAsia="Times New Roman" w:hAnsi="Times New Roman" w:cs="Times New Roman"/>
          <w:sz w:val="24"/>
          <w:szCs w:val="24"/>
          <w:lang w:eastAsia="en-IN" w:bidi="hi-IN"/>
        </w:rPr>
        <w:t xml:space="preserve">ifficult terrain, harsh environments and large spatial scales </w:t>
      </w:r>
      <w:r>
        <w:rPr>
          <w:rFonts w:ascii="Times New Roman" w:eastAsia="Times New Roman" w:hAnsi="Times New Roman" w:cs="Times New Roman"/>
          <w:sz w:val="24"/>
          <w:szCs w:val="24"/>
          <w:lang w:eastAsia="en-IN" w:bidi="hi-IN"/>
        </w:rPr>
        <w:t xml:space="preserve">have historically made </w:t>
      </w:r>
      <w:r w:rsidRPr="00BC2F69">
        <w:rPr>
          <w:rFonts w:ascii="Times New Roman" w:eastAsia="Times New Roman" w:hAnsi="Times New Roman" w:cs="Times New Roman"/>
          <w:sz w:val="24"/>
          <w:szCs w:val="24"/>
          <w:lang w:eastAsia="en-IN" w:bidi="hi-IN"/>
        </w:rPr>
        <w:t xml:space="preserve">estimating </w:t>
      </w:r>
      <w:r w:rsidR="00A547AD">
        <w:rPr>
          <w:rFonts w:ascii="Times New Roman" w:eastAsia="Times New Roman" w:hAnsi="Times New Roman" w:cs="Times New Roman"/>
          <w:sz w:val="24"/>
          <w:szCs w:val="24"/>
          <w:lang w:eastAsia="en-IN" w:bidi="hi-IN"/>
        </w:rPr>
        <w:t xml:space="preserve">snow leopard </w:t>
      </w:r>
      <w:r w:rsidRPr="00BC2F69">
        <w:rPr>
          <w:rFonts w:ascii="Times New Roman" w:eastAsia="Times New Roman" w:hAnsi="Times New Roman" w:cs="Times New Roman"/>
          <w:sz w:val="24"/>
          <w:szCs w:val="24"/>
          <w:lang w:eastAsia="en-IN" w:bidi="hi-IN"/>
        </w:rPr>
        <w:t>population</w:t>
      </w:r>
      <w:r w:rsidR="00A547AD">
        <w:rPr>
          <w:rFonts w:ascii="Times New Roman" w:eastAsia="Times New Roman" w:hAnsi="Times New Roman" w:cs="Times New Roman"/>
          <w:sz w:val="24"/>
          <w:szCs w:val="24"/>
          <w:lang w:eastAsia="en-IN" w:bidi="hi-IN"/>
        </w:rPr>
        <w:t>s</w:t>
      </w:r>
      <w:r w:rsidRPr="00BC2F69">
        <w:rPr>
          <w:rFonts w:ascii="Times New Roman" w:eastAsia="Times New Roman" w:hAnsi="Times New Roman" w:cs="Times New Roman"/>
          <w:sz w:val="24"/>
          <w:szCs w:val="24"/>
          <w:lang w:eastAsia="en-IN" w:bidi="hi-IN"/>
        </w:rPr>
        <w:t xml:space="preserve"> notoriously challenging</w:t>
      </w:r>
      <w:r>
        <w:rPr>
          <w:rFonts w:ascii="Times New Roman" w:eastAsia="Times New Roman" w:hAnsi="Times New Roman" w:cs="Times New Roman"/>
          <w:sz w:val="24"/>
          <w:szCs w:val="24"/>
          <w:lang w:eastAsia="en-IN" w:bidi="hi-IN"/>
        </w:rPr>
        <w:t xml:space="preserve"> (Jackson et al. xx)</w:t>
      </w:r>
      <w:r w:rsidRPr="00BC2F69">
        <w:rPr>
          <w:rFonts w:ascii="Times New Roman" w:eastAsia="Times New Roman" w:hAnsi="Times New Roman" w:cs="Times New Roman"/>
          <w:sz w:val="24"/>
          <w:szCs w:val="24"/>
          <w:lang w:eastAsia="en-IN" w:bidi="hi-IN"/>
        </w:rPr>
        <w:t xml:space="preserve">. </w:t>
      </w:r>
      <w:r>
        <w:rPr>
          <w:rFonts w:ascii="Times New Roman" w:eastAsia="Times New Roman" w:hAnsi="Times New Roman" w:cs="Times New Roman"/>
          <w:sz w:val="24"/>
          <w:szCs w:val="24"/>
          <w:lang w:eastAsia="en-IN" w:bidi="hi-IN"/>
        </w:rPr>
        <w:t xml:space="preserve">Most of </w:t>
      </w:r>
      <w:r w:rsidRPr="00BC2F69">
        <w:rPr>
          <w:rFonts w:ascii="Times New Roman" w:eastAsia="Times New Roman" w:hAnsi="Times New Roman" w:cs="Times New Roman"/>
          <w:sz w:val="24"/>
          <w:szCs w:val="24"/>
          <w:lang w:eastAsia="en-IN" w:bidi="hi-IN"/>
        </w:rPr>
        <w:t xml:space="preserve">these challenges </w:t>
      </w:r>
      <w:r>
        <w:rPr>
          <w:rFonts w:ascii="Times New Roman" w:eastAsia="Times New Roman" w:hAnsi="Times New Roman" w:cs="Times New Roman"/>
          <w:sz w:val="24"/>
          <w:szCs w:val="24"/>
          <w:lang w:eastAsia="en-IN" w:bidi="hi-IN"/>
        </w:rPr>
        <w:t xml:space="preserve">however </w:t>
      </w:r>
      <w:r w:rsidRPr="00BC2F69">
        <w:rPr>
          <w:rFonts w:ascii="Times New Roman" w:eastAsia="Times New Roman" w:hAnsi="Times New Roman" w:cs="Times New Roman"/>
          <w:sz w:val="24"/>
          <w:szCs w:val="24"/>
          <w:lang w:eastAsia="en-IN" w:bidi="hi-IN"/>
        </w:rPr>
        <w:t xml:space="preserve">have been </w:t>
      </w:r>
      <w:r>
        <w:rPr>
          <w:rFonts w:ascii="Times New Roman" w:eastAsia="Times New Roman" w:hAnsi="Times New Roman" w:cs="Times New Roman"/>
          <w:sz w:val="24"/>
          <w:szCs w:val="24"/>
          <w:lang w:eastAsia="en-IN" w:bidi="hi-IN"/>
        </w:rPr>
        <w:t xml:space="preserve">largely </w:t>
      </w:r>
      <w:r w:rsidRPr="00BC2F69">
        <w:rPr>
          <w:rFonts w:ascii="Times New Roman" w:eastAsia="Times New Roman" w:hAnsi="Times New Roman" w:cs="Times New Roman"/>
          <w:sz w:val="24"/>
          <w:szCs w:val="24"/>
          <w:lang w:eastAsia="en-IN" w:bidi="hi-IN"/>
        </w:rPr>
        <w:t>alleviated through revolutionary technological advances such as remote cameras (</w:t>
      </w:r>
      <w:proofErr w:type="spellStart"/>
      <w:r>
        <w:rPr>
          <w:rFonts w:ascii="Times New Roman" w:eastAsia="Times New Roman" w:hAnsi="Times New Roman" w:cs="Times New Roman"/>
          <w:sz w:val="24"/>
          <w:szCs w:val="24"/>
          <w:lang w:eastAsia="en-IN" w:bidi="hi-IN"/>
        </w:rPr>
        <w:t>Karanth</w:t>
      </w:r>
      <w:proofErr w:type="spellEnd"/>
      <w:r>
        <w:rPr>
          <w:rFonts w:ascii="Times New Roman" w:eastAsia="Times New Roman" w:hAnsi="Times New Roman" w:cs="Times New Roman"/>
          <w:sz w:val="24"/>
          <w:szCs w:val="24"/>
          <w:lang w:eastAsia="en-IN" w:bidi="hi-IN"/>
        </w:rPr>
        <w:t xml:space="preserve"> et al. XX; Sharma et al. 2014; </w:t>
      </w:r>
      <w:r w:rsidRPr="00BC2F69">
        <w:rPr>
          <w:rFonts w:ascii="Times New Roman" w:eastAsia="Times New Roman" w:hAnsi="Times New Roman" w:cs="Times New Roman"/>
          <w:sz w:val="24"/>
          <w:szCs w:val="24"/>
          <w:lang w:eastAsia="en-IN" w:bidi="hi-IN"/>
        </w:rPr>
        <w:t xml:space="preserve">O’Connell et al., 2011, </w:t>
      </w:r>
      <w:proofErr w:type="spellStart"/>
      <w:r w:rsidRPr="00BC2F69">
        <w:rPr>
          <w:rFonts w:ascii="Times New Roman" w:eastAsia="Times New Roman" w:hAnsi="Times New Roman" w:cs="Times New Roman"/>
          <w:sz w:val="24"/>
          <w:szCs w:val="24"/>
          <w:lang w:eastAsia="en-IN" w:bidi="hi-IN"/>
        </w:rPr>
        <w:t>Bischof</w:t>
      </w:r>
      <w:proofErr w:type="spellEnd"/>
      <w:r w:rsidRPr="00BC2F69">
        <w:rPr>
          <w:rFonts w:ascii="Times New Roman" w:eastAsia="Times New Roman" w:hAnsi="Times New Roman" w:cs="Times New Roman"/>
          <w:sz w:val="24"/>
          <w:szCs w:val="24"/>
          <w:lang w:eastAsia="en-IN" w:bidi="hi-IN"/>
        </w:rPr>
        <w:t xml:space="preserve"> et al., 2014)</w:t>
      </w:r>
      <w:r>
        <w:rPr>
          <w:rFonts w:ascii="Times New Roman" w:eastAsia="Times New Roman" w:hAnsi="Times New Roman" w:cs="Times New Roman"/>
          <w:sz w:val="24"/>
          <w:szCs w:val="24"/>
          <w:lang w:eastAsia="en-IN" w:bidi="hi-IN"/>
        </w:rPr>
        <w:t xml:space="preserve"> and</w:t>
      </w:r>
      <w:r w:rsidRPr="00BC2F69">
        <w:rPr>
          <w:rFonts w:ascii="Times New Roman" w:eastAsia="Times New Roman" w:hAnsi="Times New Roman" w:cs="Times New Roman"/>
          <w:sz w:val="24"/>
          <w:szCs w:val="24"/>
          <w:lang w:eastAsia="en-IN" w:bidi="hi-IN"/>
        </w:rPr>
        <w:t xml:space="preserve"> non-invasive genetics (Beja</w:t>
      </w:r>
      <w:r w:rsidRPr="00BC2F69">
        <w:rPr>
          <w:rFonts w:ascii="Calibri" w:eastAsia="Calibri" w:hAnsi="Calibri" w:cs="Calibri"/>
          <w:sz w:val="24"/>
          <w:szCs w:val="24"/>
          <w:lang w:eastAsia="en-IN" w:bidi="hi-IN"/>
        </w:rPr>
        <w:t>‐</w:t>
      </w:r>
      <w:proofErr w:type="spellStart"/>
      <w:r w:rsidRPr="00BC2F69">
        <w:rPr>
          <w:rFonts w:ascii="Times New Roman" w:eastAsia="Times New Roman" w:hAnsi="Times New Roman" w:cs="Times New Roman"/>
          <w:sz w:val="24"/>
          <w:szCs w:val="24"/>
          <w:lang w:eastAsia="en-IN" w:bidi="hi-IN"/>
        </w:rPr>
        <w:t>Periera</w:t>
      </w:r>
      <w:proofErr w:type="spellEnd"/>
      <w:r w:rsidRPr="00BC2F69">
        <w:rPr>
          <w:rFonts w:ascii="Times New Roman" w:eastAsia="Times New Roman" w:hAnsi="Times New Roman" w:cs="Times New Roman"/>
          <w:sz w:val="24"/>
          <w:szCs w:val="24"/>
          <w:lang w:eastAsia="en-IN" w:bidi="hi-IN"/>
        </w:rPr>
        <w:t xml:space="preserve"> et al., 2009, Janecka et al., 2011)</w:t>
      </w:r>
      <w:r>
        <w:rPr>
          <w:rFonts w:ascii="Times New Roman" w:eastAsia="Times New Roman" w:hAnsi="Times New Roman" w:cs="Times New Roman"/>
          <w:sz w:val="24"/>
          <w:szCs w:val="24"/>
          <w:lang w:eastAsia="en-IN" w:bidi="hi-IN"/>
        </w:rPr>
        <w:t xml:space="preserve"> that allow sampling of populations using a statistical framework that takes into consideration imperfect detection by estimating detection probability. F</w:t>
      </w:r>
      <w:r w:rsidRPr="00BC2F69">
        <w:rPr>
          <w:rFonts w:ascii="Times New Roman" w:eastAsia="Times New Roman" w:hAnsi="Times New Roman" w:cs="Times New Roman"/>
          <w:sz w:val="24"/>
          <w:szCs w:val="24"/>
          <w:lang w:eastAsia="en-IN" w:bidi="hi-IN"/>
        </w:rPr>
        <w:t xml:space="preserve">ew studies have been conducted at scales large enough to provide reliable estimates of </w:t>
      </w:r>
      <w:r>
        <w:rPr>
          <w:rFonts w:ascii="Times New Roman" w:eastAsia="Times New Roman" w:hAnsi="Times New Roman" w:cs="Times New Roman"/>
          <w:sz w:val="24"/>
          <w:szCs w:val="24"/>
          <w:lang w:eastAsia="en-IN" w:bidi="hi-IN"/>
        </w:rPr>
        <w:t xml:space="preserve">snow leopard </w:t>
      </w:r>
      <w:r w:rsidRPr="00BC2F69">
        <w:rPr>
          <w:rFonts w:ascii="Times New Roman" w:eastAsia="Times New Roman" w:hAnsi="Times New Roman" w:cs="Times New Roman"/>
          <w:sz w:val="24"/>
          <w:szCs w:val="24"/>
          <w:lang w:eastAsia="en-IN" w:bidi="hi-IN"/>
        </w:rPr>
        <w:t>population</w:t>
      </w:r>
      <w:r>
        <w:rPr>
          <w:rFonts w:ascii="Times New Roman" w:eastAsia="Times New Roman" w:hAnsi="Times New Roman" w:cs="Times New Roman"/>
          <w:sz w:val="24"/>
          <w:szCs w:val="24"/>
          <w:lang w:eastAsia="en-IN" w:bidi="hi-IN"/>
        </w:rPr>
        <w:t xml:space="preserve">s and their </w:t>
      </w:r>
      <w:r w:rsidRPr="00BC2F69">
        <w:rPr>
          <w:rFonts w:ascii="Times New Roman" w:eastAsia="Times New Roman" w:hAnsi="Times New Roman" w:cs="Times New Roman"/>
          <w:sz w:val="24"/>
          <w:szCs w:val="24"/>
          <w:lang w:eastAsia="en-IN" w:bidi="hi-IN"/>
        </w:rPr>
        <w:t>trends, let alone provide information about the spatial patterns of distribution of populations within or across landscapes.</w:t>
      </w:r>
      <w:r>
        <w:rPr>
          <w:rFonts w:ascii="Times New Roman" w:eastAsia="Times New Roman" w:hAnsi="Times New Roman" w:cs="Times New Roman"/>
          <w:sz w:val="24"/>
          <w:szCs w:val="24"/>
          <w:lang w:eastAsia="en-IN" w:bidi="hi-IN"/>
        </w:rPr>
        <w:t xml:space="preserve"> </w:t>
      </w:r>
    </w:p>
    <w:p w14:paraId="2665F4F5" w14:textId="77777777" w:rsidR="00A547AD" w:rsidRDefault="00A547AD" w:rsidP="00A547AD">
      <w:pPr>
        <w:widowControl w:val="0"/>
        <w:autoSpaceDE w:val="0"/>
        <w:autoSpaceDN w:val="0"/>
        <w:adjustRightInd w:val="0"/>
        <w:spacing w:after="0" w:line="360" w:lineRule="auto"/>
        <w:jc w:val="both"/>
        <w:rPr>
          <w:rFonts w:ascii="Times New Roman" w:eastAsia="Times New Roman" w:hAnsi="Times New Roman" w:cs="Times New Roman"/>
          <w:sz w:val="24"/>
          <w:szCs w:val="24"/>
          <w:lang w:eastAsia="en-IN" w:bidi="hi-IN"/>
        </w:rPr>
      </w:pPr>
    </w:p>
    <w:p w14:paraId="65ACE12D" w14:textId="3341463B" w:rsidR="00797A01" w:rsidRDefault="00A547AD" w:rsidP="00797A01">
      <w:pPr>
        <w:spacing w:after="0" w:line="360" w:lineRule="auto"/>
        <w:jc w:val="both"/>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Spatial Capture Recapture (SCR) methods to estimate wildlife population density and size of wildlife populations were first introduced by </w:t>
      </w:r>
      <w:r>
        <w:rPr>
          <w:rFonts w:ascii="Times New Roman" w:eastAsia="Times New Roman" w:hAnsi="Times New Roman" w:cs="Times New Roman"/>
          <w:sz w:val="24"/>
          <w:szCs w:val="24"/>
          <w:lang w:eastAsia="en-IN" w:bidi="hi-IN"/>
        </w:rPr>
        <w:fldChar w:fldCharType="begin" w:fldLock="1"/>
      </w:r>
      <w:r>
        <w:rPr>
          <w:rFonts w:ascii="Times New Roman" w:eastAsia="Times New Roman" w:hAnsi="Times New Roman" w:cs="Times New Roman"/>
          <w:sz w:val="24"/>
          <w:szCs w:val="24"/>
          <w:lang w:eastAsia="en-IN" w:bidi="hi-IN"/>
        </w:rPr>
        <w:instrText>ADDIN CSL_CITATION { "citationItems" : [ { "id" : "ITEM-1", "itemData" : { "author" : [ { "dropping-particle" : "", "family" : "Efford", "given" : "Murray", "non-dropping-particle" : "", "parse-names" : false, "suffix" : "" } ], "container-title" : "Oikos", "id" : "ITEM-1", "issue" : "January", "issued" : { "date-parts" : [ [ "2004" ] ] }, "title" : "Density estimation in live-trapping studies", "type" : "article-journal", "volume" : "3" }, "uris" : [ "http://www.mendeley.com/documents/?uuid=42584965-c9a5-4ed5-a5dd-75ecabbf100c" ] } ], "mendeley" : { "formattedCitation" : "(Efford, 2004)", "manualFormatting" : "Efford (2004)", "plainTextFormattedCitation" : "(Efford, 2004)", "previouslyFormattedCitation" : "(Efford, 2004)" }, "properties" : { "noteIndex" : 0 }, "schema" : "https://github.com/citation-style-language/schema/raw/master/csl-citation.json" }</w:instrText>
      </w:r>
      <w:r>
        <w:rPr>
          <w:rFonts w:ascii="Times New Roman" w:eastAsia="Times New Roman" w:hAnsi="Times New Roman" w:cs="Times New Roman"/>
          <w:sz w:val="24"/>
          <w:szCs w:val="24"/>
          <w:lang w:eastAsia="en-IN" w:bidi="hi-IN"/>
        </w:rPr>
        <w:fldChar w:fldCharType="separate"/>
      </w:r>
      <w:r w:rsidRPr="00994A6F">
        <w:rPr>
          <w:rFonts w:ascii="Times New Roman" w:eastAsia="Times New Roman" w:hAnsi="Times New Roman" w:cs="Times New Roman"/>
          <w:noProof/>
          <w:sz w:val="24"/>
          <w:szCs w:val="24"/>
          <w:lang w:eastAsia="en-IN" w:bidi="hi-IN"/>
        </w:rPr>
        <w:t>Efford</w:t>
      </w:r>
      <w:r>
        <w:rPr>
          <w:rFonts w:ascii="Times New Roman" w:eastAsia="Times New Roman" w:hAnsi="Times New Roman" w:cs="Times New Roman"/>
          <w:noProof/>
          <w:sz w:val="24"/>
          <w:szCs w:val="24"/>
          <w:lang w:eastAsia="en-IN" w:bidi="hi-IN"/>
        </w:rPr>
        <w:t xml:space="preserve"> (</w:t>
      </w:r>
      <w:r w:rsidRPr="00994A6F">
        <w:rPr>
          <w:rFonts w:ascii="Times New Roman" w:eastAsia="Times New Roman" w:hAnsi="Times New Roman" w:cs="Times New Roman"/>
          <w:noProof/>
          <w:sz w:val="24"/>
          <w:szCs w:val="24"/>
          <w:lang w:eastAsia="en-IN" w:bidi="hi-IN"/>
        </w:rPr>
        <w:t>2004)</w:t>
      </w:r>
      <w:r>
        <w:rPr>
          <w:rFonts w:ascii="Times New Roman" w:eastAsia="Times New Roman" w:hAnsi="Times New Roman" w:cs="Times New Roman"/>
          <w:sz w:val="24"/>
          <w:szCs w:val="24"/>
          <w:lang w:eastAsia="en-IN" w:bidi="hi-IN"/>
        </w:rPr>
        <w:fldChar w:fldCharType="end"/>
      </w:r>
      <w:r>
        <w:rPr>
          <w:rFonts w:ascii="Times New Roman" w:eastAsia="Times New Roman" w:hAnsi="Times New Roman" w:cs="Times New Roman"/>
          <w:sz w:val="24"/>
          <w:szCs w:val="24"/>
          <w:lang w:eastAsia="en-IN" w:bidi="hi-IN"/>
        </w:rPr>
        <w:t>, and have developed rapidly since (</w:t>
      </w:r>
      <w:r w:rsidRPr="00791500">
        <w:rPr>
          <w:rFonts w:ascii="Times New Roman" w:eastAsia="Times New Roman" w:hAnsi="Times New Roman" w:cs="Times New Roman"/>
          <w:sz w:val="24"/>
          <w:szCs w:val="24"/>
          <w:highlight w:val="yellow"/>
          <w:lang w:eastAsia="en-IN" w:bidi="hi-IN"/>
        </w:rPr>
        <w:t xml:space="preserve">Borchers and </w:t>
      </w:r>
      <w:proofErr w:type="spellStart"/>
      <w:r w:rsidRPr="00791500">
        <w:rPr>
          <w:rFonts w:ascii="Times New Roman" w:eastAsia="Times New Roman" w:hAnsi="Times New Roman" w:cs="Times New Roman"/>
          <w:sz w:val="24"/>
          <w:szCs w:val="24"/>
          <w:highlight w:val="yellow"/>
          <w:lang w:eastAsia="en-IN" w:bidi="hi-IN"/>
        </w:rPr>
        <w:t>Efford</w:t>
      </w:r>
      <w:proofErr w:type="spellEnd"/>
      <w:r w:rsidRPr="00791500">
        <w:rPr>
          <w:rFonts w:ascii="Times New Roman" w:eastAsia="Times New Roman" w:hAnsi="Times New Roman" w:cs="Times New Roman"/>
          <w:sz w:val="24"/>
          <w:szCs w:val="24"/>
          <w:highlight w:val="yellow"/>
          <w:lang w:eastAsia="en-IN" w:bidi="hi-IN"/>
        </w:rPr>
        <w:t xml:space="preserve"> 2008; </w:t>
      </w:r>
      <w:proofErr w:type="spellStart"/>
      <w:r w:rsidRPr="00791500">
        <w:rPr>
          <w:rFonts w:ascii="Times New Roman" w:eastAsia="Times New Roman" w:hAnsi="Times New Roman" w:cs="Times New Roman"/>
          <w:sz w:val="24"/>
          <w:szCs w:val="24"/>
          <w:highlight w:val="yellow"/>
          <w:lang w:eastAsia="en-IN" w:bidi="hi-IN"/>
        </w:rPr>
        <w:t>Royle</w:t>
      </w:r>
      <w:proofErr w:type="spellEnd"/>
      <w:r w:rsidRPr="00791500">
        <w:rPr>
          <w:rFonts w:ascii="Times New Roman" w:eastAsia="Times New Roman" w:hAnsi="Times New Roman" w:cs="Times New Roman"/>
          <w:sz w:val="24"/>
          <w:szCs w:val="24"/>
          <w:highlight w:val="yellow"/>
          <w:lang w:eastAsia="en-IN" w:bidi="hi-IN"/>
        </w:rPr>
        <w:t xml:space="preserve"> and Young 2008; Sutherland and XX 2014</w:t>
      </w:r>
      <w:r>
        <w:rPr>
          <w:rFonts w:ascii="Times New Roman" w:eastAsia="Times New Roman" w:hAnsi="Times New Roman" w:cs="Times New Roman"/>
          <w:sz w:val="24"/>
          <w:szCs w:val="24"/>
          <w:lang w:eastAsia="en-IN" w:bidi="hi-IN"/>
        </w:rPr>
        <w:t xml:space="preserve">). </w:t>
      </w:r>
      <w:r>
        <w:rPr>
          <w:rFonts w:ascii="Times New Roman" w:eastAsia="Times New Roman" w:hAnsi="Times New Roman" w:cs="Times New Roman"/>
          <w:sz w:val="24"/>
          <w:szCs w:val="24"/>
          <w:lang w:eastAsia="en-IN" w:bidi="hi-IN"/>
        </w:rPr>
        <w:fldChar w:fldCharType="begin" w:fldLock="1"/>
      </w:r>
      <w:r>
        <w:rPr>
          <w:rFonts w:ascii="Times New Roman" w:eastAsia="Times New Roman" w:hAnsi="Times New Roman" w:cs="Times New Roman"/>
          <w:sz w:val="24"/>
          <w:szCs w:val="24"/>
          <w:lang w:eastAsia="en-IN" w:bidi="hi-IN"/>
        </w:rPr>
        <w:instrText>ADDIN CSL_CITATION { "citationItems" : [ { "id" : "ITEM-1", "itemData" : { "ISBN" : "9780124059399", "author" : [ { "dropping-particle" : "", "family" : "Royle", "given" : "J A", "non-dropping-particle" : "", "parse-names" : false, "suffix" : "" }, { "dropping-particle" : "", "family" : "Chandler", "given" : "R B", "non-dropping-particle" : "", "parse-names" : false, "suffix" : "" }, { "dropping-particle" : "", "family" : "Sollmann", "given" : "R", "non-dropping-particle" : "", "parse-names" : false, "suffix" : "" }, { "dropping-particle" : "", "family" : "Gardner", "given" : "B", "non-dropping-particle" : "", "parse-names" : false, "suffix" : "" } ], "id" : "ITEM-1", "issued" : { "date-parts" : [ [ "2013" ] ] }, "page" : "577", "publisher" : "Elsevier Science", "title" : "Spatial Capture-Recapture", "type" : "article-journal" }, "uris" : [ "http://www.mendeley.com/documents/?uuid=35addb7b-d758-405b-871d-7f1f7b897de9" ] } ], "mendeley" : { "formattedCitation" : "(J A Royle et al., 2013)", "manualFormatting" : "Royle et al. (2013)", "plainTextFormattedCitation" : "(J A Royle et al., 2013)", "previouslyFormattedCitation" : "(J A Royle et al., 2013)" }, "properties" : { "noteIndex" : 0 }, "schema" : "https://github.com/citation-style-language/schema/raw/master/csl-citation.json" }</w:instrText>
      </w:r>
      <w:r>
        <w:rPr>
          <w:rFonts w:ascii="Times New Roman" w:eastAsia="Times New Roman" w:hAnsi="Times New Roman" w:cs="Times New Roman"/>
          <w:sz w:val="24"/>
          <w:szCs w:val="24"/>
          <w:lang w:eastAsia="en-IN" w:bidi="hi-IN"/>
        </w:rPr>
        <w:fldChar w:fldCharType="separate"/>
      </w:r>
      <w:r>
        <w:rPr>
          <w:rFonts w:ascii="Times New Roman" w:eastAsia="Times New Roman" w:hAnsi="Times New Roman" w:cs="Times New Roman"/>
          <w:noProof/>
          <w:sz w:val="24"/>
          <w:szCs w:val="24"/>
          <w:lang w:eastAsia="en-IN" w:bidi="hi-IN"/>
        </w:rPr>
        <w:t>Royle et al.</w:t>
      </w:r>
      <w:r w:rsidRPr="00A21885">
        <w:rPr>
          <w:rFonts w:ascii="Times New Roman" w:eastAsia="Times New Roman" w:hAnsi="Times New Roman" w:cs="Times New Roman"/>
          <w:noProof/>
          <w:sz w:val="24"/>
          <w:szCs w:val="24"/>
          <w:lang w:eastAsia="en-IN" w:bidi="hi-IN"/>
        </w:rPr>
        <w:t xml:space="preserve"> </w:t>
      </w:r>
      <w:r>
        <w:rPr>
          <w:rFonts w:ascii="Times New Roman" w:eastAsia="Times New Roman" w:hAnsi="Times New Roman" w:cs="Times New Roman"/>
          <w:noProof/>
          <w:sz w:val="24"/>
          <w:szCs w:val="24"/>
          <w:lang w:eastAsia="en-IN" w:bidi="hi-IN"/>
        </w:rPr>
        <w:t>(</w:t>
      </w:r>
      <w:r w:rsidRPr="00A21885">
        <w:rPr>
          <w:rFonts w:ascii="Times New Roman" w:eastAsia="Times New Roman" w:hAnsi="Times New Roman" w:cs="Times New Roman"/>
          <w:noProof/>
          <w:sz w:val="24"/>
          <w:szCs w:val="24"/>
          <w:lang w:eastAsia="en-IN" w:bidi="hi-IN"/>
        </w:rPr>
        <w:t>2013)</w:t>
      </w:r>
      <w:r>
        <w:rPr>
          <w:rFonts w:ascii="Times New Roman" w:eastAsia="Times New Roman" w:hAnsi="Times New Roman" w:cs="Times New Roman"/>
          <w:sz w:val="24"/>
          <w:szCs w:val="24"/>
          <w:lang w:eastAsia="en-IN" w:bidi="hi-IN"/>
        </w:rPr>
        <w:fldChar w:fldCharType="end"/>
      </w:r>
      <w:r>
        <w:rPr>
          <w:rFonts w:ascii="Times New Roman" w:eastAsia="Times New Roman" w:hAnsi="Times New Roman" w:cs="Times New Roman"/>
          <w:sz w:val="24"/>
          <w:szCs w:val="24"/>
          <w:lang w:eastAsia="en-IN" w:bidi="hi-IN"/>
        </w:rPr>
        <w:t xml:space="preserve"> provided a detailed review and introduction to SCR methods, while </w:t>
      </w:r>
      <w:r>
        <w:rPr>
          <w:rFonts w:ascii="Times New Roman" w:eastAsia="Times New Roman" w:hAnsi="Times New Roman" w:cs="Times New Roman"/>
          <w:sz w:val="24"/>
          <w:szCs w:val="24"/>
          <w:lang w:eastAsia="en-IN" w:bidi="hi-IN"/>
        </w:rPr>
        <w:fldChar w:fldCharType="begin" w:fldLock="1"/>
      </w:r>
      <w:r>
        <w:rPr>
          <w:rFonts w:ascii="Times New Roman" w:eastAsia="Times New Roman" w:hAnsi="Times New Roman" w:cs="Times New Roman"/>
          <w:sz w:val="24"/>
          <w:szCs w:val="24"/>
          <w:lang w:eastAsia="en-IN" w:bidi="hi-IN"/>
        </w:rPr>
        <w:instrText>ADDIN CSL_CITATION { "citationItems" : [ { "id" : "ITEM-1", "itemData" : { "ISBN" : "9780124059399", "author" : [ { "dropping-particle" : "", "family" : "Borchers", "given" : "David", "non-dropping-particle" : "", "parse-names" : false, "suffix" : "" }, { "dropping-particle" : "", "family" : "Fewster", "given" : "Rachel", "non-dropping-particle" : "", "parse-names" : false, "suffix" : "" } ], "container-title" : "Statistical Science", "id" : "ITEM-1", "issued" : { "date-parts" : [ [ "2016" ] ] }, "page" : "1-20", "title" : "Spatial Capture-Recapture", "type" : "article-journal" }, "uris" : [ "http://www.mendeley.com/documents/?uuid=de0675c3-b25f-44a2-b8bd-60215aba9268" ] } ], "mendeley" : { "formattedCitation" : "(Borchers and Fewster, 2016)", "manualFormatting" : "Borchers and Fewster, (2016)", "plainTextFormattedCitation" : "(Borchers and Fewster, 2016)", "previouslyFormattedCitation" : "(Borchers and Fewster, 2016)" }, "properties" : { "noteIndex" : 0 }, "schema" : "https://github.com/citation-style-language/schema/raw/master/csl-citation.json" }</w:instrText>
      </w:r>
      <w:r>
        <w:rPr>
          <w:rFonts w:ascii="Times New Roman" w:eastAsia="Times New Roman" w:hAnsi="Times New Roman" w:cs="Times New Roman"/>
          <w:sz w:val="24"/>
          <w:szCs w:val="24"/>
          <w:lang w:eastAsia="en-IN" w:bidi="hi-IN"/>
        </w:rPr>
        <w:fldChar w:fldCharType="separate"/>
      </w:r>
      <w:r w:rsidRPr="00B0440F">
        <w:rPr>
          <w:rFonts w:ascii="Times New Roman" w:eastAsia="Times New Roman" w:hAnsi="Times New Roman" w:cs="Times New Roman"/>
          <w:noProof/>
          <w:sz w:val="24"/>
          <w:szCs w:val="24"/>
          <w:lang w:eastAsia="en-IN" w:bidi="hi-IN"/>
        </w:rPr>
        <w:t xml:space="preserve">Borchers and Fewster, </w:t>
      </w:r>
      <w:r>
        <w:rPr>
          <w:rFonts w:ascii="Times New Roman" w:eastAsia="Times New Roman" w:hAnsi="Times New Roman" w:cs="Times New Roman"/>
          <w:noProof/>
          <w:sz w:val="24"/>
          <w:szCs w:val="24"/>
          <w:lang w:eastAsia="en-IN" w:bidi="hi-IN"/>
        </w:rPr>
        <w:t>(</w:t>
      </w:r>
      <w:r w:rsidRPr="00B0440F">
        <w:rPr>
          <w:rFonts w:ascii="Times New Roman" w:eastAsia="Times New Roman" w:hAnsi="Times New Roman" w:cs="Times New Roman"/>
          <w:noProof/>
          <w:sz w:val="24"/>
          <w:szCs w:val="24"/>
          <w:lang w:eastAsia="en-IN" w:bidi="hi-IN"/>
        </w:rPr>
        <w:t>2016)</w:t>
      </w:r>
      <w:r>
        <w:rPr>
          <w:rFonts w:ascii="Times New Roman" w:eastAsia="Times New Roman" w:hAnsi="Times New Roman" w:cs="Times New Roman"/>
          <w:sz w:val="24"/>
          <w:szCs w:val="24"/>
          <w:lang w:eastAsia="en-IN" w:bidi="hi-IN"/>
        </w:rPr>
        <w:fldChar w:fldCharType="end"/>
      </w:r>
      <w:r>
        <w:rPr>
          <w:rFonts w:ascii="Times New Roman" w:eastAsia="Times New Roman" w:hAnsi="Times New Roman" w:cs="Times New Roman"/>
          <w:sz w:val="24"/>
          <w:szCs w:val="24"/>
          <w:lang w:eastAsia="en-IN" w:bidi="hi-IN"/>
        </w:rPr>
        <w:t xml:space="preserve"> provided an updated review and speculated on future developments.</w:t>
      </w:r>
      <w:r w:rsidRPr="00BC2F69">
        <w:rPr>
          <w:rFonts w:ascii="Times New Roman" w:eastAsia="Times New Roman" w:hAnsi="Times New Roman" w:cs="Times New Roman"/>
          <w:sz w:val="24"/>
          <w:szCs w:val="24"/>
          <w:lang w:eastAsia="en-IN" w:bidi="hi-IN"/>
        </w:rPr>
        <w:t xml:space="preserve"> </w:t>
      </w:r>
      <w:proofErr w:type="spellStart"/>
      <w:r w:rsidRPr="00A839D7">
        <w:rPr>
          <w:rFonts w:ascii="Times New Roman" w:eastAsia="Times New Roman" w:hAnsi="Times New Roman" w:cs="Times New Roman"/>
          <w:sz w:val="24"/>
          <w:szCs w:val="24"/>
          <w:highlight w:val="yellow"/>
          <w:lang w:eastAsia="en-IN" w:bidi="hi-IN"/>
        </w:rPr>
        <w:t>Sollman</w:t>
      </w:r>
      <w:proofErr w:type="spellEnd"/>
      <w:r w:rsidRPr="00A839D7">
        <w:rPr>
          <w:rFonts w:ascii="Times New Roman" w:eastAsia="Times New Roman" w:hAnsi="Times New Roman" w:cs="Times New Roman"/>
          <w:sz w:val="24"/>
          <w:szCs w:val="24"/>
          <w:highlight w:val="yellow"/>
          <w:lang w:eastAsia="en-IN" w:bidi="hi-IN"/>
        </w:rPr>
        <w:t xml:space="preserve"> et al (2012)</w:t>
      </w:r>
      <w:r>
        <w:rPr>
          <w:rFonts w:ascii="Times New Roman" w:eastAsia="Times New Roman" w:hAnsi="Times New Roman" w:cs="Times New Roman"/>
          <w:sz w:val="24"/>
          <w:szCs w:val="24"/>
          <w:lang w:eastAsia="en-IN" w:bidi="hi-IN"/>
        </w:rPr>
        <w:t xml:space="preserve"> propose that </w:t>
      </w:r>
      <w:r w:rsidRPr="0017201C">
        <w:rPr>
          <w:rFonts w:ascii="Times New Roman" w:eastAsia="Times New Roman" w:hAnsi="Times New Roman" w:cs="Times New Roman"/>
          <w:color w:val="0070C0"/>
          <w:sz w:val="24"/>
          <w:szCs w:val="24"/>
          <w:lang w:val="en-US" w:eastAsia="en-IN"/>
        </w:rPr>
        <w:t>spatial capture recapture models perform well with relatively smaller sampled areas, as long as they are similar or larger than the extent of individual movement during the study period</w:t>
      </w:r>
      <w:r>
        <w:rPr>
          <w:rFonts w:ascii="Times New Roman" w:eastAsia="Times New Roman" w:hAnsi="Times New Roman" w:cs="Times New Roman"/>
          <w:color w:val="0070C0"/>
          <w:sz w:val="24"/>
          <w:szCs w:val="24"/>
          <w:lang w:val="en-US" w:eastAsia="en-IN"/>
        </w:rPr>
        <w:t xml:space="preserve">. However, in case of uneven use of habitat, most of the times these smaller sampling sites end up being chosen in areas that are most likely to record snow leopards (high encounter rate of snow leopard signs and scrapes), which in turn are likely to produce biased results unless variability incurred by habitat types is incorporated in the analysis. </w:t>
      </w:r>
      <w:r>
        <w:rPr>
          <w:rFonts w:ascii="Times New Roman" w:eastAsia="Times New Roman" w:hAnsi="Times New Roman" w:cs="Times New Roman"/>
          <w:sz w:val="24"/>
          <w:szCs w:val="24"/>
          <w:lang w:eastAsia="en-IN" w:bidi="hi-IN"/>
        </w:rPr>
        <w:t xml:space="preserve">Because snow leopard habitat is typically highly structured with strong preferences and avoidances (e.g. high and low altitudes, steppe, human settlements etc.), two SCR developments of particular importance for analysis of snow leopard data are (1) methods for modelling non-uniform activity centre density </w:t>
      </w:r>
      <w:r>
        <w:rPr>
          <w:rFonts w:ascii="Times New Roman" w:eastAsia="Times New Roman" w:hAnsi="Times New Roman" w:cs="Times New Roman"/>
          <w:sz w:val="24"/>
          <w:szCs w:val="24"/>
          <w:lang w:eastAsia="en-IN" w:bidi="hi-IN"/>
        </w:rPr>
        <w:fldChar w:fldCharType="begin" w:fldLock="1"/>
      </w:r>
      <w:r>
        <w:rPr>
          <w:rFonts w:ascii="Times New Roman" w:eastAsia="Times New Roman" w:hAnsi="Times New Roman" w:cs="Times New Roman"/>
          <w:sz w:val="24"/>
          <w:szCs w:val="24"/>
          <w:lang w:eastAsia="en-IN" w:bidi="hi-IN"/>
        </w:rPr>
        <w:instrText>ADDIN CSL_CITATION { "citationItems" : [ { "id" : "ITEM-1", "itemData" : { "DOI" : "10.1111/j.1541-0420.2007.00927.x", "ISBN" : "1541-0420", "ISSN" : "0006341X", "PMID" : "17970815", "abstract" : "Live-trapping capture-recapture studies of animal populations with fixed trap locations inevitably have a spatial component: animals close to traps are more likely to be caught than those far away. This is not addressed in conventional closed-population estimates of abundance and without the spatial component, rigorous estimates of density cannot be obtained. We propose new, flexible capture-recapture models that use the capture locations to estimate animal locations and spatially referenced capture probability. The models are likelihood-based and hence allow use of Akaike's information criterion or other likelihood-based methods of model selection. Density is an explicit parameter, and the evaluation of its dependence on spatial or temporal covariates is therefore straightforward. Additional (nonspatial) variation in capture probability may be modeled as in conventional capture-recapture. The method is tested by simulation, using a model in which capture probability depends only on location relative to traps. Point estimators are found to be unbiased and standard error estimators almost unbiased. The method is used to estimate the density of Red-eyed Vireos (Vireo olivaceus) from mist-netting data from the Patuxent Research Refuge, Maryland, U.S.A. Estimates agree well with those from an existing spatially explicit method based on inverse prediction. A variety of additional spatially explicit models are fitted; these include models with temporal stratification, behavioral response, and heterogeneous animal home ranges.", "author" : [ { "dropping-particle" : "", "family" : "Borchers", "given" : "D. L.", "non-dropping-particle" : "", "parse-names" : false, "suffix" : "" }, { "dropping-particle" : "", "family" : "Efford", "given" : "M. G.", "non-dropping-particle" : "", "parse-names" : false, "suffix" : "" } ], "container-title" : "Biometrics", "id" : "ITEM-1", "issue" : "2", "issued" : { "date-parts" : [ [ "2008" ] ] }, "page" : "377-385", "title" : "Spatially explicit maximum likelihood methods for capture-recapture studies", "type" : "article-journal", "volume" : "64" }, "uris" : [ "http://www.mendeley.com/documents/?uuid=4a68bc1b-5f68-44ae-bed6-ff030ef62b0a" ] } ], "mendeley" : { "formattedCitation" : "(Borchers and Efford, 2008)", "plainTextFormattedCitation" : "(Borchers and Efford, 2008)", "previouslyFormattedCitation" : "(Borchers and Efford, 2008)" }, "properties" : { "noteIndex" : 0 }, "schema" : "https://github.com/citation-style-language/schema/raw/master/csl-citation.json" }</w:instrText>
      </w:r>
      <w:r>
        <w:rPr>
          <w:rFonts w:ascii="Times New Roman" w:eastAsia="Times New Roman" w:hAnsi="Times New Roman" w:cs="Times New Roman"/>
          <w:sz w:val="24"/>
          <w:szCs w:val="24"/>
          <w:lang w:eastAsia="en-IN" w:bidi="hi-IN"/>
        </w:rPr>
        <w:fldChar w:fldCharType="separate"/>
      </w:r>
      <w:r w:rsidRPr="00A21885">
        <w:rPr>
          <w:rFonts w:ascii="Times New Roman" w:eastAsia="Times New Roman" w:hAnsi="Times New Roman" w:cs="Times New Roman"/>
          <w:noProof/>
          <w:sz w:val="24"/>
          <w:szCs w:val="24"/>
          <w:lang w:eastAsia="en-IN" w:bidi="hi-IN"/>
        </w:rPr>
        <w:t>(Borchers and Efford, 2008)</w:t>
      </w:r>
      <w:r>
        <w:rPr>
          <w:rFonts w:ascii="Times New Roman" w:eastAsia="Times New Roman" w:hAnsi="Times New Roman" w:cs="Times New Roman"/>
          <w:sz w:val="24"/>
          <w:szCs w:val="24"/>
          <w:lang w:eastAsia="en-IN" w:bidi="hi-IN"/>
        </w:rPr>
        <w:fldChar w:fldCharType="end"/>
      </w:r>
      <w:r>
        <w:rPr>
          <w:rFonts w:ascii="Times New Roman" w:eastAsia="Times New Roman" w:hAnsi="Times New Roman" w:cs="Times New Roman"/>
          <w:sz w:val="24"/>
          <w:szCs w:val="24"/>
          <w:lang w:eastAsia="en-IN" w:bidi="hi-IN"/>
        </w:rPr>
        <w:t xml:space="preserve"> and (2) methods for modelling non-uniform detectability and effective range as a function of habitat where animals with greater ranges are likely to have lower probability of being detected by traps placed at their activity centres </w:t>
      </w:r>
      <w:r w:rsidRPr="00EB5AF1">
        <w:rPr>
          <w:rFonts w:ascii="Times New Roman" w:eastAsia="Times New Roman" w:hAnsi="Times New Roman" w:cs="Times New Roman"/>
          <w:sz w:val="24"/>
          <w:szCs w:val="24"/>
          <w:highlight w:val="yellow"/>
          <w:lang w:eastAsia="en-IN" w:bidi="hi-IN"/>
        </w:rPr>
        <w:t>(ref. XX)</w:t>
      </w:r>
      <w:r>
        <w:rPr>
          <w:rFonts w:ascii="Times New Roman" w:eastAsia="Times New Roman" w:hAnsi="Times New Roman" w:cs="Times New Roman"/>
          <w:sz w:val="24"/>
          <w:szCs w:val="24"/>
          <w:lang w:eastAsia="en-IN" w:bidi="hi-IN"/>
        </w:rPr>
        <w:t>.</w:t>
      </w:r>
      <w:r w:rsidR="00797A01" w:rsidRPr="00797A01">
        <w:rPr>
          <w:rFonts w:ascii="Times New Roman" w:eastAsia="Times New Roman" w:hAnsi="Times New Roman" w:cs="Times New Roman"/>
          <w:sz w:val="24"/>
          <w:szCs w:val="24"/>
          <w:highlight w:val="yellow"/>
          <w:lang w:eastAsia="en-IN" w:bidi="hi-IN"/>
        </w:rPr>
        <w:t xml:space="preserve"> </w:t>
      </w:r>
      <w:commentRangeStart w:id="0"/>
      <w:r w:rsidR="00797A01" w:rsidRPr="007F2EFF">
        <w:rPr>
          <w:rFonts w:ascii="Times New Roman" w:eastAsia="Times New Roman" w:hAnsi="Times New Roman" w:cs="Times New Roman"/>
          <w:sz w:val="24"/>
          <w:szCs w:val="24"/>
          <w:highlight w:val="yellow"/>
          <w:lang w:eastAsia="en-IN" w:bidi="hi-IN"/>
        </w:rPr>
        <w:t xml:space="preserve">Inferences assuming </w:t>
      </w:r>
      <w:r w:rsidR="00797A01">
        <w:rPr>
          <w:rFonts w:ascii="Times New Roman" w:eastAsia="Times New Roman" w:hAnsi="Times New Roman" w:cs="Times New Roman"/>
          <w:sz w:val="24"/>
          <w:szCs w:val="24"/>
          <w:highlight w:val="yellow"/>
          <w:lang w:eastAsia="en-IN" w:bidi="hi-IN"/>
        </w:rPr>
        <w:t xml:space="preserve">uniform effective area of their activity range </w:t>
      </w:r>
      <w:r w:rsidR="00797A01" w:rsidRPr="007F2EFF">
        <w:rPr>
          <w:rFonts w:ascii="Times New Roman" w:eastAsia="Times New Roman" w:hAnsi="Times New Roman" w:cs="Times New Roman"/>
          <w:sz w:val="24"/>
          <w:szCs w:val="24"/>
          <w:highlight w:val="yellow"/>
          <w:lang w:eastAsia="en-IN" w:bidi="hi-IN"/>
        </w:rPr>
        <w:t xml:space="preserve">around activity centres </w:t>
      </w:r>
      <w:r w:rsidR="00797A01">
        <w:rPr>
          <w:rFonts w:ascii="Times New Roman" w:eastAsia="Times New Roman" w:hAnsi="Times New Roman" w:cs="Times New Roman"/>
          <w:sz w:val="24"/>
          <w:szCs w:val="24"/>
          <w:highlight w:val="yellow"/>
          <w:lang w:eastAsia="en-IN" w:bidi="hi-IN"/>
        </w:rPr>
        <w:t>can address the heterogeneity in density as due to habitats</w:t>
      </w:r>
      <w:r w:rsidR="00797A01" w:rsidRPr="007F2EFF">
        <w:rPr>
          <w:rFonts w:ascii="Times New Roman" w:eastAsia="Times New Roman" w:hAnsi="Times New Roman" w:cs="Times New Roman"/>
          <w:sz w:val="24"/>
          <w:szCs w:val="24"/>
          <w:highlight w:val="yellow"/>
          <w:lang w:eastAsia="en-IN" w:bidi="hi-IN"/>
        </w:rPr>
        <w:t>.</w:t>
      </w:r>
      <w:r w:rsidR="00797A01">
        <w:rPr>
          <w:rFonts w:ascii="Times New Roman" w:eastAsia="Times New Roman" w:hAnsi="Times New Roman" w:cs="Times New Roman"/>
          <w:sz w:val="24"/>
          <w:szCs w:val="24"/>
          <w:lang w:eastAsia="en-IN" w:bidi="hi-IN"/>
        </w:rPr>
        <w:t xml:space="preserve"> </w:t>
      </w:r>
      <w:commentRangeEnd w:id="0"/>
      <w:r w:rsidR="00797A01">
        <w:rPr>
          <w:rStyle w:val="CommentReference"/>
        </w:rPr>
        <w:lastRenderedPageBreak/>
        <w:commentReference w:id="0"/>
      </w:r>
      <w:commentRangeStart w:id="1"/>
      <w:r w:rsidR="00797A01">
        <w:rPr>
          <w:rFonts w:ascii="Times New Roman" w:eastAsia="Times New Roman" w:hAnsi="Times New Roman" w:cs="Times New Roman"/>
          <w:sz w:val="24"/>
          <w:szCs w:val="24"/>
          <w:lang w:eastAsia="en-IN" w:bidi="hi-IN"/>
        </w:rPr>
        <w:t xml:space="preserve">Effective area of range around activity </w:t>
      </w:r>
      <w:proofErr w:type="spellStart"/>
      <w:r w:rsidR="00797A01">
        <w:rPr>
          <w:rFonts w:ascii="Times New Roman" w:eastAsia="Times New Roman" w:hAnsi="Times New Roman" w:cs="Times New Roman"/>
          <w:sz w:val="24"/>
          <w:szCs w:val="24"/>
          <w:lang w:eastAsia="en-IN" w:bidi="hi-IN"/>
        </w:rPr>
        <w:t>centers</w:t>
      </w:r>
      <w:proofErr w:type="spellEnd"/>
      <w:r w:rsidR="00797A01">
        <w:rPr>
          <w:rFonts w:ascii="Times New Roman" w:eastAsia="Times New Roman" w:hAnsi="Times New Roman" w:cs="Times New Roman"/>
          <w:sz w:val="24"/>
          <w:szCs w:val="24"/>
          <w:lang w:eastAsia="en-IN" w:bidi="hi-IN"/>
        </w:rPr>
        <w:t xml:space="preserve"> can be a surrogate for variability in trap rates and can thus be modelled as a function of habitat characteristics representing trapping locations. </w:t>
      </w:r>
      <w:commentRangeEnd w:id="1"/>
      <w:r w:rsidR="00797A01">
        <w:rPr>
          <w:rStyle w:val="CommentReference"/>
        </w:rPr>
        <w:commentReference w:id="1"/>
      </w:r>
    </w:p>
    <w:p w14:paraId="1DFE0FEB" w14:textId="5FF6D25D" w:rsidR="00567E8C" w:rsidRDefault="00567E8C" w:rsidP="007F2EFF">
      <w:pPr>
        <w:spacing w:after="0" w:line="360" w:lineRule="auto"/>
        <w:jc w:val="both"/>
        <w:rPr>
          <w:rFonts w:ascii="Times New Roman" w:eastAsia="Times New Roman" w:hAnsi="Times New Roman" w:cs="Times New Roman"/>
          <w:sz w:val="24"/>
          <w:szCs w:val="24"/>
          <w:lang w:eastAsia="en-IN" w:bidi="hi-IN"/>
        </w:rPr>
      </w:pPr>
    </w:p>
    <w:p w14:paraId="31EBC05C" w14:textId="527F6E3D" w:rsidR="00A547AD" w:rsidRDefault="00A547AD" w:rsidP="00A547AD">
      <w:pPr>
        <w:spacing w:after="0" w:line="360" w:lineRule="auto"/>
        <w:jc w:val="both"/>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In SCR analysis, a state space is defined as an area where the sampling is done for estimating animal abundance and density. Selection of state spaces is done based on the a priori information about the distribution of the species, and hence represents the first order selection. Spatial capture recapture methods provide an opportunity to explore process-based conceptual framework for studying species’ spatial ecology at the second and third order of selection. The density models can be defined by an inhomogeneous point process model describing the distribution of activity centres within a particular landscape. Detection models on the other hand help understand space use within a home range, and thus reflect the third order of selection. The spatial capture-recapture analyses thus provide a statistical modelling framework for not only estimating species’ density, but also studying its spatial ecology and facilitate comparison between the above parameters between multiple sites and/or periods. </w:t>
      </w:r>
    </w:p>
    <w:p w14:paraId="4A356B36" w14:textId="77777777" w:rsidR="00A547AD" w:rsidRDefault="00A547AD" w:rsidP="00A547AD">
      <w:pPr>
        <w:spacing w:after="0" w:line="360" w:lineRule="auto"/>
        <w:jc w:val="both"/>
        <w:rPr>
          <w:rFonts w:ascii="Times New Roman" w:eastAsia="Times New Roman" w:hAnsi="Times New Roman" w:cs="Times New Roman"/>
          <w:sz w:val="24"/>
          <w:szCs w:val="24"/>
          <w:lang w:eastAsia="en-IN" w:bidi="hi-IN"/>
        </w:rPr>
      </w:pPr>
    </w:p>
    <w:p w14:paraId="7E5ECFDA" w14:textId="076E7188" w:rsidR="00A547AD" w:rsidRPr="00CF18F4" w:rsidRDefault="00A547AD" w:rsidP="00A547AD">
      <w:pPr>
        <w:spacing w:after="0" w:line="360" w:lineRule="auto"/>
        <w:jc w:val="both"/>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Our study areas (sites) represent three different protection regimes: strictly protected, community conserved and marginally protected areas. Our analyses explored the effects of habitat covariates on detection probability, range sizes and ultimately snow leopard density between these three sites. </w:t>
      </w:r>
      <w:bookmarkStart w:id="2" w:name="OLE_LINK1"/>
      <w:bookmarkStart w:id="3" w:name="OLE_LINK2"/>
      <w:r>
        <w:rPr>
          <w:rFonts w:ascii="Times New Roman" w:eastAsia="Times New Roman" w:hAnsi="Times New Roman" w:cs="Times New Roman"/>
          <w:sz w:val="24"/>
          <w:szCs w:val="24"/>
          <w:lang w:eastAsia="en-IN" w:bidi="hi-IN"/>
        </w:rPr>
        <w:t xml:space="preserve">We considered a range of candidate models and present abundance estimates for the three sites by model-averaging the top ranking models. We present density surfaces based on ecologically relevant covariates and </w:t>
      </w:r>
      <w:bookmarkEnd w:id="2"/>
      <w:bookmarkEnd w:id="3"/>
      <w:r>
        <w:rPr>
          <w:rFonts w:ascii="Times New Roman" w:eastAsia="Times New Roman" w:hAnsi="Times New Roman" w:cs="Times New Roman"/>
          <w:sz w:val="24"/>
          <w:szCs w:val="24"/>
          <w:lang w:eastAsia="en-IN" w:bidi="hi-IN"/>
        </w:rPr>
        <w:t>use information theoretic approach to compare the three sites for snow leopard density. In addition to improving our ecological understa</w:t>
      </w:r>
      <w:r w:rsidR="00221C07">
        <w:rPr>
          <w:rFonts w:ascii="Times New Roman" w:eastAsia="Times New Roman" w:hAnsi="Times New Roman" w:cs="Times New Roman"/>
          <w:sz w:val="24"/>
          <w:szCs w:val="24"/>
          <w:lang w:eastAsia="en-IN" w:bidi="hi-IN"/>
        </w:rPr>
        <w:t xml:space="preserve">nding of snow leopard behaviour, </w:t>
      </w:r>
      <w:r>
        <w:rPr>
          <w:rFonts w:ascii="Times New Roman" w:eastAsia="Times New Roman" w:hAnsi="Times New Roman" w:cs="Times New Roman"/>
          <w:sz w:val="24"/>
          <w:szCs w:val="24"/>
          <w:lang w:eastAsia="en-IN" w:bidi="hi-IN"/>
        </w:rPr>
        <w:t>density</w:t>
      </w:r>
      <w:r w:rsidR="00221C07">
        <w:rPr>
          <w:rFonts w:ascii="Times New Roman" w:eastAsia="Times New Roman" w:hAnsi="Times New Roman" w:cs="Times New Roman"/>
          <w:sz w:val="24"/>
          <w:szCs w:val="24"/>
          <w:lang w:eastAsia="en-IN" w:bidi="hi-IN"/>
        </w:rPr>
        <w:t xml:space="preserve"> and hierarchical habitat use</w:t>
      </w:r>
      <w:r>
        <w:rPr>
          <w:rFonts w:ascii="Times New Roman" w:eastAsia="Times New Roman" w:hAnsi="Times New Roman" w:cs="Times New Roman"/>
          <w:sz w:val="24"/>
          <w:szCs w:val="24"/>
          <w:lang w:eastAsia="en-IN" w:bidi="hi-IN"/>
        </w:rPr>
        <w:t xml:space="preserve">, our results provide a </w:t>
      </w:r>
      <w:r w:rsidR="00221C07">
        <w:rPr>
          <w:rFonts w:ascii="Times New Roman" w:eastAsia="Times New Roman" w:hAnsi="Times New Roman" w:cs="Times New Roman"/>
          <w:sz w:val="24"/>
          <w:szCs w:val="24"/>
          <w:lang w:eastAsia="en-IN" w:bidi="hi-IN"/>
        </w:rPr>
        <w:t>framework to compare snow leopard densities across space and time while addressing the issue of non-homogenous space use</w:t>
      </w:r>
      <w:r>
        <w:rPr>
          <w:rFonts w:ascii="Times New Roman" w:eastAsia="Times New Roman" w:hAnsi="Times New Roman" w:cs="Times New Roman"/>
          <w:sz w:val="24"/>
          <w:szCs w:val="24"/>
          <w:lang w:eastAsia="en-IN" w:bidi="hi-IN"/>
        </w:rPr>
        <w:t>.</w:t>
      </w:r>
    </w:p>
    <w:p w14:paraId="1AF130D9" w14:textId="77777777" w:rsidR="00A547AD" w:rsidRDefault="00A547AD" w:rsidP="007F2EFF">
      <w:pPr>
        <w:spacing w:after="0" w:line="360" w:lineRule="auto"/>
        <w:jc w:val="both"/>
        <w:rPr>
          <w:rFonts w:ascii="Times New Roman" w:eastAsia="Times New Roman" w:hAnsi="Times New Roman" w:cs="Times New Roman"/>
          <w:sz w:val="24"/>
          <w:szCs w:val="24"/>
          <w:lang w:eastAsia="en-IN" w:bidi="hi-IN"/>
        </w:rPr>
      </w:pPr>
    </w:p>
    <w:p w14:paraId="2F180C28" w14:textId="661E6420" w:rsidR="00D4256D" w:rsidRDefault="00D4256D" w:rsidP="007F2EFF">
      <w:pPr>
        <w:spacing w:after="0" w:line="360" w:lineRule="auto"/>
        <w:jc w:val="both"/>
        <w:rPr>
          <w:rFonts w:ascii="Times New Roman" w:eastAsia="Times New Roman" w:hAnsi="Times New Roman" w:cs="Times New Roman"/>
          <w:sz w:val="24"/>
          <w:szCs w:val="24"/>
          <w:lang w:eastAsia="en-IN" w:bidi="hi-IN"/>
        </w:rPr>
      </w:pPr>
      <w:del w:id="4" w:author="Koustubh Sharma" w:date="2018-02-20T17:01:00Z">
        <w:r w:rsidDel="00C9077B">
          <w:rPr>
            <w:rFonts w:ascii="Times New Roman" w:eastAsia="Times New Roman" w:hAnsi="Times New Roman" w:cs="Times New Roman"/>
            <w:sz w:val="24"/>
            <w:szCs w:val="24"/>
            <w:lang w:eastAsia="en-IN" w:bidi="hi-IN"/>
          </w:rPr>
          <w:delText xml:space="preserve">A large part of this can be </w:delText>
        </w:r>
        <w:r w:rsidR="007A320C" w:rsidDel="00C9077B">
          <w:rPr>
            <w:rFonts w:ascii="Times New Roman" w:eastAsia="Times New Roman" w:hAnsi="Times New Roman" w:cs="Times New Roman"/>
            <w:sz w:val="24"/>
            <w:szCs w:val="24"/>
            <w:lang w:eastAsia="en-IN" w:bidi="hi-IN"/>
          </w:rPr>
          <w:delText>attributed</w:delText>
        </w:r>
        <w:r w:rsidDel="00C9077B">
          <w:rPr>
            <w:rFonts w:ascii="Times New Roman" w:eastAsia="Times New Roman" w:hAnsi="Times New Roman" w:cs="Times New Roman"/>
            <w:sz w:val="24"/>
            <w:szCs w:val="24"/>
            <w:lang w:eastAsia="en-IN" w:bidi="hi-IN"/>
          </w:rPr>
          <w:delText xml:space="preserve"> </w:delText>
        </w:r>
        <w:r w:rsidR="007A320C" w:rsidDel="00C9077B">
          <w:rPr>
            <w:rFonts w:ascii="Times New Roman" w:eastAsia="Times New Roman" w:hAnsi="Times New Roman" w:cs="Times New Roman"/>
            <w:sz w:val="24"/>
            <w:szCs w:val="24"/>
            <w:lang w:eastAsia="en-IN" w:bidi="hi-IN"/>
          </w:rPr>
          <w:delText xml:space="preserve">to </w:delText>
        </w:r>
        <w:r w:rsidDel="00C9077B">
          <w:rPr>
            <w:rFonts w:ascii="Times New Roman" w:eastAsia="Times New Roman" w:hAnsi="Times New Roman" w:cs="Times New Roman"/>
            <w:sz w:val="24"/>
            <w:szCs w:val="24"/>
            <w:lang w:eastAsia="en-IN" w:bidi="hi-IN"/>
          </w:rPr>
          <w:delText xml:space="preserve">difficult terrain and the sparse densities of snow leopards in areas they inhabit (e.g. </w:delText>
        </w:r>
        <w:r w:rsidDel="00C9077B">
          <w:rPr>
            <w:rFonts w:ascii="Times New Roman" w:eastAsia="Times New Roman" w:hAnsi="Times New Roman" w:cs="Times New Roman"/>
            <w:sz w:val="24"/>
            <w:szCs w:val="24"/>
            <w:lang w:eastAsia="en-IN" w:bidi="hi-IN"/>
          </w:rPr>
          <w:fldChar w:fldCharType="begin" w:fldLock="1"/>
        </w:r>
        <w:r w:rsidDel="00C9077B">
          <w:rPr>
            <w:rFonts w:ascii="Times New Roman" w:eastAsia="Times New Roman" w:hAnsi="Times New Roman" w:cs="Times New Roman"/>
            <w:sz w:val="24"/>
            <w:szCs w:val="24"/>
            <w:lang w:eastAsia="en-IN" w:bidi="hi-IN"/>
          </w:rPr>
          <w:delInstrText>ADDIN CSL_CITATION { "citationItems" : [ { "id" : "ITEM-1", "itemData" : { "author" : [ { "dropping-particle" : "", "family" : "Jackson", "given" : "Rodney M", "non-dropping-particle" : "", "parse-names" : false, "suffix" : "" }, { "dropping-particle" : "", "family" : "Jerry", "given" : "Roe D", "non-dropping-particle" : "", "parse-names" : false, "suffix" : "" }, { "dropping-particle" : "", "family" : "Rinchen", "given" : "Wangchuk", "non-dropping-particle" : "", "parse-names" : false, "suffix" : "" }, { "dropping-particle" : "", "family" : "O.", "given" : "Hunter Don", "non-dropping-particle" : "", "parse-names" : false, "suffix" : "" } ], "container-title" : "Wildlife Society Bulletin", "id" : "ITEM-1", "issue" : "3", "issued" : { "date-parts" : [ [ "1995" ] ] }, "page" : "772-781", "title" : "Estimating Snow Leopard Population Abundance Using Photography and Capture \u2013 Recapture Techniques", "type" : "article-journal", "volume" : "34" }, "uris" : [ "http://www.mendeley.com/documents/?uuid=267ef35d-a351-4e5c-9854-1f2618f27165" ] } ], "mendeley" : { "formattedCitation" : "(Jackson et al., 1995)", "manualFormatting" : "Jackson et al., 1995)", "plainTextFormattedCitation" : "(Jackson et al., 1995)", "previouslyFormattedCitation" : "(Jackson et al., 1995)" }, "properties" : { "noteIndex" : 0 }, "schema" : "https://github.com/citation-style-language/schema/raw/master/csl-citation.json" }</w:delInstrText>
        </w:r>
        <w:r w:rsidDel="00C9077B">
          <w:rPr>
            <w:rFonts w:ascii="Times New Roman" w:eastAsia="Times New Roman" w:hAnsi="Times New Roman" w:cs="Times New Roman"/>
            <w:sz w:val="24"/>
            <w:szCs w:val="24"/>
            <w:lang w:eastAsia="en-IN" w:bidi="hi-IN"/>
          </w:rPr>
          <w:fldChar w:fldCharType="separate"/>
        </w:r>
        <w:r w:rsidRPr="00EE7575" w:rsidDel="00C9077B">
          <w:rPr>
            <w:rFonts w:ascii="Times New Roman" w:eastAsia="Times New Roman" w:hAnsi="Times New Roman" w:cs="Times New Roman"/>
            <w:noProof/>
            <w:sz w:val="24"/>
            <w:szCs w:val="24"/>
            <w:lang w:eastAsia="en-IN" w:bidi="hi-IN"/>
          </w:rPr>
          <w:delText>Jackson et al., 1995)</w:delText>
        </w:r>
        <w:r w:rsidDel="00C9077B">
          <w:rPr>
            <w:rFonts w:ascii="Times New Roman" w:eastAsia="Times New Roman" w:hAnsi="Times New Roman" w:cs="Times New Roman"/>
            <w:sz w:val="24"/>
            <w:szCs w:val="24"/>
            <w:lang w:eastAsia="en-IN" w:bidi="hi-IN"/>
          </w:rPr>
          <w:fldChar w:fldCharType="end"/>
        </w:r>
        <w:r w:rsidDel="00C9077B">
          <w:rPr>
            <w:rFonts w:ascii="Times New Roman" w:eastAsia="Times New Roman" w:hAnsi="Times New Roman" w:cs="Times New Roman"/>
            <w:sz w:val="24"/>
            <w:szCs w:val="24"/>
            <w:lang w:eastAsia="en-IN" w:bidi="hi-IN"/>
          </w:rPr>
          <w:delText xml:space="preserve">. </w:delText>
        </w:r>
        <w:r w:rsidR="00914017" w:rsidDel="00C9077B">
          <w:rPr>
            <w:rFonts w:ascii="Times New Roman" w:eastAsia="Times New Roman" w:hAnsi="Times New Roman" w:cs="Times New Roman"/>
            <w:sz w:val="24"/>
            <w:szCs w:val="24"/>
            <w:lang w:eastAsia="en-IN" w:bidi="hi-IN"/>
          </w:rPr>
          <w:delText>O</w:delText>
        </w:r>
        <w:r w:rsidDel="00C9077B">
          <w:rPr>
            <w:rFonts w:ascii="Times New Roman" w:eastAsia="Times New Roman" w:hAnsi="Times New Roman" w:cs="Times New Roman"/>
            <w:sz w:val="24"/>
            <w:szCs w:val="24"/>
            <w:lang w:eastAsia="en-IN" w:bidi="hi-IN"/>
          </w:rPr>
          <w:delText xml:space="preserve">nly recently technological advancements have made it possible to sample snow leopards using camera traps </w:delText>
        </w:r>
        <w:r w:rsidR="00567E8C" w:rsidDel="00C9077B">
          <w:rPr>
            <w:rFonts w:ascii="Times New Roman" w:eastAsia="Times New Roman" w:hAnsi="Times New Roman" w:cs="Times New Roman"/>
            <w:sz w:val="24"/>
            <w:szCs w:val="24"/>
            <w:lang w:eastAsia="en-IN" w:bidi="hi-IN"/>
          </w:rPr>
          <w:delText xml:space="preserve">in </w:delText>
        </w:r>
        <w:r w:rsidDel="00C9077B">
          <w:rPr>
            <w:rFonts w:ascii="Times New Roman" w:eastAsia="Times New Roman" w:hAnsi="Times New Roman" w:cs="Times New Roman"/>
            <w:sz w:val="24"/>
            <w:szCs w:val="24"/>
            <w:lang w:eastAsia="en-IN" w:bidi="hi-IN"/>
          </w:rPr>
          <w:delText>study areas that are large enough for the purpose of robustly estimating and monitoring populations</w:delText>
        </w:r>
        <w:r w:rsidR="003C3DFD" w:rsidDel="00C9077B">
          <w:rPr>
            <w:rFonts w:ascii="Times New Roman" w:eastAsia="Times New Roman" w:hAnsi="Times New Roman" w:cs="Times New Roman"/>
            <w:sz w:val="24"/>
            <w:szCs w:val="24"/>
            <w:lang w:eastAsia="en-IN" w:bidi="hi-IN"/>
          </w:rPr>
          <w:delText xml:space="preserve"> (e.g.</w:delText>
        </w:r>
        <w:r w:rsidDel="00C9077B">
          <w:rPr>
            <w:rFonts w:ascii="Times New Roman" w:eastAsia="Times New Roman" w:hAnsi="Times New Roman" w:cs="Times New Roman"/>
            <w:sz w:val="24"/>
            <w:szCs w:val="24"/>
            <w:lang w:eastAsia="en-IN" w:bidi="hi-IN"/>
          </w:rPr>
          <w:fldChar w:fldCharType="begin" w:fldLock="1"/>
        </w:r>
        <w:r w:rsidDel="00C9077B">
          <w:rPr>
            <w:rFonts w:ascii="Times New Roman" w:eastAsia="Times New Roman" w:hAnsi="Times New Roman" w:cs="Times New Roman"/>
            <w:sz w:val="24"/>
            <w:szCs w:val="24"/>
            <w:lang w:eastAsia="en-IN" w:bidi="hi-IN"/>
          </w:rPr>
          <w:delInstrText>ADDIN CSL_CITATION { "citationItems" : [ { "id" : "ITEM-1", "itemData" : { "DOI" : "10.1371/journal.pone.0101319", "ISSN" : "1932-6203", "PMID" : "25006879", "abstract" : "Population monitoring programmes and estimation of vital rates are key to understanding the mechanisms of population growth, decline or stability, and are important for effective conservation action. We report, for the first time, the population trends and vital rates of the endangered snow leopard based on camera trapping over four years in the Tost Mountains, South Gobi, Mongolia. We used robust design multi-season mark-recapture analysis to estimate the trends in abundance, sex ratio, survival probability and the probability of temporary emigration and immigration for adult and young snow leopards. The snow leopard population remained constant over most of the study period, with no apparent growth (\u03bb\u200a=\u200a1.08+-0.25). Comparison of model results with the \"known population\" of radio-collared snow leopards suggested high accuracy in our estimates. Although seemingly stable, vigorous underlying dynamics were evident in this population, with the adult sex ratio shifting from being male-biased to female-biased (1.67 to 0.38 males per female) during the study. Adult survival probability was 0.82 (SE+-0.08) and that of young was 0.83 (SE+-0.15) and 0.77 (SE +-0.2) respectively, before and after the age of 2 years. Young snow leopards showed a high probability of temporary emigration and immigration (0.6, SE +-0.19 and 0.68, SE +-0.32 before and after the age of 2 years) though not the adults (0.02 SE+-0.07). While the current female-bias in the population and the number of cubs born each year seemingly render the study population safe, the vigorous dynamics suggests that the situation can change quickly. The reduction in the proportion of male snow leopards may be indicative of continuing anthropogenic pressures. Our work reiterates the importance of monitoring both the abundance and population dynamics of species for effective conservation.", "author" : [ { "dropping-particle" : "", "family" : "Sharma", "given" : "Koustubh", "non-dropping-particle" : "", "parse-names" : false, "suffix" : "" }, { "dropping-particle" : "", "family" : "Bayrakcismith", "given" : "Rana", "non-dropping-particle" : "", "parse-names" : false, "suffix" : "" }, { "dropping-particle" : "", "family" : "Tumursukh", "given" : "Lkhagvasumberel", "non-dropping-particle" : "", "parse-names" : false, "suffix" : "" }, { "dropping-particle" : "", "family" : "Johansson", "given" : "Orjan", "non-dropping-particle" : "", "parse-names" : false, "suffix" : "" }, { "dropping-particle" : "", "family" : "Sevger", "given" : "Purevsuren", "non-dropping-particle" : "", "parse-names" : false, "suffix" : "" }, { "dropping-particle" : "", "family" : "McCarthy", "given" : "Tom", "non-dropping-particle" : "", "parse-names" : false, "suffix" : "" }, { "dropping-particle" : "", "family" : "Mishra", "given" : "Charudutt", "non-dropping-particle" : "", "parse-names" : false, "suffix" : "" } ], "container-title" : "PloS one", "id" : "ITEM-1", "issue" : "7", "issued" : { "date-parts" : [ [ "2014", "1" ] ] }, "page" : "e101319", "title" : "Vigorous Dynamics Underlie a Stable Population of the Endangered Snow Leopard Panthera uncia in Tost Mountains, South Gobi, Mongolia.", "type" : "article-journal", "volume" : "9" }, "uris" : [ "http://www.mendeley.com/documents/?uuid=24f632ec-b81b-4af6-a13e-f1e1fd0e4044" ] } ], "mendeley" : { "formattedCitation" : "(Sharma et al., 2014)", "plainTextFormattedCitation" : "(Sharma et al., 2014)", "previouslyFormattedCitation" : "(Sharma et al., 2014)" }, "properties" : { "noteIndex" : 0 }, "schema" : "https://github.com/citation-style-language/schema/raw/master/csl-citation.json" }</w:delInstrText>
        </w:r>
        <w:r w:rsidDel="00C9077B">
          <w:rPr>
            <w:rFonts w:ascii="Times New Roman" w:eastAsia="Times New Roman" w:hAnsi="Times New Roman" w:cs="Times New Roman"/>
            <w:sz w:val="24"/>
            <w:szCs w:val="24"/>
            <w:lang w:eastAsia="en-IN" w:bidi="hi-IN"/>
          </w:rPr>
          <w:fldChar w:fldCharType="separate"/>
        </w:r>
        <w:r w:rsidR="003C3DFD" w:rsidDel="00C9077B">
          <w:rPr>
            <w:rFonts w:ascii="Times New Roman" w:eastAsia="Times New Roman" w:hAnsi="Times New Roman" w:cs="Times New Roman"/>
            <w:noProof/>
            <w:sz w:val="24"/>
            <w:szCs w:val="24"/>
            <w:lang w:eastAsia="en-IN" w:bidi="hi-IN"/>
          </w:rPr>
          <w:delText xml:space="preserve"> </w:delText>
        </w:r>
        <w:r w:rsidRPr="00EE7575" w:rsidDel="00C9077B">
          <w:rPr>
            <w:rFonts w:ascii="Times New Roman" w:eastAsia="Times New Roman" w:hAnsi="Times New Roman" w:cs="Times New Roman"/>
            <w:noProof/>
            <w:sz w:val="24"/>
            <w:szCs w:val="24"/>
            <w:lang w:eastAsia="en-IN" w:bidi="hi-IN"/>
          </w:rPr>
          <w:delText>Sharma et al., 2014)</w:delText>
        </w:r>
        <w:r w:rsidDel="00C9077B">
          <w:rPr>
            <w:rFonts w:ascii="Times New Roman" w:eastAsia="Times New Roman" w:hAnsi="Times New Roman" w:cs="Times New Roman"/>
            <w:sz w:val="24"/>
            <w:szCs w:val="24"/>
            <w:lang w:eastAsia="en-IN" w:bidi="hi-IN"/>
          </w:rPr>
          <w:fldChar w:fldCharType="end"/>
        </w:r>
        <w:r w:rsidDel="00C9077B">
          <w:rPr>
            <w:rFonts w:ascii="Times New Roman" w:eastAsia="Times New Roman" w:hAnsi="Times New Roman" w:cs="Times New Roman"/>
            <w:sz w:val="24"/>
            <w:szCs w:val="24"/>
            <w:lang w:eastAsia="en-IN" w:bidi="hi-IN"/>
          </w:rPr>
          <w:delText xml:space="preserve">.. </w:delText>
        </w:r>
        <w:r w:rsidR="00B40A29" w:rsidDel="00C9077B">
          <w:rPr>
            <w:rFonts w:ascii="Times New Roman" w:eastAsia="Times New Roman" w:hAnsi="Times New Roman" w:cs="Times New Roman"/>
            <w:sz w:val="24"/>
            <w:szCs w:val="24"/>
            <w:lang w:eastAsia="en-IN" w:bidi="hi-IN"/>
          </w:rPr>
          <w:delText>M</w:delText>
        </w:r>
        <w:r w:rsidDel="00C9077B">
          <w:rPr>
            <w:rFonts w:ascii="Times New Roman" w:eastAsia="Times New Roman" w:hAnsi="Times New Roman" w:cs="Times New Roman"/>
            <w:sz w:val="24"/>
            <w:szCs w:val="24"/>
            <w:lang w:eastAsia="en-IN" w:bidi="hi-IN"/>
          </w:rPr>
          <w:delText>ost studies</w:delText>
        </w:r>
        <w:r w:rsidR="00FA4EA3" w:rsidDel="00C9077B">
          <w:rPr>
            <w:rFonts w:ascii="Times New Roman" w:eastAsia="Times New Roman" w:hAnsi="Times New Roman" w:cs="Times New Roman"/>
            <w:sz w:val="24"/>
            <w:szCs w:val="24"/>
            <w:lang w:eastAsia="en-IN" w:bidi="hi-IN"/>
          </w:rPr>
          <w:delText xml:space="preserve"> on snow leopards</w:delText>
        </w:r>
        <w:r w:rsidDel="00C9077B">
          <w:rPr>
            <w:rFonts w:ascii="Times New Roman" w:eastAsia="Times New Roman" w:hAnsi="Times New Roman" w:cs="Times New Roman"/>
            <w:sz w:val="24"/>
            <w:szCs w:val="24"/>
            <w:lang w:eastAsia="en-IN" w:bidi="hi-IN"/>
          </w:rPr>
          <w:delText xml:space="preserve"> </w:delText>
        </w:r>
        <w:r w:rsidR="00FA4EA3" w:rsidDel="00C9077B">
          <w:rPr>
            <w:rFonts w:ascii="Times New Roman" w:eastAsia="Times New Roman" w:hAnsi="Times New Roman" w:cs="Times New Roman"/>
            <w:sz w:val="24"/>
            <w:szCs w:val="24"/>
            <w:lang w:eastAsia="en-IN" w:bidi="hi-IN"/>
          </w:rPr>
          <w:delText xml:space="preserve">(e.g. XX) have </w:delText>
        </w:r>
        <w:r w:rsidDel="00C9077B">
          <w:rPr>
            <w:rFonts w:ascii="Times New Roman" w:eastAsia="Times New Roman" w:hAnsi="Times New Roman" w:cs="Times New Roman"/>
            <w:sz w:val="24"/>
            <w:szCs w:val="24"/>
            <w:lang w:eastAsia="en-IN" w:bidi="hi-IN"/>
          </w:rPr>
          <w:delText>used conventional capture recapture analyses that estimat</w:delText>
        </w:r>
        <w:r w:rsidR="00791500" w:rsidDel="00C9077B">
          <w:rPr>
            <w:rFonts w:ascii="Times New Roman" w:eastAsia="Times New Roman" w:hAnsi="Times New Roman" w:cs="Times New Roman"/>
            <w:sz w:val="24"/>
            <w:szCs w:val="24"/>
            <w:lang w:eastAsia="en-IN" w:bidi="hi-IN"/>
          </w:rPr>
          <w:delText>e</w:delText>
        </w:r>
        <w:r w:rsidDel="00C9077B">
          <w:rPr>
            <w:rFonts w:ascii="Times New Roman" w:eastAsia="Times New Roman" w:hAnsi="Times New Roman" w:cs="Times New Roman"/>
            <w:sz w:val="24"/>
            <w:szCs w:val="24"/>
            <w:lang w:eastAsia="en-IN" w:bidi="hi-IN"/>
          </w:rPr>
          <w:delText xml:space="preserve"> effective sampling area</w:delText>
        </w:r>
        <w:r w:rsidR="00791500" w:rsidDel="00C9077B">
          <w:rPr>
            <w:rFonts w:ascii="Times New Roman" w:eastAsia="Times New Roman" w:hAnsi="Times New Roman" w:cs="Times New Roman"/>
            <w:sz w:val="24"/>
            <w:szCs w:val="24"/>
            <w:lang w:eastAsia="en-IN" w:bidi="hi-IN"/>
          </w:rPr>
          <w:delText xml:space="preserve"> using methods such as MMDM or ½MMDM </w:delText>
        </w:r>
        <w:r w:rsidDel="00C9077B">
          <w:rPr>
            <w:rFonts w:ascii="Times New Roman" w:eastAsia="Times New Roman" w:hAnsi="Times New Roman" w:cs="Times New Roman"/>
            <w:sz w:val="24"/>
            <w:szCs w:val="24"/>
            <w:lang w:eastAsia="en-IN" w:bidi="hi-IN"/>
          </w:rPr>
          <w:delText>(</w:delText>
        </w:r>
        <w:r w:rsidR="007A320C" w:rsidRPr="007A320C" w:rsidDel="00C9077B">
          <w:rPr>
            <w:rFonts w:ascii="Times New Roman" w:eastAsia="Times New Roman" w:hAnsi="Times New Roman" w:cs="Times New Roman"/>
            <w:sz w:val="24"/>
            <w:szCs w:val="24"/>
            <w:highlight w:val="yellow"/>
            <w:lang w:eastAsia="en-IN" w:bidi="hi-IN"/>
          </w:rPr>
          <w:delText>McCarthy et al. 2008; Jackson XX; XX</w:delText>
        </w:r>
        <w:r w:rsidDel="00C9077B">
          <w:rPr>
            <w:rFonts w:ascii="Times New Roman" w:eastAsia="Times New Roman" w:hAnsi="Times New Roman" w:cs="Times New Roman"/>
            <w:sz w:val="24"/>
            <w:szCs w:val="24"/>
            <w:lang w:eastAsia="en-IN" w:bidi="hi-IN"/>
          </w:rPr>
          <w:delText>)</w:delText>
        </w:r>
        <w:r w:rsidR="00791500" w:rsidDel="00C9077B">
          <w:rPr>
            <w:rFonts w:ascii="Times New Roman" w:eastAsia="Times New Roman" w:hAnsi="Times New Roman" w:cs="Times New Roman"/>
            <w:sz w:val="24"/>
            <w:szCs w:val="24"/>
            <w:lang w:eastAsia="en-IN" w:bidi="hi-IN"/>
          </w:rPr>
          <w:delText xml:space="preserve">. But these methods have been criticized for ad hoc </w:delText>
        </w:r>
        <w:r w:rsidR="00791500" w:rsidDel="00C9077B">
          <w:rPr>
            <w:rFonts w:ascii="Times New Roman" w:eastAsia="Times New Roman" w:hAnsi="Times New Roman" w:cs="Times New Roman"/>
            <w:sz w:val="24"/>
            <w:szCs w:val="24"/>
            <w:lang w:eastAsia="en-IN" w:bidi="hi-IN"/>
          </w:rPr>
          <w:lastRenderedPageBreak/>
          <w:delText>selection of effective sampling area</w:delText>
        </w:r>
        <w:r w:rsidR="0072604E" w:rsidDel="00C9077B">
          <w:rPr>
            <w:rFonts w:ascii="Times New Roman" w:eastAsia="Times New Roman" w:hAnsi="Times New Roman" w:cs="Times New Roman"/>
            <w:sz w:val="24"/>
            <w:szCs w:val="24"/>
            <w:lang w:eastAsia="en-IN" w:bidi="hi-IN"/>
          </w:rPr>
          <w:delText>, their sensitivity to trap design and area of coverage</w:delText>
        </w:r>
        <w:r w:rsidDel="00C9077B">
          <w:rPr>
            <w:rFonts w:ascii="Times New Roman" w:eastAsia="Times New Roman" w:hAnsi="Times New Roman" w:cs="Times New Roman"/>
            <w:sz w:val="24"/>
            <w:szCs w:val="24"/>
            <w:lang w:eastAsia="en-IN" w:bidi="hi-IN"/>
          </w:rPr>
          <w:delText xml:space="preserve">. It is only in the last one decade that Spatial Capture Recapture (SCR) methods have </w:delText>
        </w:r>
        <w:r w:rsidR="00B40A29" w:rsidDel="00C9077B">
          <w:rPr>
            <w:rFonts w:ascii="Times New Roman" w:eastAsia="Times New Roman" w:hAnsi="Times New Roman" w:cs="Times New Roman"/>
            <w:sz w:val="24"/>
            <w:szCs w:val="24"/>
            <w:lang w:eastAsia="en-IN" w:bidi="hi-IN"/>
          </w:rPr>
          <w:delText xml:space="preserve">become available </w:delText>
        </w:r>
        <w:r w:rsidDel="00C9077B">
          <w:rPr>
            <w:rFonts w:ascii="Times New Roman" w:eastAsia="Times New Roman" w:hAnsi="Times New Roman" w:cs="Times New Roman"/>
            <w:sz w:val="24"/>
            <w:szCs w:val="24"/>
            <w:lang w:eastAsia="en-IN" w:bidi="hi-IN"/>
          </w:rPr>
          <w:delText>to estimate wildlife population densities by modelling</w:delText>
        </w:r>
        <w:r w:rsidRPr="00BC2F69" w:rsidDel="00C9077B">
          <w:rPr>
            <w:rFonts w:ascii="Times New Roman" w:eastAsia="Times New Roman" w:hAnsi="Times New Roman" w:cs="Times New Roman"/>
            <w:sz w:val="24"/>
            <w:szCs w:val="24"/>
            <w:lang w:eastAsia="en-IN" w:bidi="hi-IN"/>
          </w:rPr>
          <w:delText xml:space="preserve"> the inherent spatial nature of the sampling process and the populations being sampled</w:delText>
        </w:r>
        <w:r w:rsidDel="00C9077B">
          <w:rPr>
            <w:rFonts w:ascii="Times New Roman" w:eastAsia="Times New Roman" w:hAnsi="Times New Roman" w:cs="Times New Roman"/>
            <w:sz w:val="24"/>
            <w:szCs w:val="24"/>
            <w:lang w:eastAsia="en-IN" w:bidi="hi-IN"/>
          </w:rPr>
          <w:delText xml:space="preserve"> (Borchers and Efford 2008; Royle and Young, 2008).</w:delText>
        </w:r>
      </w:del>
    </w:p>
    <w:p w14:paraId="054960E2" w14:textId="77777777" w:rsidR="004E14B4" w:rsidRDefault="004E14B4" w:rsidP="007F2EFF">
      <w:pPr>
        <w:widowControl w:val="0"/>
        <w:autoSpaceDE w:val="0"/>
        <w:autoSpaceDN w:val="0"/>
        <w:adjustRightInd w:val="0"/>
        <w:spacing w:after="0" w:line="360" w:lineRule="auto"/>
        <w:jc w:val="both"/>
        <w:rPr>
          <w:rFonts w:ascii="Times New Roman" w:eastAsia="Times New Roman" w:hAnsi="Times New Roman" w:cs="Times New Roman"/>
          <w:sz w:val="24"/>
          <w:szCs w:val="24"/>
          <w:lang w:eastAsia="en-IN" w:bidi="hi-IN"/>
        </w:rPr>
      </w:pPr>
    </w:p>
    <w:p w14:paraId="6F2A6B1A" w14:textId="77777777" w:rsidR="00A547AD" w:rsidRDefault="00A547AD" w:rsidP="007F2EFF">
      <w:pPr>
        <w:widowControl w:val="0"/>
        <w:autoSpaceDE w:val="0"/>
        <w:autoSpaceDN w:val="0"/>
        <w:adjustRightInd w:val="0"/>
        <w:spacing w:after="0" w:line="360" w:lineRule="auto"/>
        <w:jc w:val="both"/>
        <w:rPr>
          <w:rFonts w:ascii="Times New Roman" w:eastAsia="Times New Roman" w:hAnsi="Times New Roman" w:cs="Times New Roman"/>
          <w:sz w:val="24"/>
          <w:szCs w:val="24"/>
          <w:lang w:eastAsia="en-IN" w:bidi="hi-IN"/>
        </w:rPr>
      </w:pPr>
    </w:p>
    <w:p w14:paraId="56CB54FD" w14:textId="77777777" w:rsidR="0072604E" w:rsidRDefault="0072604E" w:rsidP="0072604E">
      <w:pPr>
        <w:spacing w:after="0" w:line="360" w:lineRule="auto"/>
        <w:jc w:val="both"/>
        <w:rPr>
          <w:rFonts w:ascii="Times New Roman" w:eastAsia="Times New Roman" w:hAnsi="Times New Roman" w:cs="Times New Roman"/>
          <w:sz w:val="24"/>
          <w:szCs w:val="24"/>
          <w:lang w:eastAsia="en-IN" w:bidi="hi-IN"/>
        </w:rPr>
      </w:pPr>
    </w:p>
    <w:p w14:paraId="0D0AA8F7" w14:textId="77777777" w:rsidR="00D4256D" w:rsidRDefault="00D4256D" w:rsidP="007F2EFF">
      <w:pPr>
        <w:spacing w:after="0" w:line="360" w:lineRule="auto"/>
        <w:jc w:val="both"/>
        <w:rPr>
          <w:rFonts w:ascii="Times New Roman" w:eastAsia="Times New Roman" w:hAnsi="Times New Roman" w:cs="Times New Roman"/>
          <w:sz w:val="24"/>
          <w:szCs w:val="24"/>
          <w:lang w:eastAsia="en-IN" w:bidi="hi-IN"/>
        </w:rPr>
      </w:pPr>
    </w:p>
    <w:p w14:paraId="6D00CA4B" w14:textId="77777777" w:rsidR="00D4256D" w:rsidRPr="00915F7C" w:rsidRDefault="00D4256D" w:rsidP="007F2EFF">
      <w:pPr>
        <w:spacing w:after="0" w:line="360" w:lineRule="auto"/>
        <w:jc w:val="both"/>
        <w:outlineLvl w:val="0"/>
        <w:rPr>
          <w:rFonts w:ascii="Times New Roman" w:eastAsia="Times New Roman" w:hAnsi="Times New Roman" w:cs="Times New Roman"/>
          <w:b/>
          <w:bCs/>
          <w:sz w:val="24"/>
          <w:szCs w:val="24"/>
          <w:lang w:eastAsia="en-IN" w:bidi="hi-IN"/>
        </w:rPr>
      </w:pPr>
      <w:r w:rsidRPr="00915F7C">
        <w:rPr>
          <w:rFonts w:ascii="Times New Roman" w:eastAsia="Times New Roman" w:hAnsi="Times New Roman" w:cs="Times New Roman"/>
          <w:b/>
          <w:bCs/>
          <w:sz w:val="24"/>
          <w:szCs w:val="24"/>
          <w:lang w:eastAsia="en-IN" w:bidi="hi-IN"/>
        </w:rPr>
        <w:t>Methodology</w:t>
      </w:r>
    </w:p>
    <w:p w14:paraId="525D92C9" w14:textId="77777777" w:rsidR="00D4256D" w:rsidRPr="00915F7C" w:rsidRDefault="00D4256D" w:rsidP="007F2EFF">
      <w:pPr>
        <w:spacing w:after="0" w:line="360" w:lineRule="auto"/>
        <w:jc w:val="both"/>
        <w:outlineLvl w:val="0"/>
        <w:rPr>
          <w:rFonts w:ascii="Times New Roman" w:eastAsia="Times New Roman" w:hAnsi="Times New Roman" w:cs="Times New Roman"/>
          <w:b/>
          <w:bCs/>
          <w:i/>
          <w:iCs/>
          <w:sz w:val="24"/>
          <w:szCs w:val="24"/>
          <w:lang w:eastAsia="en-IN" w:bidi="hi-IN"/>
        </w:rPr>
      </w:pPr>
      <w:r w:rsidRPr="00915F7C">
        <w:rPr>
          <w:rFonts w:ascii="Times New Roman" w:eastAsia="Times New Roman" w:hAnsi="Times New Roman" w:cs="Times New Roman"/>
          <w:b/>
          <w:bCs/>
          <w:i/>
          <w:iCs/>
          <w:sz w:val="24"/>
          <w:szCs w:val="24"/>
          <w:lang w:eastAsia="en-IN" w:bidi="hi-IN"/>
        </w:rPr>
        <w:t>Study Area</w:t>
      </w:r>
    </w:p>
    <w:p w14:paraId="6AD50674" w14:textId="50C9BAD6" w:rsidR="00D4256D" w:rsidRPr="00CF18F4" w:rsidRDefault="00D4256D" w:rsidP="007F2EFF">
      <w:pPr>
        <w:spacing w:after="0" w:line="360" w:lineRule="auto"/>
        <w:jc w:val="both"/>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South Gobi province in Mongolia comprises of important snow leopard habitat</w:t>
      </w:r>
      <w:r w:rsidR="00B743D6">
        <w:rPr>
          <w:rFonts w:ascii="Times New Roman" w:eastAsia="Times New Roman" w:hAnsi="Times New Roman" w:cs="Times New Roman"/>
          <w:sz w:val="24"/>
          <w:szCs w:val="24"/>
          <w:lang w:eastAsia="en-IN" w:bidi="hi-IN"/>
        </w:rPr>
        <w:t>s</w:t>
      </w:r>
      <w:r>
        <w:rPr>
          <w:rFonts w:ascii="Times New Roman" w:eastAsia="Times New Roman" w:hAnsi="Times New Roman" w:cs="Times New Roman"/>
          <w:sz w:val="24"/>
          <w:szCs w:val="24"/>
          <w:lang w:eastAsia="en-IN" w:bidi="hi-IN"/>
        </w:rPr>
        <w:t xml:space="preserve"> (</w:t>
      </w:r>
      <w:r w:rsidRPr="0013329A">
        <w:rPr>
          <w:rFonts w:ascii="Times New Roman" w:eastAsia="Times New Roman" w:hAnsi="Times New Roman" w:cs="Times New Roman"/>
          <w:sz w:val="24"/>
          <w:szCs w:val="24"/>
          <w:highlight w:val="yellow"/>
          <w:lang w:eastAsia="en-IN" w:bidi="hi-IN"/>
        </w:rPr>
        <w:t>fig 1, map of snow leopard distribution</w:t>
      </w:r>
      <w:r>
        <w:rPr>
          <w:rFonts w:ascii="Times New Roman" w:eastAsia="Times New Roman" w:hAnsi="Times New Roman" w:cs="Times New Roman"/>
          <w:sz w:val="24"/>
          <w:szCs w:val="24"/>
          <w:lang w:eastAsia="en-IN" w:bidi="hi-IN"/>
        </w:rPr>
        <w:t xml:space="preserve">). The area is characterized by rugged mountain ranges interspersed with vast stretches of steppe. The area has low human density of </w:t>
      </w:r>
      <w:r w:rsidRPr="0013329A">
        <w:rPr>
          <w:rFonts w:ascii="Times New Roman" w:eastAsia="Times New Roman" w:hAnsi="Times New Roman" w:cs="Times New Roman"/>
          <w:sz w:val="24"/>
          <w:szCs w:val="24"/>
          <w:highlight w:val="yellow"/>
          <w:lang w:eastAsia="en-IN" w:bidi="hi-IN"/>
        </w:rPr>
        <w:t>XX</w:t>
      </w:r>
      <w:r>
        <w:rPr>
          <w:rFonts w:ascii="Times New Roman" w:eastAsia="Times New Roman" w:hAnsi="Times New Roman" w:cs="Times New Roman"/>
          <w:sz w:val="24"/>
          <w:szCs w:val="24"/>
          <w:lang w:eastAsia="en-IN" w:bidi="hi-IN"/>
        </w:rPr>
        <w:t xml:space="preserve"> people per km</w:t>
      </w:r>
      <w:r w:rsidR="0083164E">
        <w:rPr>
          <w:rFonts w:ascii="Times New Roman" w:eastAsia="Times New Roman" w:hAnsi="Times New Roman" w:cs="Times New Roman"/>
          <w:sz w:val="24"/>
          <w:szCs w:val="24"/>
          <w:vertAlign w:val="superscript"/>
          <w:lang w:eastAsia="en-IN" w:bidi="hi-IN"/>
        </w:rPr>
        <w:t>2</w:t>
      </w:r>
      <w:r>
        <w:rPr>
          <w:rFonts w:ascii="Times New Roman" w:eastAsia="Times New Roman" w:hAnsi="Times New Roman" w:cs="Times New Roman"/>
          <w:sz w:val="24"/>
          <w:szCs w:val="24"/>
          <w:lang w:eastAsia="en-IN" w:bidi="hi-IN"/>
        </w:rPr>
        <w:t xml:space="preserve">, and relatively high livestock density of </w:t>
      </w:r>
      <w:r w:rsidRPr="0013329A">
        <w:rPr>
          <w:rFonts w:ascii="Times New Roman" w:eastAsia="Times New Roman" w:hAnsi="Times New Roman" w:cs="Times New Roman"/>
          <w:sz w:val="24"/>
          <w:szCs w:val="24"/>
          <w:highlight w:val="yellow"/>
          <w:lang w:eastAsia="en-IN" w:bidi="hi-IN"/>
        </w:rPr>
        <w:t>XX</w:t>
      </w:r>
      <w:r>
        <w:rPr>
          <w:rFonts w:ascii="Times New Roman" w:eastAsia="Times New Roman" w:hAnsi="Times New Roman" w:cs="Times New Roman"/>
          <w:sz w:val="24"/>
          <w:szCs w:val="24"/>
          <w:lang w:eastAsia="en-IN" w:bidi="hi-IN"/>
        </w:rPr>
        <w:t xml:space="preserve"> heads per km</w:t>
      </w:r>
      <w:r w:rsidR="0083164E">
        <w:rPr>
          <w:rFonts w:ascii="Times New Roman" w:eastAsia="Times New Roman" w:hAnsi="Times New Roman" w:cs="Times New Roman"/>
          <w:sz w:val="24"/>
          <w:szCs w:val="24"/>
          <w:vertAlign w:val="superscript"/>
          <w:lang w:eastAsia="en-IN" w:bidi="hi-IN"/>
        </w:rPr>
        <w:t>2</w:t>
      </w:r>
      <w:r>
        <w:rPr>
          <w:rFonts w:ascii="Times New Roman" w:eastAsia="Times New Roman" w:hAnsi="Times New Roman" w:cs="Times New Roman"/>
          <w:sz w:val="24"/>
          <w:szCs w:val="24"/>
          <w:lang w:eastAsia="en-IN" w:bidi="hi-IN"/>
        </w:rPr>
        <w:t xml:space="preserve">. Since 2008, the Snow Leopard Trust and Snow Leopard Conservation Foundation have been conducting a long-term snow leopard study in the </w:t>
      </w:r>
      <w:proofErr w:type="spellStart"/>
      <w:r>
        <w:rPr>
          <w:rFonts w:ascii="Times New Roman" w:eastAsia="Times New Roman" w:hAnsi="Times New Roman" w:cs="Times New Roman"/>
          <w:sz w:val="24"/>
          <w:szCs w:val="24"/>
          <w:lang w:eastAsia="en-IN" w:bidi="hi-IN"/>
        </w:rPr>
        <w:t>Tost</w:t>
      </w:r>
      <w:proofErr w:type="spellEnd"/>
      <w:r>
        <w:rPr>
          <w:rFonts w:ascii="Times New Roman" w:eastAsia="Times New Roman" w:hAnsi="Times New Roman" w:cs="Times New Roman"/>
          <w:sz w:val="24"/>
          <w:szCs w:val="24"/>
          <w:lang w:eastAsia="en-IN" w:bidi="hi-IN"/>
        </w:rPr>
        <w:t xml:space="preserve"> Mountains of South Gobi. These mountains are partially protected through community based conservation programs such as Snow Leopard Enterprises and Livestock Insurance programs operational since </w:t>
      </w:r>
      <w:r w:rsidRPr="0013329A">
        <w:rPr>
          <w:rFonts w:ascii="Times New Roman" w:eastAsia="Times New Roman" w:hAnsi="Times New Roman" w:cs="Times New Roman"/>
          <w:sz w:val="24"/>
          <w:szCs w:val="24"/>
          <w:highlight w:val="yellow"/>
          <w:lang w:eastAsia="en-IN" w:bidi="hi-IN"/>
        </w:rPr>
        <w:t>19XX</w:t>
      </w:r>
      <w:r>
        <w:rPr>
          <w:rFonts w:ascii="Times New Roman" w:eastAsia="Times New Roman" w:hAnsi="Times New Roman" w:cs="Times New Roman"/>
          <w:sz w:val="24"/>
          <w:szCs w:val="24"/>
          <w:lang w:eastAsia="en-IN" w:bidi="hi-IN"/>
        </w:rPr>
        <w:t xml:space="preserve"> and 2009 respectively (ref. </w:t>
      </w:r>
      <w:r w:rsidRPr="0013329A">
        <w:rPr>
          <w:rFonts w:ascii="Times New Roman" w:eastAsia="Times New Roman" w:hAnsi="Times New Roman" w:cs="Times New Roman"/>
          <w:sz w:val="24"/>
          <w:szCs w:val="24"/>
          <w:highlight w:val="yellow"/>
          <w:lang w:eastAsia="en-IN" w:bidi="hi-IN"/>
        </w:rPr>
        <w:t>XX</w:t>
      </w:r>
      <w:r>
        <w:rPr>
          <w:rFonts w:ascii="Times New Roman" w:eastAsia="Times New Roman" w:hAnsi="Times New Roman" w:cs="Times New Roman"/>
          <w:sz w:val="24"/>
          <w:szCs w:val="24"/>
          <w:lang w:eastAsia="en-IN" w:bidi="hi-IN"/>
        </w:rPr>
        <w:t>). Recently, the mountain range has been designated a Protected Area by the Government of Mongolia. The sn</w:t>
      </w:r>
      <w:r w:rsidR="00BA74EA">
        <w:rPr>
          <w:rFonts w:ascii="Times New Roman" w:eastAsia="Times New Roman" w:hAnsi="Times New Roman" w:cs="Times New Roman"/>
          <w:sz w:val="24"/>
          <w:szCs w:val="24"/>
          <w:lang w:eastAsia="en-IN" w:bidi="hi-IN"/>
        </w:rPr>
        <w:t xml:space="preserve">ow leopard population of </w:t>
      </w:r>
      <w:proofErr w:type="spellStart"/>
      <w:r w:rsidR="00BA74EA">
        <w:rPr>
          <w:rFonts w:ascii="Times New Roman" w:eastAsia="Times New Roman" w:hAnsi="Times New Roman" w:cs="Times New Roman"/>
          <w:sz w:val="24"/>
          <w:szCs w:val="24"/>
          <w:lang w:eastAsia="en-IN" w:bidi="hi-IN"/>
        </w:rPr>
        <w:t>Tost</w:t>
      </w:r>
      <w:proofErr w:type="spellEnd"/>
      <w:r w:rsidR="00BA74EA">
        <w:rPr>
          <w:rFonts w:ascii="Times New Roman" w:eastAsia="Times New Roman" w:hAnsi="Times New Roman" w:cs="Times New Roman"/>
          <w:sz w:val="24"/>
          <w:szCs w:val="24"/>
          <w:lang w:eastAsia="en-IN" w:bidi="hi-IN"/>
        </w:rPr>
        <w:t xml:space="preserve"> i</w:t>
      </w:r>
      <w:r>
        <w:rPr>
          <w:rFonts w:ascii="Times New Roman" w:eastAsia="Times New Roman" w:hAnsi="Times New Roman" w:cs="Times New Roman"/>
          <w:sz w:val="24"/>
          <w:szCs w:val="24"/>
          <w:lang w:eastAsia="en-IN" w:bidi="hi-IN"/>
        </w:rPr>
        <w:t>s be</w:t>
      </w:r>
      <w:r w:rsidR="00BA74EA">
        <w:rPr>
          <w:rFonts w:ascii="Times New Roman" w:eastAsia="Times New Roman" w:hAnsi="Times New Roman" w:cs="Times New Roman"/>
          <w:sz w:val="24"/>
          <w:szCs w:val="24"/>
          <w:lang w:eastAsia="en-IN" w:bidi="hi-IN"/>
        </w:rPr>
        <w:t>ing</w:t>
      </w:r>
      <w:r>
        <w:rPr>
          <w:rFonts w:ascii="Times New Roman" w:eastAsia="Times New Roman" w:hAnsi="Times New Roman" w:cs="Times New Roman"/>
          <w:sz w:val="24"/>
          <w:szCs w:val="24"/>
          <w:lang w:eastAsia="en-IN" w:bidi="hi-IN"/>
        </w:rPr>
        <w:t xml:space="preserve"> monitored through camera trapping since 2009 </w:t>
      </w:r>
      <w:r>
        <w:rPr>
          <w:rFonts w:ascii="Times New Roman" w:eastAsia="Times New Roman" w:hAnsi="Times New Roman" w:cs="Times New Roman"/>
          <w:sz w:val="24"/>
          <w:szCs w:val="24"/>
          <w:lang w:eastAsia="en-IN" w:bidi="hi-IN"/>
        </w:rPr>
        <w:fldChar w:fldCharType="begin" w:fldLock="1"/>
      </w:r>
      <w:r>
        <w:rPr>
          <w:rFonts w:ascii="Times New Roman" w:eastAsia="Times New Roman" w:hAnsi="Times New Roman" w:cs="Times New Roman"/>
          <w:sz w:val="24"/>
          <w:szCs w:val="24"/>
          <w:lang w:eastAsia="en-IN" w:bidi="hi-IN"/>
        </w:rPr>
        <w:instrText>ADDIN CSL_CITATION { "citationItems" : [ { "id" : "ITEM-1", "itemData" : { "DOI" : "10.1371/journal.pone.0101319", "ISSN" : "1932-6203", "PMID" : "25006879", "abstract" : "Population monitoring programmes and estimation of vital rates are key to understanding the mechanisms of population growth, decline or stability, and are important for effective conservation action. We report, for the first time, the population trends and vital rates of the endangered snow leopard based on camera trapping over four years in the Tost Mountains, South Gobi, Mongolia. We used robust design multi-season mark-recapture analysis to estimate the trends in abundance, sex ratio, survival probability and the probability of temporary emigration and immigration for adult and young snow leopards. The snow leopard population remained constant over most of the study period, with no apparent growth (\u03bb\u200a=\u200a1.08+-0.25). Comparison of model results with the \"known population\" of radio-collared snow leopards suggested high accuracy in our estimates. Although seemingly stable, vigorous underlying dynamics were evident in this population, with the adult sex ratio shifting from being male-biased to female-biased (1.67 to 0.38 males per female) during the study. Adult survival probability was 0.82 (SE+-0.08) and that of young was 0.83 (SE+-0.15) and 0.77 (SE +-0.2) respectively, before and after the age of 2 years. Young snow leopards showed a high probability of temporary emigration and immigration (0.6, SE +-0.19 and 0.68, SE +-0.32 before and after the age of 2 years) though not the adults (0.02 SE+-0.07). While the current female-bias in the population and the number of cubs born each year seemingly render the study population safe, the vigorous dynamics suggests that the situation can change quickly. The reduction in the proportion of male snow leopards may be indicative of continuing anthropogenic pressures. Our work reiterates the importance of monitoring both the abundance and population dynamics of species for effective conservation.", "author" : [ { "dropping-particle" : "", "family" : "Sharma", "given" : "Koustubh", "non-dropping-particle" : "", "parse-names" : false, "suffix" : "" }, { "dropping-particle" : "", "family" : "Bayrakcismith", "given" : "Rana", "non-dropping-particle" : "", "parse-names" : false, "suffix" : "" }, { "dropping-particle" : "", "family" : "Tumursukh", "given" : "Lkhagvasumberel", "non-dropping-particle" : "", "parse-names" : false, "suffix" : "" }, { "dropping-particle" : "", "family" : "Johansson", "given" : "Orjan", "non-dropping-particle" : "", "parse-names" : false, "suffix" : "" }, { "dropping-particle" : "", "family" : "Sevger", "given" : "Purevsuren", "non-dropping-particle" : "", "parse-names" : false, "suffix" : "" }, { "dropping-particle" : "", "family" : "McCarthy", "given" : "Tom", "non-dropping-particle" : "", "parse-names" : false, "suffix" : "" }, { "dropping-particle" : "", "family" : "Mishra", "given" : "Charudutt", "non-dropping-particle" : "", "parse-names" : false, "suffix" : "" } ], "container-title" : "PloS one", "id" : "ITEM-1", "issue" : "7", "issued" : { "date-parts" : [ [ "2014", "1" ] ] }, "page" : "e101319", "title" : "Vigorous Dynamics Underlie a Stable Population of the Endangered Snow Leopard Panthera uncia in Tost Mountains, South Gobi, Mongolia.", "type" : "article-journal", "volume" : "9" }, "uris" : [ "http://www.mendeley.com/documents/?uuid=24f632ec-b81b-4af6-a13e-f1e1fd0e4044" ] } ], "mendeley" : { "formattedCitation" : "(Sharma et al., 2014)", "plainTextFormattedCitation" : "(Sharma et al., 2014)", "previouslyFormattedCitation" : "(Sharma et al., 2014)" }, "properties" : { "noteIndex" : 0 }, "schema" : "https://github.com/citation-style-language/schema/raw/master/csl-citation.json" }</w:instrText>
      </w:r>
      <w:r>
        <w:rPr>
          <w:rFonts w:ascii="Times New Roman" w:eastAsia="Times New Roman" w:hAnsi="Times New Roman" w:cs="Times New Roman"/>
          <w:sz w:val="24"/>
          <w:szCs w:val="24"/>
          <w:lang w:eastAsia="en-IN" w:bidi="hi-IN"/>
        </w:rPr>
        <w:fldChar w:fldCharType="separate"/>
      </w:r>
      <w:r w:rsidRPr="003B1A90">
        <w:rPr>
          <w:rFonts w:ascii="Times New Roman" w:eastAsia="Times New Roman" w:hAnsi="Times New Roman" w:cs="Times New Roman"/>
          <w:noProof/>
          <w:sz w:val="24"/>
          <w:szCs w:val="24"/>
          <w:lang w:eastAsia="en-IN" w:bidi="hi-IN"/>
        </w:rPr>
        <w:t>(Sharma et al., 2014)</w:t>
      </w:r>
      <w:r>
        <w:rPr>
          <w:rFonts w:ascii="Times New Roman" w:eastAsia="Times New Roman" w:hAnsi="Times New Roman" w:cs="Times New Roman"/>
          <w:sz w:val="24"/>
          <w:szCs w:val="24"/>
          <w:lang w:eastAsia="en-IN" w:bidi="hi-IN"/>
        </w:rPr>
        <w:fldChar w:fldCharType="end"/>
      </w:r>
      <w:r w:rsidR="000405DD">
        <w:rPr>
          <w:rFonts w:ascii="Times New Roman" w:eastAsia="Times New Roman" w:hAnsi="Times New Roman" w:cs="Times New Roman"/>
          <w:sz w:val="24"/>
          <w:szCs w:val="24"/>
          <w:lang w:eastAsia="en-IN" w:bidi="hi-IN"/>
        </w:rPr>
        <w:t>, and 24 snow leopards have been monitored through GPS telemetry since 2008 (</w:t>
      </w:r>
      <w:r w:rsidR="000405DD" w:rsidRPr="00C42A7E">
        <w:rPr>
          <w:rFonts w:ascii="Times New Roman" w:eastAsia="Times New Roman" w:hAnsi="Times New Roman" w:cs="Times New Roman"/>
          <w:sz w:val="24"/>
          <w:szCs w:val="24"/>
          <w:highlight w:val="yellow"/>
          <w:lang w:eastAsia="en-IN" w:bidi="hi-IN"/>
        </w:rPr>
        <w:t>Johansson et al. XX</w:t>
      </w:r>
      <w:r w:rsidR="000405DD">
        <w:rPr>
          <w:rFonts w:ascii="Times New Roman" w:eastAsia="Times New Roman" w:hAnsi="Times New Roman" w:cs="Times New Roman"/>
          <w:sz w:val="24"/>
          <w:szCs w:val="24"/>
          <w:lang w:eastAsia="en-IN" w:bidi="hi-IN"/>
        </w:rPr>
        <w:t>)</w:t>
      </w:r>
      <w:r>
        <w:rPr>
          <w:rFonts w:ascii="Times New Roman" w:eastAsia="Times New Roman" w:hAnsi="Times New Roman" w:cs="Times New Roman"/>
          <w:sz w:val="24"/>
          <w:szCs w:val="24"/>
          <w:lang w:eastAsia="en-IN" w:bidi="hi-IN"/>
        </w:rPr>
        <w:t xml:space="preserve">. In the year 2013, the camera trapping work was expanded to two neighbouring </w:t>
      </w:r>
      <w:r w:rsidR="000557B9">
        <w:rPr>
          <w:rFonts w:ascii="Times New Roman" w:eastAsia="Times New Roman" w:hAnsi="Times New Roman" w:cs="Times New Roman"/>
          <w:sz w:val="24"/>
          <w:szCs w:val="24"/>
          <w:lang w:eastAsia="en-IN" w:bidi="hi-IN"/>
        </w:rPr>
        <w:t>sites</w:t>
      </w:r>
      <w:r>
        <w:rPr>
          <w:rFonts w:ascii="Times New Roman" w:eastAsia="Times New Roman" w:hAnsi="Times New Roman" w:cs="Times New Roman"/>
          <w:sz w:val="24"/>
          <w:szCs w:val="24"/>
          <w:lang w:eastAsia="en-IN" w:bidi="hi-IN"/>
        </w:rPr>
        <w:t xml:space="preserve">, viz. </w:t>
      </w:r>
      <w:proofErr w:type="spellStart"/>
      <w:r>
        <w:rPr>
          <w:rFonts w:ascii="Times New Roman" w:eastAsia="Times New Roman" w:hAnsi="Times New Roman" w:cs="Times New Roman"/>
          <w:sz w:val="24"/>
          <w:szCs w:val="24"/>
          <w:lang w:eastAsia="en-IN" w:bidi="hi-IN"/>
        </w:rPr>
        <w:t>Nemegt</w:t>
      </w:r>
      <w:proofErr w:type="spellEnd"/>
      <w:r>
        <w:rPr>
          <w:rFonts w:ascii="Times New Roman" w:eastAsia="Times New Roman" w:hAnsi="Times New Roman" w:cs="Times New Roman"/>
          <w:sz w:val="24"/>
          <w:szCs w:val="24"/>
          <w:lang w:eastAsia="en-IN" w:bidi="hi-IN"/>
        </w:rPr>
        <w:t xml:space="preserve"> Mountain complex, and </w:t>
      </w:r>
      <w:proofErr w:type="spellStart"/>
      <w:r>
        <w:rPr>
          <w:rFonts w:ascii="Times New Roman" w:eastAsia="Times New Roman" w:hAnsi="Times New Roman" w:cs="Times New Roman"/>
          <w:sz w:val="24"/>
          <w:szCs w:val="24"/>
          <w:lang w:eastAsia="en-IN" w:bidi="hi-IN"/>
        </w:rPr>
        <w:t>Noyon</w:t>
      </w:r>
      <w:proofErr w:type="spellEnd"/>
      <w:r>
        <w:rPr>
          <w:rFonts w:ascii="Times New Roman" w:eastAsia="Times New Roman" w:hAnsi="Times New Roman" w:cs="Times New Roman"/>
          <w:sz w:val="24"/>
          <w:szCs w:val="24"/>
          <w:lang w:eastAsia="en-IN" w:bidi="hi-IN"/>
        </w:rPr>
        <w:t xml:space="preserve"> Mountain range. </w:t>
      </w:r>
      <w:proofErr w:type="spellStart"/>
      <w:r>
        <w:rPr>
          <w:rFonts w:ascii="Times New Roman" w:eastAsia="Times New Roman" w:hAnsi="Times New Roman" w:cs="Times New Roman"/>
          <w:sz w:val="24"/>
          <w:szCs w:val="24"/>
          <w:lang w:eastAsia="en-IN" w:bidi="hi-IN"/>
        </w:rPr>
        <w:t>Noyon</w:t>
      </w:r>
      <w:proofErr w:type="spellEnd"/>
      <w:r>
        <w:rPr>
          <w:rFonts w:ascii="Times New Roman" w:eastAsia="Times New Roman" w:hAnsi="Times New Roman" w:cs="Times New Roman"/>
          <w:sz w:val="24"/>
          <w:szCs w:val="24"/>
          <w:lang w:eastAsia="en-IN" w:bidi="hi-IN"/>
        </w:rPr>
        <w:t xml:space="preserve"> Mountains are </w:t>
      </w:r>
      <w:r w:rsidR="004304A5">
        <w:rPr>
          <w:rFonts w:ascii="Times New Roman" w:eastAsia="Times New Roman" w:hAnsi="Times New Roman" w:cs="Times New Roman"/>
          <w:sz w:val="24"/>
          <w:szCs w:val="24"/>
          <w:lang w:eastAsia="en-IN" w:bidi="hi-IN"/>
        </w:rPr>
        <w:t xml:space="preserve">marginally </w:t>
      </w:r>
      <w:r w:rsidR="00BA74EA">
        <w:rPr>
          <w:rFonts w:ascii="Times New Roman" w:eastAsia="Times New Roman" w:hAnsi="Times New Roman" w:cs="Times New Roman"/>
          <w:sz w:val="24"/>
          <w:szCs w:val="24"/>
          <w:lang w:eastAsia="en-IN" w:bidi="hi-IN"/>
        </w:rPr>
        <w:t>protected as they have had a community based conservation program operational until the year 20XX</w:t>
      </w:r>
      <w:r w:rsidR="00305EFC">
        <w:rPr>
          <w:rFonts w:ascii="Times New Roman" w:eastAsia="Times New Roman" w:hAnsi="Times New Roman" w:cs="Times New Roman"/>
          <w:sz w:val="24"/>
          <w:szCs w:val="24"/>
          <w:lang w:eastAsia="en-IN" w:bidi="hi-IN"/>
        </w:rPr>
        <w:t>. T</w:t>
      </w:r>
      <w:r w:rsidR="00BA74EA">
        <w:rPr>
          <w:rFonts w:ascii="Times New Roman" w:eastAsia="Times New Roman" w:hAnsi="Times New Roman" w:cs="Times New Roman"/>
          <w:sz w:val="24"/>
          <w:szCs w:val="24"/>
          <w:lang w:eastAsia="en-IN" w:bidi="hi-IN"/>
        </w:rPr>
        <w:t>he communities still value their engagement with conservation organizations</w:t>
      </w:r>
      <w:r w:rsidR="00305EFC">
        <w:rPr>
          <w:rFonts w:ascii="Times New Roman" w:eastAsia="Times New Roman" w:hAnsi="Times New Roman" w:cs="Times New Roman"/>
          <w:sz w:val="24"/>
          <w:szCs w:val="24"/>
          <w:lang w:eastAsia="en-IN" w:bidi="hi-IN"/>
        </w:rPr>
        <w:t xml:space="preserve">, even though there </w:t>
      </w:r>
      <w:r w:rsidR="00BA74EA">
        <w:rPr>
          <w:rFonts w:ascii="Times New Roman" w:eastAsia="Times New Roman" w:hAnsi="Times New Roman" w:cs="Times New Roman"/>
          <w:sz w:val="24"/>
          <w:szCs w:val="24"/>
          <w:lang w:eastAsia="en-IN" w:bidi="hi-IN"/>
        </w:rPr>
        <w:t xml:space="preserve">are </w:t>
      </w:r>
      <w:r w:rsidRPr="0013329A">
        <w:rPr>
          <w:rFonts w:ascii="Times New Roman" w:eastAsia="Times New Roman" w:hAnsi="Times New Roman" w:cs="Times New Roman"/>
          <w:sz w:val="24"/>
          <w:szCs w:val="24"/>
          <w:highlight w:val="yellow"/>
          <w:lang w:eastAsia="en-IN" w:bidi="hi-IN"/>
        </w:rPr>
        <w:t>XX</w:t>
      </w:r>
      <w:r>
        <w:rPr>
          <w:rFonts w:ascii="Times New Roman" w:eastAsia="Times New Roman" w:hAnsi="Times New Roman" w:cs="Times New Roman"/>
          <w:sz w:val="24"/>
          <w:szCs w:val="24"/>
          <w:lang w:eastAsia="en-IN" w:bidi="hi-IN"/>
        </w:rPr>
        <w:t xml:space="preserve"> operational mines extracting coal and </w:t>
      </w:r>
      <w:r w:rsidRPr="0013329A">
        <w:rPr>
          <w:rFonts w:ascii="Times New Roman" w:eastAsia="Times New Roman" w:hAnsi="Times New Roman" w:cs="Times New Roman"/>
          <w:sz w:val="24"/>
          <w:szCs w:val="24"/>
          <w:highlight w:val="yellow"/>
          <w:lang w:eastAsia="en-IN" w:bidi="hi-IN"/>
        </w:rPr>
        <w:t>XX</w:t>
      </w:r>
      <w:r w:rsidR="00BA74EA">
        <w:rPr>
          <w:rFonts w:ascii="Times New Roman" w:eastAsia="Times New Roman" w:hAnsi="Times New Roman" w:cs="Times New Roman"/>
          <w:sz w:val="24"/>
          <w:szCs w:val="24"/>
          <w:lang w:eastAsia="en-IN" w:bidi="hi-IN"/>
        </w:rPr>
        <w:t xml:space="preserve"> in </w:t>
      </w:r>
      <w:proofErr w:type="spellStart"/>
      <w:r w:rsidR="00BA74EA">
        <w:rPr>
          <w:rFonts w:ascii="Times New Roman" w:eastAsia="Times New Roman" w:hAnsi="Times New Roman" w:cs="Times New Roman"/>
          <w:sz w:val="24"/>
          <w:szCs w:val="24"/>
          <w:lang w:eastAsia="en-IN" w:bidi="hi-IN"/>
        </w:rPr>
        <w:t>Noyon</w:t>
      </w:r>
      <w:proofErr w:type="spellEnd"/>
      <w:r w:rsidR="00BA74EA">
        <w:rPr>
          <w:rFonts w:ascii="Times New Roman" w:eastAsia="Times New Roman" w:hAnsi="Times New Roman" w:cs="Times New Roman"/>
          <w:sz w:val="24"/>
          <w:szCs w:val="24"/>
          <w:lang w:eastAsia="en-IN" w:bidi="hi-IN"/>
        </w:rPr>
        <w:t xml:space="preserve"> since the year XX</w:t>
      </w:r>
      <w:r>
        <w:rPr>
          <w:rFonts w:ascii="Times New Roman" w:eastAsia="Times New Roman" w:hAnsi="Times New Roman" w:cs="Times New Roman"/>
          <w:sz w:val="24"/>
          <w:szCs w:val="24"/>
          <w:lang w:eastAsia="en-IN" w:bidi="hi-IN"/>
        </w:rPr>
        <w:t xml:space="preserve">. </w:t>
      </w:r>
      <w:proofErr w:type="spellStart"/>
      <w:r>
        <w:rPr>
          <w:rFonts w:ascii="Times New Roman" w:eastAsia="Times New Roman" w:hAnsi="Times New Roman" w:cs="Times New Roman"/>
          <w:sz w:val="24"/>
          <w:szCs w:val="24"/>
          <w:lang w:eastAsia="en-IN" w:bidi="hi-IN"/>
        </w:rPr>
        <w:t>Nemegt</w:t>
      </w:r>
      <w:proofErr w:type="spellEnd"/>
      <w:r>
        <w:rPr>
          <w:rFonts w:ascii="Times New Roman" w:eastAsia="Times New Roman" w:hAnsi="Times New Roman" w:cs="Times New Roman"/>
          <w:sz w:val="24"/>
          <w:szCs w:val="24"/>
          <w:lang w:eastAsia="en-IN" w:bidi="hi-IN"/>
        </w:rPr>
        <w:t xml:space="preserve"> Mountains on the other hand represent the strictly Protected Area of </w:t>
      </w:r>
      <w:proofErr w:type="spellStart"/>
      <w:r>
        <w:rPr>
          <w:rFonts w:ascii="Times New Roman" w:eastAsia="Times New Roman" w:hAnsi="Times New Roman" w:cs="Times New Roman"/>
          <w:sz w:val="24"/>
          <w:szCs w:val="24"/>
          <w:lang w:eastAsia="en-IN" w:bidi="hi-IN"/>
        </w:rPr>
        <w:t>Gurvan</w:t>
      </w:r>
      <w:proofErr w:type="spellEnd"/>
      <w:r>
        <w:rPr>
          <w:rFonts w:ascii="Times New Roman" w:eastAsia="Times New Roman" w:hAnsi="Times New Roman" w:cs="Times New Roman"/>
          <w:sz w:val="24"/>
          <w:szCs w:val="24"/>
          <w:lang w:eastAsia="en-IN" w:bidi="hi-IN"/>
        </w:rPr>
        <w:t xml:space="preserve"> </w:t>
      </w:r>
      <w:proofErr w:type="spellStart"/>
      <w:r>
        <w:rPr>
          <w:rFonts w:ascii="Times New Roman" w:eastAsia="Times New Roman" w:hAnsi="Times New Roman" w:cs="Times New Roman"/>
          <w:sz w:val="24"/>
          <w:szCs w:val="24"/>
          <w:lang w:eastAsia="en-IN" w:bidi="hi-IN"/>
        </w:rPr>
        <w:t>Saikhan</w:t>
      </w:r>
      <w:proofErr w:type="spellEnd"/>
      <w:r>
        <w:rPr>
          <w:rFonts w:ascii="Times New Roman" w:eastAsia="Times New Roman" w:hAnsi="Times New Roman" w:cs="Times New Roman"/>
          <w:sz w:val="24"/>
          <w:szCs w:val="24"/>
          <w:lang w:eastAsia="en-IN" w:bidi="hi-IN"/>
        </w:rPr>
        <w:t xml:space="preserve"> National Park</w:t>
      </w:r>
      <w:r w:rsidR="00870D5F">
        <w:rPr>
          <w:rFonts w:ascii="Times New Roman" w:eastAsia="Times New Roman" w:hAnsi="Times New Roman" w:cs="Times New Roman"/>
          <w:sz w:val="24"/>
          <w:szCs w:val="24"/>
          <w:lang w:eastAsia="en-IN" w:bidi="hi-IN"/>
        </w:rPr>
        <w:t>. No human land-use other than research and protection patrols are allowed in the area</w:t>
      </w:r>
      <w:r w:rsidR="000557B9">
        <w:rPr>
          <w:rFonts w:ascii="Times New Roman" w:eastAsia="Times New Roman" w:hAnsi="Times New Roman" w:cs="Times New Roman"/>
          <w:sz w:val="24"/>
          <w:szCs w:val="24"/>
          <w:lang w:eastAsia="en-IN" w:bidi="hi-IN"/>
        </w:rPr>
        <w:t>, but illegal trespassing and poaching are likely to be an issue just like anywhere else</w:t>
      </w:r>
      <w:r w:rsidR="00870D5F">
        <w:rPr>
          <w:rFonts w:ascii="Times New Roman" w:eastAsia="Times New Roman" w:hAnsi="Times New Roman" w:cs="Times New Roman"/>
          <w:sz w:val="24"/>
          <w:szCs w:val="24"/>
          <w:lang w:eastAsia="en-IN" w:bidi="hi-IN"/>
        </w:rPr>
        <w:t xml:space="preserve">. </w:t>
      </w:r>
      <w:r>
        <w:rPr>
          <w:rFonts w:ascii="Times New Roman" w:eastAsia="Times New Roman" w:hAnsi="Times New Roman" w:cs="Times New Roman"/>
          <w:sz w:val="24"/>
          <w:szCs w:val="24"/>
          <w:lang w:eastAsia="en-IN" w:bidi="hi-IN"/>
        </w:rPr>
        <w:t>The three Mountain ranges are separated by several kilometres of steppe (fig 1). Although camera trapping over several years has revealed emigration and immigration of individuals between them, within a trapping season characterized by 2-3 months, we found no evidence of any interaction between these three populations.</w:t>
      </w:r>
    </w:p>
    <w:p w14:paraId="09657D64" w14:textId="77777777" w:rsidR="00D4256D" w:rsidRDefault="00D4256D" w:rsidP="007F2EFF">
      <w:pPr>
        <w:spacing w:before="100" w:beforeAutospacing="1" w:after="100" w:afterAutospacing="1" w:line="360" w:lineRule="auto"/>
        <w:jc w:val="both"/>
        <w:outlineLvl w:val="0"/>
        <w:rPr>
          <w:rFonts w:ascii="Times New Roman" w:eastAsia="Times New Roman" w:hAnsi="Times New Roman" w:cs="Times New Roman"/>
          <w:b/>
          <w:bCs/>
          <w:i/>
          <w:iCs/>
          <w:sz w:val="24"/>
          <w:szCs w:val="24"/>
          <w:lang w:eastAsia="en-IN" w:bidi="hi-IN"/>
        </w:rPr>
      </w:pPr>
      <w:r w:rsidRPr="00915F7C">
        <w:rPr>
          <w:rFonts w:ascii="Times New Roman" w:eastAsia="Times New Roman" w:hAnsi="Times New Roman" w:cs="Times New Roman"/>
          <w:b/>
          <w:bCs/>
          <w:i/>
          <w:iCs/>
          <w:sz w:val="24"/>
          <w:szCs w:val="24"/>
          <w:lang w:eastAsia="en-IN" w:bidi="hi-IN"/>
        </w:rPr>
        <w:lastRenderedPageBreak/>
        <w:t>Sampling for data collection</w:t>
      </w:r>
    </w:p>
    <w:p w14:paraId="15881283" w14:textId="4C3E55A2" w:rsidR="00D4256D" w:rsidRDefault="00D4256D" w:rsidP="007F2EFF">
      <w:pPr>
        <w:spacing w:before="100" w:beforeAutospacing="1" w:after="100" w:afterAutospacing="1" w:line="360" w:lineRule="auto"/>
        <w:jc w:val="both"/>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Digital camera traps (</w:t>
      </w:r>
      <w:proofErr w:type="spellStart"/>
      <w:r>
        <w:rPr>
          <w:rFonts w:ascii="Times New Roman" w:eastAsia="Times New Roman" w:hAnsi="Times New Roman" w:cs="Times New Roman"/>
          <w:sz w:val="24"/>
          <w:szCs w:val="24"/>
          <w:lang w:eastAsia="en-IN" w:bidi="hi-IN"/>
        </w:rPr>
        <w:t>Reconyx</w:t>
      </w:r>
      <w:r>
        <w:rPr>
          <w:rFonts w:ascii="Times New Roman" w:eastAsia="Times New Roman" w:hAnsi="Times New Roman" w:cs="Times New Roman"/>
          <w:sz w:val="24"/>
          <w:szCs w:val="24"/>
          <w:vertAlign w:val="superscript"/>
          <w:lang w:eastAsia="en-IN" w:bidi="hi-IN"/>
        </w:rPr>
        <w:t>TM</w:t>
      </w:r>
      <w:proofErr w:type="spellEnd"/>
      <w:r>
        <w:rPr>
          <w:rFonts w:ascii="Times New Roman" w:eastAsia="Times New Roman" w:hAnsi="Times New Roman" w:cs="Times New Roman"/>
          <w:sz w:val="24"/>
          <w:szCs w:val="24"/>
          <w:lang w:eastAsia="en-IN" w:bidi="hi-IN"/>
        </w:rPr>
        <w:t>) with a combination of infrared and motion sensors to detect animal movement, and low-glow monochrome illumination were used to sample snow leopard populations. The number of cameras varied between 30 and 40, depending on the availability of suitable snow leopard habitat</w:t>
      </w:r>
      <w:r w:rsidR="00B743D6">
        <w:rPr>
          <w:rFonts w:ascii="Times New Roman" w:eastAsia="Times New Roman" w:hAnsi="Times New Roman" w:cs="Times New Roman"/>
          <w:sz w:val="24"/>
          <w:szCs w:val="24"/>
          <w:lang w:eastAsia="en-IN" w:bidi="hi-IN"/>
        </w:rPr>
        <w:t xml:space="preserve"> </w:t>
      </w:r>
      <w:r>
        <w:rPr>
          <w:rFonts w:ascii="Times New Roman" w:eastAsia="Times New Roman" w:hAnsi="Times New Roman" w:cs="Times New Roman"/>
          <w:sz w:val="24"/>
          <w:szCs w:val="24"/>
          <w:lang w:eastAsia="en-IN" w:bidi="hi-IN"/>
        </w:rPr>
        <w:t>that ranged from 920 to 1200 km</w:t>
      </w:r>
      <w:r w:rsidR="00C17C2B" w:rsidRPr="00C22D09">
        <w:rPr>
          <w:rFonts w:ascii="Times New Roman" w:eastAsia="Times New Roman" w:hAnsi="Times New Roman" w:cs="Times New Roman"/>
          <w:sz w:val="24"/>
          <w:szCs w:val="24"/>
          <w:vertAlign w:val="superscript"/>
          <w:lang w:eastAsia="en-IN" w:bidi="hi-IN"/>
        </w:rPr>
        <w:t>2</w:t>
      </w:r>
      <w:r>
        <w:rPr>
          <w:rFonts w:ascii="Times New Roman" w:eastAsia="Times New Roman" w:hAnsi="Times New Roman" w:cs="Times New Roman"/>
          <w:sz w:val="24"/>
          <w:szCs w:val="24"/>
          <w:lang w:eastAsia="en-IN" w:bidi="hi-IN"/>
        </w:rPr>
        <w:t>. We used networking approach to place cameras in the field every 1-3 km from another nearby camera. Precise camera trap locations were identified by surveying 2-5 km on foot in the mountains</w:t>
      </w:r>
      <w:r w:rsidR="00B743D6">
        <w:rPr>
          <w:rFonts w:ascii="Times New Roman" w:eastAsia="Times New Roman" w:hAnsi="Times New Roman" w:cs="Times New Roman"/>
          <w:sz w:val="24"/>
          <w:szCs w:val="24"/>
          <w:lang w:eastAsia="en-IN" w:bidi="hi-IN"/>
        </w:rPr>
        <w:t xml:space="preserve"> around each potential location</w:t>
      </w:r>
      <w:r>
        <w:rPr>
          <w:rFonts w:ascii="Times New Roman" w:eastAsia="Times New Roman" w:hAnsi="Times New Roman" w:cs="Times New Roman"/>
          <w:sz w:val="24"/>
          <w:szCs w:val="24"/>
          <w:lang w:eastAsia="en-IN" w:bidi="hi-IN"/>
        </w:rPr>
        <w:t xml:space="preserve">, searching for </w:t>
      </w:r>
      <w:r w:rsidR="000557B9">
        <w:rPr>
          <w:rFonts w:ascii="Times New Roman" w:eastAsia="Times New Roman" w:hAnsi="Times New Roman" w:cs="Times New Roman"/>
          <w:sz w:val="24"/>
          <w:szCs w:val="24"/>
          <w:lang w:eastAsia="en-IN" w:bidi="hi-IN"/>
        </w:rPr>
        <w:t xml:space="preserve">locations </w:t>
      </w:r>
      <w:r>
        <w:rPr>
          <w:rFonts w:ascii="Times New Roman" w:eastAsia="Times New Roman" w:hAnsi="Times New Roman" w:cs="Times New Roman"/>
          <w:sz w:val="24"/>
          <w:szCs w:val="24"/>
          <w:lang w:eastAsia="en-IN" w:bidi="hi-IN"/>
        </w:rPr>
        <w:t xml:space="preserve">where possibility of capturing snow leopards was high. This was achieved by looking for </w:t>
      </w:r>
      <w:r w:rsidR="000557B9">
        <w:rPr>
          <w:rFonts w:ascii="Times New Roman" w:eastAsia="Times New Roman" w:hAnsi="Times New Roman" w:cs="Times New Roman"/>
          <w:sz w:val="24"/>
          <w:szCs w:val="24"/>
          <w:lang w:eastAsia="en-IN" w:bidi="hi-IN"/>
        </w:rPr>
        <w:t>spots</w:t>
      </w:r>
      <w:r>
        <w:rPr>
          <w:rFonts w:ascii="Times New Roman" w:eastAsia="Times New Roman" w:hAnsi="Times New Roman" w:cs="Times New Roman"/>
          <w:sz w:val="24"/>
          <w:szCs w:val="24"/>
          <w:lang w:eastAsia="en-IN" w:bidi="hi-IN"/>
        </w:rPr>
        <w:t xml:space="preserve"> with fresh snow leopard signs identifiable as scrapes or fresh urine markings. Most camera trap locations were characterized as saddles on ridgelines, overhanging rocks or steep canyon walls where snow leopards tend to mark and scrape. While we found ample fresh signs to identify the best sites for installing camera traps in the </w:t>
      </w:r>
      <w:r w:rsidR="000557B9">
        <w:rPr>
          <w:rFonts w:ascii="Times New Roman" w:eastAsia="Times New Roman" w:hAnsi="Times New Roman" w:cs="Times New Roman"/>
          <w:sz w:val="24"/>
          <w:szCs w:val="24"/>
          <w:lang w:eastAsia="en-IN" w:bidi="hi-IN"/>
        </w:rPr>
        <w:t xml:space="preserve">community conserved </w:t>
      </w:r>
      <w:r>
        <w:rPr>
          <w:rFonts w:ascii="Times New Roman" w:eastAsia="Times New Roman" w:hAnsi="Times New Roman" w:cs="Times New Roman"/>
          <w:sz w:val="24"/>
          <w:szCs w:val="24"/>
          <w:lang w:eastAsia="en-IN" w:bidi="hi-IN"/>
        </w:rPr>
        <w:t xml:space="preserve">and </w:t>
      </w:r>
      <w:r w:rsidR="000557B9">
        <w:rPr>
          <w:rFonts w:ascii="Times New Roman" w:eastAsia="Times New Roman" w:hAnsi="Times New Roman" w:cs="Times New Roman"/>
          <w:sz w:val="24"/>
          <w:szCs w:val="24"/>
          <w:lang w:eastAsia="en-IN" w:bidi="hi-IN"/>
        </w:rPr>
        <w:t xml:space="preserve">strictly </w:t>
      </w:r>
      <w:r>
        <w:rPr>
          <w:rFonts w:ascii="Times New Roman" w:eastAsia="Times New Roman" w:hAnsi="Times New Roman" w:cs="Times New Roman"/>
          <w:sz w:val="24"/>
          <w:szCs w:val="24"/>
          <w:lang w:eastAsia="en-IN" w:bidi="hi-IN"/>
        </w:rPr>
        <w:t xml:space="preserve">protected sites; there were fewer snow leopard signs in the unprotected </w:t>
      </w:r>
      <w:r w:rsidR="000557B9">
        <w:rPr>
          <w:rFonts w:ascii="Times New Roman" w:eastAsia="Times New Roman" w:hAnsi="Times New Roman" w:cs="Times New Roman"/>
          <w:sz w:val="24"/>
          <w:szCs w:val="24"/>
          <w:lang w:eastAsia="en-IN" w:bidi="hi-IN"/>
        </w:rPr>
        <w:t>site</w:t>
      </w:r>
      <w:r>
        <w:rPr>
          <w:rFonts w:ascii="Times New Roman" w:eastAsia="Times New Roman" w:hAnsi="Times New Roman" w:cs="Times New Roman"/>
          <w:sz w:val="24"/>
          <w:szCs w:val="24"/>
          <w:lang w:eastAsia="en-IN" w:bidi="hi-IN"/>
        </w:rPr>
        <w:t xml:space="preserve">, and we identified the best </w:t>
      </w:r>
      <w:r w:rsidR="000557B9">
        <w:rPr>
          <w:rFonts w:ascii="Times New Roman" w:eastAsia="Times New Roman" w:hAnsi="Times New Roman" w:cs="Times New Roman"/>
          <w:sz w:val="24"/>
          <w:szCs w:val="24"/>
          <w:lang w:eastAsia="en-IN" w:bidi="hi-IN"/>
        </w:rPr>
        <w:t xml:space="preserve">locations </w:t>
      </w:r>
      <w:r>
        <w:rPr>
          <w:rFonts w:ascii="Times New Roman" w:eastAsia="Times New Roman" w:hAnsi="Times New Roman" w:cs="Times New Roman"/>
          <w:sz w:val="24"/>
          <w:szCs w:val="24"/>
          <w:lang w:eastAsia="en-IN" w:bidi="hi-IN"/>
        </w:rPr>
        <w:t xml:space="preserve">for installing camera traps based on intuition and knowledge of snow leopard natural history from other sampling </w:t>
      </w:r>
      <w:r w:rsidR="000557B9">
        <w:rPr>
          <w:rFonts w:ascii="Times New Roman" w:eastAsia="Times New Roman" w:hAnsi="Times New Roman" w:cs="Times New Roman"/>
          <w:sz w:val="24"/>
          <w:szCs w:val="24"/>
          <w:lang w:eastAsia="en-IN" w:bidi="hi-IN"/>
        </w:rPr>
        <w:t>sites</w:t>
      </w:r>
      <w:r>
        <w:rPr>
          <w:rFonts w:ascii="Times New Roman" w:eastAsia="Times New Roman" w:hAnsi="Times New Roman" w:cs="Times New Roman"/>
          <w:sz w:val="24"/>
          <w:szCs w:val="24"/>
          <w:lang w:eastAsia="en-IN" w:bidi="hi-IN"/>
        </w:rPr>
        <w:t xml:space="preserve">. All cameras were left in the field for an average of 105.45 (SE=11.81), 50.47 (SE=4.44) and 89.89 (SE=2.44) days in the </w:t>
      </w:r>
      <w:r w:rsidR="005F2F52">
        <w:rPr>
          <w:rFonts w:ascii="Times New Roman" w:eastAsia="Times New Roman" w:hAnsi="Times New Roman" w:cs="Times New Roman"/>
          <w:sz w:val="24"/>
          <w:szCs w:val="24"/>
          <w:lang w:eastAsia="en-IN" w:bidi="hi-IN"/>
        </w:rPr>
        <w:t>community conserved</w:t>
      </w:r>
      <w:r w:rsidR="00BA74EA">
        <w:rPr>
          <w:rFonts w:ascii="Times New Roman" w:eastAsia="Times New Roman" w:hAnsi="Times New Roman" w:cs="Times New Roman"/>
          <w:sz w:val="24"/>
          <w:szCs w:val="24"/>
          <w:lang w:eastAsia="en-IN" w:bidi="hi-IN"/>
        </w:rPr>
        <w:t xml:space="preserve"> (</w:t>
      </w:r>
      <w:proofErr w:type="spellStart"/>
      <w:r w:rsidR="00BA74EA">
        <w:rPr>
          <w:rFonts w:ascii="Times New Roman" w:eastAsia="Times New Roman" w:hAnsi="Times New Roman" w:cs="Times New Roman"/>
          <w:sz w:val="24"/>
          <w:szCs w:val="24"/>
          <w:lang w:eastAsia="en-IN" w:bidi="hi-IN"/>
        </w:rPr>
        <w:t>Tost</w:t>
      </w:r>
      <w:proofErr w:type="spellEnd"/>
      <w:r w:rsidR="00BA74EA">
        <w:rPr>
          <w:rFonts w:ascii="Times New Roman" w:eastAsia="Times New Roman" w:hAnsi="Times New Roman" w:cs="Times New Roman"/>
          <w:sz w:val="24"/>
          <w:szCs w:val="24"/>
          <w:lang w:eastAsia="en-IN" w:bidi="hi-IN"/>
        </w:rPr>
        <w:t>)</w:t>
      </w:r>
      <w:r>
        <w:rPr>
          <w:rFonts w:ascii="Times New Roman" w:eastAsia="Times New Roman" w:hAnsi="Times New Roman" w:cs="Times New Roman"/>
          <w:sz w:val="24"/>
          <w:szCs w:val="24"/>
          <w:lang w:eastAsia="en-IN" w:bidi="hi-IN"/>
        </w:rPr>
        <w:t xml:space="preserve">, strictly protected </w:t>
      </w:r>
      <w:r w:rsidR="00BA74EA">
        <w:rPr>
          <w:rFonts w:ascii="Times New Roman" w:eastAsia="Times New Roman" w:hAnsi="Times New Roman" w:cs="Times New Roman"/>
          <w:sz w:val="24"/>
          <w:szCs w:val="24"/>
          <w:lang w:eastAsia="en-IN" w:bidi="hi-IN"/>
        </w:rPr>
        <w:t>(</w:t>
      </w:r>
      <w:proofErr w:type="spellStart"/>
      <w:r w:rsidR="00BA74EA">
        <w:rPr>
          <w:rFonts w:ascii="Times New Roman" w:eastAsia="Times New Roman" w:hAnsi="Times New Roman" w:cs="Times New Roman"/>
          <w:sz w:val="24"/>
          <w:szCs w:val="24"/>
          <w:lang w:eastAsia="en-IN" w:bidi="hi-IN"/>
        </w:rPr>
        <w:t>Nemegt</w:t>
      </w:r>
      <w:proofErr w:type="spellEnd"/>
      <w:r w:rsidR="00BA74EA">
        <w:rPr>
          <w:rFonts w:ascii="Times New Roman" w:eastAsia="Times New Roman" w:hAnsi="Times New Roman" w:cs="Times New Roman"/>
          <w:sz w:val="24"/>
          <w:szCs w:val="24"/>
          <w:lang w:eastAsia="en-IN" w:bidi="hi-IN"/>
        </w:rPr>
        <w:t xml:space="preserve">) </w:t>
      </w:r>
      <w:r>
        <w:rPr>
          <w:rFonts w:ascii="Times New Roman" w:eastAsia="Times New Roman" w:hAnsi="Times New Roman" w:cs="Times New Roman"/>
          <w:sz w:val="24"/>
          <w:szCs w:val="24"/>
          <w:lang w:eastAsia="en-IN" w:bidi="hi-IN"/>
        </w:rPr>
        <w:t xml:space="preserve">and </w:t>
      </w:r>
      <w:r w:rsidR="005F2F52">
        <w:rPr>
          <w:rFonts w:ascii="Times New Roman" w:eastAsia="Times New Roman" w:hAnsi="Times New Roman" w:cs="Times New Roman"/>
          <w:sz w:val="24"/>
          <w:szCs w:val="24"/>
          <w:lang w:eastAsia="en-IN" w:bidi="hi-IN"/>
        </w:rPr>
        <w:t xml:space="preserve">marginally protected </w:t>
      </w:r>
      <w:r w:rsidR="00BA74EA">
        <w:rPr>
          <w:rFonts w:ascii="Times New Roman" w:eastAsia="Times New Roman" w:hAnsi="Times New Roman" w:cs="Times New Roman"/>
          <w:sz w:val="24"/>
          <w:szCs w:val="24"/>
          <w:lang w:eastAsia="en-IN" w:bidi="hi-IN"/>
        </w:rPr>
        <w:t>(</w:t>
      </w:r>
      <w:proofErr w:type="spellStart"/>
      <w:r w:rsidR="00BA74EA">
        <w:rPr>
          <w:rFonts w:ascii="Times New Roman" w:eastAsia="Times New Roman" w:hAnsi="Times New Roman" w:cs="Times New Roman"/>
          <w:sz w:val="24"/>
          <w:szCs w:val="24"/>
          <w:lang w:eastAsia="en-IN" w:bidi="hi-IN"/>
        </w:rPr>
        <w:t>Noyon</w:t>
      </w:r>
      <w:proofErr w:type="spellEnd"/>
      <w:r w:rsidR="00BA74EA">
        <w:rPr>
          <w:rFonts w:ascii="Times New Roman" w:eastAsia="Times New Roman" w:hAnsi="Times New Roman" w:cs="Times New Roman"/>
          <w:sz w:val="24"/>
          <w:szCs w:val="24"/>
          <w:lang w:eastAsia="en-IN" w:bidi="hi-IN"/>
        </w:rPr>
        <w:t xml:space="preserve">) </w:t>
      </w:r>
      <w:r w:rsidR="000557B9">
        <w:rPr>
          <w:rFonts w:ascii="Times New Roman" w:eastAsia="Times New Roman" w:hAnsi="Times New Roman" w:cs="Times New Roman"/>
          <w:sz w:val="24"/>
          <w:szCs w:val="24"/>
          <w:lang w:eastAsia="en-IN" w:bidi="hi-IN"/>
        </w:rPr>
        <w:t xml:space="preserve">sites </w:t>
      </w:r>
      <w:r>
        <w:rPr>
          <w:rFonts w:ascii="Times New Roman" w:eastAsia="Times New Roman" w:hAnsi="Times New Roman" w:cs="Times New Roman"/>
          <w:sz w:val="24"/>
          <w:szCs w:val="24"/>
          <w:lang w:eastAsia="en-IN" w:bidi="hi-IN"/>
        </w:rPr>
        <w:t xml:space="preserve">respectively. It took between 7-20 days to set up camera traps in the field, and nearly half the time to collect them. Each camera’s set up date and operational history were used to determine effort </w:t>
      </w:r>
      <w:r w:rsidR="00C17C2B">
        <w:rPr>
          <w:rFonts w:ascii="Times New Roman" w:eastAsia="Times New Roman" w:hAnsi="Times New Roman" w:cs="Times New Roman"/>
          <w:sz w:val="24"/>
          <w:szCs w:val="24"/>
          <w:lang w:eastAsia="en-IN" w:bidi="hi-IN"/>
        </w:rPr>
        <w:t>and its effect on the probability of detecting snow leopards</w:t>
      </w:r>
      <w:r>
        <w:rPr>
          <w:rFonts w:ascii="Times New Roman" w:eastAsia="Times New Roman" w:hAnsi="Times New Roman" w:cs="Times New Roman"/>
          <w:sz w:val="24"/>
          <w:szCs w:val="24"/>
          <w:lang w:eastAsia="en-IN" w:bidi="hi-IN"/>
        </w:rPr>
        <w:t>.</w:t>
      </w:r>
    </w:p>
    <w:p w14:paraId="203AF360" w14:textId="77777777" w:rsidR="00D4256D" w:rsidRPr="00FD4303" w:rsidRDefault="00D4256D" w:rsidP="007F2EFF">
      <w:pPr>
        <w:spacing w:before="100" w:beforeAutospacing="1" w:after="100" w:afterAutospacing="1" w:line="360" w:lineRule="auto"/>
        <w:jc w:val="both"/>
        <w:outlineLvl w:val="0"/>
        <w:rPr>
          <w:rFonts w:ascii="Times New Roman" w:eastAsia="Times New Roman" w:hAnsi="Times New Roman" w:cs="Times New Roman"/>
          <w:b/>
          <w:bCs/>
          <w:i/>
          <w:iCs/>
          <w:sz w:val="24"/>
          <w:szCs w:val="24"/>
          <w:lang w:eastAsia="en-IN" w:bidi="hi-IN"/>
        </w:rPr>
      </w:pPr>
      <w:r w:rsidRPr="00FD4303">
        <w:rPr>
          <w:rFonts w:ascii="Times New Roman" w:eastAsia="Times New Roman" w:hAnsi="Times New Roman" w:cs="Times New Roman"/>
          <w:b/>
          <w:bCs/>
          <w:i/>
          <w:iCs/>
          <w:sz w:val="24"/>
          <w:szCs w:val="24"/>
          <w:lang w:eastAsia="en-IN" w:bidi="hi-IN"/>
        </w:rPr>
        <w:t>Data preparation</w:t>
      </w:r>
    </w:p>
    <w:p w14:paraId="10975DCE" w14:textId="4ABAF3F4" w:rsidR="00D4256D" w:rsidRDefault="008B0F37" w:rsidP="007F2EFF">
      <w:pPr>
        <w:spacing w:before="100" w:beforeAutospacing="1" w:after="100" w:afterAutospacing="1" w:line="360" w:lineRule="auto"/>
        <w:jc w:val="both"/>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Each </w:t>
      </w:r>
      <w:r w:rsidR="000557B9">
        <w:rPr>
          <w:rFonts w:ascii="Times New Roman" w:eastAsia="Times New Roman" w:hAnsi="Times New Roman" w:cs="Times New Roman"/>
          <w:sz w:val="24"/>
          <w:szCs w:val="24"/>
          <w:lang w:eastAsia="en-IN" w:bidi="hi-IN"/>
        </w:rPr>
        <w:t xml:space="preserve">sequence of </w:t>
      </w:r>
      <w:r>
        <w:rPr>
          <w:rFonts w:ascii="Times New Roman" w:eastAsia="Times New Roman" w:hAnsi="Times New Roman" w:cs="Times New Roman"/>
          <w:sz w:val="24"/>
          <w:szCs w:val="24"/>
          <w:lang w:eastAsia="en-IN" w:bidi="hi-IN"/>
        </w:rPr>
        <w:t xml:space="preserve">snow leopard </w:t>
      </w:r>
      <w:r w:rsidR="000557B9">
        <w:rPr>
          <w:rFonts w:ascii="Times New Roman" w:eastAsia="Times New Roman" w:hAnsi="Times New Roman" w:cs="Times New Roman"/>
          <w:sz w:val="24"/>
          <w:szCs w:val="24"/>
          <w:lang w:eastAsia="en-IN" w:bidi="hi-IN"/>
        </w:rPr>
        <w:t xml:space="preserve">recorded on a camera separated by at least 5 minutes </w:t>
      </w:r>
      <w:r>
        <w:rPr>
          <w:rFonts w:ascii="Times New Roman" w:eastAsia="Times New Roman" w:hAnsi="Times New Roman" w:cs="Times New Roman"/>
          <w:sz w:val="24"/>
          <w:szCs w:val="24"/>
          <w:lang w:eastAsia="en-IN" w:bidi="hi-IN"/>
        </w:rPr>
        <w:t xml:space="preserve">was recorded as </w:t>
      </w:r>
      <w:r w:rsidR="000557B9">
        <w:rPr>
          <w:rFonts w:ascii="Times New Roman" w:eastAsia="Times New Roman" w:hAnsi="Times New Roman" w:cs="Times New Roman"/>
          <w:sz w:val="24"/>
          <w:szCs w:val="24"/>
          <w:lang w:eastAsia="en-IN" w:bidi="hi-IN"/>
        </w:rPr>
        <w:t xml:space="preserve">a </w:t>
      </w:r>
      <w:r>
        <w:rPr>
          <w:rFonts w:ascii="Times New Roman" w:eastAsia="Times New Roman" w:hAnsi="Times New Roman" w:cs="Times New Roman"/>
          <w:sz w:val="24"/>
          <w:szCs w:val="24"/>
          <w:lang w:eastAsia="en-IN" w:bidi="hi-IN"/>
        </w:rPr>
        <w:t xml:space="preserve">unique </w:t>
      </w:r>
      <w:r w:rsidR="000557B9">
        <w:rPr>
          <w:rFonts w:ascii="Times New Roman" w:eastAsia="Times New Roman" w:hAnsi="Times New Roman" w:cs="Times New Roman"/>
          <w:sz w:val="24"/>
          <w:szCs w:val="24"/>
          <w:lang w:eastAsia="en-IN" w:bidi="hi-IN"/>
        </w:rPr>
        <w:t xml:space="preserve">encounter </w:t>
      </w:r>
      <w:r>
        <w:rPr>
          <w:rFonts w:ascii="Times New Roman" w:eastAsia="Times New Roman" w:hAnsi="Times New Roman" w:cs="Times New Roman"/>
          <w:sz w:val="24"/>
          <w:szCs w:val="24"/>
          <w:lang w:eastAsia="en-IN" w:bidi="hi-IN"/>
        </w:rPr>
        <w:t xml:space="preserve">in the database. </w:t>
      </w:r>
      <w:r w:rsidR="00D4256D">
        <w:rPr>
          <w:rFonts w:ascii="Times New Roman" w:eastAsia="Times New Roman" w:hAnsi="Times New Roman" w:cs="Times New Roman"/>
          <w:sz w:val="24"/>
          <w:szCs w:val="24"/>
          <w:lang w:eastAsia="en-IN" w:bidi="hi-IN"/>
        </w:rPr>
        <w:t>Data on cubs following mothers were discarded for this analysis</w:t>
      </w:r>
      <w:r w:rsidR="000557B9">
        <w:rPr>
          <w:rFonts w:ascii="Times New Roman" w:eastAsia="Times New Roman" w:hAnsi="Times New Roman" w:cs="Times New Roman"/>
          <w:sz w:val="24"/>
          <w:szCs w:val="24"/>
          <w:lang w:eastAsia="en-IN" w:bidi="hi-IN"/>
        </w:rPr>
        <w:t xml:space="preserve"> to avoid</w:t>
      </w:r>
      <w:r w:rsidR="00764362">
        <w:rPr>
          <w:rFonts w:ascii="Times New Roman" w:eastAsia="Times New Roman" w:hAnsi="Times New Roman" w:cs="Times New Roman"/>
          <w:sz w:val="24"/>
          <w:szCs w:val="24"/>
          <w:lang w:eastAsia="en-IN" w:bidi="hi-IN"/>
        </w:rPr>
        <w:t xml:space="preserve"> biases arising from data duplication</w:t>
      </w:r>
      <w:r w:rsidR="00D4256D">
        <w:rPr>
          <w:rFonts w:ascii="Times New Roman" w:eastAsia="Times New Roman" w:hAnsi="Times New Roman" w:cs="Times New Roman"/>
          <w:sz w:val="24"/>
          <w:szCs w:val="24"/>
          <w:lang w:eastAsia="en-IN" w:bidi="hi-IN"/>
        </w:rPr>
        <w:t xml:space="preserve">. Individuals were identified from each encounter following methods described by </w:t>
      </w:r>
      <w:r w:rsidR="00D4256D">
        <w:rPr>
          <w:rFonts w:ascii="Times New Roman" w:eastAsia="Times New Roman" w:hAnsi="Times New Roman" w:cs="Times New Roman"/>
          <w:sz w:val="24"/>
          <w:szCs w:val="24"/>
          <w:lang w:eastAsia="en-IN" w:bidi="hi-IN"/>
        </w:rPr>
        <w:fldChar w:fldCharType="begin" w:fldLock="1"/>
      </w:r>
      <w:r w:rsidR="00D4256D">
        <w:rPr>
          <w:rFonts w:ascii="Times New Roman" w:eastAsia="Times New Roman" w:hAnsi="Times New Roman" w:cs="Times New Roman"/>
          <w:sz w:val="24"/>
          <w:szCs w:val="24"/>
          <w:lang w:eastAsia="en-IN" w:bidi="hi-IN"/>
        </w:rPr>
        <w:instrText>ADDIN CSL_CITATION { "citationItems" : [ { "id" : "ITEM-1", "itemData" : { "DOI" : "10.1371/journal.pone.0101319", "ISSN" : "1932-6203", "PMID" : "25006879", "abstract" : "Population monitoring programmes and estimation of vital rates are key to understanding the mechanisms of population growth, decline or stability, and are important for effective conservation action. We report, for the first time, the population trends and vital rates of the endangered snow leopard based on camera trapping over four years in the Tost Mountains, South Gobi, Mongolia. We used robust design multi-season mark-recapture analysis to estimate the trends in abundance, sex ratio, survival probability and the probability of temporary emigration and immigration for adult and young snow leopards. The snow leopard population remained constant over most of the study period, with no apparent growth (\u03bb\u200a=\u200a1.08+-0.25). Comparison of model results with the \"known population\" of radio-collared snow leopards suggested high accuracy in our estimates. Although seemingly stable, vigorous underlying dynamics were evident in this population, with the adult sex ratio shifting from being male-biased to female-biased (1.67 to 0.38 males per female) during the study. Adult survival probability was 0.82 (SE+-0.08) and that of young was 0.83 (SE+-0.15) and 0.77 (SE +-0.2) respectively, before and after the age of 2 years. Young snow leopards showed a high probability of temporary emigration and immigration (0.6, SE +-0.19 and 0.68, SE +-0.32 before and after the age of 2 years) though not the adults (0.02 SE+-0.07). While the current female-bias in the population and the number of cubs born each year seemingly render the study population safe, the vigorous dynamics suggests that the situation can change quickly. The reduction in the proportion of male snow leopards may be indicative of continuing anthropogenic pressures. Our work reiterates the importance of monitoring both the abundance and population dynamics of species for effective conservation.", "author" : [ { "dropping-particle" : "", "family" : "Sharma", "given" : "Koustubh", "non-dropping-particle" : "", "parse-names" : false, "suffix" : "" }, { "dropping-particle" : "", "family" : "Bayrakcismith", "given" : "Rana", "non-dropping-particle" : "", "parse-names" : false, "suffix" : "" }, { "dropping-particle" : "", "family" : "Tumursukh", "given" : "Lkhagvasumberel", "non-dropping-particle" : "", "parse-names" : false, "suffix" : "" }, { "dropping-particle" : "", "family" : "Johansson", "given" : "Orjan", "non-dropping-particle" : "", "parse-names" : false, "suffix" : "" }, { "dropping-particle" : "", "family" : "Sevger", "given" : "Purevsuren", "non-dropping-particle" : "", "parse-names" : false, "suffix" : "" }, { "dropping-particle" : "", "family" : "McCarthy", "given" : "Tom", "non-dropping-particle" : "", "parse-names" : false, "suffix" : "" }, { "dropping-particle" : "", "family" : "Mishra", "given" : "Charudutt", "non-dropping-particle" : "", "parse-names" : false, "suffix" : "" } ], "container-title" : "PloS one", "id" : "ITEM-1", "issue" : "7", "issued" : { "date-parts" : [ [ "2014", "1" ] ] }, "page" : "e101319", "title" : "Vigorous Dynamics Underlie a Stable Population of the Endangered Snow Leopard Panthera uncia in Tost Mountains, South Gobi, Mongolia.", "type" : "article-journal", "volume" : "9" }, "uris" : [ "http://www.mendeley.com/documents/?uuid=24f632ec-b81b-4af6-a13e-f1e1fd0e4044" ] } ], "mendeley" : { "formattedCitation" : "(Sharma et al., 2014)", "manualFormatting" : "Sharma et al. (2014)", "plainTextFormattedCitation" : "(Sharma et al., 2014)", "previouslyFormattedCitation" : "(Sharma et al., 2014)" }, "properties" : { "noteIndex" : 0 }, "schema" : "https://github.com/citation-style-language/schema/raw/master/csl-citation.json" }</w:instrText>
      </w:r>
      <w:r w:rsidR="00D4256D">
        <w:rPr>
          <w:rFonts w:ascii="Times New Roman" w:eastAsia="Times New Roman" w:hAnsi="Times New Roman" w:cs="Times New Roman"/>
          <w:sz w:val="24"/>
          <w:szCs w:val="24"/>
          <w:lang w:eastAsia="en-IN" w:bidi="hi-IN"/>
        </w:rPr>
        <w:fldChar w:fldCharType="separate"/>
      </w:r>
      <w:r w:rsidR="00D4256D" w:rsidRPr="0032638D">
        <w:rPr>
          <w:rFonts w:ascii="Times New Roman" w:eastAsia="Times New Roman" w:hAnsi="Times New Roman" w:cs="Times New Roman"/>
          <w:noProof/>
          <w:sz w:val="24"/>
          <w:szCs w:val="24"/>
          <w:lang w:eastAsia="en-IN" w:bidi="hi-IN"/>
        </w:rPr>
        <w:t xml:space="preserve">Sharma et al. </w:t>
      </w:r>
      <w:r w:rsidR="00D4256D">
        <w:rPr>
          <w:rFonts w:ascii="Times New Roman" w:eastAsia="Times New Roman" w:hAnsi="Times New Roman" w:cs="Times New Roman"/>
          <w:noProof/>
          <w:sz w:val="24"/>
          <w:szCs w:val="24"/>
          <w:lang w:eastAsia="en-IN" w:bidi="hi-IN"/>
        </w:rPr>
        <w:t>(</w:t>
      </w:r>
      <w:r w:rsidR="00D4256D" w:rsidRPr="0032638D">
        <w:rPr>
          <w:rFonts w:ascii="Times New Roman" w:eastAsia="Times New Roman" w:hAnsi="Times New Roman" w:cs="Times New Roman"/>
          <w:noProof/>
          <w:sz w:val="24"/>
          <w:szCs w:val="24"/>
          <w:lang w:eastAsia="en-IN" w:bidi="hi-IN"/>
        </w:rPr>
        <w:t>2014)</w:t>
      </w:r>
      <w:r w:rsidR="00D4256D">
        <w:rPr>
          <w:rFonts w:ascii="Times New Roman" w:eastAsia="Times New Roman" w:hAnsi="Times New Roman" w:cs="Times New Roman"/>
          <w:sz w:val="24"/>
          <w:szCs w:val="24"/>
          <w:lang w:eastAsia="en-IN" w:bidi="hi-IN"/>
        </w:rPr>
        <w:fldChar w:fldCharType="end"/>
      </w:r>
      <w:r w:rsidR="00D4256D">
        <w:rPr>
          <w:rFonts w:ascii="Times New Roman" w:eastAsia="Times New Roman" w:hAnsi="Times New Roman" w:cs="Times New Roman"/>
          <w:sz w:val="24"/>
          <w:szCs w:val="24"/>
          <w:lang w:eastAsia="en-IN" w:bidi="hi-IN"/>
        </w:rPr>
        <w:t>. Encounters where snow leopards could not be identified from up to three similarities or differences in patterns were discarded from analysis. Each trap was characterized by the value of terrain ruggedness at its specific location to within 90m. Additionally, we recorded topography of the trap location as saddle</w:t>
      </w:r>
      <w:r w:rsidR="00764362">
        <w:rPr>
          <w:rFonts w:ascii="Times New Roman" w:eastAsia="Times New Roman" w:hAnsi="Times New Roman" w:cs="Times New Roman"/>
          <w:sz w:val="24"/>
          <w:szCs w:val="24"/>
          <w:lang w:eastAsia="en-IN" w:bidi="hi-IN"/>
        </w:rPr>
        <w:t>, steppe</w:t>
      </w:r>
      <w:r w:rsidR="00D4256D">
        <w:rPr>
          <w:rFonts w:ascii="Times New Roman" w:eastAsia="Times New Roman" w:hAnsi="Times New Roman" w:cs="Times New Roman"/>
          <w:sz w:val="24"/>
          <w:szCs w:val="24"/>
          <w:lang w:eastAsia="en-IN" w:bidi="hi-IN"/>
        </w:rPr>
        <w:t xml:space="preserve"> or canyon, and marked presence/absence of a waterhole within 50m of the camera traps. All but binary covariates</w:t>
      </w:r>
      <w:r w:rsidR="00B743D6">
        <w:rPr>
          <w:rFonts w:ascii="Times New Roman" w:eastAsia="Times New Roman" w:hAnsi="Times New Roman" w:cs="Times New Roman"/>
          <w:sz w:val="24"/>
          <w:szCs w:val="24"/>
          <w:lang w:eastAsia="en-IN" w:bidi="hi-IN"/>
        </w:rPr>
        <w:t>’</w:t>
      </w:r>
      <w:r w:rsidR="00D4256D">
        <w:rPr>
          <w:rFonts w:ascii="Times New Roman" w:eastAsia="Times New Roman" w:hAnsi="Times New Roman" w:cs="Times New Roman"/>
          <w:sz w:val="24"/>
          <w:szCs w:val="24"/>
          <w:lang w:eastAsia="en-IN" w:bidi="hi-IN"/>
        </w:rPr>
        <w:t xml:space="preserve"> data were centred and scaled to have </w:t>
      </w:r>
      <w:r w:rsidR="00EA0889">
        <w:rPr>
          <w:rFonts w:ascii="Times New Roman" w:eastAsia="Times New Roman" w:hAnsi="Times New Roman" w:cs="Times New Roman"/>
          <w:sz w:val="24"/>
          <w:szCs w:val="24"/>
          <w:lang w:eastAsia="en-IN" w:bidi="hi-IN"/>
        </w:rPr>
        <w:t xml:space="preserve">a mean of 0 and </w:t>
      </w:r>
      <w:r w:rsidR="00D4256D">
        <w:rPr>
          <w:rFonts w:ascii="Times New Roman" w:eastAsia="Times New Roman" w:hAnsi="Times New Roman" w:cs="Times New Roman"/>
          <w:sz w:val="24"/>
          <w:szCs w:val="24"/>
          <w:lang w:eastAsia="en-IN" w:bidi="hi-IN"/>
        </w:rPr>
        <w:t xml:space="preserve">standard deviation 1 to make the model fits more stable. </w:t>
      </w:r>
    </w:p>
    <w:p w14:paraId="19F65698" w14:textId="4A75EDA1" w:rsidR="00D4256D" w:rsidRDefault="00D4256D" w:rsidP="007F2EFF">
      <w:pPr>
        <w:spacing w:before="100" w:beforeAutospacing="1" w:after="100" w:afterAutospacing="1" w:line="360" w:lineRule="auto"/>
        <w:jc w:val="both"/>
        <w:outlineLvl w:val="0"/>
        <w:rPr>
          <w:rFonts w:ascii="Times New Roman" w:eastAsia="Times New Roman" w:hAnsi="Times New Roman" w:cs="Times New Roman"/>
          <w:b/>
          <w:bCs/>
          <w:sz w:val="24"/>
          <w:szCs w:val="24"/>
          <w:lang w:eastAsia="en-IN" w:bidi="hi-IN"/>
        </w:rPr>
      </w:pPr>
      <w:r w:rsidRPr="00834BD9">
        <w:rPr>
          <w:rFonts w:ascii="Times New Roman" w:eastAsia="Times New Roman" w:hAnsi="Times New Roman" w:cs="Times New Roman"/>
          <w:b/>
          <w:bCs/>
          <w:sz w:val="24"/>
          <w:szCs w:val="24"/>
          <w:lang w:eastAsia="en-IN" w:bidi="hi-IN"/>
        </w:rPr>
        <w:lastRenderedPageBreak/>
        <w:t xml:space="preserve">Demarcation of sampling </w:t>
      </w:r>
      <w:r w:rsidR="00C92F05">
        <w:rPr>
          <w:rFonts w:ascii="Times New Roman" w:eastAsia="Times New Roman" w:hAnsi="Times New Roman" w:cs="Times New Roman"/>
          <w:b/>
          <w:bCs/>
          <w:sz w:val="24"/>
          <w:szCs w:val="24"/>
          <w:lang w:eastAsia="en-IN" w:bidi="hi-IN"/>
        </w:rPr>
        <w:t xml:space="preserve">extent (state space) </w:t>
      </w:r>
      <w:r w:rsidRPr="00834BD9">
        <w:rPr>
          <w:rFonts w:ascii="Times New Roman" w:eastAsia="Times New Roman" w:hAnsi="Times New Roman" w:cs="Times New Roman"/>
          <w:b/>
          <w:bCs/>
          <w:sz w:val="24"/>
          <w:szCs w:val="24"/>
          <w:lang w:eastAsia="en-IN" w:bidi="hi-IN"/>
        </w:rPr>
        <w:t>and identifying habitat covariates</w:t>
      </w:r>
    </w:p>
    <w:p w14:paraId="1A64C5E2" w14:textId="5745B280" w:rsidR="00D4256D" w:rsidRDefault="00D4256D" w:rsidP="007F2EFF">
      <w:pPr>
        <w:spacing w:before="100" w:beforeAutospacing="1" w:after="100" w:afterAutospacing="1" w:line="360" w:lineRule="auto"/>
        <w:jc w:val="both"/>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Snow leopards are known to use rugged mountains and tend to avoid flat </w:t>
      </w:r>
      <w:r w:rsidR="00764362">
        <w:rPr>
          <w:rFonts w:ascii="Times New Roman" w:eastAsia="Times New Roman" w:hAnsi="Times New Roman" w:cs="Times New Roman"/>
          <w:sz w:val="24"/>
          <w:szCs w:val="24"/>
          <w:lang w:eastAsia="en-IN" w:bidi="hi-IN"/>
        </w:rPr>
        <w:t xml:space="preserve">steppe </w:t>
      </w:r>
      <w:r>
        <w:rPr>
          <w:rFonts w:ascii="Times New Roman" w:eastAsia="Times New Roman" w:hAnsi="Times New Roman" w:cs="Times New Roman"/>
          <w:sz w:val="24"/>
          <w:szCs w:val="24"/>
          <w:lang w:eastAsia="en-IN" w:bidi="hi-IN"/>
        </w:rPr>
        <w:t xml:space="preserve">(Johansson et al. 2015). We estimated terrain ruggedness index </w:t>
      </w:r>
      <w:r>
        <w:rPr>
          <w:rFonts w:ascii="Times New Roman" w:eastAsia="Times New Roman" w:hAnsi="Times New Roman" w:cs="Times New Roman"/>
          <w:sz w:val="24"/>
          <w:szCs w:val="24"/>
          <w:lang w:eastAsia="en-IN" w:bidi="hi-IN"/>
        </w:rPr>
        <w:fldChar w:fldCharType="begin" w:fldLock="1"/>
      </w:r>
      <w:r>
        <w:rPr>
          <w:rFonts w:ascii="Times New Roman" w:eastAsia="Times New Roman" w:hAnsi="Times New Roman" w:cs="Times New Roman"/>
          <w:sz w:val="24"/>
          <w:szCs w:val="24"/>
          <w:lang w:eastAsia="en-IN" w:bidi="hi-IN"/>
        </w:rPr>
        <w:instrText>ADDIN CSL_CITATION { "citationItems" : [ { "id" : "ITEM-1", "itemData" : { "author" : [ { "dropping-particle" : "", "family" : "Riley", "given" : "S. J.", "non-dropping-particle" : "", "parse-names" : false, "suffix" : "" }, { "dropping-particle" : "", "family" : "DeGloria", "given" : "S. D.", "non-dropping-particle" : "", "parse-names" : false, "suffix" : "" }, { "dropping-particle" : "", "family" : "Elliot", "given" : "R.", "non-dropping-particle" : "", "parse-names" : false, "suffix" : "" } ], "container-title" : "Intermountain Journal of Sciences", "id" : "ITEM-1", "issue" : "1-4", "issued" : { "date-parts" : [ [ "1999" ] ] }, "page" : "23-27", "title" : "A terrain ruggedness index that quantifies topographic heterogeneity", "type" : "article-journal", "volume" : "5" }, "uris" : [ "http://www.mendeley.com/documents/?uuid=ace952c9-c20b-44a9-bba8-ecdbe6c1895c" ] } ], "mendeley" : { "formattedCitation" : "(Riley et al., 1999)", "plainTextFormattedCitation" : "(Riley et al., 1999)", "previouslyFormattedCitation" : "(Riley et al., 1999)" }, "properties" : { "noteIndex" : 0 }, "schema" : "https://github.com/citation-style-language/schema/raw/master/csl-citation.json" }</w:instrText>
      </w:r>
      <w:r>
        <w:rPr>
          <w:rFonts w:ascii="Times New Roman" w:eastAsia="Times New Roman" w:hAnsi="Times New Roman" w:cs="Times New Roman"/>
          <w:sz w:val="24"/>
          <w:szCs w:val="24"/>
          <w:lang w:eastAsia="en-IN" w:bidi="hi-IN"/>
        </w:rPr>
        <w:fldChar w:fldCharType="separate"/>
      </w:r>
      <w:r w:rsidRPr="00F527FC">
        <w:rPr>
          <w:rFonts w:ascii="Times New Roman" w:eastAsia="Times New Roman" w:hAnsi="Times New Roman" w:cs="Times New Roman"/>
          <w:noProof/>
          <w:sz w:val="24"/>
          <w:szCs w:val="24"/>
          <w:lang w:eastAsia="en-IN" w:bidi="hi-IN"/>
        </w:rPr>
        <w:t>(Riley et al., 1999)</w:t>
      </w:r>
      <w:r>
        <w:rPr>
          <w:rFonts w:ascii="Times New Roman" w:eastAsia="Times New Roman" w:hAnsi="Times New Roman" w:cs="Times New Roman"/>
          <w:sz w:val="24"/>
          <w:szCs w:val="24"/>
          <w:lang w:eastAsia="en-IN" w:bidi="hi-IN"/>
        </w:rPr>
        <w:fldChar w:fldCharType="end"/>
      </w:r>
      <w:r>
        <w:rPr>
          <w:rFonts w:ascii="Times New Roman" w:eastAsia="Times New Roman" w:hAnsi="Times New Roman" w:cs="Times New Roman"/>
          <w:sz w:val="24"/>
          <w:szCs w:val="24"/>
          <w:lang w:eastAsia="en-IN" w:bidi="hi-IN"/>
        </w:rPr>
        <w:t xml:space="preserve"> using digital elevation model of the study area at a resolution of 90m. We generalized terrain ruggedness index by recreating the raster of terrain ruggedness using </w:t>
      </w:r>
      <w:r w:rsidR="005A4BF6">
        <w:rPr>
          <w:rFonts w:ascii="Times New Roman" w:eastAsia="Times New Roman" w:hAnsi="Times New Roman" w:cs="Times New Roman"/>
          <w:sz w:val="24"/>
          <w:szCs w:val="24"/>
          <w:lang w:eastAsia="en-IN" w:bidi="hi-IN"/>
        </w:rPr>
        <w:t xml:space="preserve">focal </w:t>
      </w:r>
      <w:r>
        <w:rPr>
          <w:rFonts w:ascii="Times New Roman" w:eastAsia="Times New Roman" w:hAnsi="Times New Roman" w:cs="Times New Roman"/>
          <w:sz w:val="24"/>
          <w:szCs w:val="24"/>
          <w:lang w:eastAsia="en-IN" w:bidi="hi-IN"/>
        </w:rPr>
        <w:t xml:space="preserve">statistic tool (ArcGIS) for a circular neighbourhood of 500 meters to be used as a covariate </w:t>
      </w:r>
      <w:r w:rsidR="00764362">
        <w:rPr>
          <w:rFonts w:ascii="Times New Roman" w:eastAsia="Times New Roman" w:hAnsi="Times New Roman" w:cs="Times New Roman"/>
          <w:sz w:val="24"/>
          <w:szCs w:val="24"/>
          <w:lang w:eastAsia="en-IN" w:bidi="hi-IN"/>
        </w:rPr>
        <w:t>(“</w:t>
      </w:r>
      <w:proofErr w:type="spellStart"/>
      <w:r w:rsidR="00764362">
        <w:rPr>
          <w:rFonts w:ascii="Times New Roman" w:eastAsia="Times New Roman" w:hAnsi="Times New Roman" w:cs="Times New Roman"/>
          <w:sz w:val="24"/>
          <w:szCs w:val="24"/>
          <w:lang w:eastAsia="en-IN" w:bidi="hi-IN"/>
        </w:rPr>
        <w:t>stdGC</w:t>
      </w:r>
      <w:proofErr w:type="spellEnd"/>
      <w:r w:rsidR="00764362">
        <w:rPr>
          <w:rFonts w:ascii="Times New Roman" w:eastAsia="Times New Roman" w:hAnsi="Times New Roman" w:cs="Times New Roman"/>
          <w:sz w:val="24"/>
          <w:szCs w:val="24"/>
          <w:lang w:eastAsia="en-IN" w:bidi="hi-IN"/>
        </w:rPr>
        <w:t xml:space="preserve">”) </w:t>
      </w:r>
      <w:r>
        <w:rPr>
          <w:rFonts w:ascii="Times New Roman" w:eastAsia="Times New Roman" w:hAnsi="Times New Roman" w:cs="Times New Roman"/>
          <w:sz w:val="24"/>
          <w:szCs w:val="24"/>
          <w:lang w:eastAsia="en-IN" w:bidi="hi-IN"/>
        </w:rPr>
        <w:t>that may have influenced snow leopard density</w:t>
      </w:r>
      <w:r w:rsidR="009A46A0">
        <w:rPr>
          <w:rFonts w:ascii="Times New Roman" w:eastAsia="Times New Roman" w:hAnsi="Times New Roman" w:cs="Times New Roman"/>
          <w:sz w:val="24"/>
          <w:szCs w:val="24"/>
          <w:lang w:eastAsia="en-IN" w:bidi="hi-IN"/>
        </w:rPr>
        <w:t>.</w:t>
      </w:r>
      <w:r w:rsidR="00194CB6">
        <w:rPr>
          <w:rFonts w:ascii="Times New Roman" w:eastAsia="Times New Roman" w:hAnsi="Times New Roman" w:cs="Times New Roman"/>
          <w:sz w:val="24"/>
          <w:szCs w:val="24"/>
          <w:lang w:eastAsia="en-IN" w:bidi="hi-IN"/>
        </w:rPr>
        <w:t xml:space="preserve"> </w:t>
      </w:r>
      <w:r>
        <w:rPr>
          <w:rFonts w:ascii="Times New Roman" w:eastAsia="Times New Roman" w:hAnsi="Times New Roman" w:cs="Times New Roman"/>
          <w:sz w:val="24"/>
          <w:szCs w:val="24"/>
          <w:lang w:eastAsia="en-IN" w:bidi="hi-IN"/>
        </w:rPr>
        <w:t xml:space="preserve">To characterize habitats, we used logistic regression on </w:t>
      </w:r>
      <w:commentRangeStart w:id="5"/>
      <w:r>
        <w:rPr>
          <w:rFonts w:ascii="Times New Roman" w:eastAsia="Times New Roman" w:hAnsi="Times New Roman" w:cs="Times New Roman"/>
          <w:sz w:val="24"/>
          <w:szCs w:val="24"/>
          <w:lang w:eastAsia="en-IN" w:bidi="hi-IN"/>
        </w:rPr>
        <w:t xml:space="preserve">35,000 telemetry </w:t>
      </w:r>
      <w:commentRangeEnd w:id="5"/>
      <w:r>
        <w:rPr>
          <w:rStyle w:val="CommentReference"/>
        </w:rPr>
        <w:commentReference w:id="5"/>
      </w:r>
      <w:r>
        <w:rPr>
          <w:rFonts w:ascii="Times New Roman" w:eastAsia="Times New Roman" w:hAnsi="Times New Roman" w:cs="Times New Roman"/>
          <w:sz w:val="24"/>
          <w:szCs w:val="24"/>
          <w:lang w:eastAsia="en-IN" w:bidi="hi-IN"/>
        </w:rPr>
        <w:t xml:space="preserve">locations representing 20 adult snow leopards, using terrain ruggedness index </w:t>
      </w:r>
      <w:r>
        <w:rPr>
          <w:rFonts w:ascii="Times New Roman" w:eastAsia="Times New Roman" w:hAnsi="Times New Roman" w:cs="Times New Roman"/>
          <w:sz w:val="24"/>
          <w:szCs w:val="24"/>
          <w:lang w:eastAsia="en-IN" w:bidi="hi-IN"/>
        </w:rPr>
        <w:fldChar w:fldCharType="begin" w:fldLock="1"/>
      </w:r>
      <w:r>
        <w:rPr>
          <w:rFonts w:ascii="Times New Roman" w:eastAsia="Times New Roman" w:hAnsi="Times New Roman" w:cs="Times New Roman"/>
          <w:sz w:val="24"/>
          <w:szCs w:val="24"/>
          <w:lang w:eastAsia="en-IN" w:bidi="hi-IN"/>
        </w:rPr>
        <w:instrText>ADDIN CSL_CITATION { "citationItems" : [ { "id" : "ITEM-1", "itemData" : { "author" : [ { "dropping-particle" : "", "family" : "Riley", "given" : "S. J.", "non-dropping-particle" : "", "parse-names" : false, "suffix" : "" }, { "dropping-particle" : "", "family" : "DeGloria", "given" : "S. D.", "non-dropping-particle" : "", "parse-names" : false, "suffix" : "" }, { "dropping-particle" : "", "family" : "Elliot", "given" : "R.", "non-dropping-particle" : "", "parse-names" : false, "suffix" : "" } ], "container-title" : "Intermountain Journal of Sciences", "id" : "ITEM-1", "issue" : "1-4", "issued" : { "date-parts" : [ [ "1999" ] ] }, "page" : "23-27", "title" : "A terrain ruggedness index that quantifies topographic heterogeneity", "type" : "article-journal", "volume" : "5" }, "uris" : [ "http://www.mendeley.com/documents/?uuid=ace952c9-c20b-44a9-bba8-ecdbe6c1895c" ] } ], "mendeley" : { "formattedCitation" : "(Riley et al., 1999)", "plainTextFormattedCitation" : "(Riley et al., 1999)", "previouslyFormattedCitation" : "(Riley et al., 1999)" }, "properties" : { "noteIndex" : 0 }, "schema" : "https://github.com/citation-style-language/schema/raw/master/csl-citation.json" }</w:instrText>
      </w:r>
      <w:r>
        <w:rPr>
          <w:rFonts w:ascii="Times New Roman" w:eastAsia="Times New Roman" w:hAnsi="Times New Roman" w:cs="Times New Roman"/>
          <w:sz w:val="24"/>
          <w:szCs w:val="24"/>
          <w:lang w:eastAsia="en-IN" w:bidi="hi-IN"/>
        </w:rPr>
        <w:fldChar w:fldCharType="separate"/>
      </w:r>
      <w:r w:rsidRPr="0032638D">
        <w:rPr>
          <w:rFonts w:ascii="Times New Roman" w:eastAsia="Times New Roman" w:hAnsi="Times New Roman" w:cs="Times New Roman"/>
          <w:noProof/>
          <w:sz w:val="24"/>
          <w:szCs w:val="24"/>
          <w:lang w:eastAsia="en-IN" w:bidi="hi-IN"/>
        </w:rPr>
        <w:t>(Riley et al., 1999)</w:t>
      </w:r>
      <w:r>
        <w:rPr>
          <w:rFonts w:ascii="Times New Roman" w:eastAsia="Times New Roman" w:hAnsi="Times New Roman" w:cs="Times New Roman"/>
          <w:sz w:val="24"/>
          <w:szCs w:val="24"/>
          <w:lang w:eastAsia="en-IN" w:bidi="hi-IN"/>
        </w:rPr>
        <w:fldChar w:fldCharType="end"/>
      </w:r>
      <w:r>
        <w:rPr>
          <w:rFonts w:ascii="Times New Roman" w:eastAsia="Times New Roman" w:hAnsi="Times New Roman" w:cs="Times New Roman"/>
          <w:sz w:val="24"/>
          <w:szCs w:val="24"/>
          <w:lang w:eastAsia="en-IN" w:bidi="hi-IN"/>
        </w:rPr>
        <w:t xml:space="preserve"> as dependent variable. We then chose regions with estimated probabilities greater than 0.5 as the habitat likely to be used by snow leopards, creating a binary snow leopard habitat variable</w:t>
      </w:r>
      <w:r w:rsidR="00AE2EF2">
        <w:rPr>
          <w:rFonts w:ascii="Times New Roman" w:eastAsia="Times New Roman" w:hAnsi="Times New Roman" w:cs="Times New Roman"/>
          <w:sz w:val="24"/>
          <w:szCs w:val="24"/>
          <w:lang w:eastAsia="en-IN" w:bidi="hi-IN"/>
        </w:rPr>
        <w:t xml:space="preserve"> (</w:t>
      </w:r>
      <w:r w:rsidR="00194CB6">
        <w:rPr>
          <w:rFonts w:ascii="Times New Roman" w:eastAsia="Times New Roman" w:hAnsi="Times New Roman" w:cs="Times New Roman"/>
          <w:sz w:val="24"/>
          <w:szCs w:val="24"/>
          <w:lang w:eastAsia="en-IN" w:bidi="hi-IN"/>
        </w:rPr>
        <w:t>“</w:t>
      </w:r>
      <w:proofErr w:type="spellStart"/>
      <w:r w:rsidR="00AE2EF2">
        <w:rPr>
          <w:rFonts w:ascii="Times New Roman" w:eastAsia="Times New Roman" w:hAnsi="Times New Roman" w:cs="Times New Roman"/>
          <w:sz w:val="24"/>
          <w:szCs w:val="24"/>
          <w:lang w:eastAsia="en-IN" w:bidi="hi-IN"/>
        </w:rPr>
        <w:t>stdBC</w:t>
      </w:r>
      <w:proofErr w:type="spellEnd"/>
      <w:r w:rsidR="00194CB6">
        <w:rPr>
          <w:rFonts w:ascii="Times New Roman" w:eastAsia="Times New Roman" w:hAnsi="Times New Roman" w:cs="Times New Roman"/>
          <w:sz w:val="24"/>
          <w:szCs w:val="24"/>
          <w:lang w:eastAsia="en-IN" w:bidi="hi-IN"/>
        </w:rPr>
        <w:t>”</w:t>
      </w:r>
      <w:r w:rsidR="00AE2EF2">
        <w:rPr>
          <w:rFonts w:ascii="Times New Roman" w:eastAsia="Times New Roman" w:hAnsi="Times New Roman" w:cs="Times New Roman"/>
          <w:sz w:val="24"/>
          <w:szCs w:val="24"/>
          <w:lang w:eastAsia="en-IN" w:bidi="hi-IN"/>
        </w:rPr>
        <w:t>)</w:t>
      </w:r>
      <w:r>
        <w:rPr>
          <w:rFonts w:ascii="Times New Roman" w:eastAsia="Times New Roman" w:hAnsi="Times New Roman" w:cs="Times New Roman"/>
          <w:sz w:val="24"/>
          <w:szCs w:val="24"/>
          <w:lang w:eastAsia="en-IN" w:bidi="hi-IN"/>
        </w:rPr>
        <w:t xml:space="preserve"> with 1 representing snow leopard habitat and 0 denoting non-habitat. We identified contiguous habitats defined as snow leopard habitat and created polygons for contiguous patches of rugged mountains. We included all rugged patches in the sampling polygon as long as the distance between two rugged patches was less than 15 km. This was done on the basis of telemetry data defining median maximum linear distance moved by snow leopards in a day’s time. For patches that had no neighbouring rugged patches within 15 km, a hard boundary was demarcated at the edge of the mountain base. This was done following knowledge generated from telemetry data where snow leopards are known to generally not venture out in habitats that cannot be covered within a day’s time. </w:t>
      </w:r>
    </w:p>
    <w:p w14:paraId="27083F94" w14:textId="77777777" w:rsidR="00D4256D" w:rsidRDefault="00D4256D" w:rsidP="007F2EFF">
      <w:pPr>
        <w:spacing w:before="100" w:beforeAutospacing="1" w:after="100" w:afterAutospacing="1" w:line="360" w:lineRule="auto"/>
        <w:jc w:val="both"/>
        <w:rPr>
          <w:rFonts w:ascii="Times New Roman" w:eastAsia="Times New Roman" w:hAnsi="Times New Roman" w:cs="Times New Roman"/>
          <w:b/>
          <w:bCs/>
          <w:i/>
          <w:iCs/>
          <w:sz w:val="24"/>
          <w:szCs w:val="24"/>
          <w:lang w:eastAsia="en-IN" w:bidi="hi-IN"/>
        </w:rPr>
      </w:pPr>
    </w:p>
    <w:p w14:paraId="027BC764" w14:textId="77777777" w:rsidR="00D4256D" w:rsidRDefault="00D4256D" w:rsidP="007F2EFF">
      <w:pPr>
        <w:spacing w:before="100" w:beforeAutospacing="1" w:after="100" w:afterAutospacing="1" w:line="360" w:lineRule="auto"/>
        <w:jc w:val="both"/>
        <w:outlineLvl w:val="0"/>
        <w:rPr>
          <w:rFonts w:ascii="Times New Roman" w:eastAsia="Times New Roman" w:hAnsi="Times New Roman" w:cs="Times New Roman"/>
          <w:b/>
          <w:bCs/>
          <w:i/>
          <w:iCs/>
          <w:sz w:val="24"/>
          <w:szCs w:val="24"/>
          <w:lang w:eastAsia="en-IN" w:bidi="hi-IN"/>
        </w:rPr>
      </w:pPr>
      <w:r w:rsidRPr="00FD4303">
        <w:rPr>
          <w:rFonts w:ascii="Times New Roman" w:eastAsia="Times New Roman" w:hAnsi="Times New Roman" w:cs="Times New Roman"/>
          <w:b/>
          <w:bCs/>
          <w:i/>
          <w:iCs/>
          <w:sz w:val="24"/>
          <w:szCs w:val="24"/>
          <w:lang w:eastAsia="en-IN" w:bidi="hi-IN"/>
        </w:rPr>
        <w:t xml:space="preserve">Data analysis </w:t>
      </w:r>
    </w:p>
    <w:p w14:paraId="619D0AC3" w14:textId="229FEB5E" w:rsidR="00D4256D" w:rsidRDefault="00D4256D" w:rsidP="007F2EFF">
      <w:pPr>
        <w:spacing w:before="100" w:beforeAutospacing="1" w:after="100" w:afterAutospacing="1" w:line="360" w:lineRule="auto"/>
        <w:jc w:val="both"/>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We used the R package </w:t>
      </w:r>
      <w:proofErr w:type="spellStart"/>
      <w:r w:rsidRPr="00C9259B">
        <w:rPr>
          <w:rFonts w:ascii="Times New Roman" w:eastAsia="Times New Roman" w:hAnsi="Times New Roman" w:cs="Times New Roman"/>
          <w:sz w:val="24"/>
          <w:szCs w:val="24"/>
          <w:lang w:eastAsia="en-IN" w:bidi="hi-IN"/>
        </w:rPr>
        <w:t>secr</w:t>
      </w:r>
      <w:proofErr w:type="spellEnd"/>
      <w:r>
        <w:rPr>
          <w:rFonts w:ascii="Times New Roman" w:eastAsia="Times New Roman" w:hAnsi="Times New Roman" w:cs="Times New Roman"/>
          <w:sz w:val="24"/>
          <w:szCs w:val="24"/>
          <w:lang w:eastAsia="en-IN" w:bidi="hi-IN"/>
        </w:rPr>
        <w:t xml:space="preserve"> </w:t>
      </w:r>
      <w:r>
        <w:rPr>
          <w:rFonts w:ascii="Times New Roman" w:eastAsia="Times New Roman" w:hAnsi="Times New Roman" w:cs="Times New Roman"/>
          <w:sz w:val="24"/>
          <w:szCs w:val="24"/>
          <w:lang w:eastAsia="en-IN" w:bidi="hi-IN"/>
        </w:rPr>
        <w:fldChar w:fldCharType="begin" w:fldLock="1"/>
      </w:r>
      <w:r>
        <w:rPr>
          <w:rFonts w:ascii="Times New Roman" w:eastAsia="Times New Roman" w:hAnsi="Times New Roman" w:cs="Times New Roman"/>
          <w:sz w:val="24"/>
          <w:szCs w:val="24"/>
          <w:lang w:eastAsia="en-IN" w:bidi="hi-IN"/>
        </w:rPr>
        <w:instrText>ADDIN CSL_CITATION { "citationItems" : [ { "id" : "ITEM-1", "itemData" : { "author" : [ { "dropping-particle" : "", "family" : "Efford", "given" : "Murray", "non-dropping-particle" : "", "parse-names" : false, "suffix" : "" } ], "id" : "ITEM-1", "issued" : { "date-parts" : [ [ "2016" ] ] }, "number" : "2.10.4", "page" : "285", "publisher" : "R package", "title" : "Spatially explicit capture-recapture models", "type" : "article" }, "uris" : [ "http://www.mendeley.com/documents/?uuid=8e723752-5c6a-4424-9785-d671b9ec8505" ] } ], "mendeley" : { "formattedCitation" : "(Efford, 2016)", "plainTextFormattedCitation" : "(Efford, 2016)", "previouslyFormattedCitation" : "(Efford, 2016)" }, "properties" : { "noteIndex" : 0 }, "schema" : "https://github.com/citation-style-language/schema/raw/master/csl-citation.json" }</w:instrText>
      </w:r>
      <w:r>
        <w:rPr>
          <w:rFonts w:ascii="Times New Roman" w:eastAsia="Times New Roman" w:hAnsi="Times New Roman" w:cs="Times New Roman"/>
          <w:sz w:val="24"/>
          <w:szCs w:val="24"/>
          <w:lang w:eastAsia="en-IN" w:bidi="hi-IN"/>
        </w:rPr>
        <w:fldChar w:fldCharType="separate"/>
      </w:r>
      <w:r w:rsidRPr="009457F8">
        <w:rPr>
          <w:rFonts w:ascii="Times New Roman" w:eastAsia="Times New Roman" w:hAnsi="Times New Roman" w:cs="Times New Roman"/>
          <w:noProof/>
          <w:sz w:val="24"/>
          <w:szCs w:val="24"/>
          <w:lang w:eastAsia="en-IN" w:bidi="hi-IN"/>
        </w:rPr>
        <w:t>(Efford, 2016)</w:t>
      </w:r>
      <w:r>
        <w:rPr>
          <w:rFonts w:ascii="Times New Roman" w:eastAsia="Times New Roman" w:hAnsi="Times New Roman" w:cs="Times New Roman"/>
          <w:sz w:val="24"/>
          <w:szCs w:val="24"/>
          <w:lang w:eastAsia="en-IN" w:bidi="hi-IN"/>
        </w:rPr>
        <w:fldChar w:fldCharType="end"/>
      </w:r>
      <w:r>
        <w:rPr>
          <w:rFonts w:ascii="Times New Roman" w:eastAsia="Times New Roman" w:hAnsi="Times New Roman" w:cs="Times New Roman"/>
          <w:sz w:val="24"/>
          <w:szCs w:val="24"/>
          <w:lang w:eastAsia="en-IN" w:bidi="hi-IN"/>
        </w:rPr>
        <w:t xml:space="preserve"> to fit density surface models to the three sampled </w:t>
      </w:r>
      <w:r w:rsidR="00815A81">
        <w:rPr>
          <w:rFonts w:ascii="Times New Roman" w:eastAsia="Times New Roman" w:hAnsi="Times New Roman" w:cs="Times New Roman"/>
          <w:sz w:val="24"/>
          <w:szCs w:val="24"/>
          <w:lang w:eastAsia="en-IN" w:bidi="hi-IN"/>
        </w:rPr>
        <w:t>site</w:t>
      </w:r>
      <w:r w:rsidR="00620EF0">
        <w:rPr>
          <w:rFonts w:ascii="Times New Roman" w:eastAsia="Times New Roman" w:hAnsi="Times New Roman" w:cs="Times New Roman"/>
          <w:sz w:val="24"/>
          <w:szCs w:val="24"/>
          <w:lang w:eastAsia="en-IN" w:bidi="hi-IN"/>
        </w:rPr>
        <w:t xml:space="preserve">s </w:t>
      </w:r>
      <w:r>
        <w:rPr>
          <w:rFonts w:ascii="Times New Roman" w:eastAsia="Times New Roman" w:hAnsi="Times New Roman" w:cs="Times New Roman"/>
          <w:sz w:val="24"/>
          <w:szCs w:val="24"/>
          <w:lang w:eastAsia="en-IN" w:bidi="hi-IN"/>
        </w:rPr>
        <w:t xml:space="preserve">by maximum likelihood. SCR models have two component models: a model for encounter rate and a model for activity centre density. The encounter rate model has </w:t>
      </w:r>
      <w:r w:rsidR="00C92F05">
        <w:rPr>
          <w:rFonts w:ascii="Times New Roman" w:eastAsia="Times New Roman" w:hAnsi="Times New Roman" w:cs="Times New Roman"/>
          <w:sz w:val="24"/>
          <w:szCs w:val="24"/>
          <w:lang w:eastAsia="en-IN" w:bidi="hi-IN"/>
        </w:rPr>
        <w:t xml:space="preserve">three </w:t>
      </w:r>
      <w:r>
        <w:rPr>
          <w:rFonts w:ascii="Times New Roman" w:eastAsia="Times New Roman" w:hAnsi="Times New Roman" w:cs="Times New Roman"/>
          <w:sz w:val="24"/>
          <w:szCs w:val="24"/>
          <w:lang w:eastAsia="en-IN" w:bidi="hi-IN"/>
        </w:rPr>
        <w:t>sub-models: a range model determining how far form their activity centres animals are encountered</w:t>
      </w:r>
      <w:r w:rsidR="00C92F05">
        <w:rPr>
          <w:rFonts w:ascii="Times New Roman" w:eastAsia="Times New Roman" w:hAnsi="Times New Roman" w:cs="Times New Roman"/>
          <w:sz w:val="24"/>
          <w:szCs w:val="24"/>
          <w:lang w:eastAsia="en-IN" w:bidi="hi-IN"/>
        </w:rPr>
        <w:t xml:space="preserve">, </w:t>
      </w:r>
      <w:r>
        <w:rPr>
          <w:rFonts w:ascii="Times New Roman" w:eastAsia="Times New Roman" w:hAnsi="Times New Roman" w:cs="Times New Roman"/>
          <w:sz w:val="24"/>
          <w:szCs w:val="24"/>
          <w:lang w:eastAsia="en-IN" w:bidi="hi-IN"/>
        </w:rPr>
        <w:t>an intercept model determining the encounter rate at the activity centre</w:t>
      </w:r>
      <w:r w:rsidR="00C92F05">
        <w:rPr>
          <w:rFonts w:ascii="Times New Roman" w:eastAsia="Times New Roman" w:hAnsi="Times New Roman" w:cs="Times New Roman"/>
          <w:sz w:val="24"/>
          <w:szCs w:val="24"/>
          <w:lang w:eastAsia="en-IN" w:bidi="hi-IN"/>
        </w:rPr>
        <w:t>, and an effective area model determining</w:t>
      </w:r>
      <w:r w:rsidR="00E21B3F">
        <w:rPr>
          <w:rFonts w:ascii="Times New Roman" w:eastAsia="Times New Roman" w:hAnsi="Times New Roman" w:cs="Times New Roman"/>
          <w:sz w:val="24"/>
          <w:szCs w:val="24"/>
          <w:lang w:eastAsia="en-IN" w:bidi="hi-IN"/>
        </w:rPr>
        <w:t xml:space="preserve"> the effective area of the animals’ ranges</w:t>
      </w:r>
      <w:r>
        <w:rPr>
          <w:rFonts w:ascii="Times New Roman" w:eastAsia="Times New Roman" w:hAnsi="Times New Roman" w:cs="Times New Roman"/>
          <w:sz w:val="24"/>
          <w:szCs w:val="24"/>
          <w:lang w:eastAsia="en-IN" w:bidi="hi-IN"/>
        </w:rPr>
        <w:t xml:space="preserve">. Each of these models may be made to depend on spatial or non-spatial covariates. </w:t>
      </w:r>
      <w:r w:rsidR="005173EF">
        <w:rPr>
          <w:rFonts w:ascii="Times New Roman" w:eastAsia="Times New Roman" w:hAnsi="Times New Roman" w:cs="Times New Roman"/>
          <w:sz w:val="24"/>
          <w:szCs w:val="24"/>
          <w:lang w:eastAsia="en-IN" w:bidi="hi-IN"/>
        </w:rPr>
        <w:t xml:space="preserve">We assumed </w:t>
      </w:r>
      <w:r w:rsidR="005173EF" w:rsidRPr="00FB7120">
        <w:rPr>
          <w:rFonts w:ascii="Times New Roman" w:eastAsia="Times New Roman" w:hAnsi="Times New Roman" w:cs="Times New Roman"/>
          <w:sz w:val="24"/>
          <w:szCs w:val="24"/>
          <w:lang w:eastAsia="en-IN" w:bidi="hi-IN"/>
        </w:rPr>
        <w:t>no temporal effect on detection probability of snow leopards</w:t>
      </w:r>
      <w:r w:rsidR="005173EF">
        <w:rPr>
          <w:rFonts w:ascii="Times New Roman" w:eastAsia="Times New Roman" w:hAnsi="Times New Roman" w:cs="Times New Roman"/>
          <w:sz w:val="24"/>
          <w:szCs w:val="24"/>
          <w:lang w:eastAsia="en-IN" w:bidi="hi-IN"/>
        </w:rPr>
        <w:t xml:space="preserve"> during the sampling period primarily because the study periods were restricted to a single season during each sampling session. Our earlier analyses using conventional capture recapture methods did not indicate any temporal effects on capture </w:t>
      </w:r>
      <w:r w:rsidR="005173EF">
        <w:rPr>
          <w:rFonts w:ascii="Times New Roman" w:eastAsia="Times New Roman" w:hAnsi="Times New Roman" w:cs="Times New Roman"/>
          <w:sz w:val="24"/>
          <w:szCs w:val="24"/>
          <w:lang w:eastAsia="en-IN" w:bidi="hi-IN"/>
        </w:rPr>
        <w:lastRenderedPageBreak/>
        <w:t xml:space="preserve">probability too. Therefore, we considered the entire sampling as a single occasion and session (ref. XX). </w:t>
      </w:r>
    </w:p>
    <w:p w14:paraId="60B2C6F6" w14:textId="79B15B1C" w:rsidR="00D4256D" w:rsidRDefault="00D4256D" w:rsidP="007F2EFF">
      <w:pPr>
        <w:spacing w:before="100" w:beforeAutospacing="1" w:after="100" w:afterAutospacing="1" w:line="360" w:lineRule="auto"/>
        <w:jc w:val="both"/>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Candidate model sets were developed for </w:t>
      </w:r>
      <w:r w:rsidR="00815A81">
        <w:rPr>
          <w:rFonts w:ascii="Times New Roman" w:eastAsia="Times New Roman" w:hAnsi="Times New Roman" w:cs="Times New Roman"/>
          <w:sz w:val="24"/>
          <w:szCs w:val="24"/>
          <w:lang w:eastAsia="en-IN" w:bidi="hi-IN"/>
        </w:rPr>
        <w:t xml:space="preserve">the </w:t>
      </w:r>
      <w:r>
        <w:rPr>
          <w:rFonts w:ascii="Times New Roman" w:eastAsia="Times New Roman" w:hAnsi="Times New Roman" w:cs="Times New Roman"/>
          <w:sz w:val="24"/>
          <w:szCs w:val="24"/>
          <w:lang w:eastAsia="en-IN" w:bidi="hi-IN"/>
        </w:rPr>
        <w:t xml:space="preserve">sampled </w:t>
      </w:r>
      <w:r w:rsidR="00815A81">
        <w:rPr>
          <w:rFonts w:ascii="Times New Roman" w:eastAsia="Times New Roman" w:hAnsi="Times New Roman" w:cs="Times New Roman"/>
          <w:sz w:val="24"/>
          <w:szCs w:val="24"/>
          <w:lang w:eastAsia="en-IN" w:bidi="hi-IN"/>
        </w:rPr>
        <w:t xml:space="preserve">sites </w:t>
      </w:r>
      <w:r>
        <w:rPr>
          <w:rFonts w:ascii="Times New Roman" w:eastAsia="Times New Roman" w:hAnsi="Times New Roman" w:cs="Times New Roman"/>
          <w:sz w:val="24"/>
          <w:szCs w:val="24"/>
          <w:lang w:eastAsia="en-IN" w:bidi="hi-IN"/>
        </w:rPr>
        <w:t>to investigate the</w:t>
      </w:r>
      <w:r w:rsidR="00815A81">
        <w:rPr>
          <w:rFonts w:ascii="Times New Roman" w:eastAsia="Times New Roman" w:hAnsi="Times New Roman" w:cs="Times New Roman"/>
          <w:sz w:val="24"/>
          <w:szCs w:val="24"/>
          <w:lang w:eastAsia="en-IN" w:bidi="hi-IN"/>
        </w:rPr>
        <w:t xml:space="preserve"> differential</w:t>
      </w:r>
      <w:r>
        <w:rPr>
          <w:rFonts w:ascii="Times New Roman" w:eastAsia="Times New Roman" w:hAnsi="Times New Roman" w:cs="Times New Roman"/>
          <w:sz w:val="24"/>
          <w:szCs w:val="24"/>
          <w:lang w:eastAsia="en-IN" w:bidi="hi-IN"/>
        </w:rPr>
        <w:t xml:space="preserve"> effects of various covariates </w:t>
      </w:r>
      <w:r w:rsidR="00815A81">
        <w:rPr>
          <w:rFonts w:ascii="Times New Roman" w:eastAsia="Times New Roman" w:hAnsi="Times New Roman" w:cs="Times New Roman"/>
          <w:sz w:val="24"/>
          <w:szCs w:val="24"/>
          <w:lang w:eastAsia="en-IN" w:bidi="hi-IN"/>
        </w:rPr>
        <w:t xml:space="preserve">potentially </w:t>
      </w:r>
      <w:r>
        <w:rPr>
          <w:rFonts w:ascii="Times New Roman" w:eastAsia="Times New Roman" w:hAnsi="Times New Roman" w:cs="Times New Roman"/>
          <w:sz w:val="24"/>
          <w:szCs w:val="24"/>
          <w:lang w:eastAsia="en-IN" w:bidi="hi-IN"/>
        </w:rPr>
        <w:t>influenc</w:t>
      </w:r>
      <w:r w:rsidR="00815A81">
        <w:rPr>
          <w:rFonts w:ascii="Times New Roman" w:eastAsia="Times New Roman" w:hAnsi="Times New Roman" w:cs="Times New Roman"/>
          <w:sz w:val="24"/>
          <w:szCs w:val="24"/>
          <w:lang w:eastAsia="en-IN" w:bidi="hi-IN"/>
        </w:rPr>
        <w:t>ing</w:t>
      </w:r>
      <w:r>
        <w:rPr>
          <w:rFonts w:ascii="Times New Roman" w:eastAsia="Times New Roman" w:hAnsi="Times New Roman" w:cs="Times New Roman"/>
          <w:sz w:val="24"/>
          <w:szCs w:val="24"/>
          <w:lang w:eastAsia="en-IN" w:bidi="hi-IN"/>
        </w:rPr>
        <w:t xml:space="preserve"> snow leopard behaviour, ecology and natural history. We investigated models with various combinations of covariates for the </w:t>
      </w:r>
      <w:r w:rsidR="007F6391">
        <w:rPr>
          <w:rFonts w:ascii="Times New Roman" w:eastAsia="Times New Roman" w:hAnsi="Times New Roman" w:cs="Times New Roman"/>
          <w:sz w:val="24"/>
          <w:szCs w:val="24"/>
          <w:lang w:eastAsia="en-IN" w:bidi="hi-IN"/>
        </w:rPr>
        <w:t xml:space="preserve">density </w:t>
      </w:r>
      <w:r>
        <w:rPr>
          <w:rFonts w:ascii="Times New Roman" w:eastAsia="Times New Roman" w:hAnsi="Times New Roman" w:cs="Times New Roman"/>
          <w:sz w:val="24"/>
          <w:szCs w:val="24"/>
          <w:lang w:eastAsia="en-IN" w:bidi="hi-IN"/>
        </w:rPr>
        <w:t xml:space="preserve">model, the intercept model, and the </w:t>
      </w:r>
      <w:r w:rsidR="007F6391">
        <w:rPr>
          <w:rFonts w:ascii="Times New Roman" w:eastAsia="Times New Roman" w:hAnsi="Times New Roman" w:cs="Times New Roman"/>
          <w:sz w:val="24"/>
          <w:szCs w:val="24"/>
          <w:lang w:eastAsia="en-IN" w:bidi="hi-IN"/>
        </w:rPr>
        <w:t xml:space="preserve">range </w:t>
      </w:r>
      <w:r>
        <w:rPr>
          <w:rFonts w:ascii="Times New Roman" w:eastAsia="Times New Roman" w:hAnsi="Times New Roman" w:cs="Times New Roman"/>
          <w:sz w:val="24"/>
          <w:szCs w:val="24"/>
          <w:lang w:eastAsia="en-IN" w:bidi="hi-IN"/>
        </w:rPr>
        <w:t>model. The general forms of the density model, intercept model and range model, respectively</w:t>
      </w:r>
      <w:r w:rsidR="007F6391">
        <w:rPr>
          <w:rFonts w:ascii="Times New Roman" w:eastAsia="Times New Roman" w:hAnsi="Times New Roman" w:cs="Times New Roman"/>
          <w:sz w:val="24"/>
          <w:szCs w:val="24"/>
          <w:lang w:eastAsia="en-IN" w:bidi="hi-IN"/>
        </w:rPr>
        <w:t>,</w:t>
      </w:r>
      <w:r>
        <w:rPr>
          <w:rFonts w:ascii="Times New Roman" w:eastAsia="Times New Roman" w:hAnsi="Times New Roman" w:cs="Times New Roman"/>
          <w:sz w:val="24"/>
          <w:szCs w:val="24"/>
          <w:lang w:eastAsia="en-IN" w:bidi="hi-IN"/>
        </w:rPr>
        <w:t xml:space="preserve"> are as follows:</w:t>
      </w:r>
    </w:p>
    <w:p w14:paraId="4587C055" w14:textId="388BA001" w:rsidR="00D4256D" w:rsidRPr="00307127" w:rsidRDefault="00D4256D" w:rsidP="007F2EFF">
      <w:pPr>
        <w:spacing w:before="100" w:beforeAutospacing="1" w:after="100" w:afterAutospacing="1" w:line="360" w:lineRule="auto"/>
        <w:jc w:val="both"/>
        <w:rPr>
          <w:rFonts w:ascii="Times New Roman" w:eastAsia="Times New Roman" w:hAnsi="Times New Roman" w:cs="Times New Roman"/>
          <w:sz w:val="24"/>
          <w:szCs w:val="24"/>
          <w:lang w:eastAsia="en-IN" w:bidi="hi-IN"/>
        </w:rPr>
      </w:pPr>
      <m:oMath>
        <m:r>
          <m:rPr>
            <m:sty m:val="p"/>
          </m:rPr>
          <w:rPr>
            <w:rFonts w:ascii="Cambria Math" w:eastAsia="Times New Roman" w:hAnsi="Cambria Math" w:cs="Times New Roman"/>
            <w:sz w:val="24"/>
            <w:szCs w:val="24"/>
            <w:lang w:eastAsia="en-IN" w:bidi="hi-IN"/>
          </w:rPr>
          <m:t>log⁡</m:t>
        </m:r>
        <m:r>
          <w:rPr>
            <w:rFonts w:ascii="Cambria Math" w:eastAsia="Times New Roman" w:hAnsi="Cambria Math" w:cs="Times New Roman"/>
            <w:sz w:val="24"/>
            <w:szCs w:val="24"/>
            <w:lang w:eastAsia="en-IN" w:bidi="hi-IN"/>
          </w:rPr>
          <m:t>{D</m:t>
        </m:r>
        <m:d>
          <m:dPr>
            <m:ctrlPr>
              <w:rPr>
                <w:rFonts w:ascii="Cambria Math" w:eastAsia="Times New Roman" w:hAnsi="Cambria Math" w:cs="Times New Roman"/>
                <w:i/>
                <w:sz w:val="24"/>
                <w:szCs w:val="24"/>
                <w:lang w:eastAsia="en-IN" w:bidi="hi-IN"/>
              </w:rPr>
            </m:ctrlPr>
          </m:dPr>
          <m:e>
            <m:r>
              <m:rPr>
                <m:sty m:val="bi"/>
              </m:rPr>
              <w:rPr>
                <w:rFonts w:ascii="Cambria Math" w:eastAsia="Times New Roman" w:hAnsi="Cambria Math" w:cs="Times New Roman"/>
                <w:sz w:val="24"/>
                <w:szCs w:val="24"/>
                <w:lang w:eastAsia="en-IN" w:bidi="hi-IN"/>
              </w:rPr>
              <m:t>s</m:t>
            </m:r>
          </m:e>
        </m:d>
        <m:r>
          <w:rPr>
            <w:rFonts w:ascii="Cambria Math" w:eastAsia="Times New Roman" w:hAnsi="Cambria Math" w:cs="Times New Roman"/>
            <w:sz w:val="24"/>
            <w:szCs w:val="24"/>
            <w:lang w:eastAsia="en-IN" w:bidi="hi-IN"/>
          </w:rPr>
          <m:t>}=</m:t>
        </m:r>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θ</m:t>
            </m:r>
          </m:e>
          <m:sub>
            <m:r>
              <w:rPr>
                <w:rFonts w:ascii="Cambria Math" w:eastAsia="Times New Roman" w:hAnsi="Cambria Math" w:cs="Times New Roman"/>
                <w:sz w:val="24"/>
                <w:szCs w:val="24"/>
                <w:lang w:eastAsia="en-IN" w:bidi="hi-IN"/>
              </w:rPr>
              <m:t>0</m:t>
            </m:r>
          </m:sub>
        </m:sSub>
        <m:r>
          <w:rPr>
            <w:rFonts w:ascii="Cambria Math" w:eastAsia="Times New Roman" w:hAnsi="Cambria Math" w:cs="Times New Roman"/>
            <w:sz w:val="24"/>
            <w:szCs w:val="24"/>
            <w:lang w:eastAsia="en-IN" w:bidi="hi-IN"/>
          </w:rPr>
          <m:t>+</m:t>
        </m:r>
        <m:nary>
          <m:naryPr>
            <m:chr m:val="∑"/>
            <m:limLoc m:val="subSup"/>
            <m:supHide m:val="1"/>
            <m:ctrlPr>
              <w:rPr>
                <w:rFonts w:ascii="Cambria Math" w:eastAsia="Times New Roman" w:hAnsi="Cambria Math" w:cs="Times New Roman"/>
                <w:i/>
                <w:sz w:val="24"/>
                <w:szCs w:val="24"/>
                <w:lang w:eastAsia="en-IN" w:bidi="hi-IN"/>
              </w:rPr>
            </m:ctrlPr>
          </m:naryPr>
          <m:sub>
            <m:r>
              <w:rPr>
                <w:rFonts w:ascii="Cambria Math" w:eastAsia="Times New Roman" w:hAnsi="Cambria Math" w:cs="Times New Roman"/>
                <w:sz w:val="24"/>
                <w:szCs w:val="24"/>
                <w:lang w:eastAsia="en-IN" w:bidi="hi-IN"/>
              </w:rPr>
              <m:t>d</m:t>
            </m:r>
          </m:sub>
          <m:sup/>
          <m:e>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θ</m:t>
                </m:r>
              </m:e>
              <m:sub>
                <m:r>
                  <w:rPr>
                    <w:rFonts w:ascii="Cambria Math" w:eastAsia="Times New Roman" w:hAnsi="Cambria Math" w:cs="Times New Roman"/>
                    <w:sz w:val="24"/>
                    <w:szCs w:val="24"/>
                    <w:lang w:eastAsia="en-IN" w:bidi="hi-IN"/>
                  </w:rPr>
                  <m:t>d</m:t>
                </m:r>
              </m:sub>
            </m:sSub>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x</m:t>
                </m:r>
              </m:e>
              <m:sub>
                <m:r>
                  <w:rPr>
                    <w:rFonts w:ascii="Cambria Math" w:eastAsia="Times New Roman" w:hAnsi="Cambria Math" w:cs="Times New Roman"/>
                    <w:sz w:val="24"/>
                    <w:szCs w:val="24"/>
                    <w:lang w:eastAsia="en-IN" w:bidi="hi-IN"/>
                  </w:rPr>
                  <m:t>d</m:t>
                </m:r>
              </m:sub>
            </m:sSub>
            <m:r>
              <w:rPr>
                <w:rFonts w:ascii="Cambria Math" w:eastAsia="Times New Roman" w:hAnsi="Cambria Math" w:cs="Times New Roman"/>
                <w:sz w:val="24"/>
                <w:szCs w:val="24"/>
                <w:lang w:eastAsia="en-IN" w:bidi="hi-IN"/>
              </w:rPr>
              <m:t>(</m:t>
            </m:r>
            <m:r>
              <m:rPr>
                <m:sty m:val="bi"/>
              </m:rPr>
              <w:rPr>
                <w:rFonts w:ascii="Cambria Math" w:eastAsia="Times New Roman" w:hAnsi="Cambria Math" w:cs="Times New Roman"/>
                <w:sz w:val="24"/>
                <w:szCs w:val="24"/>
                <w:lang w:eastAsia="en-IN" w:bidi="hi-IN"/>
              </w:rPr>
              <m:t>s</m:t>
            </m:r>
            <m:r>
              <w:rPr>
                <w:rFonts w:ascii="Cambria Math" w:eastAsia="Times New Roman" w:hAnsi="Cambria Math" w:cs="Times New Roman"/>
                <w:sz w:val="24"/>
                <w:szCs w:val="24"/>
                <w:lang w:eastAsia="en-IN" w:bidi="hi-IN"/>
              </w:rPr>
              <m:t>)</m:t>
            </m:r>
          </m:e>
        </m:nary>
      </m:oMath>
      <w:r w:rsidR="007E5F06">
        <w:rPr>
          <w:rFonts w:ascii="Times New Roman" w:eastAsia="Times New Roman" w:hAnsi="Times New Roman" w:cs="Times New Roman"/>
          <w:sz w:val="24"/>
          <w:szCs w:val="24"/>
          <w:lang w:eastAsia="en-IN" w:bidi="hi-IN"/>
        </w:rPr>
        <w:tab/>
      </w:r>
      <w:r w:rsidR="007E5F06">
        <w:rPr>
          <w:rFonts w:ascii="Times New Roman" w:eastAsia="Times New Roman" w:hAnsi="Times New Roman" w:cs="Times New Roman"/>
          <w:sz w:val="24"/>
          <w:szCs w:val="24"/>
          <w:lang w:eastAsia="en-IN" w:bidi="hi-IN"/>
        </w:rPr>
        <w:tab/>
      </w:r>
      <w:r w:rsidR="007E5F06">
        <w:rPr>
          <w:rFonts w:ascii="Times New Roman" w:eastAsia="Times New Roman" w:hAnsi="Times New Roman" w:cs="Times New Roman"/>
          <w:sz w:val="24"/>
          <w:szCs w:val="24"/>
          <w:lang w:eastAsia="en-IN" w:bidi="hi-IN"/>
        </w:rPr>
        <w:tab/>
      </w:r>
      <w:r w:rsidR="007E5F06">
        <w:rPr>
          <w:rFonts w:ascii="Times New Roman" w:eastAsia="Times New Roman" w:hAnsi="Times New Roman" w:cs="Times New Roman"/>
          <w:sz w:val="24"/>
          <w:szCs w:val="24"/>
          <w:lang w:eastAsia="en-IN" w:bidi="hi-IN"/>
        </w:rPr>
        <w:tab/>
        <w:t>(1)</w:t>
      </w:r>
    </w:p>
    <w:p w14:paraId="03EA451D" w14:textId="3CB8BDDE" w:rsidR="00D4256D" w:rsidRPr="00307127" w:rsidRDefault="00797A01" w:rsidP="007F2EFF">
      <w:pPr>
        <w:spacing w:before="100" w:beforeAutospacing="1" w:after="100" w:afterAutospacing="1" w:line="360" w:lineRule="auto"/>
        <w:jc w:val="both"/>
        <w:rPr>
          <w:rFonts w:ascii="Times New Roman" w:eastAsia="Times New Roman" w:hAnsi="Times New Roman" w:cs="Times New Roman"/>
          <w:sz w:val="24"/>
          <w:szCs w:val="24"/>
          <w:lang w:eastAsia="en-IN" w:bidi="hi-IN"/>
        </w:rPr>
      </w:pPr>
      <m:oMath>
        <m:func>
          <m:funcPr>
            <m:ctrlPr>
              <w:rPr>
                <w:rFonts w:ascii="Cambria Math" w:eastAsia="Times New Roman" w:hAnsi="Cambria Math" w:cs="Times New Roman"/>
                <w:sz w:val="24"/>
                <w:szCs w:val="24"/>
                <w:lang w:eastAsia="en-IN" w:bidi="hi-IN"/>
              </w:rPr>
            </m:ctrlPr>
          </m:funcPr>
          <m:fName>
            <m:r>
              <m:rPr>
                <m:sty m:val="p"/>
              </m:rPr>
              <w:rPr>
                <w:rFonts w:ascii="Cambria Math" w:eastAsia="Times New Roman" w:hAnsi="Cambria Math" w:cs="Times New Roman"/>
                <w:sz w:val="24"/>
                <w:szCs w:val="24"/>
                <w:lang w:eastAsia="en-IN" w:bidi="hi-IN"/>
              </w:rPr>
              <m:t>log</m:t>
            </m:r>
          </m:fName>
          <m:e>
            <m:r>
              <w:rPr>
                <w:rFonts w:ascii="Cambria Math" w:eastAsia="Times New Roman" w:hAnsi="Cambria Math" w:cs="Times New Roman"/>
                <w:sz w:val="24"/>
                <w:szCs w:val="24"/>
                <w:lang w:eastAsia="en-IN" w:bidi="hi-IN"/>
              </w:rPr>
              <m:t>{</m:t>
            </m:r>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λ</m:t>
                </m:r>
              </m:e>
              <m:sub>
                <m:r>
                  <w:rPr>
                    <w:rFonts w:ascii="Cambria Math" w:eastAsia="Times New Roman" w:hAnsi="Cambria Math" w:cs="Times New Roman"/>
                    <w:sz w:val="24"/>
                    <w:szCs w:val="24"/>
                    <w:lang w:eastAsia="en-IN" w:bidi="hi-IN"/>
                  </w:rPr>
                  <m:t>0</m:t>
                </m:r>
              </m:sub>
            </m:sSub>
            <m:r>
              <w:rPr>
                <w:rFonts w:ascii="Cambria Math" w:eastAsia="Times New Roman" w:hAnsi="Cambria Math" w:cs="Times New Roman"/>
                <w:sz w:val="24"/>
                <w:szCs w:val="24"/>
                <w:lang w:eastAsia="en-IN" w:bidi="hi-IN"/>
              </w:rPr>
              <m:t>}</m:t>
            </m:r>
          </m:e>
        </m:func>
        <m:r>
          <w:rPr>
            <w:rFonts w:ascii="Cambria Math" w:eastAsia="Times New Roman" w:hAnsi="Cambria Math" w:cs="Times New Roman"/>
            <w:sz w:val="24"/>
            <w:szCs w:val="24"/>
            <w:lang w:eastAsia="en-IN" w:bidi="hi-IN"/>
          </w:rPr>
          <m:t>=</m:t>
        </m:r>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ϕ</m:t>
            </m:r>
          </m:e>
          <m:sub>
            <m:r>
              <w:rPr>
                <w:rFonts w:ascii="Cambria Math" w:eastAsia="Times New Roman" w:hAnsi="Cambria Math" w:cs="Times New Roman"/>
                <w:sz w:val="24"/>
                <w:szCs w:val="24"/>
                <w:lang w:eastAsia="en-IN" w:bidi="hi-IN"/>
              </w:rPr>
              <m:t>0</m:t>
            </m:r>
          </m:sub>
        </m:sSub>
        <m:r>
          <w:rPr>
            <w:rFonts w:ascii="Cambria Math" w:eastAsia="Times New Roman" w:hAnsi="Cambria Math" w:cs="Times New Roman"/>
            <w:sz w:val="24"/>
            <w:szCs w:val="24"/>
            <w:lang w:eastAsia="en-IN" w:bidi="hi-IN"/>
          </w:rPr>
          <m:t>+</m:t>
        </m:r>
        <m:nary>
          <m:naryPr>
            <m:chr m:val="∑"/>
            <m:limLoc m:val="subSup"/>
            <m:supHide m:val="1"/>
            <m:ctrlPr>
              <w:rPr>
                <w:rFonts w:ascii="Cambria Math" w:eastAsia="Times New Roman" w:hAnsi="Cambria Math" w:cs="Times New Roman"/>
                <w:i/>
                <w:sz w:val="24"/>
                <w:szCs w:val="24"/>
                <w:lang w:eastAsia="en-IN" w:bidi="hi-IN"/>
              </w:rPr>
            </m:ctrlPr>
          </m:naryPr>
          <m:sub>
            <m:r>
              <w:rPr>
                <w:rFonts w:ascii="Cambria Math" w:eastAsia="Times New Roman" w:hAnsi="Cambria Math" w:cs="Times New Roman"/>
                <w:sz w:val="24"/>
                <w:szCs w:val="24"/>
                <w:lang w:eastAsia="en-IN" w:bidi="hi-IN"/>
              </w:rPr>
              <m:t>l</m:t>
            </m:r>
          </m:sub>
          <m:sup/>
          <m:e>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ϕ</m:t>
                </m:r>
              </m:e>
              <m:sub>
                <m:r>
                  <w:rPr>
                    <w:rFonts w:ascii="Cambria Math" w:eastAsia="Times New Roman" w:hAnsi="Cambria Math" w:cs="Times New Roman"/>
                    <w:sz w:val="24"/>
                    <w:szCs w:val="24"/>
                    <w:lang w:eastAsia="en-IN" w:bidi="hi-IN"/>
                  </w:rPr>
                  <m:t>l</m:t>
                </m:r>
              </m:sub>
            </m:sSub>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x</m:t>
                </m:r>
              </m:e>
              <m:sub>
                <m:r>
                  <w:rPr>
                    <w:rFonts w:ascii="Cambria Math" w:eastAsia="Times New Roman" w:hAnsi="Cambria Math" w:cs="Times New Roman"/>
                    <w:sz w:val="24"/>
                    <w:szCs w:val="24"/>
                    <w:lang w:eastAsia="en-IN" w:bidi="hi-IN"/>
                  </w:rPr>
                  <m:t>l</m:t>
                </m:r>
              </m:sub>
            </m:sSub>
          </m:e>
        </m:nary>
      </m:oMath>
      <w:r w:rsidR="007E5F06">
        <w:rPr>
          <w:rFonts w:ascii="Times New Roman" w:eastAsia="Times New Roman" w:hAnsi="Times New Roman" w:cs="Times New Roman"/>
          <w:sz w:val="24"/>
          <w:szCs w:val="24"/>
          <w:lang w:eastAsia="en-IN" w:bidi="hi-IN"/>
        </w:rPr>
        <w:tab/>
      </w:r>
      <w:r w:rsidR="007E5F06">
        <w:rPr>
          <w:rFonts w:ascii="Times New Roman" w:eastAsia="Times New Roman" w:hAnsi="Times New Roman" w:cs="Times New Roman"/>
          <w:sz w:val="24"/>
          <w:szCs w:val="24"/>
          <w:lang w:eastAsia="en-IN" w:bidi="hi-IN"/>
        </w:rPr>
        <w:tab/>
      </w:r>
      <w:r w:rsidR="007E5F06">
        <w:rPr>
          <w:rFonts w:ascii="Times New Roman" w:eastAsia="Times New Roman" w:hAnsi="Times New Roman" w:cs="Times New Roman"/>
          <w:sz w:val="24"/>
          <w:szCs w:val="24"/>
          <w:lang w:eastAsia="en-IN" w:bidi="hi-IN"/>
        </w:rPr>
        <w:tab/>
      </w:r>
      <w:r w:rsidR="007E5F06">
        <w:rPr>
          <w:rFonts w:ascii="Times New Roman" w:eastAsia="Times New Roman" w:hAnsi="Times New Roman" w:cs="Times New Roman"/>
          <w:sz w:val="24"/>
          <w:szCs w:val="24"/>
          <w:lang w:eastAsia="en-IN" w:bidi="hi-IN"/>
        </w:rPr>
        <w:tab/>
        <w:t>(2)</w:t>
      </w:r>
    </w:p>
    <w:p w14:paraId="4D6A20E8" w14:textId="66825CBC" w:rsidR="00D4256D" w:rsidRDefault="00D4256D" w:rsidP="007F2EFF">
      <w:pPr>
        <w:spacing w:before="100" w:beforeAutospacing="1" w:after="100" w:afterAutospacing="1" w:line="360" w:lineRule="auto"/>
        <w:jc w:val="both"/>
        <w:rPr>
          <w:rFonts w:ascii="Times New Roman" w:eastAsia="Times New Roman" w:hAnsi="Times New Roman" w:cs="Times New Roman"/>
          <w:sz w:val="24"/>
          <w:szCs w:val="24"/>
          <w:lang w:eastAsia="en-IN" w:bidi="hi-IN"/>
        </w:rPr>
      </w:pPr>
      <m:oMath>
        <m:r>
          <m:rPr>
            <m:sty m:val="p"/>
          </m:rPr>
          <w:rPr>
            <w:rFonts w:ascii="Cambria Math" w:eastAsia="Times New Roman" w:hAnsi="Cambria Math" w:cs="Times New Roman"/>
            <w:sz w:val="24"/>
            <w:szCs w:val="24"/>
            <w:lang w:eastAsia="en-IN" w:bidi="hi-IN"/>
          </w:rPr>
          <m:t>log⁡{</m:t>
        </m:r>
        <m:r>
          <w:rPr>
            <w:rFonts w:ascii="Cambria Math" w:eastAsia="Times New Roman" w:hAnsi="Cambria Math" w:cs="Times New Roman"/>
            <w:sz w:val="24"/>
            <w:szCs w:val="24"/>
            <w:lang w:eastAsia="en-IN" w:bidi="hi-IN"/>
          </w:rPr>
          <m:t>σ</m:t>
        </m:r>
        <m:r>
          <m:rPr>
            <m:sty m:val="p"/>
          </m:rPr>
          <w:rPr>
            <w:rFonts w:ascii="Cambria Math" w:eastAsia="Times New Roman" w:hAnsi="Cambria Math" w:cs="Times New Roman"/>
            <w:sz w:val="24"/>
            <w:szCs w:val="24"/>
            <w:lang w:eastAsia="en-IN" w:bidi="hi-IN"/>
          </w:rPr>
          <m:t>}</m:t>
        </m:r>
        <m:r>
          <w:rPr>
            <w:rFonts w:ascii="Cambria Math" w:eastAsia="Times New Roman" w:hAnsi="Cambria Math" w:cs="Times New Roman"/>
            <w:sz w:val="24"/>
            <w:szCs w:val="24"/>
            <w:lang w:eastAsia="en-IN" w:bidi="hi-IN"/>
          </w:rPr>
          <m:t>=</m:t>
        </m:r>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β</m:t>
            </m:r>
          </m:e>
          <m:sub>
            <m:r>
              <w:rPr>
                <w:rFonts w:ascii="Cambria Math" w:eastAsia="Times New Roman" w:hAnsi="Cambria Math" w:cs="Times New Roman"/>
                <w:sz w:val="24"/>
                <w:szCs w:val="24"/>
                <w:lang w:eastAsia="en-IN" w:bidi="hi-IN"/>
              </w:rPr>
              <m:t>0</m:t>
            </m:r>
          </m:sub>
        </m:sSub>
        <m:r>
          <w:rPr>
            <w:rFonts w:ascii="Cambria Math" w:eastAsia="Times New Roman" w:hAnsi="Cambria Math" w:cs="Times New Roman"/>
            <w:sz w:val="24"/>
            <w:szCs w:val="24"/>
            <w:lang w:eastAsia="en-IN" w:bidi="hi-IN"/>
          </w:rPr>
          <m:t>+</m:t>
        </m:r>
        <m:nary>
          <m:naryPr>
            <m:chr m:val="∑"/>
            <m:limLoc m:val="subSup"/>
            <m:supHide m:val="1"/>
            <m:ctrlPr>
              <w:rPr>
                <w:rFonts w:ascii="Cambria Math" w:eastAsia="Times New Roman" w:hAnsi="Cambria Math" w:cs="Times New Roman"/>
                <w:i/>
                <w:sz w:val="24"/>
                <w:szCs w:val="24"/>
                <w:lang w:eastAsia="en-IN" w:bidi="hi-IN"/>
              </w:rPr>
            </m:ctrlPr>
          </m:naryPr>
          <m:sub>
            <m:r>
              <w:rPr>
                <w:rFonts w:ascii="Cambria Math" w:eastAsia="Times New Roman" w:hAnsi="Cambria Math" w:cs="Times New Roman"/>
                <w:sz w:val="24"/>
                <w:szCs w:val="24"/>
                <w:lang w:eastAsia="en-IN" w:bidi="hi-IN"/>
              </w:rPr>
              <m:t>i</m:t>
            </m:r>
          </m:sub>
          <m:sup/>
          <m:e>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β</m:t>
                </m:r>
              </m:e>
              <m:sub>
                <m:r>
                  <w:rPr>
                    <w:rFonts w:ascii="Cambria Math" w:eastAsia="Times New Roman" w:hAnsi="Cambria Math" w:cs="Times New Roman"/>
                    <w:sz w:val="24"/>
                    <w:szCs w:val="24"/>
                    <w:lang w:eastAsia="en-IN" w:bidi="hi-IN"/>
                  </w:rPr>
                  <m:t>i</m:t>
                </m:r>
              </m:sub>
            </m:sSub>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x</m:t>
                </m:r>
              </m:e>
              <m:sub>
                <m:r>
                  <w:rPr>
                    <w:rFonts w:ascii="Cambria Math" w:eastAsia="Times New Roman" w:hAnsi="Cambria Math" w:cs="Times New Roman"/>
                    <w:sz w:val="24"/>
                    <w:szCs w:val="24"/>
                    <w:lang w:eastAsia="en-IN" w:bidi="hi-IN"/>
                  </w:rPr>
                  <m:t>i</m:t>
                </m:r>
              </m:sub>
            </m:sSub>
          </m:e>
        </m:nary>
      </m:oMath>
      <w:r w:rsidR="007E5F06">
        <w:rPr>
          <w:rFonts w:ascii="Times New Roman" w:eastAsia="Times New Roman" w:hAnsi="Times New Roman" w:cs="Times New Roman"/>
          <w:sz w:val="24"/>
          <w:szCs w:val="24"/>
          <w:lang w:eastAsia="en-IN" w:bidi="hi-IN"/>
        </w:rPr>
        <w:tab/>
      </w:r>
      <w:r w:rsidR="007E5F06">
        <w:rPr>
          <w:rFonts w:ascii="Times New Roman" w:eastAsia="Times New Roman" w:hAnsi="Times New Roman" w:cs="Times New Roman"/>
          <w:sz w:val="24"/>
          <w:szCs w:val="24"/>
          <w:lang w:eastAsia="en-IN" w:bidi="hi-IN"/>
        </w:rPr>
        <w:tab/>
      </w:r>
      <w:r w:rsidR="007E5F06">
        <w:rPr>
          <w:rFonts w:ascii="Times New Roman" w:eastAsia="Times New Roman" w:hAnsi="Times New Roman" w:cs="Times New Roman"/>
          <w:sz w:val="24"/>
          <w:szCs w:val="24"/>
          <w:lang w:eastAsia="en-IN" w:bidi="hi-IN"/>
        </w:rPr>
        <w:tab/>
      </w:r>
      <w:r w:rsidR="007E5F06">
        <w:rPr>
          <w:rFonts w:ascii="Times New Roman" w:eastAsia="Times New Roman" w:hAnsi="Times New Roman" w:cs="Times New Roman"/>
          <w:sz w:val="24"/>
          <w:szCs w:val="24"/>
          <w:lang w:eastAsia="en-IN" w:bidi="hi-IN"/>
        </w:rPr>
        <w:tab/>
        <w:t>(3)</w:t>
      </w:r>
    </w:p>
    <w:p w14:paraId="7B7D4709" w14:textId="77777777" w:rsidR="00D4256D" w:rsidRDefault="00D4256D" w:rsidP="007F2EFF">
      <w:pPr>
        <w:spacing w:before="100" w:beforeAutospacing="1" w:after="100" w:afterAutospacing="1" w:line="360" w:lineRule="auto"/>
        <w:jc w:val="both"/>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where </w:t>
      </w:r>
    </w:p>
    <w:p w14:paraId="101B0D8C" w14:textId="7EA3A96D" w:rsidR="00D4256D" w:rsidRDefault="00797A01" w:rsidP="007F2EFF">
      <w:pPr>
        <w:spacing w:before="100" w:beforeAutospacing="1" w:after="100" w:afterAutospacing="1" w:line="360" w:lineRule="auto"/>
        <w:ind w:left="720"/>
        <w:jc w:val="both"/>
        <w:rPr>
          <w:rFonts w:ascii="Times New Roman" w:eastAsia="Times New Roman" w:hAnsi="Times New Roman" w:cs="Times New Roman"/>
          <w:sz w:val="24"/>
          <w:szCs w:val="24"/>
          <w:lang w:eastAsia="en-IN" w:bidi="hi-IN"/>
        </w:rPr>
      </w:pPr>
      <m:oMath>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x</m:t>
            </m:r>
          </m:e>
          <m:sub>
            <m:r>
              <w:rPr>
                <w:rFonts w:ascii="Cambria Math" w:eastAsia="Times New Roman" w:hAnsi="Cambria Math" w:cs="Times New Roman"/>
                <w:sz w:val="24"/>
                <w:szCs w:val="24"/>
                <w:lang w:eastAsia="en-IN" w:bidi="hi-IN"/>
              </w:rPr>
              <m:t>d</m:t>
            </m:r>
          </m:sub>
        </m:sSub>
        <m:r>
          <w:rPr>
            <w:rFonts w:ascii="Cambria Math" w:eastAsia="Times New Roman" w:hAnsi="Cambria Math" w:cs="Times New Roman"/>
            <w:sz w:val="24"/>
            <w:szCs w:val="24"/>
            <w:lang w:eastAsia="en-IN" w:bidi="hi-IN"/>
          </w:rPr>
          <m:t>(</m:t>
        </m:r>
        <m:r>
          <m:rPr>
            <m:sty m:val="bi"/>
          </m:rPr>
          <w:rPr>
            <w:rFonts w:ascii="Cambria Math" w:eastAsia="Times New Roman" w:hAnsi="Cambria Math" w:cs="Times New Roman"/>
            <w:sz w:val="24"/>
            <w:szCs w:val="24"/>
            <w:lang w:eastAsia="en-IN" w:bidi="hi-IN"/>
          </w:rPr>
          <m:t>s</m:t>
        </m:r>
        <m:r>
          <w:rPr>
            <w:rFonts w:ascii="Cambria Math" w:eastAsia="Times New Roman" w:hAnsi="Cambria Math" w:cs="Times New Roman"/>
            <w:sz w:val="24"/>
            <w:szCs w:val="24"/>
            <w:lang w:eastAsia="en-IN" w:bidi="hi-IN"/>
          </w:rPr>
          <m:t>)</m:t>
        </m:r>
      </m:oMath>
      <w:r w:rsidR="00D4256D" w:rsidRPr="00372B2B">
        <w:rPr>
          <w:rFonts w:ascii="Times New Roman" w:eastAsia="Times New Roman" w:hAnsi="Times New Roman" w:cs="Times New Roman"/>
          <w:sz w:val="24"/>
          <w:szCs w:val="24"/>
          <w:lang w:eastAsia="en-IN" w:bidi="hi-IN"/>
        </w:rPr>
        <w:t xml:space="preserve"> is the </w:t>
      </w:r>
      <w:proofErr w:type="spellStart"/>
      <w:r w:rsidR="00D4256D" w:rsidRPr="00372B2B">
        <w:rPr>
          <w:rFonts w:ascii="Times New Roman" w:eastAsia="Times New Roman" w:hAnsi="Times New Roman" w:cs="Times New Roman"/>
          <w:i/>
          <w:sz w:val="24"/>
          <w:szCs w:val="24"/>
          <w:lang w:eastAsia="en-IN" w:bidi="hi-IN"/>
        </w:rPr>
        <w:t>d</w:t>
      </w:r>
      <w:r w:rsidR="00D4256D">
        <w:rPr>
          <w:rFonts w:ascii="Times New Roman" w:eastAsia="Times New Roman" w:hAnsi="Times New Roman" w:cs="Times New Roman"/>
          <w:sz w:val="24"/>
          <w:szCs w:val="24"/>
          <w:lang w:eastAsia="en-IN" w:bidi="hi-IN"/>
        </w:rPr>
        <w:t>th</w:t>
      </w:r>
      <w:proofErr w:type="spellEnd"/>
      <w:r w:rsidR="00D4256D">
        <w:rPr>
          <w:rFonts w:ascii="Times New Roman" w:eastAsia="Times New Roman" w:hAnsi="Times New Roman" w:cs="Times New Roman"/>
          <w:sz w:val="24"/>
          <w:szCs w:val="24"/>
          <w:lang w:eastAsia="en-IN" w:bidi="hi-IN"/>
        </w:rPr>
        <w:t xml:space="preserve"> spatially referenced covariate at location </w:t>
      </w:r>
      <w:r w:rsidR="00D4256D" w:rsidRPr="00372B2B">
        <w:rPr>
          <w:rFonts w:ascii="Times New Roman" w:eastAsia="Times New Roman" w:hAnsi="Times New Roman" w:cs="Times New Roman"/>
          <w:b/>
          <w:i/>
          <w:sz w:val="24"/>
          <w:szCs w:val="24"/>
          <w:lang w:eastAsia="en-IN" w:bidi="hi-IN"/>
        </w:rPr>
        <w:t>s</w:t>
      </w:r>
      <w:r w:rsidR="00D4256D">
        <w:rPr>
          <w:rFonts w:ascii="Times New Roman" w:eastAsia="Times New Roman" w:hAnsi="Times New Roman" w:cs="Times New Roman"/>
          <w:sz w:val="24"/>
          <w:szCs w:val="24"/>
          <w:lang w:eastAsia="en-IN" w:bidi="hi-IN"/>
        </w:rPr>
        <w:t xml:space="preserve"> that affects density (</w:t>
      </w:r>
      <w:r w:rsidR="00D4256D" w:rsidRPr="00372B2B">
        <w:rPr>
          <w:rFonts w:ascii="Times New Roman" w:eastAsia="Times New Roman" w:hAnsi="Times New Roman" w:cs="Times New Roman"/>
          <w:i/>
          <w:sz w:val="24"/>
          <w:szCs w:val="24"/>
          <w:lang w:eastAsia="en-IN" w:bidi="hi-IN"/>
        </w:rPr>
        <w:t>D</w:t>
      </w:r>
      <w:r w:rsidR="00D4256D">
        <w:rPr>
          <w:rFonts w:ascii="Times New Roman" w:eastAsia="Times New Roman" w:hAnsi="Times New Roman" w:cs="Times New Roman"/>
          <w:sz w:val="24"/>
          <w:szCs w:val="24"/>
          <w:lang w:eastAsia="en-IN" w:bidi="hi-IN"/>
        </w:rPr>
        <w:t xml:space="preserve">), and </w:t>
      </w:r>
      <m:oMath>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θ</m:t>
            </m:r>
          </m:e>
          <m:sub>
            <m:r>
              <w:rPr>
                <w:rFonts w:ascii="Cambria Math" w:eastAsia="Times New Roman" w:hAnsi="Cambria Math" w:cs="Times New Roman"/>
                <w:sz w:val="24"/>
                <w:szCs w:val="24"/>
                <w:lang w:eastAsia="en-IN" w:bidi="hi-IN"/>
              </w:rPr>
              <m:t>0</m:t>
            </m:r>
          </m:sub>
        </m:sSub>
      </m:oMath>
      <w:r w:rsidR="00D4256D">
        <w:rPr>
          <w:rFonts w:ascii="Times New Roman" w:eastAsia="Times New Roman" w:hAnsi="Times New Roman" w:cs="Times New Roman"/>
          <w:sz w:val="24"/>
          <w:szCs w:val="24"/>
          <w:lang w:eastAsia="en-IN" w:bidi="hi-IN"/>
        </w:rPr>
        <w:t xml:space="preserve"> and </w:t>
      </w:r>
      <m:oMath>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θ</m:t>
            </m:r>
          </m:e>
          <m:sub>
            <m:r>
              <w:rPr>
                <w:rFonts w:ascii="Cambria Math" w:eastAsia="Times New Roman" w:hAnsi="Cambria Math" w:cs="Times New Roman"/>
                <w:sz w:val="24"/>
                <w:szCs w:val="24"/>
                <w:lang w:eastAsia="en-IN" w:bidi="hi-IN"/>
              </w:rPr>
              <m:t>d</m:t>
            </m:r>
          </m:sub>
        </m:sSub>
      </m:oMath>
      <w:r w:rsidR="00D4256D">
        <w:rPr>
          <w:rFonts w:ascii="Times New Roman" w:eastAsia="Times New Roman" w:hAnsi="Times New Roman" w:cs="Times New Roman"/>
          <w:sz w:val="24"/>
          <w:szCs w:val="24"/>
          <w:lang w:eastAsia="en-IN" w:bidi="hi-IN"/>
        </w:rPr>
        <w:t xml:space="preserve"> are the density intercept parameter and </w:t>
      </w:r>
      <w:proofErr w:type="spellStart"/>
      <w:r w:rsidR="00D4256D" w:rsidRPr="00372B2B">
        <w:rPr>
          <w:rFonts w:ascii="Times New Roman" w:eastAsia="Times New Roman" w:hAnsi="Times New Roman" w:cs="Times New Roman"/>
          <w:i/>
          <w:sz w:val="24"/>
          <w:szCs w:val="24"/>
          <w:lang w:eastAsia="en-IN" w:bidi="hi-IN"/>
        </w:rPr>
        <w:t>d</w:t>
      </w:r>
      <w:r w:rsidR="00D4256D">
        <w:rPr>
          <w:rFonts w:ascii="Times New Roman" w:eastAsia="Times New Roman" w:hAnsi="Times New Roman" w:cs="Times New Roman"/>
          <w:sz w:val="24"/>
          <w:szCs w:val="24"/>
          <w:lang w:eastAsia="en-IN" w:bidi="hi-IN"/>
        </w:rPr>
        <w:t>th</w:t>
      </w:r>
      <w:proofErr w:type="spellEnd"/>
      <w:r w:rsidR="00D4256D">
        <w:rPr>
          <w:rFonts w:ascii="Times New Roman" w:eastAsia="Times New Roman" w:hAnsi="Times New Roman" w:cs="Times New Roman"/>
          <w:sz w:val="24"/>
          <w:szCs w:val="24"/>
          <w:lang w:eastAsia="en-IN" w:bidi="hi-IN"/>
        </w:rPr>
        <w:t xml:space="preserve"> regression </w:t>
      </w:r>
      <w:r w:rsidR="003C0633">
        <w:rPr>
          <w:rFonts w:ascii="Times New Roman" w:eastAsia="Times New Roman" w:hAnsi="Times New Roman" w:cs="Times New Roman"/>
          <w:sz w:val="24"/>
          <w:szCs w:val="24"/>
          <w:lang w:eastAsia="en-IN" w:bidi="hi-IN"/>
        </w:rPr>
        <w:t>parameter</w:t>
      </w:r>
      <w:r w:rsidR="00512B4D">
        <w:rPr>
          <w:rFonts w:ascii="Times New Roman" w:eastAsia="Times New Roman" w:hAnsi="Times New Roman" w:cs="Times New Roman"/>
          <w:sz w:val="24"/>
          <w:szCs w:val="24"/>
          <w:lang w:eastAsia="en-IN" w:bidi="hi-IN"/>
        </w:rPr>
        <w:t xml:space="preserve"> (all covariates were treated as known, notwithstanding the fact that </w:t>
      </w:r>
      <w:proofErr w:type="spellStart"/>
      <w:r w:rsidR="00512B4D">
        <w:rPr>
          <w:rFonts w:ascii="Times New Roman" w:eastAsia="Times New Roman" w:hAnsi="Times New Roman" w:cs="Times New Roman"/>
          <w:sz w:val="24"/>
          <w:szCs w:val="24"/>
          <w:lang w:eastAsia="en-IN" w:bidi="hi-IN"/>
        </w:rPr>
        <w:t>stdGC</w:t>
      </w:r>
      <w:proofErr w:type="spellEnd"/>
      <w:r w:rsidR="00512B4D">
        <w:rPr>
          <w:rFonts w:ascii="Times New Roman" w:eastAsia="Times New Roman" w:hAnsi="Times New Roman" w:cs="Times New Roman"/>
          <w:sz w:val="24"/>
          <w:szCs w:val="24"/>
          <w:lang w:eastAsia="en-IN" w:bidi="hi-IN"/>
        </w:rPr>
        <w:t xml:space="preserve"> and </w:t>
      </w:r>
      <w:proofErr w:type="spellStart"/>
      <w:r w:rsidR="00512B4D">
        <w:rPr>
          <w:rFonts w:ascii="Times New Roman" w:eastAsia="Times New Roman" w:hAnsi="Times New Roman" w:cs="Times New Roman"/>
          <w:sz w:val="24"/>
          <w:szCs w:val="24"/>
          <w:lang w:eastAsia="en-IN" w:bidi="hi-IN"/>
        </w:rPr>
        <w:t>stdBC</w:t>
      </w:r>
      <w:proofErr w:type="spellEnd"/>
      <w:r w:rsidR="00512B4D">
        <w:rPr>
          <w:rFonts w:ascii="Times New Roman" w:eastAsia="Times New Roman" w:hAnsi="Times New Roman" w:cs="Times New Roman"/>
          <w:sz w:val="24"/>
          <w:szCs w:val="24"/>
          <w:lang w:eastAsia="en-IN" w:bidi="hi-IN"/>
        </w:rPr>
        <w:t xml:space="preserve"> had been estimated)</w:t>
      </w:r>
      <w:r w:rsidR="00D4256D">
        <w:rPr>
          <w:rFonts w:ascii="Times New Roman" w:eastAsia="Times New Roman" w:hAnsi="Times New Roman" w:cs="Times New Roman"/>
          <w:sz w:val="24"/>
          <w:szCs w:val="24"/>
          <w:lang w:eastAsia="en-IN" w:bidi="hi-IN"/>
        </w:rPr>
        <w:t>;</w:t>
      </w:r>
    </w:p>
    <w:p w14:paraId="78E36F46" w14:textId="025051B6" w:rsidR="00D4256D" w:rsidRDefault="00797A01" w:rsidP="007F2EFF">
      <w:pPr>
        <w:spacing w:before="100" w:beforeAutospacing="1" w:after="100" w:afterAutospacing="1" w:line="360" w:lineRule="auto"/>
        <w:ind w:left="720"/>
        <w:jc w:val="both"/>
        <w:rPr>
          <w:rFonts w:ascii="Times New Roman" w:eastAsia="Times New Roman" w:hAnsi="Times New Roman" w:cs="Times New Roman"/>
          <w:sz w:val="24"/>
          <w:szCs w:val="24"/>
          <w:lang w:eastAsia="en-IN" w:bidi="hi-IN"/>
        </w:rPr>
      </w:pPr>
      <m:oMath>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x</m:t>
            </m:r>
          </m:e>
          <m:sub>
            <m:r>
              <w:rPr>
                <w:rFonts w:ascii="Cambria Math" w:eastAsia="Times New Roman" w:hAnsi="Cambria Math" w:cs="Times New Roman"/>
                <w:sz w:val="24"/>
                <w:szCs w:val="24"/>
                <w:lang w:eastAsia="en-IN" w:bidi="hi-IN"/>
              </w:rPr>
              <m:t>l</m:t>
            </m:r>
          </m:sub>
        </m:sSub>
      </m:oMath>
      <w:r w:rsidR="00D4256D" w:rsidRPr="00372B2B">
        <w:rPr>
          <w:rFonts w:ascii="Times New Roman" w:eastAsia="Times New Roman" w:hAnsi="Times New Roman" w:cs="Times New Roman"/>
          <w:sz w:val="24"/>
          <w:szCs w:val="24"/>
          <w:lang w:eastAsia="en-IN" w:bidi="hi-IN"/>
        </w:rPr>
        <w:t xml:space="preserve"> is the </w:t>
      </w:r>
      <w:r w:rsidR="00D4256D">
        <w:rPr>
          <w:rFonts w:ascii="Times New Roman" w:eastAsia="Times New Roman" w:hAnsi="Times New Roman" w:cs="Times New Roman"/>
          <w:i/>
          <w:sz w:val="24"/>
          <w:szCs w:val="24"/>
          <w:lang w:eastAsia="en-IN" w:bidi="hi-IN"/>
        </w:rPr>
        <w:t>l</w:t>
      </w:r>
      <w:r w:rsidR="00D4256D">
        <w:rPr>
          <w:rFonts w:ascii="Times New Roman" w:eastAsia="Times New Roman" w:hAnsi="Times New Roman" w:cs="Times New Roman"/>
          <w:sz w:val="24"/>
          <w:szCs w:val="24"/>
          <w:lang w:eastAsia="en-IN" w:bidi="hi-IN"/>
        </w:rPr>
        <w:t>th covariate that affects expected encounter rate at distance zero (</w:t>
      </w:r>
      <m:oMath>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λ</m:t>
            </m:r>
          </m:e>
          <m:sub>
            <m:r>
              <w:rPr>
                <w:rFonts w:ascii="Cambria Math" w:eastAsia="Times New Roman" w:hAnsi="Cambria Math" w:cs="Times New Roman"/>
                <w:sz w:val="24"/>
                <w:szCs w:val="24"/>
                <w:lang w:eastAsia="en-IN" w:bidi="hi-IN"/>
              </w:rPr>
              <m:t>0</m:t>
            </m:r>
          </m:sub>
        </m:sSub>
      </m:oMath>
      <w:r w:rsidR="00D4256D">
        <w:rPr>
          <w:rFonts w:ascii="Times New Roman" w:eastAsia="Times New Roman" w:hAnsi="Times New Roman" w:cs="Times New Roman"/>
          <w:sz w:val="24"/>
          <w:szCs w:val="24"/>
          <w:lang w:eastAsia="en-IN" w:bidi="hi-IN"/>
        </w:rPr>
        <w:t xml:space="preserve">), and </w:t>
      </w:r>
      <m:oMath>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ϕ</m:t>
            </m:r>
          </m:e>
          <m:sub>
            <m:r>
              <w:rPr>
                <w:rFonts w:ascii="Cambria Math" w:eastAsia="Times New Roman" w:hAnsi="Cambria Math" w:cs="Times New Roman"/>
                <w:sz w:val="24"/>
                <w:szCs w:val="24"/>
                <w:lang w:eastAsia="en-IN" w:bidi="hi-IN"/>
              </w:rPr>
              <m:t>0</m:t>
            </m:r>
          </m:sub>
        </m:sSub>
      </m:oMath>
      <w:r w:rsidR="00D4256D">
        <w:rPr>
          <w:rFonts w:ascii="Times New Roman" w:eastAsia="Times New Roman" w:hAnsi="Times New Roman" w:cs="Times New Roman"/>
          <w:sz w:val="24"/>
          <w:szCs w:val="24"/>
          <w:lang w:eastAsia="en-IN" w:bidi="hi-IN"/>
        </w:rPr>
        <w:t xml:space="preserve"> and </w:t>
      </w:r>
      <m:oMath>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ϕ</m:t>
            </m:r>
          </m:e>
          <m:sub>
            <m:r>
              <w:rPr>
                <w:rFonts w:ascii="Cambria Math" w:eastAsia="Times New Roman" w:hAnsi="Cambria Math" w:cs="Times New Roman"/>
                <w:sz w:val="24"/>
                <w:szCs w:val="24"/>
                <w:lang w:eastAsia="en-IN" w:bidi="hi-IN"/>
              </w:rPr>
              <m:t>l</m:t>
            </m:r>
          </m:sub>
        </m:sSub>
      </m:oMath>
      <w:r w:rsidR="00D4256D">
        <w:rPr>
          <w:rFonts w:ascii="Times New Roman" w:eastAsia="Times New Roman" w:hAnsi="Times New Roman" w:cs="Times New Roman"/>
          <w:sz w:val="24"/>
          <w:szCs w:val="24"/>
          <w:lang w:eastAsia="en-IN" w:bidi="hi-IN"/>
        </w:rPr>
        <w:t xml:space="preserve"> are the intercept parameter and </w:t>
      </w:r>
      <w:r w:rsidR="00D4256D">
        <w:rPr>
          <w:rFonts w:ascii="Times New Roman" w:eastAsia="Times New Roman" w:hAnsi="Times New Roman" w:cs="Times New Roman"/>
          <w:i/>
          <w:sz w:val="24"/>
          <w:szCs w:val="24"/>
          <w:lang w:eastAsia="en-IN" w:bidi="hi-IN"/>
        </w:rPr>
        <w:t>l</w:t>
      </w:r>
      <w:r w:rsidR="00D4256D">
        <w:rPr>
          <w:rFonts w:ascii="Times New Roman" w:eastAsia="Times New Roman" w:hAnsi="Times New Roman" w:cs="Times New Roman"/>
          <w:sz w:val="24"/>
          <w:szCs w:val="24"/>
          <w:lang w:eastAsia="en-IN" w:bidi="hi-IN"/>
        </w:rPr>
        <w:t xml:space="preserve">th regression </w:t>
      </w:r>
      <w:r w:rsidR="003C0633">
        <w:rPr>
          <w:rFonts w:ascii="Times New Roman" w:eastAsia="Times New Roman" w:hAnsi="Times New Roman" w:cs="Times New Roman"/>
          <w:sz w:val="24"/>
          <w:szCs w:val="24"/>
          <w:lang w:eastAsia="en-IN" w:bidi="hi-IN"/>
        </w:rPr>
        <w:t>parameter</w:t>
      </w:r>
      <w:r w:rsidR="00D4256D">
        <w:rPr>
          <w:rFonts w:ascii="Times New Roman" w:eastAsia="Times New Roman" w:hAnsi="Times New Roman" w:cs="Times New Roman"/>
          <w:sz w:val="24"/>
          <w:szCs w:val="24"/>
          <w:lang w:eastAsia="en-IN" w:bidi="hi-IN"/>
        </w:rPr>
        <w:t xml:space="preserve"> for expected encounter rate at distance zero;</w:t>
      </w:r>
    </w:p>
    <w:p w14:paraId="4830D235" w14:textId="7533C5D1" w:rsidR="00D4256D" w:rsidRDefault="00797A01" w:rsidP="007F2EFF">
      <w:pPr>
        <w:spacing w:before="100" w:beforeAutospacing="1" w:after="100" w:afterAutospacing="1" w:line="360" w:lineRule="auto"/>
        <w:ind w:left="720"/>
        <w:jc w:val="both"/>
        <w:rPr>
          <w:rFonts w:ascii="Times New Roman" w:eastAsia="Times New Roman" w:hAnsi="Times New Roman" w:cs="Times New Roman"/>
          <w:sz w:val="24"/>
          <w:szCs w:val="24"/>
          <w:lang w:eastAsia="en-IN" w:bidi="hi-IN"/>
        </w:rPr>
      </w:pPr>
      <m:oMath>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x</m:t>
            </m:r>
          </m:e>
          <m:sub>
            <m:r>
              <w:rPr>
                <w:rFonts w:ascii="Cambria Math" w:eastAsia="Times New Roman" w:hAnsi="Cambria Math" w:cs="Times New Roman"/>
                <w:sz w:val="24"/>
                <w:szCs w:val="24"/>
                <w:lang w:eastAsia="en-IN" w:bidi="hi-IN"/>
              </w:rPr>
              <m:t>i</m:t>
            </m:r>
          </m:sub>
        </m:sSub>
      </m:oMath>
      <w:r w:rsidR="00D4256D" w:rsidRPr="00372B2B">
        <w:rPr>
          <w:rFonts w:ascii="Times New Roman" w:eastAsia="Times New Roman" w:hAnsi="Times New Roman" w:cs="Times New Roman"/>
          <w:sz w:val="24"/>
          <w:szCs w:val="24"/>
          <w:lang w:eastAsia="en-IN" w:bidi="hi-IN"/>
        </w:rPr>
        <w:t xml:space="preserve"> is the </w:t>
      </w:r>
      <w:proofErr w:type="spellStart"/>
      <w:r w:rsidR="00D4256D">
        <w:rPr>
          <w:rFonts w:ascii="Times New Roman" w:eastAsia="Times New Roman" w:hAnsi="Times New Roman" w:cs="Times New Roman"/>
          <w:i/>
          <w:sz w:val="24"/>
          <w:szCs w:val="24"/>
          <w:lang w:eastAsia="en-IN" w:bidi="hi-IN"/>
        </w:rPr>
        <w:t>i</w:t>
      </w:r>
      <w:r w:rsidR="00D4256D">
        <w:rPr>
          <w:rFonts w:ascii="Times New Roman" w:eastAsia="Times New Roman" w:hAnsi="Times New Roman" w:cs="Times New Roman"/>
          <w:sz w:val="24"/>
          <w:szCs w:val="24"/>
          <w:lang w:eastAsia="en-IN" w:bidi="hi-IN"/>
        </w:rPr>
        <w:t>th</w:t>
      </w:r>
      <w:proofErr w:type="spellEnd"/>
      <w:r w:rsidR="00D4256D">
        <w:rPr>
          <w:rFonts w:ascii="Times New Roman" w:eastAsia="Times New Roman" w:hAnsi="Times New Roman" w:cs="Times New Roman"/>
          <w:sz w:val="24"/>
          <w:szCs w:val="24"/>
          <w:lang w:eastAsia="en-IN" w:bidi="hi-IN"/>
        </w:rPr>
        <w:t xml:space="preserve"> covariate that affects the range parameter (</w:t>
      </w:r>
      <m:oMath>
        <m:r>
          <w:rPr>
            <w:rFonts w:ascii="Cambria Math" w:eastAsia="Times New Roman" w:hAnsi="Cambria Math" w:cs="Times New Roman"/>
            <w:sz w:val="24"/>
            <w:szCs w:val="24"/>
            <w:lang w:eastAsia="en-IN" w:bidi="hi-IN"/>
          </w:rPr>
          <m:t>σ</m:t>
        </m:r>
      </m:oMath>
      <w:r w:rsidR="00D4256D">
        <w:rPr>
          <w:rFonts w:ascii="Times New Roman" w:eastAsia="Times New Roman" w:hAnsi="Times New Roman" w:cs="Times New Roman"/>
          <w:sz w:val="24"/>
          <w:szCs w:val="24"/>
          <w:lang w:eastAsia="en-IN" w:bidi="hi-IN"/>
        </w:rPr>
        <w:t xml:space="preserve">), and </w:t>
      </w:r>
      <m:oMath>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β</m:t>
            </m:r>
          </m:e>
          <m:sub>
            <m:r>
              <w:rPr>
                <w:rFonts w:ascii="Cambria Math" w:eastAsia="Times New Roman" w:hAnsi="Cambria Math" w:cs="Times New Roman"/>
                <w:sz w:val="24"/>
                <w:szCs w:val="24"/>
                <w:lang w:eastAsia="en-IN" w:bidi="hi-IN"/>
              </w:rPr>
              <m:t>0</m:t>
            </m:r>
          </m:sub>
        </m:sSub>
      </m:oMath>
      <w:r w:rsidR="00D4256D">
        <w:rPr>
          <w:rFonts w:ascii="Times New Roman" w:eastAsia="Times New Roman" w:hAnsi="Times New Roman" w:cs="Times New Roman"/>
          <w:sz w:val="24"/>
          <w:szCs w:val="24"/>
          <w:lang w:eastAsia="en-IN" w:bidi="hi-IN"/>
        </w:rPr>
        <w:t xml:space="preserve"> and </w:t>
      </w:r>
      <m:oMath>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β</m:t>
            </m:r>
          </m:e>
          <m:sub>
            <m:r>
              <w:rPr>
                <w:rFonts w:ascii="Cambria Math" w:eastAsia="Times New Roman" w:hAnsi="Cambria Math" w:cs="Times New Roman"/>
                <w:sz w:val="24"/>
                <w:szCs w:val="24"/>
                <w:lang w:eastAsia="en-IN" w:bidi="hi-IN"/>
              </w:rPr>
              <m:t>i</m:t>
            </m:r>
          </m:sub>
        </m:sSub>
      </m:oMath>
      <w:r w:rsidR="00D4256D">
        <w:rPr>
          <w:rFonts w:ascii="Times New Roman" w:eastAsia="Times New Roman" w:hAnsi="Times New Roman" w:cs="Times New Roman"/>
          <w:sz w:val="24"/>
          <w:szCs w:val="24"/>
          <w:lang w:eastAsia="en-IN" w:bidi="hi-IN"/>
        </w:rPr>
        <w:t xml:space="preserve"> are the range intercept parameter and </w:t>
      </w:r>
      <w:proofErr w:type="spellStart"/>
      <w:r w:rsidR="00D4256D">
        <w:rPr>
          <w:rFonts w:ascii="Times New Roman" w:eastAsia="Times New Roman" w:hAnsi="Times New Roman" w:cs="Times New Roman"/>
          <w:i/>
          <w:sz w:val="24"/>
          <w:szCs w:val="24"/>
          <w:lang w:eastAsia="en-IN" w:bidi="hi-IN"/>
        </w:rPr>
        <w:t>i</w:t>
      </w:r>
      <w:r w:rsidR="00D4256D">
        <w:rPr>
          <w:rFonts w:ascii="Times New Roman" w:eastAsia="Times New Roman" w:hAnsi="Times New Roman" w:cs="Times New Roman"/>
          <w:sz w:val="24"/>
          <w:szCs w:val="24"/>
          <w:lang w:eastAsia="en-IN" w:bidi="hi-IN"/>
        </w:rPr>
        <w:t>th</w:t>
      </w:r>
      <w:proofErr w:type="spellEnd"/>
      <w:r w:rsidR="00D4256D">
        <w:rPr>
          <w:rFonts w:ascii="Times New Roman" w:eastAsia="Times New Roman" w:hAnsi="Times New Roman" w:cs="Times New Roman"/>
          <w:sz w:val="24"/>
          <w:szCs w:val="24"/>
          <w:lang w:eastAsia="en-IN" w:bidi="hi-IN"/>
        </w:rPr>
        <w:t xml:space="preserve"> regression </w:t>
      </w:r>
      <w:r w:rsidR="003C0633">
        <w:rPr>
          <w:rFonts w:ascii="Times New Roman" w:eastAsia="Times New Roman" w:hAnsi="Times New Roman" w:cs="Times New Roman"/>
          <w:sz w:val="24"/>
          <w:szCs w:val="24"/>
          <w:lang w:eastAsia="en-IN" w:bidi="hi-IN"/>
        </w:rPr>
        <w:t>parameter</w:t>
      </w:r>
      <w:r w:rsidR="00D4256D">
        <w:rPr>
          <w:rFonts w:ascii="Times New Roman" w:eastAsia="Times New Roman" w:hAnsi="Times New Roman" w:cs="Times New Roman"/>
          <w:sz w:val="24"/>
          <w:szCs w:val="24"/>
          <w:lang w:eastAsia="en-IN" w:bidi="hi-IN"/>
        </w:rPr>
        <w:t>.</w:t>
      </w:r>
    </w:p>
    <w:p w14:paraId="44E8C85C" w14:textId="7F959295" w:rsidR="00D4256D" w:rsidRDefault="00D4256D" w:rsidP="007F2EFF">
      <w:pPr>
        <w:spacing w:before="100" w:beforeAutospacing="1" w:after="100" w:afterAutospacing="1" w:line="360" w:lineRule="auto"/>
        <w:jc w:val="both"/>
        <w:rPr>
          <w:rFonts w:ascii="Times New Roman" w:eastAsia="Times New Roman" w:hAnsi="Times New Roman" w:cs="Times New Roman"/>
          <w:sz w:val="24"/>
          <w:szCs w:val="24"/>
          <w:lang w:eastAsia="en-IN" w:bidi="hi-IN"/>
        </w:rPr>
      </w:pPr>
    </w:p>
    <w:p w14:paraId="315B3B4D" w14:textId="5D1CFD1C" w:rsidR="00D4256D" w:rsidRDefault="00D4256D" w:rsidP="007F2EFF">
      <w:pPr>
        <w:spacing w:before="100" w:beforeAutospacing="1" w:after="100" w:afterAutospacing="1" w:line="360" w:lineRule="auto"/>
        <w:jc w:val="both"/>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Models were ranked based on minimum </w:t>
      </w:r>
      <w:proofErr w:type="spellStart"/>
      <w:r>
        <w:rPr>
          <w:rFonts w:ascii="Times New Roman" w:eastAsia="Times New Roman" w:hAnsi="Times New Roman" w:cs="Times New Roman"/>
          <w:sz w:val="24"/>
          <w:szCs w:val="24"/>
          <w:lang w:eastAsia="en-IN" w:bidi="hi-IN"/>
        </w:rPr>
        <w:t>AICc</w:t>
      </w:r>
      <w:proofErr w:type="spellEnd"/>
      <w:r>
        <w:rPr>
          <w:rFonts w:ascii="Times New Roman" w:eastAsia="Times New Roman" w:hAnsi="Times New Roman" w:cs="Times New Roman"/>
          <w:sz w:val="24"/>
          <w:szCs w:val="24"/>
          <w:lang w:eastAsia="en-IN" w:bidi="hi-IN"/>
        </w:rPr>
        <w:t xml:space="preserve">, which balances the improved fit due to use of more parameters against the increased variance due to use of more parameters </w:t>
      </w:r>
      <w:r>
        <w:rPr>
          <w:rFonts w:ascii="Times New Roman" w:eastAsia="Times New Roman" w:hAnsi="Times New Roman" w:cs="Times New Roman"/>
          <w:sz w:val="24"/>
          <w:szCs w:val="24"/>
          <w:lang w:eastAsia="en-IN" w:bidi="hi-IN"/>
        </w:rPr>
        <w:fldChar w:fldCharType="begin" w:fldLock="1"/>
      </w:r>
      <w:r>
        <w:rPr>
          <w:rFonts w:ascii="Times New Roman" w:eastAsia="Times New Roman" w:hAnsi="Times New Roman" w:cs="Times New Roman"/>
          <w:sz w:val="24"/>
          <w:szCs w:val="24"/>
          <w:lang w:eastAsia="en-IN" w:bidi="hi-IN"/>
        </w:rPr>
        <w:instrText>ADDIN CSL_CITATION { "citationItems" : [ { "id" : "ITEM-1", "itemData" : { "DOI" : "10.1007/s00265-010-1029-6", "ISSN" : "0340-5443", "author" : [ { "dropping-particle" : "", "family" : "Burnham", "given" : "Kenneth P.", "non-dropping-particle" : "", "parse-names" : false, "suffix" : "" }, { "dropping-particle" : "", "family" : "Anderson", "given" : "David R.", "non-dropping-particle" : "", "parse-names" : false, "suffix" : "" }, { "dropping-particle" : "", "family" : "Huyvaert", "given" : "Kathryn P.", "non-dropping-particle" : "", "parse-names" : false, "suffix" : "" } ], "container-title" : "Behavioral Ecology and Sociobiology", "id" : "ITEM-1", "issue" : "1", "issued" : { "date-parts" : [ [ "2010", "8", "18" ] ] }, "page" : "23-35", "title" : "AIC model selection and multimodel inference in behavioral ecology: some background, observations, and comparisons", "type" : "article-journal", "volume" : "65" }, "uris" : [ "http://www.mendeley.com/documents/?uuid=5d804069-9e91-41b4-923c-1f00a67a80c6" ] } ], "mendeley" : { "formattedCitation" : "(Burnham et al., 2010)", "plainTextFormattedCitation" : "(Burnham et al., 2010)" }, "properties" : { "noteIndex" : 0 }, "schema" : "https://github.com/citation-style-language/schema/raw/master/csl-citation.json" }</w:instrText>
      </w:r>
      <w:r>
        <w:rPr>
          <w:rFonts w:ascii="Times New Roman" w:eastAsia="Times New Roman" w:hAnsi="Times New Roman" w:cs="Times New Roman"/>
          <w:sz w:val="24"/>
          <w:szCs w:val="24"/>
          <w:lang w:eastAsia="en-IN" w:bidi="hi-IN"/>
        </w:rPr>
        <w:fldChar w:fldCharType="separate"/>
      </w:r>
      <w:r w:rsidRPr="005E7682">
        <w:rPr>
          <w:rFonts w:ascii="Times New Roman" w:eastAsia="Times New Roman" w:hAnsi="Times New Roman" w:cs="Times New Roman"/>
          <w:noProof/>
          <w:sz w:val="24"/>
          <w:szCs w:val="24"/>
          <w:lang w:eastAsia="en-IN" w:bidi="hi-IN"/>
        </w:rPr>
        <w:t>(Burnham et al., 2010)</w:t>
      </w:r>
      <w:r>
        <w:rPr>
          <w:rFonts w:ascii="Times New Roman" w:eastAsia="Times New Roman" w:hAnsi="Times New Roman" w:cs="Times New Roman"/>
          <w:sz w:val="24"/>
          <w:szCs w:val="24"/>
          <w:lang w:eastAsia="en-IN" w:bidi="hi-IN"/>
        </w:rPr>
        <w:fldChar w:fldCharType="end"/>
      </w:r>
      <w:r>
        <w:rPr>
          <w:rFonts w:ascii="Times New Roman" w:eastAsia="Times New Roman" w:hAnsi="Times New Roman" w:cs="Times New Roman"/>
          <w:sz w:val="24"/>
          <w:szCs w:val="24"/>
          <w:lang w:eastAsia="en-IN" w:bidi="hi-IN"/>
        </w:rPr>
        <w:t xml:space="preserve">. </w:t>
      </w:r>
      <w:r w:rsidR="005173EF">
        <w:rPr>
          <w:rFonts w:ascii="Times New Roman" w:eastAsia="Times New Roman" w:hAnsi="Times New Roman" w:cs="Times New Roman"/>
          <w:sz w:val="24"/>
          <w:szCs w:val="24"/>
          <w:lang w:eastAsia="en-IN" w:bidi="hi-IN"/>
        </w:rPr>
        <w:t xml:space="preserve">We </w:t>
      </w:r>
      <w:r w:rsidR="00815A81">
        <w:rPr>
          <w:rFonts w:ascii="Times New Roman" w:eastAsia="Times New Roman" w:hAnsi="Times New Roman" w:cs="Times New Roman"/>
          <w:sz w:val="24"/>
          <w:szCs w:val="24"/>
          <w:lang w:eastAsia="en-IN" w:bidi="hi-IN"/>
        </w:rPr>
        <w:t xml:space="preserve">only consider </w:t>
      </w:r>
      <w:r w:rsidR="005173EF">
        <w:rPr>
          <w:rFonts w:ascii="Times New Roman" w:eastAsia="Times New Roman" w:hAnsi="Times New Roman" w:cs="Times New Roman"/>
          <w:sz w:val="24"/>
          <w:szCs w:val="24"/>
          <w:lang w:eastAsia="en-IN" w:bidi="hi-IN"/>
        </w:rPr>
        <w:t xml:space="preserve">models with cumulative </w:t>
      </w:r>
      <w:proofErr w:type="spellStart"/>
      <w:r w:rsidR="005173EF">
        <w:rPr>
          <w:rFonts w:ascii="Times New Roman" w:eastAsia="Times New Roman" w:hAnsi="Times New Roman" w:cs="Times New Roman"/>
          <w:sz w:val="24"/>
          <w:szCs w:val="24"/>
          <w:lang w:eastAsia="en-IN" w:bidi="hi-IN"/>
        </w:rPr>
        <w:t>AIC</w:t>
      </w:r>
      <w:r w:rsidR="005F2F52">
        <w:rPr>
          <w:rFonts w:ascii="Times New Roman" w:eastAsia="Times New Roman" w:hAnsi="Times New Roman" w:cs="Times New Roman"/>
          <w:sz w:val="24"/>
          <w:szCs w:val="24"/>
          <w:lang w:eastAsia="en-IN" w:bidi="hi-IN"/>
        </w:rPr>
        <w:t>c</w:t>
      </w:r>
      <w:proofErr w:type="spellEnd"/>
      <w:r w:rsidR="005F2F52">
        <w:rPr>
          <w:rFonts w:ascii="Times New Roman" w:eastAsia="Times New Roman" w:hAnsi="Times New Roman" w:cs="Times New Roman"/>
          <w:sz w:val="24"/>
          <w:szCs w:val="24"/>
          <w:lang w:eastAsia="en-IN" w:bidi="hi-IN"/>
        </w:rPr>
        <w:t xml:space="preserve"> </w:t>
      </w:r>
      <w:r w:rsidR="005173EF">
        <w:rPr>
          <w:rFonts w:ascii="Times New Roman" w:eastAsia="Times New Roman" w:hAnsi="Times New Roman" w:cs="Times New Roman"/>
          <w:sz w:val="24"/>
          <w:szCs w:val="24"/>
          <w:lang w:eastAsia="en-IN" w:bidi="hi-IN"/>
        </w:rPr>
        <w:t>weight</w:t>
      </w:r>
      <w:r w:rsidR="00815A81">
        <w:rPr>
          <w:rFonts w:ascii="Times New Roman" w:eastAsia="Times New Roman" w:hAnsi="Times New Roman" w:cs="Times New Roman"/>
          <w:sz w:val="24"/>
          <w:szCs w:val="24"/>
          <w:lang w:eastAsia="en-IN" w:bidi="hi-IN"/>
        </w:rPr>
        <w:t xml:space="preserve">s greater than </w:t>
      </w:r>
      <w:r w:rsidR="005173EF">
        <w:rPr>
          <w:rFonts w:ascii="Times New Roman" w:eastAsia="Times New Roman" w:hAnsi="Times New Roman" w:cs="Times New Roman"/>
          <w:sz w:val="24"/>
          <w:szCs w:val="24"/>
          <w:lang w:eastAsia="en-IN" w:bidi="hi-IN"/>
        </w:rPr>
        <w:t>0.</w:t>
      </w:r>
      <w:r w:rsidR="00815A81">
        <w:rPr>
          <w:rFonts w:ascii="Times New Roman" w:eastAsia="Times New Roman" w:hAnsi="Times New Roman" w:cs="Times New Roman"/>
          <w:sz w:val="24"/>
          <w:szCs w:val="24"/>
          <w:lang w:eastAsia="en-IN" w:bidi="hi-IN"/>
        </w:rPr>
        <w:t>95</w:t>
      </w:r>
      <w:r w:rsidR="005173EF">
        <w:rPr>
          <w:rFonts w:ascii="Times New Roman" w:eastAsia="Times New Roman" w:hAnsi="Times New Roman" w:cs="Times New Roman"/>
          <w:sz w:val="24"/>
          <w:szCs w:val="24"/>
          <w:lang w:eastAsia="en-IN" w:bidi="hi-IN"/>
        </w:rPr>
        <w:t xml:space="preserve">. </w:t>
      </w:r>
    </w:p>
    <w:p w14:paraId="13FED690" w14:textId="3CA3946C" w:rsidR="00D4256D" w:rsidRDefault="00D4256D" w:rsidP="007F2EFF">
      <w:pPr>
        <w:spacing w:before="100" w:beforeAutospacing="1" w:after="100" w:afterAutospacing="1" w:line="360" w:lineRule="auto"/>
        <w:jc w:val="both"/>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The frequency with which a snow leopard encounters a camera trap is likely to be affected by the ruggedness and topography of the sites at which the camera traps are installed, the </w:t>
      </w:r>
      <w:r>
        <w:rPr>
          <w:rFonts w:ascii="Times New Roman" w:eastAsia="Times New Roman" w:hAnsi="Times New Roman" w:cs="Times New Roman"/>
          <w:sz w:val="24"/>
          <w:szCs w:val="24"/>
          <w:lang w:eastAsia="en-IN" w:bidi="hi-IN"/>
        </w:rPr>
        <w:lastRenderedPageBreak/>
        <w:t>ruggedness and topography in other parts of its range, and whether or not the camera trap is close to a water hole</w:t>
      </w:r>
      <w:r w:rsidR="00374DBB">
        <w:rPr>
          <w:rFonts w:ascii="Times New Roman" w:eastAsia="Times New Roman" w:hAnsi="Times New Roman" w:cs="Times New Roman"/>
          <w:sz w:val="24"/>
          <w:szCs w:val="24"/>
          <w:lang w:eastAsia="en-IN" w:bidi="hi-IN"/>
        </w:rPr>
        <w:t>. Similarly, individuals with smaller effective range are more likely to be encountered at their activity centres as opposed to those with bigger effective ranges</w:t>
      </w:r>
      <w:r>
        <w:rPr>
          <w:rFonts w:ascii="Times New Roman" w:eastAsia="Times New Roman" w:hAnsi="Times New Roman" w:cs="Times New Roman"/>
          <w:sz w:val="24"/>
          <w:szCs w:val="24"/>
          <w:lang w:eastAsia="en-IN" w:bidi="hi-IN"/>
        </w:rPr>
        <w:t xml:space="preserve">. We investigated the effect of terrain ruggedness, topography and presence of waterholes on the </w:t>
      </w:r>
      <w:r w:rsidRPr="00F527FC">
        <w:rPr>
          <w:rFonts w:ascii="Times New Roman" w:eastAsia="Times New Roman" w:hAnsi="Times New Roman" w:cs="Times New Roman"/>
          <w:sz w:val="24"/>
          <w:szCs w:val="24"/>
          <w:lang w:eastAsia="en-IN" w:bidi="hi-IN"/>
        </w:rPr>
        <w:t xml:space="preserve">expected encounter rate </w:t>
      </w:r>
      <w:r>
        <w:rPr>
          <w:rFonts w:ascii="Times New Roman" w:eastAsia="Times New Roman" w:hAnsi="Times New Roman" w:cs="Times New Roman"/>
          <w:sz w:val="24"/>
          <w:szCs w:val="24"/>
          <w:lang w:eastAsia="en-IN" w:bidi="hi-IN"/>
        </w:rPr>
        <w:t>intercept and range parameter.</w:t>
      </w:r>
    </w:p>
    <w:p w14:paraId="0D7C50B9" w14:textId="23C5C817" w:rsidR="00D4256D" w:rsidRDefault="00D4256D" w:rsidP="007F2EFF">
      <w:pPr>
        <w:spacing w:before="100" w:beforeAutospacing="1" w:after="100" w:afterAutospacing="1" w:line="360" w:lineRule="auto"/>
        <w:jc w:val="both"/>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Conventional SCR analyses assume uniform density across the study areas and do not model spatial variation in density at resolutions finer than survey regions or strata. </w:t>
      </w:r>
      <w:r w:rsidRPr="0011761F">
        <w:rPr>
          <w:rFonts w:ascii="Times New Roman" w:eastAsia="Times New Roman" w:hAnsi="Times New Roman" w:cs="Times New Roman"/>
          <w:sz w:val="24"/>
          <w:szCs w:val="24"/>
          <w:lang w:eastAsia="en-IN" w:bidi="hi-IN"/>
        </w:rPr>
        <w:t xml:space="preserve">We </w:t>
      </w:r>
      <w:r>
        <w:rPr>
          <w:rFonts w:ascii="Times New Roman" w:eastAsia="Times New Roman" w:hAnsi="Times New Roman" w:cs="Times New Roman"/>
          <w:sz w:val="24"/>
          <w:szCs w:val="24"/>
          <w:lang w:eastAsia="en-IN" w:bidi="hi-IN"/>
        </w:rPr>
        <w:t>investigated the dependence o</w:t>
      </w:r>
      <w:r w:rsidRPr="0011761F">
        <w:rPr>
          <w:rFonts w:ascii="Times New Roman" w:eastAsia="Times New Roman" w:hAnsi="Times New Roman" w:cs="Times New Roman"/>
          <w:sz w:val="24"/>
          <w:szCs w:val="24"/>
          <w:lang w:eastAsia="en-IN" w:bidi="hi-IN"/>
        </w:rPr>
        <w:t xml:space="preserve">f snow leopard densities </w:t>
      </w:r>
      <w:r>
        <w:rPr>
          <w:rFonts w:ascii="Times New Roman" w:eastAsia="Times New Roman" w:hAnsi="Times New Roman" w:cs="Times New Roman"/>
          <w:sz w:val="24"/>
          <w:szCs w:val="24"/>
          <w:lang w:eastAsia="en-IN" w:bidi="hi-IN"/>
        </w:rPr>
        <w:t xml:space="preserve">on </w:t>
      </w:r>
      <w:r w:rsidRPr="0011761F">
        <w:rPr>
          <w:rFonts w:ascii="Times New Roman" w:eastAsia="Times New Roman" w:hAnsi="Times New Roman" w:cs="Times New Roman"/>
          <w:sz w:val="24"/>
          <w:szCs w:val="24"/>
          <w:lang w:eastAsia="en-IN" w:bidi="hi-IN"/>
        </w:rPr>
        <w:t>terrain ruggedness</w:t>
      </w:r>
      <w:r>
        <w:rPr>
          <w:rFonts w:ascii="Times New Roman" w:eastAsia="Times New Roman" w:hAnsi="Times New Roman" w:cs="Times New Roman"/>
          <w:sz w:val="24"/>
          <w:szCs w:val="24"/>
          <w:lang w:eastAsia="en-IN" w:bidi="hi-IN"/>
        </w:rPr>
        <w:t xml:space="preserve">, estimating non-uniform density surface that depends on terrain ruggedness in </w:t>
      </w:r>
      <w:r w:rsidR="00474967">
        <w:rPr>
          <w:rFonts w:ascii="Times New Roman" w:eastAsia="Times New Roman" w:hAnsi="Times New Roman" w:cs="Times New Roman"/>
          <w:sz w:val="24"/>
          <w:szCs w:val="24"/>
          <w:lang w:eastAsia="en-IN" w:bidi="hi-IN"/>
        </w:rPr>
        <w:t xml:space="preserve">the three </w:t>
      </w:r>
      <w:r>
        <w:rPr>
          <w:rFonts w:ascii="Times New Roman" w:eastAsia="Times New Roman" w:hAnsi="Times New Roman" w:cs="Times New Roman"/>
          <w:sz w:val="24"/>
          <w:szCs w:val="24"/>
          <w:lang w:eastAsia="en-IN" w:bidi="hi-IN"/>
        </w:rPr>
        <w:t xml:space="preserve">study </w:t>
      </w:r>
      <w:r w:rsidR="00620EF0">
        <w:rPr>
          <w:rFonts w:ascii="Times New Roman" w:eastAsia="Times New Roman" w:hAnsi="Times New Roman" w:cs="Times New Roman"/>
          <w:sz w:val="24"/>
          <w:szCs w:val="24"/>
          <w:lang w:eastAsia="en-IN" w:bidi="hi-IN"/>
        </w:rPr>
        <w:t>regions</w:t>
      </w:r>
      <w:r w:rsidR="00740317">
        <w:rPr>
          <w:rFonts w:ascii="Times New Roman" w:eastAsia="Times New Roman" w:hAnsi="Times New Roman" w:cs="Times New Roman"/>
          <w:sz w:val="24"/>
          <w:szCs w:val="24"/>
          <w:lang w:eastAsia="en-IN" w:bidi="hi-IN"/>
        </w:rPr>
        <w:t>, using Equation (1) above</w:t>
      </w:r>
      <w:r>
        <w:rPr>
          <w:rFonts w:ascii="Times New Roman" w:eastAsia="Times New Roman" w:hAnsi="Times New Roman" w:cs="Times New Roman"/>
          <w:sz w:val="24"/>
          <w:szCs w:val="24"/>
          <w:lang w:eastAsia="en-IN" w:bidi="hi-IN"/>
        </w:rPr>
        <w:t xml:space="preserve">. </w:t>
      </w:r>
      <w:r w:rsidR="00474967">
        <w:rPr>
          <w:rFonts w:ascii="Times New Roman" w:eastAsia="Times New Roman" w:hAnsi="Times New Roman" w:cs="Times New Roman"/>
          <w:sz w:val="24"/>
          <w:szCs w:val="24"/>
          <w:lang w:eastAsia="en-IN" w:bidi="hi-IN"/>
        </w:rPr>
        <w:t xml:space="preserve">Since sampling was conducted in different </w:t>
      </w:r>
      <w:r w:rsidR="003D7CDB">
        <w:rPr>
          <w:rFonts w:ascii="Times New Roman" w:eastAsia="Times New Roman" w:hAnsi="Times New Roman" w:cs="Times New Roman"/>
          <w:sz w:val="24"/>
          <w:szCs w:val="24"/>
          <w:lang w:eastAsia="en-IN" w:bidi="hi-IN"/>
        </w:rPr>
        <w:t xml:space="preserve">sites and </w:t>
      </w:r>
      <w:r w:rsidR="00474967">
        <w:rPr>
          <w:rFonts w:ascii="Times New Roman" w:eastAsia="Times New Roman" w:hAnsi="Times New Roman" w:cs="Times New Roman"/>
          <w:sz w:val="24"/>
          <w:szCs w:val="24"/>
          <w:lang w:eastAsia="en-IN" w:bidi="hi-IN"/>
        </w:rPr>
        <w:t>seasons, we expected detection probabilities and ranging areas to be affected by covariates differently.</w:t>
      </w:r>
      <w:r w:rsidR="00642ABD">
        <w:rPr>
          <w:rFonts w:ascii="Times New Roman" w:eastAsia="Times New Roman" w:hAnsi="Times New Roman" w:cs="Times New Roman"/>
          <w:sz w:val="24"/>
          <w:szCs w:val="24"/>
          <w:lang w:eastAsia="en-IN" w:bidi="hi-IN"/>
        </w:rPr>
        <w:t xml:space="preserve"> </w:t>
      </w:r>
    </w:p>
    <w:p w14:paraId="6C19AA04" w14:textId="643552F3" w:rsidR="00474967" w:rsidRDefault="00D4256D" w:rsidP="007F2EFF">
      <w:pPr>
        <w:spacing w:before="100" w:beforeAutospacing="1" w:after="100" w:afterAutospacing="1" w:line="360" w:lineRule="auto"/>
        <w:jc w:val="both"/>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W</w:t>
      </w:r>
      <w:r w:rsidRPr="0011761F">
        <w:rPr>
          <w:rFonts w:ascii="Times New Roman" w:eastAsia="Times New Roman" w:hAnsi="Times New Roman" w:cs="Times New Roman"/>
          <w:sz w:val="24"/>
          <w:szCs w:val="24"/>
          <w:lang w:eastAsia="en-IN" w:bidi="hi-IN"/>
        </w:rPr>
        <w:t xml:space="preserve">e </w:t>
      </w:r>
      <w:r>
        <w:rPr>
          <w:rFonts w:ascii="Times New Roman" w:eastAsia="Times New Roman" w:hAnsi="Times New Roman" w:cs="Times New Roman"/>
          <w:sz w:val="24"/>
          <w:szCs w:val="24"/>
          <w:lang w:eastAsia="en-IN" w:bidi="hi-IN"/>
        </w:rPr>
        <w:t xml:space="preserve">fitted models to all three </w:t>
      </w:r>
      <w:r w:rsidR="00620EF0">
        <w:rPr>
          <w:rFonts w:ascii="Times New Roman" w:eastAsia="Times New Roman" w:hAnsi="Times New Roman" w:cs="Times New Roman"/>
          <w:sz w:val="24"/>
          <w:szCs w:val="24"/>
          <w:lang w:eastAsia="en-IN" w:bidi="hi-IN"/>
        </w:rPr>
        <w:t xml:space="preserve">regions </w:t>
      </w:r>
      <w:r>
        <w:rPr>
          <w:rFonts w:ascii="Times New Roman" w:eastAsia="Times New Roman" w:hAnsi="Times New Roman" w:cs="Times New Roman"/>
          <w:sz w:val="24"/>
          <w:szCs w:val="24"/>
          <w:lang w:eastAsia="en-IN" w:bidi="hi-IN"/>
        </w:rPr>
        <w:t>simultaneously to investigate whether covariate effects were shared across</w:t>
      </w:r>
      <w:r w:rsidR="0009411F">
        <w:rPr>
          <w:rFonts w:ascii="Times New Roman" w:eastAsia="Times New Roman" w:hAnsi="Times New Roman" w:cs="Times New Roman"/>
          <w:sz w:val="24"/>
          <w:szCs w:val="24"/>
          <w:lang w:eastAsia="en-IN" w:bidi="hi-IN"/>
        </w:rPr>
        <w:t xml:space="preserve"> the three </w:t>
      </w:r>
      <w:r w:rsidR="00620EF0">
        <w:rPr>
          <w:rFonts w:ascii="Times New Roman" w:eastAsia="Times New Roman" w:hAnsi="Times New Roman" w:cs="Times New Roman"/>
          <w:sz w:val="24"/>
          <w:szCs w:val="24"/>
          <w:lang w:eastAsia="en-IN" w:bidi="hi-IN"/>
        </w:rPr>
        <w:t>region</w:t>
      </w:r>
      <w:r w:rsidR="0009411F">
        <w:rPr>
          <w:rFonts w:ascii="Times New Roman" w:eastAsia="Times New Roman" w:hAnsi="Times New Roman" w:cs="Times New Roman"/>
          <w:sz w:val="24"/>
          <w:szCs w:val="24"/>
          <w:lang w:eastAsia="en-IN" w:bidi="hi-IN"/>
        </w:rPr>
        <w:t>s</w:t>
      </w:r>
      <w:r w:rsidR="00374DBB">
        <w:rPr>
          <w:rFonts w:ascii="Times New Roman" w:eastAsia="Times New Roman" w:hAnsi="Times New Roman" w:cs="Times New Roman"/>
          <w:sz w:val="24"/>
          <w:szCs w:val="24"/>
          <w:lang w:eastAsia="en-IN" w:bidi="hi-IN"/>
        </w:rPr>
        <w:t xml:space="preserve">. </w:t>
      </w:r>
      <w:r w:rsidR="00642ABD">
        <w:rPr>
          <w:rFonts w:ascii="Times New Roman" w:eastAsia="Times New Roman" w:hAnsi="Times New Roman" w:cs="Times New Roman"/>
          <w:sz w:val="24"/>
          <w:szCs w:val="24"/>
          <w:lang w:eastAsia="en-IN" w:bidi="hi-IN"/>
        </w:rPr>
        <w:t xml:space="preserve">A combination of models were run testing various interactions between covariates and the three study </w:t>
      </w:r>
      <w:r w:rsidR="00E649F2">
        <w:rPr>
          <w:rFonts w:ascii="Times New Roman" w:eastAsia="Times New Roman" w:hAnsi="Times New Roman" w:cs="Times New Roman"/>
          <w:sz w:val="24"/>
          <w:szCs w:val="24"/>
          <w:lang w:eastAsia="en-IN" w:bidi="hi-IN"/>
        </w:rPr>
        <w:t>sites</w:t>
      </w:r>
      <w:r w:rsidR="00642ABD">
        <w:rPr>
          <w:rFonts w:ascii="Times New Roman" w:eastAsia="Times New Roman" w:hAnsi="Times New Roman" w:cs="Times New Roman"/>
          <w:sz w:val="24"/>
          <w:szCs w:val="24"/>
          <w:lang w:eastAsia="en-IN" w:bidi="hi-IN"/>
        </w:rPr>
        <w:t xml:space="preserve">. </w:t>
      </w:r>
      <w:r>
        <w:rPr>
          <w:rFonts w:ascii="Times New Roman" w:eastAsia="Times New Roman" w:hAnsi="Times New Roman" w:cs="Times New Roman"/>
          <w:sz w:val="24"/>
          <w:szCs w:val="24"/>
          <w:lang w:eastAsia="en-IN" w:bidi="hi-IN"/>
        </w:rPr>
        <w:t xml:space="preserve">We use </w:t>
      </w:r>
      <w:r w:rsidR="00D3020D">
        <w:rPr>
          <w:rFonts w:ascii="Times New Roman" w:eastAsia="Times New Roman" w:hAnsi="Times New Roman" w:cs="Times New Roman"/>
          <w:sz w:val="24"/>
          <w:szCs w:val="24"/>
          <w:lang w:eastAsia="en-IN" w:bidi="hi-IN"/>
        </w:rPr>
        <w:t xml:space="preserve">information theoretic approach </w:t>
      </w:r>
      <w:r>
        <w:rPr>
          <w:rFonts w:ascii="Times New Roman" w:eastAsia="Times New Roman" w:hAnsi="Times New Roman" w:cs="Times New Roman"/>
          <w:sz w:val="24"/>
          <w:szCs w:val="24"/>
          <w:lang w:eastAsia="en-IN" w:bidi="hi-IN"/>
        </w:rPr>
        <w:t xml:space="preserve">to </w:t>
      </w:r>
      <w:r w:rsidR="003B5626">
        <w:rPr>
          <w:rFonts w:ascii="Times New Roman" w:eastAsia="Times New Roman" w:hAnsi="Times New Roman" w:cs="Times New Roman"/>
          <w:sz w:val="24"/>
          <w:szCs w:val="24"/>
          <w:lang w:eastAsia="en-IN" w:bidi="hi-IN"/>
        </w:rPr>
        <w:t xml:space="preserve">report </w:t>
      </w:r>
      <w:r w:rsidR="00567E8C">
        <w:rPr>
          <w:rFonts w:ascii="Times New Roman" w:eastAsia="Times New Roman" w:hAnsi="Times New Roman" w:cs="Times New Roman"/>
          <w:sz w:val="24"/>
          <w:szCs w:val="24"/>
          <w:lang w:eastAsia="en-IN" w:bidi="hi-IN"/>
        </w:rPr>
        <w:t xml:space="preserve">differences (or lack of) in </w:t>
      </w:r>
      <w:r w:rsidRPr="0011761F">
        <w:rPr>
          <w:rFonts w:ascii="Times New Roman" w:eastAsia="Times New Roman" w:hAnsi="Times New Roman" w:cs="Times New Roman"/>
          <w:sz w:val="24"/>
          <w:szCs w:val="24"/>
          <w:lang w:eastAsia="en-IN" w:bidi="hi-IN"/>
        </w:rPr>
        <w:t xml:space="preserve">densities </w:t>
      </w:r>
      <w:r w:rsidR="00E649F2">
        <w:rPr>
          <w:rFonts w:ascii="Times New Roman" w:eastAsia="Times New Roman" w:hAnsi="Times New Roman" w:cs="Times New Roman"/>
          <w:sz w:val="24"/>
          <w:szCs w:val="24"/>
          <w:lang w:eastAsia="en-IN" w:bidi="hi-IN"/>
        </w:rPr>
        <w:t xml:space="preserve">as a function of habitat covariates and conservation status </w:t>
      </w:r>
      <w:r>
        <w:rPr>
          <w:rFonts w:ascii="Times New Roman" w:eastAsia="Times New Roman" w:hAnsi="Times New Roman" w:cs="Times New Roman"/>
          <w:sz w:val="24"/>
          <w:szCs w:val="24"/>
          <w:lang w:eastAsia="en-IN" w:bidi="hi-IN"/>
        </w:rPr>
        <w:t xml:space="preserve">between </w:t>
      </w:r>
      <w:r w:rsidRPr="0011761F">
        <w:rPr>
          <w:rFonts w:ascii="Times New Roman" w:eastAsia="Times New Roman" w:hAnsi="Times New Roman" w:cs="Times New Roman"/>
          <w:sz w:val="24"/>
          <w:szCs w:val="24"/>
          <w:lang w:eastAsia="en-IN" w:bidi="hi-IN"/>
        </w:rPr>
        <w:t xml:space="preserve">the </w:t>
      </w:r>
      <w:r w:rsidR="00567E8C">
        <w:rPr>
          <w:rFonts w:ascii="Times New Roman" w:eastAsia="Times New Roman" w:hAnsi="Times New Roman" w:cs="Times New Roman"/>
          <w:sz w:val="24"/>
          <w:szCs w:val="24"/>
          <w:lang w:eastAsia="en-IN" w:bidi="hi-IN"/>
        </w:rPr>
        <w:t xml:space="preserve">three study </w:t>
      </w:r>
      <w:r w:rsidR="00E649F2">
        <w:rPr>
          <w:rFonts w:ascii="Times New Roman" w:eastAsia="Times New Roman" w:hAnsi="Times New Roman" w:cs="Times New Roman"/>
          <w:sz w:val="24"/>
          <w:szCs w:val="24"/>
          <w:lang w:eastAsia="en-IN" w:bidi="hi-IN"/>
        </w:rPr>
        <w:t>sites</w:t>
      </w:r>
      <w:r w:rsidR="00D3020D">
        <w:rPr>
          <w:rFonts w:ascii="Times New Roman" w:eastAsia="Times New Roman" w:hAnsi="Times New Roman" w:cs="Times New Roman"/>
          <w:sz w:val="24"/>
          <w:szCs w:val="24"/>
          <w:lang w:eastAsia="en-IN" w:bidi="hi-IN"/>
        </w:rPr>
        <w:t xml:space="preserve">, </w:t>
      </w:r>
      <w:r w:rsidR="00A17413">
        <w:rPr>
          <w:rFonts w:ascii="Times New Roman" w:eastAsia="Times New Roman" w:hAnsi="Times New Roman" w:cs="Times New Roman"/>
          <w:sz w:val="24"/>
          <w:szCs w:val="24"/>
          <w:lang w:eastAsia="en-IN" w:bidi="hi-IN"/>
        </w:rPr>
        <w:t xml:space="preserve">while also </w:t>
      </w:r>
      <w:r w:rsidR="00D41524">
        <w:rPr>
          <w:rFonts w:ascii="Times New Roman" w:eastAsia="Times New Roman" w:hAnsi="Times New Roman" w:cs="Times New Roman"/>
          <w:sz w:val="24"/>
          <w:szCs w:val="24"/>
          <w:lang w:eastAsia="en-IN" w:bidi="hi-IN"/>
        </w:rPr>
        <w:t xml:space="preserve">explicitly </w:t>
      </w:r>
      <w:r w:rsidR="00A17413">
        <w:rPr>
          <w:rFonts w:ascii="Times New Roman" w:eastAsia="Times New Roman" w:hAnsi="Times New Roman" w:cs="Times New Roman"/>
          <w:sz w:val="24"/>
          <w:szCs w:val="24"/>
          <w:lang w:eastAsia="en-IN" w:bidi="hi-IN"/>
        </w:rPr>
        <w:t xml:space="preserve">testing the </w:t>
      </w:r>
      <w:r w:rsidR="00D3020D">
        <w:rPr>
          <w:rFonts w:ascii="Times New Roman" w:eastAsia="Times New Roman" w:hAnsi="Times New Roman" w:cs="Times New Roman"/>
          <w:sz w:val="24"/>
          <w:szCs w:val="24"/>
          <w:lang w:eastAsia="en-IN" w:bidi="hi-IN"/>
        </w:rPr>
        <w:t xml:space="preserve">effects of covariates </w:t>
      </w:r>
      <w:r w:rsidR="00A17413">
        <w:rPr>
          <w:rFonts w:ascii="Times New Roman" w:eastAsia="Times New Roman" w:hAnsi="Times New Roman" w:cs="Times New Roman"/>
          <w:sz w:val="24"/>
          <w:szCs w:val="24"/>
          <w:lang w:eastAsia="en-IN" w:bidi="hi-IN"/>
        </w:rPr>
        <w:t xml:space="preserve">on </w:t>
      </w:r>
      <w:r w:rsidR="00D3020D">
        <w:rPr>
          <w:rFonts w:ascii="Times New Roman" w:eastAsia="Times New Roman" w:hAnsi="Times New Roman" w:cs="Times New Roman"/>
          <w:sz w:val="24"/>
          <w:szCs w:val="24"/>
          <w:lang w:eastAsia="en-IN" w:bidi="hi-IN"/>
        </w:rPr>
        <w:t>detection probability and ranging areas</w:t>
      </w:r>
      <w:r w:rsidR="00A17413">
        <w:rPr>
          <w:rFonts w:ascii="Times New Roman" w:eastAsia="Times New Roman" w:hAnsi="Times New Roman" w:cs="Times New Roman"/>
          <w:sz w:val="24"/>
          <w:szCs w:val="24"/>
          <w:lang w:eastAsia="en-IN" w:bidi="hi-IN"/>
        </w:rPr>
        <w:t>.</w:t>
      </w:r>
      <w:r w:rsidR="002079F3">
        <w:rPr>
          <w:rFonts w:ascii="Times New Roman" w:eastAsia="Times New Roman" w:hAnsi="Times New Roman" w:cs="Times New Roman"/>
          <w:sz w:val="24"/>
          <w:szCs w:val="24"/>
          <w:lang w:eastAsia="en-IN" w:bidi="hi-IN"/>
        </w:rPr>
        <w:t xml:space="preserve"> While we tested standard additive and interactive models where density and detection were a function or covariates; to test </w:t>
      </w:r>
      <w:r w:rsidR="00E649F2">
        <w:rPr>
          <w:rFonts w:ascii="Times New Roman" w:eastAsia="Times New Roman" w:hAnsi="Times New Roman" w:cs="Times New Roman"/>
          <w:sz w:val="24"/>
          <w:szCs w:val="24"/>
          <w:lang w:eastAsia="en-IN" w:bidi="hi-IN"/>
        </w:rPr>
        <w:t xml:space="preserve">if the difference </w:t>
      </w:r>
      <w:r w:rsidR="002079F3">
        <w:rPr>
          <w:rFonts w:ascii="Times New Roman" w:eastAsia="Times New Roman" w:hAnsi="Times New Roman" w:cs="Times New Roman"/>
          <w:sz w:val="24"/>
          <w:szCs w:val="24"/>
          <w:lang w:eastAsia="en-IN" w:bidi="hi-IN"/>
        </w:rPr>
        <w:t xml:space="preserve">in density between the three </w:t>
      </w:r>
      <w:r w:rsidR="00620EF0">
        <w:rPr>
          <w:rFonts w:ascii="Times New Roman" w:eastAsia="Times New Roman" w:hAnsi="Times New Roman" w:cs="Times New Roman"/>
          <w:sz w:val="24"/>
          <w:szCs w:val="24"/>
          <w:lang w:eastAsia="en-IN" w:bidi="hi-IN"/>
        </w:rPr>
        <w:t>site</w:t>
      </w:r>
      <w:r w:rsidR="002079F3">
        <w:rPr>
          <w:rFonts w:ascii="Times New Roman" w:eastAsia="Times New Roman" w:hAnsi="Times New Roman" w:cs="Times New Roman"/>
          <w:sz w:val="24"/>
          <w:szCs w:val="24"/>
          <w:lang w:eastAsia="en-IN" w:bidi="hi-IN"/>
        </w:rPr>
        <w:t>s</w:t>
      </w:r>
      <w:r w:rsidR="00E649F2">
        <w:rPr>
          <w:rFonts w:ascii="Times New Roman" w:eastAsia="Times New Roman" w:hAnsi="Times New Roman" w:cs="Times New Roman"/>
          <w:sz w:val="24"/>
          <w:szCs w:val="24"/>
          <w:lang w:eastAsia="en-IN" w:bidi="hi-IN"/>
        </w:rPr>
        <w:t xml:space="preserve"> is </w:t>
      </w:r>
      <w:r w:rsidR="002079F3">
        <w:rPr>
          <w:rFonts w:ascii="Times New Roman" w:eastAsia="Times New Roman" w:hAnsi="Times New Roman" w:cs="Times New Roman"/>
          <w:sz w:val="24"/>
          <w:szCs w:val="24"/>
          <w:lang w:eastAsia="en-IN" w:bidi="hi-IN"/>
        </w:rPr>
        <w:t xml:space="preserve">a function of the difference in available habitats, we formulated models by using mean </w:t>
      </w:r>
      <w:r w:rsidR="00F7127C">
        <w:rPr>
          <w:rFonts w:ascii="Times New Roman" w:eastAsia="Times New Roman" w:hAnsi="Times New Roman" w:cs="Times New Roman"/>
          <w:sz w:val="24"/>
          <w:szCs w:val="24"/>
          <w:lang w:eastAsia="en-IN" w:bidi="hi-IN"/>
        </w:rPr>
        <w:t xml:space="preserve">value of the habitat suitability, its deviation from the mean at each point and </w:t>
      </w:r>
      <w:r w:rsidR="00E649F2">
        <w:rPr>
          <w:rFonts w:ascii="Times New Roman" w:eastAsia="Times New Roman" w:hAnsi="Times New Roman" w:cs="Times New Roman"/>
          <w:sz w:val="24"/>
          <w:szCs w:val="24"/>
          <w:lang w:eastAsia="en-IN" w:bidi="hi-IN"/>
        </w:rPr>
        <w:t>site</w:t>
      </w:r>
      <w:r w:rsidR="00F7127C">
        <w:rPr>
          <w:rFonts w:ascii="Times New Roman" w:eastAsia="Times New Roman" w:hAnsi="Times New Roman" w:cs="Times New Roman"/>
          <w:sz w:val="24"/>
          <w:szCs w:val="24"/>
          <w:lang w:eastAsia="en-IN" w:bidi="hi-IN"/>
        </w:rPr>
        <w:t xml:space="preserve"> (see table XX for model formulations).</w:t>
      </w:r>
    </w:p>
    <w:p w14:paraId="406EF0F7" w14:textId="77777777" w:rsidR="00D4256D" w:rsidRDefault="00D4256D" w:rsidP="007F2EFF">
      <w:pPr>
        <w:spacing w:before="100" w:beforeAutospacing="1" w:after="100" w:afterAutospacing="1" w:line="360" w:lineRule="auto"/>
        <w:jc w:val="both"/>
        <w:outlineLvl w:val="0"/>
        <w:rPr>
          <w:rFonts w:ascii="Times New Roman" w:eastAsia="Times New Roman" w:hAnsi="Times New Roman" w:cs="Times New Roman"/>
          <w:b/>
          <w:bCs/>
          <w:sz w:val="24"/>
          <w:szCs w:val="24"/>
          <w:lang w:eastAsia="en-IN" w:bidi="hi-IN"/>
        </w:rPr>
      </w:pPr>
      <w:r w:rsidRPr="00435D3C">
        <w:rPr>
          <w:rFonts w:ascii="Times New Roman" w:eastAsia="Times New Roman" w:hAnsi="Times New Roman" w:cs="Times New Roman"/>
          <w:b/>
          <w:bCs/>
          <w:sz w:val="24"/>
          <w:szCs w:val="24"/>
          <w:lang w:eastAsia="en-IN" w:bidi="hi-IN"/>
        </w:rPr>
        <w:t>Results</w:t>
      </w:r>
    </w:p>
    <w:p w14:paraId="2C7A2120" w14:textId="1F116BDE" w:rsidR="00D4256D" w:rsidRDefault="008B0F37" w:rsidP="005E2C61">
      <w:pPr>
        <w:spacing w:before="100" w:beforeAutospacing="1" w:after="100" w:afterAutospacing="1" w:line="360" w:lineRule="auto"/>
        <w:jc w:val="both"/>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We obtained 54, 99 and 86 adult snow leopards encounters respectively on camera traps (fig 1, camera trap layout) from strictly protected, community conserved and marginally protected sampling sites. </w:t>
      </w:r>
      <w:r w:rsidR="00B45AC1">
        <w:rPr>
          <w:rFonts w:ascii="Times New Roman" w:eastAsia="Times New Roman" w:hAnsi="Times New Roman" w:cs="Times New Roman"/>
          <w:sz w:val="24"/>
          <w:szCs w:val="24"/>
          <w:lang w:eastAsia="en-IN" w:bidi="hi-IN"/>
        </w:rPr>
        <w:t xml:space="preserve">We ran a total 22 models using a combination of covariates affecting density, detectability and range size by the snow leopard. </w:t>
      </w:r>
      <w:r w:rsidR="00D41524">
        <w:rPr>
          <w:rFonts w:ascii="Times New Roman" w:eastAsia="Times New Roman" w:hAnsi="Times New Roman" w:cs="Times New Roman"/>
          <w:sz w:val="24"/>
          <w:szCs w:val="24"/>
          <w:lang w:eastAsia="en-IN" w:bidi="hi-IN"/>
        </w:rPr>
        <w:t xml:space="preserve">The top </w:t>
      </w:r>
      <w:r w:rsidR="00642ABD">
        <w:rPr>
          <w:rFonts w:ascii="Times New Roman" w:eastAsia="Times New Roman" w:hAnsi="Times New Roman" w:cs="Times New Roman"/>
          <w:sz w:val="24"/>
          <w:szCs w:val="24"/>
          <w:lang w:eastAsia="en-IN" w:bidi="hi-IN"/>
        </w:rPr>
        <w:t>2</w:t>
      </w:r>
      <w:r w:rsidR="00D41524">
        <w:rPr>
          <w:rFonts w:ascii="Times New Roman" w:eastAsia="Times New Roman" w:hAnsi="Times New Roman" w:cs="Times New Roman"/>
          <w:sz w:val="24"/>
          <w:szCs w:val="24"/>
          <w:lang w:eastAsia="en-IN" w:bidi="hi-IN"/>
        </w:rPr>
        <w:t xml:space="preserve"> models had a cumulative AIC weight of </w:t>
      </w:r>
      <w:r w:rsidR="00642ABD">
        <w:rPr>
          <w:rFonts w:ascii="Times New Roman" w:eastAsia="Times New Roman" w:hAnsi="Times New Roman" w:cs="Times New Roman"/>
          <w:sz w:val="24"/>
          <w:szCs w:val="24"/>
          <w:lang w:eastAsia="en-IN" w:bidi="hi-IN"/>
        </w:rPr>
        <w:t>0.97</w:t>
      </w:r>
      <w:r w:rsidR="00D41524">
        <w:rPr>
          <w:rFonts w:ascii="Times New Roman" w:eastAsia="Times New Roman" w:hAnsi="Times New Roman" w:cs="Times New Roman"/>
          <w:sz w:val="24"/>
          <w:szCs w:val="24"/>
          <w:lang w:eastAsia="en-IN" w:bidi="hi-IN"/>
        </w:rPr>
        <w:t xml:space="preserve">, indicating strong evidence in favour of these </w:t>
      </w:r>
      <w:r w:rsidR="00642ABD">
        <w:rPr>
          <w:rFonts w:ascii="Times New Roman" w:eastAsia="Times New Roman" w:hAnsi="Times New Roman" w:cs="Times New Roman"/>
          <w:sz w:val="24"/>
          <w:szCs w:val="24"/>
          <w:lang w:eastAsia="en-IN" w:bidi="hi-IN"/>
        </w:rPr>
        <w:t xml:space="preserve">model parameters </w:t>
      </w:r>
      <w:r w:rsidR="00D41524">
        <w:rPr>
          <w:rFonts w:ascii="Times New Roman" w:eastAsia="Times New Roman" w:hAnsi="Times New Roman" w:cs="Times New Roman"/>
          <w:sz w:val="24"/>
          <w:szCs w:val="24"/>
          <w:lang w:eastAsia="en-IN" w:bidi="hi-IN"/>
        </w:rPr>
        <w:t>defining most variability in the data</w:t>
      </w:r>
      <w:r w:rsidR="005E2C61">
        <w:rPr>
          <w:rFonts w:ascii="Times New Roman" w:eastAsia="Times New Roman" w:hAnsi="Times New Roman" w:cs="Times New Roman"/>
          <w:sz w:val="24"/>
          <w:szCs w:val="24"/>
          <w:lang w:eastAsia="en-IN" w:bidi="hi-IN"/>
        </w:rPr>
        <w:t xml:space="preserve"> (Table XX)</w:t>
      </w:r>
      <w:r w:rsidR="00D41524">
        <w:rPr>
          <w:rFonts w:ascii="Times New Roman" w:eastAsia="Times New Roman" w:hAnsi="Times New Roman" w:cs="Times New Roman"/>
          <w:sz w:val="24"/>
          <w:szCs w:val="24"/>
          <w:lang w:eastAsia="en-IN" w:bidi="hi-IN"/>
        </w:rPr>
        <w:t xml:space="preserve">. </w:t>
      </w:r>
      <w:r w:rsidR="00B45AC1">
        <w:rPr>
          <w:rFonts w:ascii="Times New Roman" w:eastAsia="Times New Roman" w:hAnsi="Times New Roman" w:cs="Times New Roman"/>
          <w:sz w:val="24"/>
          <w:szCs w:val="24"/>
          <w:lang w:eastAsia="en-IN" w:bidi="hi-IN"/>
        </w:rPr>
        <w:t xml:space="preserve">The top two models had </w:t>
      </w:r>
      <w:proofErr w:type="spellStart"/>
      <w:r w:rsidR="00B45AC1">
        <w:rPr>
          <w:rFonts w:ascii="Times New Roman" w:eastAsia="Times New Roman" w:hAnsi="Times New Roman" w:cs="Times New Roman"/>
          <w:sz w:val="24"/>
          <w:szCs w:val="24"/>
          <w:lang w:eastAsia="en-IN" w:bidi="hi-IN"/>
        </w:rPr>
        <w:t>AICc</w:t>
      </w:r>
      <w:proofErr w:type="spellEnd"/>
      <w:r w:rsidR="00B45AC1">
        <w:rPr>
          <w:rFonts w:ascii="Times New Roman" w:eastAsia="Times New Roman" w:hAnsi="Times New Roman" w:cs="Times New Roman"/>
          <w:sz w:val="24"/>
          <w:szCs w:val="24"/>
          <w:lang w:eastAsia="en-IN" w:bidi="hi-IN"/>
        </w:rPr>
        <w:t xml:space="preserve"> value within 2 AIC values, therefore we use</w:t>
      </w:r>
      <w:r w:rsidR="00E649F2">
        <w:rPr>
          <w:rFonts w:ascii="Times New Roman" w:eastAsia="Times New Roman" w:hAnsi="Times New Roman" w:cs="Times New Roman"/>
          <w:sz w:val="24"/>
          <w:szCs w:val="24"/>
          <w:lang w:eastAsia="en-IN" w:bidi="hi-IN"/>
        </w:rPr>
        <w:t>d</w:t>
      </w:r>
      <w:r w:rsidR="00B45AC1">
        <w:rPr>
          <w:rFonts w:ascii="Times New Roman" w:eastAsia="Times New Roman" w:hAnsi="Times New Roman" w:cs="Times New Roman"/>
          <w:sz w:val="24"/>
          <w:szCs w:val="24"/>
          <w:lang w:eastAsia="en-IN" w:bidi="hi-IN"/>
        </w:rPr>
        <w:t xml:space="preserve"> model averaging to generate the predicted density surface and abundance estimates from the three </w:t>
      </w:r>
      <w:r w:rsidR="00620EF0">
        <w:rPr>
          <w:rFonts w:ascii="Times New Roman" w:eastAsia="Times New Roman" w:hAnsi="Times New Roman" w:cs="Times New Roman"/>
          <w:sz w:val="24"/>
          <w:szCs w:val="24"/>
          <w:lang w:eastAsia="en-IN" w:bidi="hi-IN"/>
        </w:rPr>
        <w:t>site</w:t>
      </w:r>
      <w:r w:rsidR="00B45AC1">
        <w:rPr>
          <w:rFonts w:ascii="Times New Roman" w:eastAsia="Times New Roman" w:hAnsi="Times New Roman" w:cs="Times New Roman"/>
          <w:sz w:val="24"/>
          <w:szCs w:val="24"/>
          <w:lang w:eastAsia="en-IN" w:bidi="hi-IN"/>
        </w:rPr>
        <w:t xml:space="preserve">s. </w:t>
      </w:r>
      <w:r w:rsidR="00D41524">
        <w:rPr>
          <w:rFonts w:ascii="Times New Roman" w:eastAsia="Times New Roman" w:hAnsi="Times New Roman" w:cs="Times New Roman"/>
          <w:sz w:val="24"/>
          <w:szCs w:val="24"/>
          <w:lang w:eastAsia="en-IN" w:bidi="hi-IN"/>
        </w:rPr>
        <w:t>The top model</w:t>
      </w:r>
      <w:r w:rsidR="00642ABD">
        <w:rPr>
          <w:rFonts w:ascii="Times New Roman" w:eastAsia="Times New Roman" w:hAnsi="Times New Roman" w:cs="Times New Roman"/>
          <w:sz w:val="24"/>
          <w:szCs w:val="24"/>
          <w:lang w:eastAsia="en-IN" w:bidi="hi-IN"/>
        </w:rPr>
        <w:t>s</w:t>
      </w:r>
      <w:r w:rsidR="007C377A">
        <w:rPr>
          <w:rFonts w:ascii="Times New Roman" w:eastAsia="Times New Roman" w:hAnsi="Times New Roman" w:cs="Times New Roman"/>
          <w:sz w:val="24"/>
          <w:szCs w:val="24"/>
          <w:lang w:eastAsia="en-IN" w:bidi="hi-IN"/>
        </w:rPr>
        <w:t xml:space="preserve"> </w:t>
      </w:r>
      <w:r w:rsidR="00642ABD">
        <w:rPr>
          <w:rFonts w:ascii="Times New Roman" w:eastAsia="Times New Roman" w:hAnsi="Times New Roman" w:cs="Times New Roman"/>
          <w:sz w:val="24"/>
          <w:szCs w:val="24"/>
          <w:lang w:eastAsia="en-IN" w:bidi="hi-IN"/>
        </w:rPr>
        <w:t xml:space="preserve">had </w:t>
      </w:r>
      <w:r w:rsidR="007C377A">
        <w:rPr>
          <w:rFonts w:ascii="Times New Roman" w:eastAsia="Times New Roman" w:hAnsi="Times New Roman" w:cs="Times New Roman"/>
          <w:sz w:val="24"/>
          <w:szCs w:val="24"/>
          <w:lang w:eastAsia="en-IN" w:bidi="hi-IN"/>
        </w:rPr>
        <w:t xml:space="preserve">density </w:t>
      </w:r>
      <w:r w:rsidR="00B45AC1">
        <w:rPr>
          <w:rFonts w:ascii="Times New Roman" w:eastAsia="Times New Roman" w:hAnsi="Times New Roman" w:cs="Times New Roman"/>
          <w:sz w:val="24"/>
          <w:szCs w:val="24"/>
          <w:lang w:eastAsia="en-IN" w:bidi="hi-IN"/>
        </w:rPr>
        <w:t xml:space="preserve">vary </w:t>
      </w:r>
      <w:r w:rsidR="00642ABD">
        <w:rPr>
          <w:rFonts w:ascii="Times New Roman" w:eastAsia="Times New Roman" w:hAnsi="Times New Roman" w:cs="Times New Roman"/>
          <w:sz w:val="24"/>
          <w:szCs w:val="24"/>
          <w:lang w:eastAsia="en-IN" w:bidi="hi-IN"/>
        </w:rPr>
        <w:t xml:space="preserve">as </w:t>
      </w:r>
      <w:r w:rsidR="007C377A">
        <w:rPr>
          <w:rFonts w:ascii="Times New Roman" w:eastAsia="Times New Roman" w:hAnsi="Times New Roman" w:cs="Times New Roman"/>
          <w:sz w:val="24"/>
          <w:szCs w:val="24"/>
          <w:lang w:eastAsia="en-IN" w:bidi="hi-IN"/>
        </w:rPr>
        <w:t>a function of ruggedness</w:t>
      </w:r>
      <w:r w:rsidR="00642ABD">
        <w:rPr>
          <w:rFonts w:ascii="Times New Roman" w:eastAsia="Times New Roman" w:hAnsi="Times New Roman" w:cs="Times New Roman"/>
          <w:sz w:val="24"/>
          <w:szCs w:val="24"/>
          <w:lang w:eastAsia="en-IN" w:bidi="hi-IN"/>
        </w:rPr>
        <w:t xml:space="preserve">, but </w:t>
      </w:r>
      <w:r w:rsidR="00F7127C">
        <w:rPr>
          <w:rFonts w:ascii="Times New Roman" w:eastAsia="Times New Roman" w:hAnsi="Times New Roman" w:cs="Times New Roman"/>
          <w:sz w:val="24"/>
          <w:szCs w:val="24"/>
          <w:lang w:eastAsia="en-IN" w:bidi="hi-IN"/>
        </w:rPr>
        <w:t xml:space="preserve">was </w:t>
      </w:r>
      <w:r w:rsidR="00642ABD">
        <w:rPr>
          <w:rFonts w:ascii="Times New Roman" w:eastAsia="Times New Roman" w:hAnsi="Times New Roman" w:cs="Times New Roman"/>
          <w:sz w:val="24"/>
          <w:szCs w:val="24"/>
          <w:lang w:eastAsia="en-IN" w:bidi="hi-IN"/>
        </w:rPr>
        <w:t xml:space="preserve">not </w:t>
      </w:r>
      <w:r w:rsidR="00B45AC1">
        <w:rPr>
          <w:rFonts w:ascii="Times New Roman" w:eastAsia="Times New Roman" w:hAnsi="Times New Roman" w:cs="Times New Roman"/>
          <w:sz w:val="24"/>
          <w:szCs w:val="24"/>
          <w:lang w:eastAsia="en-IN" w:bidi="hi-IN"/>
        </w:rPr>
        <w:t xml:space="preserve">affected by </w:t>
      </w:r>
      <w:r w:rsidR="00642ABD">
        <w:rPr>
          <w:rFonts w:ascii="Times New Roman" w:eastAsia="Times New Roman" w:hAnsi="Times New Roman" w:cs="Times New Roman"/>
          <w:sz w:val="24"/>
          <w:szCs w:val="24"/>
          <w:lang w:eastAsia="en-IN" w:bidi="hi-IN"/>
        </w:rPr>
        <w:t xml:space="preserve">the </w:t>
      </w:r>
      <w:r w:rsidR="00B45AC1">
        <w:rPr>
          <w:rFonts w:ascii="Times New Roman" w:eastAsia="Times New Roman" w:hAnsi="Times New Roman" w:cs="Times New Roman"/>
          <w:sz w:val="24"/>
          <w:szCs w:val="24"/>
          <w:lang w:eastAsia="en-IN" w:bidi="hi-IN"/>
        </w:rPr>
        <w:t xml:space="preserve">differences between the </w:t>
      </w:r>
      <w:r w:rsidR="00642ABD">
        <w:rPr>
          <w:rFonts w:ascii="Times New Roman" w:eastAsia="Times New Roman" w:hAnsi="Times New Roman" w:cs="Times New Roman"/>
          <w:sz w:val="24"/>
          <w:szCs w:val="24"/>
          <w:lang w:eastAsia="en-IN" w:bidi="hi-IN"/>
        </w:rPr>
        <w:t xml:space="preserve">three </w:t>
      </w:r>
      <w:r w:rsidR="00620EF0">
        <w:rPr>
          <w:rFonts w:ascii="Times New Roman" w:eastAsia="Times New Roman" w:hAnsi="Times New Roman" w:cs="Times New Roman"/>
          <w:sz w:val="24"/>
          <w:szCs w:val="24"/>
          <w:lang w:eastAsia="en-IN" w:bidi="hi-IN"/>
        </w:rPr>
        <w:t>site</w:t>
      </w:r>
      <w:r w:rsidR="00642ABD">
        <w:rPr>
          <w:rFonts w:ascii="Times New Roman" w:eastAsia="Times New Roman" w:hAnsi="Times New Roman" w:cs="Times New Roman"/>
          <w:sz w:val="24"/>
          <w:szCs w:val="24"/>
          <w:lang w:eastAsia="en-IN" w:bidi="hi-IN"/>
        </w:rPr>
        <w:t xml:space="preserve">s. Our top models chose a0 </w:t>
      </w:r>
      <w:r w:rsidR="00642ABD">
        <w:rPr>
          <w:rFonts w:ascii="Times New Roman" w:eastAsia="Times New Roman" w:hAnsi="Times New Roman" w:cs="Times New Roman"/>
          <w:sz w:val="24"/>
          <w:szCs w:val="24"/>
          <w:lang w:eastAsia="en-IN" w:bidi="hi-IN"/>
        </w:rPr>
        <w:lastRenderedPageBreak/>
        <w:t>parameterization for detection probability</w:t>
      </w:r>
      <w:r w:rsidR="008C2D71">
        <w:rPr>
          <w:rFonts w:ascii="Times New Roman" w:eastAsia="Times New Roman" w:hAnsi="Times New Roman" w:cs="Times New Roman"/>
          <w:sz w:val="24"/>
          <w:szCs w:val="24"/>
          <w:lang w:eastAsia="en-IN" w:bidi="hi-IN"/>
        </w:rPr>
        <w:t xml:space="preserve"> indicating that the range size</w:t>
      </w:r>
      <w:r w:rsidR="00ED4220">
        <w:rPr>
          <w:rFonts w:ascii="Times New Roman" w:eastAsia="Times New Roman" w:hAnsi="Times New Roman" w:cs="Times New Roman"/>
          <w:sz w:val="24"/>
          <w:szCs w:val="24"/>
          <w:lang w:eastAsia="en-IN" w:bidi="hi-IN"/>
        </w:rPr>
        <w:t xml:space="preserve"> was a function of covariates, i.e. animals moving in bigger ranges were less likely to be detected at their activity centres and vice versa</w:t>
      </w:r>
      <w:r w:rsidR="00642ABD">
        <w:rPr>
          <w:rFonts w:ascii="Times New Roman" w:eastAsia="Times New Roman" w:hAnsi="Times New Roman" w:cs="Times New Roman"/>
          <w:sz w:val="24"/>
          <w:szCs w:val="24"/>
          <w:lang w:eastAsia="en-IN" w:bidi="hi-IN"/>
        </w:rPr>
        <w:t xml:space="preserve">. </w:t>
      </w:r>
      <w:r w:rsidR="00D41524">
        <w:rPr>
          <w:rFonts w:ascii="Times New Roman" w:eastAsia="Times New Roman" w:hAnsi="Times New Roman" w:cs="Times New Roman"/>
          <w:sz w:val="24"/>
          <w:szCs w:val="24"/>
          <w:lang w:eastAsia="en-IN" w:bidi="hi-IN"/>
        </w:rPr>
        <w:t xml:space="preserve">The effect of water </w:t>
      </w:r>
      <w:r w:rsidR="00AF03C1">
        <w:rPr>
          <w:rFonts w:ascii="Times New Roman" w:eastAsia="Times New Roman" w:hAnsi="Times New Roman" w:cs="Times New Roman"/>
          <w:sz w:val="24"/>
          <w:szCs w:val="24"/>
          <w:lang w:eastAsia="en-IN" w:bidi="hi-IN"/>
        </w:rPr>
        <w:t xml:space="preserve">and topography </w:t>
      </w:r>
      <w:r w:rsidR="00D41524">
        <w:rPr>
          <w:rFonts w:ascii="Times New Roman" w:eastAsia="Times New Roman" w:hAnsi="Times New Roman" w:cs="Times New Roman"/>
          <w:sz w:val="24"/>
          <w:szCs w:val="24"/>
          <w:lang w:eastAsia="en-IN" w:bidi="hi-IN"/>
        </w:rPr>
        <w:t xml:space="preserve">on effective ranging area (and detectability) </w:t>
      </w:r>
      <w:r w:rsidR="00642ABD">
        <w:rPr>
          <w:rFonts w:ascii="Times New Roman" w:eastAsia="Times New Roman" w:hAnsi="Times New Roman" w:cs="Times New Roman"/>
          <w:sz w:val="24"/>
          <w:szCs w:val="24"/>
          <w:lang w:eastAsia="en-IN" w:bidi="hi-IN"/>
        </w:rPr>
        <w:t xml:space="preserve">interacted with the </w:t>
      </w:r>
      <w:r w:rsidR="00E649F2">
        <w:rPr>
          <w:rFonts w:ascii="Times New Roman" w:eastAsia="Times New Roman" w:hAnsi="Times New Roman" w:cs="Times New Roman"/>
          <w:sz w:val="24"/>
          <w:szCs w:val="24"/>
          <w:lang w:eastAsia="en-IN" w:bidi="hi-IN"/>
        </w:rPr>
        <w:t>sites</w:t>
      </w:r>
      <w:r w:rsidR="00642ABD">
        <w:rPr>
          <w:rFonts w:ascii="Times New Roman" w:eastAsia="Times New Roman" w:hAnsi="Times New Roman" w:cs="Times New Roman"/>
          <w:sz w:val="24"/>
          <w:szCs w:val="24"/>
          <w:lang w:eastAsia="en-IN" w:bidi="hi-IN"/>
        </w:rPr>
        <w:t>, thus indicating different relationships</w:t>
      </w:r>
      <w:r w:rsidR="00AF03C1">
        <w:rPr>
          <w:rFonts w:ascii="Times New Roman" w:eastAsia="Times New Roman" w:hAnsi="Times New Roman" w:cs="Times New Roman"/>
          <w:sz w:val="24"/>
          <w:szCs w:val="24"/>
          <w:lang w:eastAsia="en-IN" w:bidi="hi-IN"/>
        </w:rPr>
        <w:t xml:space="preserve"> between </w:t>
      </w:r>
      <w:r w:rsidR="00E649F2">
        <w:rPr>
          <w:rFonts w:ascii="Times New Roman" w:eastAsia="Times New Roman" w:hAnsi="Times New Roman" w:cs="Times New Roman"/>
          <w:sz w:val="24"/>
          <w:szCs w:val="24"/>
          <w:lang w:eastAsia="en-IN" w:bidi="hi-IN"/>
        </w:rPr>
        <w:t xml:space="preserve">water and detectability across the three sites </w:t>
      </w:r>
      <w:r>
        <w:rPr>
          <w:rFonts w:ascii="Times New Roman" w:eastAsia="Times New Roman" w:hAnsi="Times New Roman" w:cs="Times New Roman"/>
          <w:sz w:val="24"/>
          <w:szCs w:val="24"/>
          <w:lang w:eastAsia="en-IN" w:bidi="hi-IN"/>
        </w:rPr>
        <w:t>(table XX)</w:t>
      </w:r>
      <w:r w:rsidR="00C4321E">
        <w:rPr>
          <w:rFonts w:ascii="Times New Roman" w:eastAsia="Times New Roman" w:hAnsi="Times New Roman" w:cs="Times New Roman"/>
          <w:sz w:val="24"/>
          <w:szCs w:val="24"/>
          <w:lang w:eastAsia="en-IN" w:bidi="hi-IN"/>
        </w:rPr>
        <w:t xml:space="preserve">. </w:t>
      </w:r>
      <w:r w:rsidR="00E649F2">
        <w:rPr>
          <w:rFonts w:ascii="Times New Roman" w:eastAsia="Times New Roman" w:hAnsi="Times New Roman" w:cs="Times New Roman"/>
          <w:sz w:val="24"/>
          <w:szCs w:val="24"/>
          <w:lang w:eastAsia="en-IN" w:bidi="hi-IN"/>
        </w:rPr>
        <w:t>T</w:t>
      </w:r>
      <w:r w:rsidR="005E2C61">
        <w:rPr>
          <w:rFonts w:ascii="Times New Roman" w:eastAsia="Times New Roman" w:hAnsi="Times New Roman" w:cs="Times New Roman"/>
          <w:sz w:val="24"/>
          <w:szCs w:val="24"/>
          <w:lang w:eastAsia="en-IN" w:bidi="hi-IN"/>
        </w:rPr>
        <w:t xml:space="preserve">raps around water-bodies had smaller effective area of ranging and </w:t>
      </w:r>
      <w:r w:rsidR="003A6918">
        <w:rPr>
          <w:rFonts w:ascii="Times New Roman" w:eastAsia="Times New Roman" w:hAnsi="Times New Roman" w:cs="Times New Roman"/>
          <w:sz w:val="24"/>
          <w:szCs w:val="24"/>
          <w:lang w:eastAsia="en-IN" w:bidi="hi-IN"/>
        </w:rPr>
        <w:t xml:space="preserve">higher detection probabilities, but </w:t>
      </w:r>
      <w:r w:rsidR="00ED4220">
        <w:rPr>
          <w:rFonts w:ascii="Times New Roman" w:eastAsia="Times New Roman" w:hAnsi="Times New Roman" w:cs="Times New Roman"/>
          <w:sz w:val="24"/>
          <w:szCs w:val="24"/>
          <w:lang w:eastAsia="en-IN" w:bidi="hi-IN"/>
        </w:rPr>
        <w:t xml:space="preserve">this </w:t>
      </w:r>
      <w:r w:rsidR="00620EF0">
        <w:rPr>
          <w:rFonts w:ascii="Times New Roman" w:eastAsia="Times New Roman" w:hAnsi="Times New Roman" w:cs="Times New Roman"/>
          <w:sz w:val="24"/>
          <w:szCs w:val="24"/>
          <w:lang w:eastAsia="en-IN" w:bidi="hi-IN"/>
        </w:rPr>
        <w:t>relationship varied between the three regions</w:t>
      </w:r>
      <w:r w:rsidR="003A6918">
        <w:rPr>
          <w:rFonts w:ascii="Times New Roman" w:eastAsia="Times New Roman" w:hAnsi="Times New Roman" w:cs="Times New Roman"/>
          <w:sz w:val="24"/>
          <w:szCs w:val="24"/>
          <w:lang w:eastAsia="en-IN" w:bidi="hi-IN"/>
        </w:rPr>
        <w:t xml:space="preserve">. Similarly, traps in canyons were more likely to have detected snow leopards as compared to those on ridgelines or </w:t>
      </w:r>
      <w:r w:rsidR="00E649F2">
        <w:rPr>
          <w:rFonts w:ascii="Times New Roman" w:eastAsia="Times New Roman" w:hAnsi="Times New Roman" w:cs="Times New Roman"/>
          <w:sz w:val="24"/>
          <w:szCs w:val="24"/>
          <w:lang w:eastAsia="en-IN" w:bidi="hi-IN"/>
        </w:rPr>
        <w:t>steppe</w:t>
      </w:r>
      <w:r w:rsidR="003A6918">
        <w:rPr>
          <w:rFonts w:ascii="Times New Roman" w:eastAsia="Times New Roman" w:hAnsi="Times New Roman" w:cs="Times New Roman"/>
          <w:sz w:val="24"/>
          <w:szCs w:val="24"/>
          <w:lang w:eastAsia="en-IN" w:bidi="hi-IN"/>
        </w:rPr>
        <w:t>.</w:t>
      </w:r>
    </w:p>
    <w:p w14:paraId="599CC258" w14:textId="101A1046" w:rsidR="00ED4220" w:rsidRDefault="00050CCA" w:rsidP="005E2C61">
      <w:pPr>
        <w:spacing w:before="100" w:beforeAutospacing="1" w:after="100" w:afterAutospacing="1" w:line="360" w:lineRule="auto"/>
        <w:jc w:val="both"/>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G</w:t>
      </w:r>
      <w:r>
        <w:rPr>
          <w:rFonts w:ascii="Times New Roman" w:eastAsia="Times New Roman" w:hAnsi="Times New Roman" w:cs="Times New Roman"/>
          <w:sz w:val="24"/>
          <w:szCs w:val="24"/>
          <w:lang w:eastAsia="en-IN" w:bidi="hi-IN"/>
        </w:rPr>
        <w:t>reater ruggedness resulted in higher density</w:t>
      </w:r>
      <w:r>
        <w:rPr>
          <w:rFonts w:ascii="Times New Roman" w:eastAsia="Times New Roman" w:hAnsi="Times New Roman" w:cs="Times New Roman"/>
          <w:sz w:val="24"/>
          <w:szCs w:val="24"/>
          <w:lang w:eastAsia="en-IN" w:bidi="hi-IN"/>
        </w:rPr>
        <w:t xml:space="preserve"> uniformly across the three study sites</w:t>
      </w:r>
      <w:r>
        <w:rPr>
          <w:rFonts w:ascii="Times New Roman" w:eastAsia="Times New Roman" w:hAnsi="Times New Roman" w:cs="Times New Roman"/>
          <w:sz w:val="24"/>
          <w:szCs w:val="24"/>
          <w:lang w:eastAsia="en-IN" w:bidi="hi-IN"/>
        </w:rPr>
        <w:t>. Models that used variation in density as a function of difference between the available habitat to snow leopards did not rank high, thus indicating that density was similar across the three sites, at least during the period analysed here.</w:t>
      </w:r>
      <w:r>
        <w:rPr>
          <w:rFonts w:ascii="Times New Roman" w:eastAsia="Times New Roman" w:hAnsi="Times New Roman" w:cs="Times New Roman"/>
          <w:sz w:val="24"/>
          <w:szCs w:val="24"/>
          <w:lang w:eastAsia="en-IN" w:bidi="hi-IN"/>
        </w:rPr>
        <w:t xml:space="preserve"> Although m</w:t>
      </w:r>
      <w:r w:rsidR="00ED4220">
        <w:rPr>
          <w:rFonts w:ascii="Times New Roman" w:eastAsia="Times New Roman" w:hAnsi="Times New Roman" w:cs="Times New Roman"/>
          <w:sz w:val="24"/>
          <w:szCs w:val="24"/>
          <w:lang w:eastAsia="en-IN" w:bidi="hi-IN"/>
        </w:rPr>
        <w:t xml:space="preserve">ean snow leopard densities in the three study </w:t>
      </w:r>
      <w:r w:rsidR="00620EF0">
        <w:rPr>
          <w:rFonts w:ascii="Times New Roman" w:eastAsia="Times New Roman" w:hAnsi="Times New Roman" w:cs="Times New Roman"/>
          <w:sz w:val="24"/>
          <w:szCs w:val="24"/>
          <w:lang w:eastAsia="en-IN" w:bidi="hi-IN"/>
        </w:rPr>
        <w:t>sites</w:t>
      </w:r>
      <w:r w:rsidR="00ED4220">
        <w:rPr>
          <w:rFonts w:ascii="Times New Roman" w:eastAsia="Times New Roman" w:hAnsi="Times New Roman" w:cs="Times New Roman"/>
          <w:sz w:val="24"/>
          <w:szCs w:val="24"/>
          <w:lang w:eastAsia="en-IN" w:bidi="hi-IN"/>
        </w:rPr>
        <w:t xml:space="preserve"> </w:t>
      </w:r>
      <w:r>
        <w:rPr>
          <w:rFonts w:ascii="Times New Roman" w:eastAsia="Times New Roman" w:hAnsi="Times New Roman" w:cs="Times New Roman"/>
          <w:sz w:val="24"/>
          <w:szCs w:val="24"/>
          <w:lang w:eastAsia="en-IN" w:bidi="hi-IN"/>
        </w:rPr>
        <w:t xml:space="preserve">were </w:t>
      </w:r>
      <w:r w:rsidR="00ED4220">
        <w:rPr>
          <w:rFonts w:ascii="Times New Roman" w:eastAsia="Times New Roman" w:hAnsi="Times New Roman" w:cs="Times New Roman"/>
          <w:sz w:val="24"/>
          <w:szCs w:val="24"/>
          <w:lang w:eastAsia="en-IN" w:bidi="hi-IN"/>
        </w:rPr>
        <w:t>0.71</w:t>
      </w:r>
      <w:r>
        <w:rPr>
          <w:rFonts w:ascii="Times New Roman" w:eastAsia="Times New Roman" w:hAnsi="Times New Roman" w:cs="Times New Roman"/>
          <w:sz w:val="24"/>
          <w:szCs w:val="24"/>
          <w:lang w:eastAsia="en-IN" w:bidi="hi-IN"/>
        </w:rPr>
        <w:t>, XX</w:t>
      </w:r>
      <w:r w:rsidR="00ED4220">
        <w:rPr>
          <w:rFonts w:ascii="Times New Roman" w:eastAsia="Times New Roman" w:hAnsi="Times New Roman" w:cs="Times New Roman"/>
          <w:sz w:val="24"/>
          <w:szCs w:val="24"/>
          <w:lang w:eastAsia="en-IN" w:bidi="hi-IN"/>
        </w:rPr>
        <w:t xml:space="preserve"> and 0.75 per 100 km</w:t>
      </w:r>
      <w:r w:rsidR="00ED4220" w:rsidRPr="00ED4220">
        <w:rPr>
          <w:rFonts w:ascii="Times New Roman" w:eastAsia="Times New Roman" w:hAnsi="Times New Roman" w:cs="Times New Roman"/>
          <w:sz w:val="24"/>
          <w:szCs w:val="24"/>
          <w:vertAlign w:val="superscript"/>
          <w:lang w:eastAsia="en-IN" w:bidi="hi-IN"/>
        </w:rPr>
        <w:t>2</w:t>
      </w:r>
      <w:r>
        <w:rPr>
          <w:rFonts w:ascii="Times New Roman" w:eastAsia="Times New Roman" w:hAnsi="Times New Roman" w:cs="Times New Roman"/>
          <w:sz w:val="24"/>
          <w:szCs w:val="24"/>
          <w:lang w:eastAsia="en-IN" w:bidi="hi-IN"/>
        </w:rPr>
        <w:t>, m</w:t>
      </w:r>
      <w:r>
        <w:rPr>
          <w:rFonts w:ascii="Times New Roman" w:eastAsia="Times New Roman" w:hAnsi="Times New Roman" w:cs="Times New Roman"/>
          <w:sz w:val="24"/>
          <w:szCs w:val="24"/>
          <w:lang w:eastAsia="en-IN" w:bidi="hi-IN"/>
        </w:rPr>
        <w:t>odelled density of activity centres ranged between 0.0XX to nearly 5.XX per 100 km</w:t>
      </w:r>
      <w:r w:rsidRPr="008B0F37">
        <w:rPr>
          <w:rFonts w:ascii="Times New Roman" w:eastAsia="Times New Roman" w:hAnsi="Times New Roman" w:cs="Times New Roman"/>
          <w:sz w:val="24"/>
          <w:szCs w:val="24"/>
          <w:vertAlign w:val="superscript"/>
          <w:lang w:eastAsia="en-IN" w:bidi="hi-IN"/>
        </w:rPr>
        <w:t>2</w:t>
      </w:r>
      <w:r>
        <w:rPr>
          <w:rFonts w:ascii="Times New Roman" w:eastAsia="Times New Roman" w:hAnsi="Times New Roman" w:cs="Times New Roman"/>
          <w:sz w:val="24"/>
          <w:szCs w:val="24"/>
          <w:vertAlign w:val="superscript"/>
          <w:lang w:eastAsia="en-IN" w:bidi="hi-IN"/>
        </w:rPr>
        <w:t xml:space="preserve"> </w:t>
      </w:r>
      <w:r>
        <w:rPr>
          <w:rFonts w:ascii="Times New Roman" w:eastAsia="Times New Roman" w:hAnsi="Times New Roman" w:cs="Times New Roman"/>
          <w:sz w:val="24"/>
          <w:szCs w:val="24"/>
          <w:lang w:eastAsia="en-IN" w:bidi="hi-IN"/>
        </w:rPr>
        <w:t xml:space="preserve"> within the study areas.</w:t>
      </w:r>
    </w:p>
    <w:p w14:paraId="32F4A422" w14:textId="77777777" w:rsidR="008B0F37" w:rsidRDefault="008B0F37" w:rsidP="007F2EFF">
      <w:pPr>
        <w:spacing w:after="0" w:line="360" w:lineRule="auto"/>
        <w:jc w:val="both"/>
        <w:outlineLvl w:val="0"/>
        <w:rPr>
          <w:rFonts w:ascii="Times New Roman" w:eastAsia="Times New Roman" w:hAnsi="Times New Roman" w:cs="Times New Roman"/>
          <w:b/>
          <w:bCs/>
          <w:sz w:val="24"/>
          <w:szCs w:val="24"/>
          <w:lang w:eastAsia="en-IN" w:bidi="hi-IN"/>
        </w:rPr>
      </w:pPr>
    </w:p>
    <w:p w14:paraId="42A2D3C9" w14:textId="138E3159" w:rsidR="00D4256D" w:rsidRDefault="00D4256D" w:rsidP="007F2EFF">
      <w:pPr>
        <w:spacing w:after="0" w:line="360" w:lineRule="auto"/>
        <w:jc w:val="both"/>
        <w:outlineLvl w:val="0"/>
        <w:rPr>
          <w:rFonts w:ascii="Times New Roman" w:eastAsia="Times New Roman" w:hAnsi="Times New Roman" w:cs="Times New Roman"/>
          <w:b/>
          <w:bCs/>
          <w:sz w:val="24"/>
          <w:szCs w:val="24"/>
          <w:lang w:eastAsia="en-IN" w:bidi="hi-IN"/>
        </w:rPr>
      </w:pPr>
      <w:r w:rsidRPr="00BE0A73">
        <w:rPr>
          <w:rFonts w:ascii="Times New Roman" w:eastAsia="Times New Roman" w:hAnsi="Times New Roman" w:cs="Times New Roman"/>
          <w:b/>
          <w:bCs/>
          <w:sz w:val="24"/>
          <w:szCs w:val="24"/>
          <w:lang w:eastAsia="en-IN" w:bidi="hi-IN"/>
        </w:rPr>
        <w:t>Discussion</w:t>
      </w:r>
    </w:p>
    <w:p w14:paraId="3ED00167" w14:textId="26A5860D" w:rsidR="006904B9" w:rsidRDefault="00D4256D" w:rsidP="00AB697F">
      <w:pPr>
        <w:spacing w:after="0" w:line="360" w:lineRule="auto"/>
        <w:jc w:val="both"/>
        <w:rPr>
          <w:rFonts w:ascii="Times New Roman" w:eastAsia="Times New Roman" w:hAnsi="Times New Roman" w:cs="Times New Roman"/>
          <w:sz w:val="24"/>
          <w:szCs w:val="24"/>
          <w:lang w:eastAsia="en-IN" w:bidi="hi-IN"/>
        </w:rPr>
      </w:pPr>
      <w:r w:rsidRPr="008B0F37">
        <w:rPr>
          <w:rFonts w:ascii="Times New Roman" w:eastAsia="Times New Roman" w:hAnsi="Times New Roman" w:cs="Times New Roman"/>
          <w:sz w:val="24"/>
          <w:szCs w:val="24"/>
          <w:lang w:eastAsia="en-IN" w:bidi="hi-IN"/>
        </w:rPr>
        <w:t>S</w:t>
      </w:r>
      <w:r w:rsidRPr="00CF18F4">
        <w:rPr>
          <w:rFonts w:ascii="Times New Roman" w:eastAsia="Times New Roman" w:hAnsi="Times New Roman" w:cs="Times New Roman"/>
          <w:sz w:val="24"/>
          <w:szCs w:val="24"/>
          <w:lang w:eastAsia="en-IN" w:bidi="hi-IN"/>
        </w:rPr>
        <w:t xml:space="preserve">now leopard </w:t>
      </w:r>
      <w:r>
        <w:rPr>
          <w:rFonts w:ascii="Times New Roman" w:eastAsia="Times New Roman" w:hAnsi="Times New Roman" w:cs="Times New Roman"/>
          <w:sz w:val="24"/>
          <w:szCs w:val="24"/>
          <w:lang w:eastAsia="en-IN" w:bidi="hi-IN"/>
        </w:rPr>
        <w:t xml:space="preserve">is </w:t>
      </w:r>
      <w:r w:rsidRPr="00CF18F4">
        <w:rPr>
          <w:rFonts w:ascii="Times New Roman" w:eastAsia="Times New Roman" w:hAnsi="Times New Roman" w:cs="Times New Roman"/>
          <w:sz w:val="24"/>
          <w:szCs w:val="24"/>
          <w:lang w:eastAsia="en-IN" w:bidi="hi-IN"/>
        </w:rPr>
        <w:t xml:space="preserve">a habitat specialist and mountain ranges such as the ones in South Gobi provide a </w:t>
      </w:r>
      <w:r>
        <w:rPr>
          <w:rFonts w:ascii="Times New Roman" w:eastAsia="Times New Roman" w:hAnsi="Times New Roman" w:cs="Times New Roman"/>
          <w:sz w:val="24"/>
          <w:szCs w:val="24"/>
          <w:lang w:eastAsia="en-IN" w:bidi="hi-IN"/>
        </w:rPr>
        <w:t xml:space="preserve">highly </w:t>
      </w:r>
      <w:r w:rsidRPr="00CF18F4">
        <w:rPr>
          <w:rFonts w:ascii="Times New Roman" w:eastAsia="Times New Roman" w:hAnsi="Times New Roman" w:cs="Times New Roman"/>
          <w:sz w:val="24"/>
          <w:szCs w:val="24"/>
          <w:lang w:eastAsia="en-IN" w:bidi="hi-IN"/>
        </w:rPr>
        <w:t xml:space="preserve">structured habitat </w:t>
      </w:r>
      <w:r w:rsidR="00B26E53">
        <w:rPr>
          <w:rFonts w:ascii="Times New Roman" w:eastAsia="Times New Roman" w:hAnsi="Times New Roman" w:cs="Times New Roman"/>
          <w:sz w:val="24"/>
          <w:szCs w:val="24"/>
          <w:lang w:eastAsia="en-IN" w:bidi="hi-IN"/>
        </w:rPr>
        <w:t xml:space="preserve">with variable patch sizes to </w:t>
      </w:r>
      <w:r w:rsidRPr="00CF18F4">
        <w:rPr>
          <w:rFonts w:ascii="Times New Roman" w:eastAsia="Times New Roman" w:hAnsi="Times New Roman" w:cs="Times New Roman"/>
          <w:sz w:val="24"/>
          <w:szCs w:val="24"/>
          <w:lang w:eastAsia="en-IN" w:bidi="hi-IN"/>
        </w:rPr>
        <w:t>the species</w:t>
      </w:r>
      <w:r>
        <w:rPr>
          <w:rFonts w:ascii="Times New Roman" w:eastAsia="Times New Roman" w:hAnsi="Times New Roman" w:cs="Times New Roman"/>
          <w:sz w:val="24"/>
          <w:szCs w:val="24"/>
          <w:lang w:eastAsia="en-IN" w:bidi="hi-IN"/>
        </w:rPr>
        <w:t xml:space="preserve">. They tend to prefer rugged habitats and avoid plain </w:t>
      </w:r>
      <w:r w:rsidR="00E649F2">
        <w:rPr>
          <w:rFonts w:ascii="Times New Roman" w:eastAsia="Times New Roman" w:hAnsi="Times New Roman" w:cs="Times New Roman"/>
          <w:sz w:val="24"/>
          <w:szCs w:val="24"/>
          <w:lang w:eastAsia="en-IN" w:bidi="hi-IN"/>
        </w:rPr>
        <w:t>steppe</w:t>
      </w:r>
      <w:r>
        <w:rPr>
          <w:rFonts w:ascii="Times New Roman" w:eastAsia="Times New Roman" w:hAnsi="Times New Roman" w:cs="Times New Roman"/>
          <w:sz w:val="24"/>
          <w:szCs w:val="24"/>
          <w:lang w:eastAsia="en-IN" w:bidi="hi-IN"/>
        </w:rPr>
        <w:t xml:space="preserve"> in Gobi. </w:t>
      </w:r>
      <w:r w:rsidR="006904B9">
        <w:rPr>
          <w:rFonts w:ascii="Times New Roman" w:eastAsia="Times New Roman" w:hAnsi="Times New Roman" w:cs="Times New Roman"/>
          <w:sz w:val="24"/>
          <w:szCs w:val="24"/>
          <w:lang w:eastAsia="en-IN" w:bidi="hi-IN"/>
        </w:rPr>
        <w:t xml:space="preserve">Some recent studies have used spatial capture recapture for snow leopards </w:t>
      </w:r>
      <w:r w:rsidR="006904B9">
        <w:rPr>
          <w:rFonts w:ascii="Times New Roman" w:eastAsia="Times New Roman" w:hAnsi="Times New Roman" w:cs="Times New Roman"/>
          <w:sz w:val="24"/>
          <w:szCs w:val="24"/>
          <w:lang w:eastAsia="en-IN" w:bidi="hi-IN"/>
        </w:rPr>
        <w:fldChar w:fldCharType="begin" w:fldLock="1"/>
      </w:r>
      <w:r w:rsidR="006904B9">
        <w:rPr>
          <w:rFonts w:ascii="Times New Roman" w:eastAsia="Times New Roman" w:hAnsi="Times New Roman" w:cs="Times New Roman"/>
          <w:sz w:val="24"/>
          <w:szCs w:val="24"/>
          <w:lang w:eastAsia="en-IN" w:bidi="hi-IN"/>
        </w:rPr>
        <w:instrText>ADDIN CSL_CITATION { "citationItems" : [ { "id" : "ITEM-1", "itemData" : { "DOI" : "10.1016/j.biocon.2016.02.023", "ISSN" : "00063207", "abstract" : "Successful conservation of the endangered snow leopard (Panthera uncia) relies on the effectiveness of monitoring programmes. We present the results of a 19-month camera trap survey effort, conducted as part of a long-term study of the snow leopard population in Qilianshan National Nature Reserve of Gansu Province, China. We assessed the minimum number of individual snow leopards and population density across different sampling periods using spatial capture-recapture methods. Between 2013-2014, we deployed 34 camera traps across an area of 375 km2, investing a total of 7133 trap-days effort. We identified a total number of 17-19 unique individuals from photographs (10-12 adults, five sub-adults and two cubs). The total number of individuals identified and estimated density varied across sampling periods, between 10-15 individuals and 1.46-3.29 snow leopards per 100 km2 respectively. We demonstrate that snow leopard surveys of limited scale and conducted over short sampling periods only present partial views of a dynamic and transient system. We also underline the challenges in achieving a sufficient sample size of captures and recaptures to assess trends in snow leopard population size and/or density for policy and conservation decision-making.", "author" : [ { "dropping-particle" : "", "family" : "Alexander", "given" : "Justine S.", "non-dropping-particle" : "", "parse-names" : false, "suffix" : "" }, { "dropping-particle" : "", "family" : "Zhang", "given" : "Chengcheng", "non-dropping-particle" : "", "parse-names" : false, "suffix" : "" }, { "dropping-particle" : "", "family" : "Shi", "given" : "Kun", "non-dropping-particle" : "", "parse-names" : false, "suffix" : "" }, { "dropping-particle" : "", "family" : "Riordan", "given" : "Philip", "non-dropping-particle" : "", "parse-names" : false, "suffix" : "" } ], "container-title" : "Biological Conservation", "id" : "ITEM-1", "issued" : { "date-parts" : [ [ "2016" ] ] }, "page" : "27-31", "publisher" : "Elsevier B.V.", "title" : "A granular view of a snow leopard population using camera traps in Central China", "type" : "article-journal", "volume" : "197" }, "uris" : [ "http://www.mendeley.com/documents/?uuid=1be46c45-d6b5-4f73-8c50-f67bbff632c3" ] } ], "mendeley" : { "formattedCitation" : "(Alexander et al., 2016)", "manualFormatting" : "(Alexander et al., 2016, Kumar XX)", "plainTextFormattedCitation" : "(Alexander et al., 2016)", "previouslyFormattedCitation" : "(Alexander et al., 2016)" }, "properties" : { "noteIndex" : 0 }, "schema" : "https://github.com/citation-style-language/schema/raw/master/csl-citation.json" }</w:instrText>
      </w:r>
      <w:r w:rsidR="006904B9">
        <w:rPr>
          <w:rFonts w:ascii="Times New Roman" w:eastAsia="Times New Roman" w:hAnsi="Times New Roman" w:cs="Times New Roman"/>
          <w:sz w:val="24"/>
          <w:szCs w:val="24"/>
          <w:lang w:eastAsia="en-IN" w:bidi="hi-IN"/>
        </w:rPr>
        <w:fldChar w:fldCharType="separate"/>
      </w:r>
      <w:r w:rsidR="006904B9" w:rsidRPr="008D16D6">
        <w:rPr>
          <w:rFonts w:ascii="Times New Roman" w:eastAsia="Times New Roman" w:hAnsi="Times New Roman" w:cs="Times New Roman"/>
          <w:noProof/>
          <w:sz w:val="24"/>
          <w:szCs w:val="24"/>
          <w:lang w:eastAsia="en-IN" w:bidi="hi-IN"/>
        </w:rPr>
        <w:t>(Alexander et al., 2016</w:t>
      </w:r>
      <w:r w:rsidR="006904B9">
        <w:rPr>
          <w:rFonts w:ascii="Times New Roman" w:eastAsia="Times New Roman" w:hAnsi="Times New Roman" w:cs="Times New Roman"/>
          <w:noProof/>
          <w:sz w:val="24"/>
          <w:szCs w:val="24"/>
          <w:lang w:eastAsia="en-IN" w:bidi="hi-IN"/>
        </w:rPr>
        <w:t>, Kumar XX</w:t>
      </w:r>
      <w:r w:rsidR="006904B9" w:rsidRPr="008D16D6">
        <w:rPr>
          <w:rFonts w:ascii="Times New Roman" w:eastAsia="Times New Roman" w:hAnsi="Times New Roman" w:cs="Times New Roman"/>
          <w:noProof/>
          <w:sz w:val="24"/>
          <w:szCs w:val="24"/>
          <w:lang w:eastAsia="en-IN" w:bidi="hi-IN"/>
        </w:rPr>
        <w:t>)</w:t>
      </w:r>
      <w:r w:rsidR="006904B9">
        <w:rPr>
          <w:rFonts w:ascii="Times New Roman" w:eastAsia="Times New Roman" w:hAnsi="Times New Roman" w:cs="Times New Roman"/>
          <w:sz w:val="24"/>
          <w:szCs w:val="24"/>
          <w:lang w:eastAsia="en-IN" w:bidi="hi-IN"/>
        </w:rPr>
        <w:fldChar w:fldCharType="end"/>
      </w:r>
      <w:r w:rsidR="006904B9">
        <w:rPr>
          <w:rFonts w:ascii="Times New Roman" w:eastAsia="Times New Roman" w:hAnsi="Times New Roman" w:cs="Times New Roman"/>
          <w:sz w:val="24"/>
          <w:szCs w:val="24"/>
          <w:lang w:eastAsia="en-IN" w:bidi="hi-IN"/>
        </w:rPr>
        <w:t xml:space="preserve">, but the analyses have been limited to small study areas </w:t>
      </w:r>
      <w:r w:rsidR="00050CCA">
        <w:rPr>
          <w:rFonts w:ascii="Times New Roman" w:eastAsia="Times New Roman" w:hAnsi="Times New Roman" w:cs="Times New Roman"/>
          <w:sz w:val="24"/>
          <w:szCs w:val="24"/>
          <w:lang w:eastAsia="en-IN" w:bidi="hi-IN"/>
        </w:rPr>
        <w:t xml:space="preserve">that </w:t>
      </w:r>
      <w:r w:rsidR="006904B9">
        <w:rPr>
          <w:rFonts w:ascii="Times New Roman" w:eastAsia="Times New Roman" w:hAnsi="Times New Roman" w:cs="Times New Roman"/>
          <w:sz w:val="24"/>
          <w:szCs w:val="24"/>
          <w:lang w:eastAsia="en-IN" w:bidi="hi-IN"/>
        </w:rPr>
        <w:t>assume uniform activity centre density models and patterns of space use without taking into account the</w:t>
      </w:r>
      <w:r w:rsidR="00E649F2">
        <w:rPr>
          <w:rFonts w:ascii="Times New Roman" w:eastAsia="Times New Roman" w:hAnsi="Times New Roman" w:cs="Times New Roman"/>
          <w:sz w:val="24"/>
          <w:szCs w:val="24"/>
          <w:lang w:eastAsia="en-IN" w:bidi="hi-IN"/>
        </w:rPr>
        <w:t xml:space="preserve"> heterogeneity of the</w:t>
      </w:r>
      <w:r w:rsidR="006904B9">
        <w:rPr>
          <w:rFonts w:ascii="Times New Roman" w:eastAsia="Times New Roman" w:hAnsi="Times New Roman" w:cs="Times New Roman"/>
          <w:sz w:val="24"/>
          <w:szCs w:val="24"/>
          <w:lang w:eastAsia="en-IN" w:bidi="hi-IN"/>
        </w:rPr>
        <w:t xml:space="preserve"> habitat. In heterogeneous habitats</w:t>
      </w:r>
      <w:r w:rsidR="00BD1D00">
        <w:rPr>
          <w:rFonts w:ascii="Times New Roman" w:eastAsia="Times New Roman" w:hAnsi="Times New Roman" w:cs="Times New Roman"/>
          <w:sz w:val="24"/>
          <w:szCs w:val="24"/>
          <w:lang w:eastAsia="en-IN" w:bidi="hi-IN"/>
        </w:rPr>
        <w:t xml:space="preserve">, </w:t>
      </w:r>
      <w:r w:rsidR="00E649F2">
        <w:rPr>
          <w:rFonts w:ascii="Times New Roman" w:eastAsia="Times New Roman" w:hAnsi="Times New Roman" w:cs="Times New Roman"/>
          <w:sz w:val="24"/>
          <w:szCs w:val="24"/>
          <w:lang w:eastAsia="en-IN" w:bidi="hi-IN"/>
        </w:rPr>
        <w:t xml:space="preserve">failing to </w:t>
      </w:r>
      <w:r w:rsidR="006904B9">
        <w:rPr>
          <w:rFonts w:ascii="Times New Roman" w:eastAsia="Times New Roman" w:hAnsi="Times New Roman" w:cs="Times New Roman"/>
          <w:sz w:val="24"/>
          <w:szCs w:val="24"/>
          <w:lang w:eastAsia="en-IN" w:bidi="hi-IN"/>
        </w:rPr>
        <w:t xml:space="preserve">address the effect of habitat suitability on density can lead to positive bias or higher variance, thus making </w:t>
      </w:r>
      <w:r w:rsidR="00E649F2">
        <w:rPr>
          <w:rFonts w:ascii="Times New Roman" w:eastAsia="Times New Roman" w:hAnsi="Times New Roman" w:cs="Times New Roman"/>
          <w:sz w:val="24"/>
          <w:szCs w:val="24"/>
          <w:lang w:eastAsia="en-IN" w:bidi="hi-IN"/>
        </w:rPr>
        <w:t>comparison between</w:t>
      </w:r>
      <w:r w:rsidR="006904B9">
        <w:rPr>
          <w:rFonts w:ascii="Times New Roman" w:eastAsia="Times New Roman" w:hAnsi="Times New Roman" w:cs="Times New Roman"/>
          <w:sz w:val="24"/>
          <w:szCs w:val="24"/>
          <w:lang w:eastAsia="en-IN" w:bidi="hi-IN"/>
        </w:rPr>
        <w:t xml:space="preserve"> snow leopard densities across time and/or space</w:t>
      </w:r>
      <w:r w:rsidR="00E649F2">
        <w:rPr>
          <w:rFonts w:ascii="Times New Roman" w:eastAsia="Times New Roman" w:hAnsi="Times New Roman" w:cs="Times New Roman"/>
          <w:sz w:val="24"/>
          <w:szCs w:val="24"/>
          <w:lang w:eastAsia="en-IN" w:bidi="hi-IN"/>
        </w:rPr>
        <w:t xml:space="preserve"> less informative</w:t>
      </w:r>
      <w:r w:rsidR="006904B9">
        <w:rPr>
          <w:rFonts w:ascii="Times New Roman" w:eastAsia="Times New Roman" w:hAnsi="Times New Roman" w:cs="Times New Roman"/>
          <w:sz w:val="24"/>
          <w:szCs w:val="24"/>
          <w:lang w:eastAsia="en-IN" w:bidi="hi-IN"/>
        </w:rPr>
        <w:t xml:space="preserve">. </w:t>
      </w:r>
      <w:r w:rsidR="00E649F2">
        <w:rPr>
          <w:rFonts w:ascii="Times New Roman" w:eastAsia="Times New Roman" w:hAnsi="Times New Roman" w:cs="Times New Roman"/>
          <w:sz w:val="24"/>
          <w:szCs w:val="24"/>
          <w:lang w:eastAsia="en-IN" w:bidi="hi-IN"/>
        </w:rPr>
        <w:t xml:space="preserve">While </w:t>
      </w:r>
      <w:r w:rsidR="006904B9">
        <w:rPr>
          <w:rFonts w:ascii="Times New Roman" w:eastAsia="Times New Roman" w:hAnsi="Times New Roman" w:cs="Times New Roman"/>
          <w:sz w:val="24"/>
          <w:szCs w:val="24"/>
          <w:lang w:eastAsia="en-IN" w:bidi="hi-IN"/>
        </w:rPr>
        <w:t>design based inference by collecting data from sufficiently large number of traps representing all habitat variability equally</w:t>
      </w:r>
      <w:r w:rsidR="00E649F2">
        <w:rPr>
          <w:rFonts w:ascii="Times New Roman" w:eastAsia="Times New Roman" w:hAnsi="Times New Roman" w:cs="Times New Roman"/>
          <w:sz w:val="24"/>
          <w:szCs w:val="24"/>
          <w:lang w:eastAsia="en-IN" w:bidi="hi-IN"/>
        </w:rPr>
        <w:t xml:space="preserve"> can be used; </w:t>
      </w:r>
      <w:r w:rsidR="00BD1D00">
        <w:rPr>
          <w:rFonts w:ascii="Times New Roman" w:eastAsia="Times New Roman" w:hAnsi="Times New Roman" w:cs="Times New Roman"/>
          <w:sz w:val="24"/>
          <w:szCs w:val="24"/>
          <w:lang w:eastAsia="en-IN" w:bidi="hi-IN"/>
        </w:rPr>
        <w:t>s</w:t>
      </w:r>
      <w:r w:rsidR="00DF28AF">
        <w:rPr>
          <w:rFonts w:ascii="Times New Roman" w:eastAsia="Times New Roman" w:hAnsi="Times New Roman" w:cs="Times New Roman"/>
          <w:sz w:val="24"/>
          <w:szCs w:val="24"/>
          <w:lang w:eastAsia="en-IN" w:bidi="hi-IN"/>
        </w:rPr>
        <w:t xml:space="preserve">ince each camera station has significant cost implications, it is less productive for researchers to install </w:t>
      </w:r>
      <w:r w:rsidR="00AB697F">
        <w:rPr>
          <w:rFonts w:ascii="Times New Roman" w:eastAsia="Times New Roman" w:hAnsi="Times New Roman" w:cs="Times New Roman"/>
          <w:sz w:val="24"/>
          <w:szCs w:val="24"/>
          <w:lang w:eastAsia="en-IN" w:bidi="hi-IN"/>
        </w:rPr>
        <w:t xml:space="preserve">as many </w:t>
      </w:r>
      <w:r w:rsidR="00DF28AF">
        <w:rPr>
          <w:rFonts w:ascii="Times New Roman" w:eastAsia="Times New Roman" w:hAnsi="Times New Roman" w:cs="Times New Roman"/>
          <w:sz w:val="24"/>
          <w:szCs w:val="24"/>
          <w:lang w:eastAsia="en-IN" w:bidi="hi-IN"/>
        </w:rPr>
        <w:t xml:space="preserve">cameras in spots that are clearly </w:t>
      </w:r>
      <w:r w:rsidR="006904B9">
        <w:rPr>
          <w:rFonts w:ascii="Times New Roman" w:eastAsia="Times New Roman" w:hAnsi="Times New Roman" w:cs="Times New Roman"/>
          <w:sz w:val="24"/>
          <w:szCs w:val="24"/>
          <w:lang w:eastAsia="en-IN" w:bidi="hi-IN"/>
        </w:rPr>
        <w:t xml:space="preserve">in less suitable </w:t>
      </w:r>
      <w:r w:rsidR="00DF28AF">
        <w:rPr>
          <w:rFonts w:ascii="Times New Roman" w:eastAsia="Times New Roman" w:hAnsi="Times New Roman" w:cs="Times New Roman"/>
          <w:sz w:val="24"/>
          <w:szCs w:val="24"/>
          <w:lang w:eastAsia="en-IN" w:bidi="hi-IN"/>
        </w:rPr>
        <w:t>snow leopard habitat</w:t>
      </w:r>
      <w:r w:rsidR="00BD1D00">
        <w:rPr>
          <w:rFonts w:ascii="Times New Roman" w:eastAsia="Times New Roman" w:hAnsi="Times New Roman" w:cs="Times New Roman"/>
          <w:sz w:val="24"/>
          <w:szCs w:val="24"/>
          <w:lang w:eastAsia="en-IN" w:bidi="hi-IN"/>
        </w:rPr>
        <w:t>.</w:t>
      </w:r>
    </w:p>
    <w:p w14:paraId="4273C7BD" w14:textId="77777777" w:rsidR="005A4FA1" w:rsidRDefault="005A4FA1" w:rsidP="005A4FA1">
      <w:pPr>
        <w:spacing w:after="0" w:line="360" w:lineRule="auto"/>
        <w:jc w:val="both"/>
        <w:rPr>
          <w:rFonts w:ascii="Times New Roman" w:eastAsia="Times New Roman" w:hAnsi="Times New Roman" w:cs="Times New Roman"/>
          <w:sz w:val="24"/>
          <w:szCs w:val="24"/>
          <w:lang w:eastAsia="en-IN" w:bidi="hi-IN"/>
        </w:rPr>
      </w:pPr>
    </w:p>
    <w:p w14:paraId="3C4825E8" w14:textId="66552B3F" w:rsidR="004417DE" w:rsidRDefault="004417DE" w:rsidP="004417DE">
      <w:pPr>
        <w:spacing w:after="0" w:line="360" w:lineRule="auto"/>
        <w:jc w:val="both"/>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Within their distribution range (first order</w:t>
      </w:r>
      <w:r>
        <w:rPr>
          <w:rFonts w:ascii="Times New Roman" w:eastAsia="Times New Roman" w:hAnsi="Times New Roman" w:cs="Times New Roman"/>
          <w:sz w:val="24"/>
          <w:szCs w:val="24"/>
          <w:lang w:eastAsia="en-IN" w:bidi="hi-IN"/>
        </w:rPr>
        <w:t xml:space="preserve"> selection</w:t>
      </w:r>
      <w:r>
        <w:rPr>
          <w:rFonts w:ascii="Times New Roman" w:eastAsia="Times New Roman" w:hAnsi="Times New Roman" w:cs="Times New Roman"/>
          <w:sz w:val="24"/>
          <w:szCs w:val="24"/>
          <w:lang w:eastAsia="en-IN" w:bidi="hi-IN"/>
        </w:rPr>
        <w:t xml:space="preserve">), snow leopards’ activity centres in landscapes are likely to be distributed as a function of </w:t>
      </w:r>
      <w:r w:rsidRPr="00943548">
        <w:rPr>
          <w:rFonts w:ascii="Times New Roman" w:eastAsia="Times New Roman" w:hAnsi="Times New Roman" w:cs="Times New Roman"/>
          <w:sz w:val="24"/>
          <w:szCs w:val="24"/>
          <w:lang w:eastAsia="en-IN" w:bidi="hi-IN"/>
        </w:rPr>
        <w:t>habitat covariates</w:t>
      </w:r>
      <w:r>
        <w:rPr>
          <w:rFonts w:ascii="Times New Roman" w:eastAsia="Times New Roman" w:hAnsi="Times New Roman" w:cs="Times New Roman"/>
          <w:sz w:val="24"/>
          <w:szCs w:val="24"/>
          <w:lang w:eastAsia="en-IN" w:bidi="hi-IN"/>
        </w:rPr>
        <w:t xml:space="preserve">. Activity </w:t>
      </w:r>
      <w:r>
        <w:rPr>
          <w:rFonts w:ascii="Times New Roman" w:eastAsia="Times New Roman" w:hAnsi="Times New Roman" w:cs="Times New Roman"/>
          <w:sz w:val="24"/>
          <w:szCs w:val="24"/>
          <w:lang w:eastAsia="en-IN" w:bidi="hi-IN"/>
        </w:rPr>
        <w:t xml:space="preserve">ranges </w:t>
      </w:r>
      <w:r>
        <w:rPr>
          <w:rFonts w:ascii="Times New Roman" w:eastAsia="Times New Roman" w:hAnsi="Times New Roman" w:cs="Times New Roman"/>
          <w:sz w:val="24"/>
          <w:szCs w:val="24"/>
          <w:lang w:eastAsia="en-IN" w:bidi="hi-IN"/>
        </w:rPr>
        <w:t xml:space="preserve">(second order selection) </w:t>
      </w:r>
      <w:r>
        <w:rPr>
          <w:rFonts w:ascii="Times New Roman" w:eastAsia="Times New Roman" w:hAnsi="Times New Roman" w:cs="Times New Roman"/>
          <w:sz w:val="24"/>
          <w:szCs w:val="24"/>
          <w:lang w:eastAsia="en-IN" w:bidi="hi-IN"/>
        </w:rPr>
        <w:t>might be exclusive for te</w:t>
      </w:r>
      <w:bookmarkStart w:id="6" w:name="_GoBack"/>
      <w:bookmarkEnd w:id="6"/>
      <w:r>
        <w:rPr>
          <w:rFonts w:ascii="Times New Roman" w:eastAsia="Times New Roman" w:hAnsi="Times New Roman" w:cs="Times New Roman"/>
          <w:sz w:val="24"/>
          <w:szCs w:val="24"/>
          <w:lang w:eastAsia="en-IN" w:bidi="hi-IN"/>
        </w:rPr>
        <w:t xml:space="preserve">rritorial individuals, but populations of large </w:t>
      </w:r>
      <w:r>
        <w:rPr>
          <w:rFonts w:ascii="Times New Roman" w:eastAsia="Times New Roman" w:hAnsi="Times New Roman" w:cs="Times New Roman"/>
          <w:sz w:val="24"/>
          <w:szCs w:val="24"/>
          <w:lang w:eastAsia="en-IN" w:bidi="hi-IN"/>
        </w:rPr>
        <w:lastRenderedPageBreak/>
        <w:t xml:space="preserve">felids generally are constituted of territorial, transient and floater individuals from both sexes, with the latter two categories leading to substantial overlaps </w:t>
      </w:r>
      <w:r>
        <w:rPr>
          <w:rFonts w:ascii="Times New Roman" w:eastAsia="Times New Roman" w:hAnsi="Times New Roman" w:cs="Times New Roman"/>
          <w:sz w:val="24"/>
          <w:szCs w:val="24"/>
          <w:lang w:eastAsia="en-IN" w:bidi="hi-IN"/>
        </w:rPr>
        <w:fldChar w:fldCharType="begin" w:fldLock="1"/>
      </w:r>
      <w:r>
        <w:rPr>
          <w:rFonts w:ascii="Times New Roman" w:eastAsia="Times New Roman" w:hAnsi="Times New Roman" w:cs="Times New Roman"/>
          <w:sz w:val="24"/>
          <w:szCs w:val="24"/>
          <w:lang w:eastAsia="en-IN" w:bidi="hi-IN"/>
        </w:rPr>
        <w:instrText>ADDIN CSL_CITATION { "citationItems" : [ { "id" : "ITEM-1", "itemData" : { "DOI" : "10.1016/j.biocon.2016.03.004", "ISSN" : "00063207", "abstract" : "India harbours the largest wild tiger population in the world and Tropical Dry Forest areas constitute the largest habitat for them. Recent extinctions, however, from two high profile tiger reserves, highlight the vulnerability of tiger in this habitat. Our examination of historic range areas for tigers shows that populations are disappearing at a faster rate in Tropical Dry Forest (64% sites suffering local extinction in 100 years) than in any other suitable habitat in India. Focusing on data from the Tropical Dry Forest of Panna Tiger Reserve in central India, we examine the spatial ecology of the tiger population prior to its local extinction. We analyse home range sizes, overlaps and shifts, as well as the range expansion and contraction of radio-collared tigers between 1996 and 2005. In this reserve, the average annual home range sizes for both males (n = 2) and females (n = 4) were three to four times larger than those reported so far from other tropical habitats in India - male: mean 179.3 \u00b1 11.8 km2 (95% Fixed kernel; n = 7); female: mean 46.6 \u00b1 3.7 km2; (95% Fixed kernel; n = 16). Adult female home ranges were exclusive and overlapped little with neighbouring female ranges (3 \u00b1 1.46%, n = 6). Male home ranges were not exclusive: resident floater males shared space with territorial males and mated with resident females. Home ranges of all breeding radio-collared tigers extended beyond the protected area boundary and were exposed to edge effects that exist at the periphery and outside. With such spatial use patterns, security and management measures provided within the boundary are unlikely to be very successful in protecting the population. Protected Areas in Tropical Dry Forest across India are relatively small (366.92 \u00b1 422.12 km2 SD) and historical trends point towards a scale-mismatch that exists between the size of Protected Areas and the space use requirements of tigers. This scale mismatch adds to the vulnerability of existing small populations and perhaps explains why tiger populations in Tropical Dry Forest have disappeared at a faster rate than in any other tiger habitat of the sub-continent.", "author" : [ { "dropping-particle" : "", "family" : "Chundawat", "given" : "Raghunandan Singh", "non-dropping-particle" : "", "parse-names" : false, "suffix" : "" }, { "dropping-particle" : "", "family" : "Sharma", "given" : "Koustubh", "non-dropping-particle" : "", "parse-names" : false, "suffix" : "" }, { "dropping-particle" : "", "family" : "Gogate", "given" : "Neel", "non-dropping-particle" : "", "parse-names" : false, "suffix" : "" }, { "dropping-particle" : "", "family" : "Malik", "given" : "Pradeep K.", "non-dropping-particle" : "", "parse-names" : false, "suffix" : "" }, { "dropping-particle" : "", "family" : "Vanak", "given" : "Abi Tamim", "non-dropping-particle" : "", "parse-names" : false, "suffix" : "" } ], "container-title" : "Biological Conservation", "id" : "ITEM-1", "issued" : { "date-parts" : [ [ "2016" ] ] }, "page" : "146-153", "publisher" : "Elsevier Ltd", "title" : "Size matters: Scale mismatch between space use patterns of tigers and protected area size in a Tropical Dry Forest", "type" : "article-journal", "volume" : "197" }, "uris" : [ "http://www.mendeley.com/documents/?uuid=2abf69b2-f08d-49d8-a768-47c59111064c" ] }, { "id" : "ITEM-2", "itemData" : { "DOI" : "10.1016/j.biocon.2016.08.034", "ISSN" : "00063207", "abstract" : "Conserving large carnivores in an increasingly crowded planet raises difficult challenges. A recurring debate is whether large carnivores can be conserved in human used landscapes (land sharing) or whether they require specially designated areas (land sparing). Here we show that 40% of the 170 protected areas in the global range of the snow leopard (Panthera uncia) are smaller than the home range of a single adult male and only 4\u201313% are large enough for a 90% probability of containing 15 or more adult females. We used data from 16 snow leopards equipped with GPS collars in the Tost Mountains of South Gobi, Mongolia, to calculate home range size and overlap using three different estimators: minimum convex polygons (MCP), kernel utility distributions (Kernel), and local convex hulls (LoCoH). Local convex hull home ranges were smaller and included lower proportions of unused habitats compared to home ranges based on minimum convex polygons and Kernels. Intra-sexual home range overlap was low, especially for adult males, suggesting that snow leopards are territorial. Mean home range size based on the LoCoH estimates was 207\u00a0km2\u00a0\u00b1\u00a063 SD for adult males and 124\u00a0km2\u00a0\u00b1\u00a041 SD for adult females. Our estimates were 6\u201344 times larger than earlier estimates based on VHF technology when comparing similar estimators, i.e. MCP. Our study illustrates that protected areas alone will not be able to conserve predators with large home ranges and conservationists and managers should not restrict their efforts to land sparing.", "author" : [ { "dropping-particle" : "", "family" : "Johansson", "given" : "\u00d6rjan", "non-dropping-particle" : "", "parse-names" : false, "suffix" : "" }, { "dropping-particle" : "", "family" : "Rauset", "given" : "Geir Rune", "non-dropping-particle" : "", "parse-names" : false, "suffix" : "" }, { "dropping-particle" : "", "family" : "Samelius", "given" : "Gustaf", "non-dropping-particle" : "", "parse-names" : false, "suffix" : "" }, { "dropping-particle" : "", "family" : "McCarthy", "given" : "Tom", "non-dropping-particle" : "", "parse-names" : false, "suffix" : "" }, { "dropping-particle" : "", "family" : "Andr\u00e9n", "given" : "Henrik", "non-dropping-particle" : "", "parse-names" : false, "suffix" : "" }, { "dropping-particle" : "", "family" : "Tumursukh", "given" : "Lkhagvasumberel", "non-dropping-particle" : "", "parse-names" : false, "suffix" : "" }, { "dropping-particle" : "", "family" : "Mishra", "given" : "Charudutt", "non-dropping-particle" : "", "parse-names" : false, "suffix" : "" } ], "container-title" : "Biological Conservation", "id" : "ITEM-2", "issued" : { "date-parts" : [ [ "2016" ] ] }, "page" : "1-7", "publisher" : "Elsevier Ltd", "title" : "Land sharing is essential for snow leopard conservation", "type" : "article-journal", "volume" : "203" }, "uris" : [ "http://www.mendeley.com/documents/?uuid=7ec6aa85-0fac-449b-8252-0ee96b7ad60b" ] } ], "mendeley" : { "formattedCitation" : "(Chundawat et al., 2016; Johansson et al., 2016)", "plainTextFormattedCitation" : "(Chundawat et al., 2016; Johansson et al., 2016)", "previouslyFormattedCitation" : "(Chundawat et al., 2016; Johansson et al., 2016)" }, "properties" : { "noteIndex" : 0 }, "schema" : "https://github.com/citation-style-language/schema/raw/master/csl-citation.json" }</w:instrText>
      </w:r>
      <w:r>
        <w:rPr>
          <w:rFonts w:ascii="Times New Roman" w:eastAsia="Times New Roman" w:hAnsi="Times New Roman" w:cs="Times New Roman"/>
          <w:sz w:val="24"/>
          <w:szCs w:val="24"/>
          <w:lang w:eastAsia="en-IN" w:bidi="hi-IN"/>
        </w:rPr>
        <w:fldChar w:fldCharType="separate"/>
      </w:r>
      <w:r w:rsidRPr="0032638D">
        <w:rPr>
          <w:rFonts w:ascii="Times New Roman" w:eastAsia="Times New Roman" w:hAnsi="Times New Roman" w:cs="Times New Roman"/>
          <w:noProof/>
          <w:sz w:val="24"/>
          <w:szCs w:val="24"/>
          <w:lang w:eastAsia="en-IN" w:bidi="hi-IN"/>
        </w:rPr>
        <w:t>(Chundawat et al., 2016; Johansson et al., 2016)</w:t>
      </w:r>
      <w:r>
        <w:rPr>
          <w:rFonts w:ascii="Times New Roman" w:eastAsia="Times New Roman" w:hAnsi="Times New Roman" w:cs="Times New Roman"/>
          <w:sz w:val="24"/>
          <w:szCs w:val="24"/>
          <w:lang w:eastAsia="en-IN" w:bidi="hi-IN"/>
        </w:rPr>
        <w:fldChar w:fldCharType="end"/>
      </w:r>
      <w:r>
        <w:rPr>
          <w:rFonts w:ascii="Times New Roman" w:eastAsia="Times New Roman" w:hAnsi="Times New Roman" w:cs="Times New Roman"/>
          <w:sz w:val="24"/>
          <w:szCs w:val="24"/>
          <w:lang w:eastAsia="en-IN" w:bidi="hi-IN"/>
        </w:rPr>
        <w:t>.</w:t>
      </w:r>
      <w:r>
        <w:rPr>
          <w:rFonts w:ascii="Times New Roman" w:eastAsia="Times New Roman" w:hAnsi="Times New Roman" w:cs="Times New Roman"/>
          <w:sz w:val="24"/>
          <w:szCs w:val="24"/>
          <w:lang w:eastAsia="en-IN" w:bidi="hi-IN"/>
        </w:rPr>
        <w:t xml:space="preserve"> </w:t>
      </w:r>
      <w:r>
        <w:rPr>
          <w:rFonts w:ascii="Times New Roman" w:eastAsia="Times New Roman" w:hAnsi="Times New Roman" w:cs="Times New Roman"/>
          <w:sz w:val="24"/>
          <w:szCs w:val="24"/>
          <w:lang w:eastAsia="en-IN" w:bidi="hi-IN"/>
        </w:rPr>
        <w:t xml:space="preserve">In South Gobi, </w:t>
      </w:r>
      <w:r w:rsidRPr="00943548">
        <w:rPr>
          <w:rFonts w:ascii="Times New Roman" w:eastAsia="Times New Roman" w:hAnsi="Times New Roman" w:cs="Times New Roman"/>
          <w:sz w:val="24"/>
          <w:szCs w:val="24"/>
          <w:lang w:eastAsia="en-IN" w:bidi="hi-IN"/>
        </w:rPr>
        <w:t>terrain ruggedness</w:t>
      </w:r>
      <w:r>
        <w:rPr>
          <w:rFonts w:ascii="Times New Roman" w:eastAsia="Times New Roman" w:hAnsi="Times New Roman" w:cs="Times New Roman"/>
          <w:sz w:val="24"/>
          <w:szCs w:val="24"/>
          <w:lang w:eastAsia="en-IN" w:bidi="hi-IN"/>
        </w:rPr>
        <w:t xml:space="preserve"> defined spatial variation in density within study areas (Table xx). Density varied sharply between non-habitats (flat terrain) and highly suitable habitats (more rugged terrain) thus </w:t>
      </w:r>
      <w:r w:rsidRPr="00CF18F4">
        <w:rPr>
          <w:rFonts w:ascii="Times New Roman" w:eastAsia="Times New Roman" w:hAnsi="Times New Roman" w:cs="Times New Roman"/>
          <w:sz w:val="24"/>
          <w:szCs w:val="24"/>
          <w:lang w:eastAsia="en-IN" w:bidi="hi-IN"/>
        </w:rPr>
        <w:t>present</w:t>
      </w:r>
      <w:r>
        <w:rPr>
          <w:rFonts w:ascii="Times New Roman" w:eastAsia="Times New Roman" w:hAnsi="Times New Roman" w:cs="Times New Roman"/>
          <w:sz w:val="24"/>
          <w:szCs w:val="24"/>
          <w:lang w:eastAsia="en-IN" w:bidi="hi-IN"/>
        </w:rPr>
        <w:t>ing</w:t>
      </w:r>
      <w:r w:rsidRPr="00CF18F4">
        <w:rPr>
          <w:rFonts w:ascii="Times New Roman" w:eastAsia="Times New Roman" w:hAnsi="Times New Roman" w:cs="Times New Roman"/>
          <w:sz w:val="24"/>
          <w:szCs w:val="24"/>
          <w:lang w:eastAsia="en-IN" w:bidi="hi-IN"/>
        </w:rPr>
        <w:t xml:space="preserve"> a strong case </w:t>
      </w:r>
      <w:r>
        <w:rPr>
          <w:rFonts w:ascii="Times New Roman" w:eastAsia="Times New Roman" w:hAnsi="Times New Roman" w:cs="Times New Roman"/>
          <w:sz w:val="24"/>
          <w:szCs w:val="24"/>
          <w:lang w:eastAsia="en-IN" w:bidi="hi-IN"/>
        </w:rPr>
        <w:t xml:space="preserve">against small sampling sites which can bias the density estimates </w:t>
      </w:r>
      <w:r w:rsidRPr="00CF18F4">
        <w:rPr>
          <w:rFonts w:ascii="Times New Roman" w:eastAsia="Times New Roman" w:hAnsi="Times New Roman" w:cs="Times New Roman"/>
          <w:sz w:val="24"/>
          <w:szCs w:val="24"/>
          <w:lang w:eastAsia="en-IN" w:bidi="hi-IN"/>
        </w:rPr>
        <w:t>of snow leopard populations</w:t>
      </w:r>
      <w:r>
        <w:rPr>
          <w:rFonts w:ascii="Times New Roman" w:eastAsia="Times New Roman" w:hAnsi="Times New Roman" w:cs="Times New Roman"/>
          <w:sz w:val="24"/>
          <w:szCs w:val="24"/>
          <w:lang w:eastAsia="en-IN" w:bidi="hi-IN"/>
        </w:rPr>
        <w:t xml:space="preserve"> from a region unless selected randomly or modelled through appropriate covariates.</w:t>
      </w:r>
    </w:p>
    <w:p w14:paraId="36E31A83" w14:textId="77777777" w:rsidR="004417DE" w:rsidRDefault="004417DE" w:rsidP="004417DE">
      <w:pPr>
        <w:spacing w:after="0" w:line="360" w:lineRule="auto"/>
        <w:jc w:val="both"/>
        <w:rPr>
          <w:rFonts w:ascii="Times New Roman" w:eastAsia="Times New Roman" w:hAnsi="Times New Roman" w:cs="Times New Roman"/>
          <w:sz w:val="24"/>
          <w:szCs w:val="24"/>
          <w:lang w:eastAsia="en-IN" w:bidi="hi-IN"/>
        </w:rPr>
      </w:pPr>
    </w:p>
    <w:p w14:paraId="417CD647" w14:textId="77777777" w:rsidR="004417DE" w:rsidRDefault="004417DE" w:rsidP="004417DE">
      <w:pPr>
        <w:spacing w:after="0" w:line="360" w:lineRule="auto"/>
        <w:jc w:val="both"/>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Snow leopards are reported to have preferences for certain micro-habitats for scraping and marking with urine (third order selection). These sites are often used to collect camera trapping and genetic data (e.g. ref. XX). Our results also suggested strong effects of certain micro-habitats on detection probability and underscore that c</w:t>
      </w:r>
      <w:r w:rsidRPr="00943548">
        <w:rPr>
          <w:rFonts w:ascii="Times New Roman" w:eastAsia="Times New Roman" w:hAnsi="Times New Roman" w:cs="Times New Roman"/>
          <w:sz w:val="24"/>
          <w:szCs w:val="24"/>
          <w:lang w:eastAsia="en-IN" w:bidi="hi-IN"/>
        </w:rPr>
        <w:t xml:space="preserve">amera placement </w:t>
      </w:r>
      <w:r>
        <w:rPr>
          <w:rFonts w:ascii="Times New Roman" w:eastAsia="Times New Roman" w:hAnsi="Times New Roman" w:cs="Times New Roman"/>
          <w:sz w:val="24"/>
          <w:szCs w:val="24"/>
          <w:lang w:eastAsia="en-IN" w:bidi="hi-IN"/>
        </w:rPr>
        <w:t xml:space="preserve">can have </w:t>
      </w:r>
      <w:r w:rsidRPr="00943548">
        <w:rPr>
          <w:rFonts w:ascii="Times New Roman" w:eastAsia="Times New Roman" w:hAnsi="Times New Roman" w:cs="Times New Roman"/>
          <w:sz w:val="24"/>
          <w:szCs w:val="24"/>
          <w:lang w:eastAsia="en-IN" w:bidi="hi-IN"/>
        </w:rPr>
        <w:t xml:space="preserve">a strong effect on the </w:t>
      </w:r>
      <w:r>
        <w:rPr>
          <w:rFonts w:ascii="Times New Roman" w:eastAsia="Times New Roman" w:hAnsi="Times New Roman" w:cs="Times New Roman"/>
          <w:sz w:val="24"/>
          <w:szCs w:val="24"/>
          <w:lang w:eastAsia="en-IN" w:bidi="hi-IN"/>
        </w:rPr>
        <w:t xml:space="preserve">estimated </w:t>
      </w:r>
      <w:r w:rsidRPr="00943548">
        <w:rPr>
          <w:rFonts w:ascii="Times New Roman" w:eastAsia="Times New Roman" w:hAnsi="Times New Roman" w:cs="Times New Roman"/>
          <w:sz w:val="24"/>
          <w:szCs w:val="24"/>
          <w:lang w:eastAsia="en-IN" w:bidi="hi-IN"/>
        </w:rPr>
        <w:t xml:space="preserve">detection functions. </w:t>
      </w:r>
      <w:r>
        <w:rPr>
          <w:rFonts w:ascii="Times New Roman" w:eastAsia="Times New Roman" w:hAnsi="Times New Roman" w:cs="Times New Roman"/>
          <w:sz w:val="24"/>
          <w:szCs w:val="24"/>
          <w:lang w:eastAsia="en-IN" w:bidi="hi-IN"/>
        </w:rPr>
        <w:t>Sites with water-holes affected the expected range area (a0), but its effect was differential between the three sites. This could be likely because some areas were sampled during the summer, whereas others were sampled in autumn and winter. Effect of t</w:t>
      </w:r>
      <w:r w:rsidRPr="00943548">
        <w:rPr>
          <w:rFonts w:ascii="Times New Roman" w:eastAsia="Times New Roman" w:hAnsi="Times New Roman" w:cs="Times New Roman"/>
          <w:sz w:val="24"/>
          <w:szCs w:val="24"/>
          <w:lang w:eastAsia="en-IN" w:bidi="hi-IN"/>
        </w:rPr>
        <w:t xml:space="preserve">opography </w:t>
      </w:r>
      <w:r>
        <w:rPr>
          <w:rFonts w:ascii="Times New Roman" w:eastAsia="Times New Roman" w:hAnsi="Times New Roman" w:cs="Times New Roman"/>
          <w:sz w:val="24"/>
          <w:szCs w:val="24"/>
          <w:lang w:eastAsia="en-IN" w:bidi="hi-IN"/>
        </w:rPr>
        <w:t xml:space="preserve">on </w:t>
      </w:r>
      <w:r w:rsidRPr="00142C5C">
        <w:rPr>
          <w:rFonts w:ascii="Times New Roman" w:eastAsia="Times New Roman" w:hAnsi="Times New Roman" w:cs="Times New Roman"/>
          <w:sz w:val="24"/>
          <w:szCs w:val="24"/>
          <w:lang w:eastAsia="en-IN" w:bidi="hi-IN"/>
        </w:rPr>
        <w:t xml:space="preserve">the expected </w:t>
      </w:r>
      <w:r>
        <w:rPr>
          <w:rFonts w:ascii="Times New Roman" w:eastAsia="Times New Roman" w:hAnsi="Times New Roman" w:cs="Times New Roman"/>
          <w:sz w:val="24"/>
          <w:szCs w:val="24"/>
          <w:lang w:eastAsia="en-IN" w:bidi="hi-IN"/>
        </w:rPr>
        <w:t>range area (a0</w:t>
      </w:r>
      <m:oMath>
        <m:r>
          <w:rPr>
            <w:rFonts w:ascii="Cambria Math" w:eastAsia="Times New Roman" w:hAnsi="Cambria Math" w:cs="Times New Roman"/>
            <w:sz w:val="24"/>
            <w:szCs w:val="24"/>
            <w:lang w:eastAsia="en-IN" w:bidi="hi-IN"/>
          </w:rPr>
          <m:t>)</m:t>
        </m:r>
      </m:oMath>
      <w:r>
        <w:rPr>
          <w:rFonts w:ascii="Times New Roman" w:eastAsia="Times New Roman" w:hAnsi="Times New Roman" w:cs="Times New Roman"/>
          <w:sz w:val="24"/>
          <w:szCs w:val="24"/>
          <w:lang w:eastAsia="en-IN" w:bidi="hi-IN"/>
        </w:rPr>
        <w:t xml:space="preserve"> in the model that compared all study areas showed that snow leopards were more likely to be encountered in canyons as opposed to ridgelines and steppe (Table 2)</w:t>
      </w:r>
      <w:r w:rsidRPr="00943548">
        <w:rPr>
          <w:rFonts w:ascii="Times New Roman" w:eastAsia="Times New Roman" w:hAnsi="Times New Roman" w:cs="Times New Roman"/>
          <w:sz w:val="24"/>
          <w:szCs w:val="24"/>
          <w:lang w:eastAsia="en-IN" w:bidi="hi-IN"/>
        </w:rPr>
        <w:t xml:space="preserve">. </w:t>
      </w:r>
    </w:p>
    <w:p w14:paraId="6D352E98" w14:textId="77777777" w:rsidR="004417DE" w:rsidRDefault="004417DE" w:rsidP="004417DE">
      <w:pPr>
        <w:spacing w:after="0" w:line="360" w:lineRule="auto"/>
        <w:jc w:val="both"/>
        <w:rPr>
          <w:rFonts w:ascii="Times New Roman" w:eastAsia="Times New Roman" w:hAnsi="Times New Roman" w:cs="Times New Roman"/>
          <w:sz w:val="24"/>
          <w:szCs w:val="24"/>
          <w:lang w:eastAsia="en-IN" w:bidi="hi-IN"/>
        </w:rPr>
      </w:pPr>
    </w:p>
    <w:p w14:paraId="49A411AD" w14:textId="612FACD9" w:rsidR="004417DE" w:rsidRDefault="004417DE" w:rsidP="004417DE">
      <w:pPr>
        <w:spacing w:after="0" w:line="360" w:lineRule="auto"/>
        <w:jc w:val="both"/>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Snow leopards tend to have large home ranges. Protected Areas that can encompass viable populations of the species need to be large, but the number of such areas is limited (</w:t>
      </w:r>
      <w:r w:rsidRPr="00FE4EB3">
        <w:rPr>
          <w:rFonts w:ascii="Times New Roman" w:eastAsia="Times New Roman" w:hAnsi="Times New Roman" w:cs="Times New Roman"/>
          <w:sz w:val="24"/>
          <w:szCs w:val="24"/>
          <w:highlight w:val="yellow"/>
          <w:lang w:eastAsia="en-IN" w:bidi="hi-IN"/>
        </w:rPr>
        <w:t>Johansson et al XX</w:t>
      </w:r>
      <w:r>
        <w:rPr>
          <w:rFonts w:ascii="Times New Roman" w:eastAsia="Times New Roman" w:hAnsi="Times New Roman" w:cs="Times New Roman"/>
          <w:sz w:val="24"/>
          <w:szCs w:val="24"/>
          <w:lang w:eastAsia="en-IN" w:bidi="hi-IN"/>
        </w:rPr>
        <w:t>). The Global Snow Leopard and Ecosystem Protection Program has identified 23 snow leopard landscapes to be protected by 2020. Some State owned Protected Areas focus on strict protection by limiting human use, others implement participatory community based conservation programs (</w:t>
      </w:r>
      <w:r w:rsidRPr="00FE4EB3">
        <w:rPr>
          <w:rFonts w:ascii="Times New Roman" w:eastAsia="Times New Roman" w:hAnsi="Times New Roman" w:cs="Times New Roman"/>
          <w:sz w:val="24"/>
          <w:szCs w:val="24"/>
          <w:highlight w:val="yellow"/>
          <w:lang w:eastAsia="en-IN" w:bidi="hi-IN"/>
        </w:rPr>
        <w:t>GSLEP 2013, Mishra XX</w:t>
      </w:r>
      <w:r>
        <w:rPr>
          <w:rFonts w:ascii="Times New Roman" w:eastAsia="Times New Roman" w:hAnsi="Times New Roman" w:cs="Times New Roman"/>
          <w:sz w:val="24"/>
          <w:szCs w:val="24"/>
          <w:lang w:eastAsia="en-IN" w:bidi="hi-IN"/>
        </w:rPr>
        <w:t>). Given the scale of its distribution that could be spread up to nearly 2 million km</w:t>
      </w:r>
      <w:r w:rsidRPr="001F3725">
        <w:rPr>
          <w:rFonts w:ascii="Times New Roman" w:eastAsia="Times New Roman" w:hAnsi="Times New Roman" w:cs="Times New Roman"/>
          <w:sz w:val="24"/>
          <w:szCs w:val="24"/>
          <w:vertAlign w:val="superscript"/>
          <w:lang w:eastAsia="en-IN" w:bidi="hi-IN"/>
        </w:rPr>
        <w:t>2</w:t>
      </w:r>
      <w:r>
        <w:rPr>
          <w:rFonts w:ascii="Times New Roman" w:eastAsia="Times New Roman" w:hAnsi="Times New Roman" w:cs="Times New Roman"/>
          <w:sz w:val="24"/>
          <w:szCs w:val="24"/>
          <w:lang w:eastAsia="en-IN" w:bidi="hi-IN"/>
        </w:rPr>
        <w:t>, a large proportion of snow leopard habitat may not have any protection either through an on-going conservation program or as a protected area. The protection strategies may vary across, sometimes even within landscapes, depending on the local situation analysis. Ultimately, all snow leopard conservation programs aim at either improving or maintaining the snow leopard densities.</w:t>
      </w:r>
      <w:r>
        <w:rPr>
          <w:rFonts w:ascii="Times New Roman" w:eastAsia="Times New Roman" w:hAnsi="Times New Roman" w:cs="Times New Roman"/>
          <w:sz w:val="24"/>
          <w:szCs w:val="24"/>
          <w:lang w:eastAsia="en-IN" w:bidi="hi-IN"/>
        </w:rPr>
        <w:t xml:space="preserve"> </w:t>
      </w:r>
      <w:r>
        <w:rPr>
          <w:rFonts w:ascii="Times New Roman" w:eastAsia="Times New Roman" w:hAnsi="Times New Roman" w:cs="Times New Roman"/>
          <w:sz w:val="24"/>
          <w:szCs w:val="24"/>
          <w:lang w:eastAsia="en-IN" w:bidi="hi-IN"/>
        </w:rPr>
        <w:t xml:space="preserve">Comparing overall abundances or absolute densities between </w:t>
      </w:r>
      <w:r>
        <w:rPr>
          <w:rFonts w:ascii="Times New Roman" w:eastAsia="Times New Roman" w:hAnsi="Times New Roman" w:cs="Times New Roman"/>
          <w:sz w:val="24"/>
          <w:szCs w:val="24"/>
          <w:lang w:eastAsia="en-IN" w:bidi="hi-IN"/>
        </w:rPr>
        <w:t xml:space="preserve">sites </w:t>
      </w:r>
      <w:r>
        <w:rPr>
          <w:rFonts w:ascii="Times New Roman" w:eastAsia="Times New Roman" w:hAnsi="Times New Roman" w:cs="Times New Roman"/>
          <w:sz w:val="24"/>
          <w:szCs w:val="24"/>
          <w:lang w:eastAsia="en-IN" w:bidi="hi-IN"/>
        </w:rPr>
        <w:t>can be misleading as the abundance is likely to be related to the extent of suitable habitat</w:t>
      </w:r>
      <w:r w:rsidRPr="00C17C2B">
        <w:rPr>
          <w:rFonts w:ascii="Times New Roman" w:eastAsia="Times New Roman" w:hAnsi="Times New Roman" w:cs="Times New Roman"/>
          <w:sz w:val="24"/>
          <w:szCs w:val="24"/>
          <w:lang w:eastAsia="en-IN" w:bidi="hi-IN"/>
        </w:rPr>
        <w:t xml:space="preserve"> </w:t>
      </w:r>
      <w:r>
        <w:rPr>
          <w:rFonts w:ascii="Times New Roman" w:eastAsia="Times New Roman" w:hAnsi="Times New Roman" w:cs="Times New Roman"/>
          <w:sz w:val="24"/>
          <w:szCs w:val="24"/>
          <w:lang w:eastAsia="en-IN" w:bidi="hi-IN"/>
        </w:rPr>
        <w:t>available to the species</w:t>
      </w:r>
      <w:r>
        <w:rPr>
          <w:rFonts w:ascii="Times New Roman" w:eastAsia="Times New Roman" w:hAnsi="Times New Roman" w:cs="Times New Roman"/>
          <w:sz w:val="24"/>
          <w:szCs w:val="24"/>
          <w:lang w:eastAsia="en-IN" w:bidi="hi-IN"/>
        </w:rPr>
        <w:t xml:space="preserve"> in a particular site</w:t>
      </w:r>
      <w:r>
        <w:rPr>
          <w:rFonts w:ascii="Times New Roman" w:eastAsia="Times New Roman" w:hAnsi="Times New Roman" w:cs="Times New Roman"/>
          <w:sz w:val="24"/>
          <w:szCs w:val="24"/>
          <w:lang w:eastAsia="en-IN" w:bidi="hi-IN"/>
        </w:rPr>
        <w:t xml:space="preserve">. </w:t>
      </w:r>
      <w:r>
        <w:rPr>
          <w:rFonts w:ascii="Times New Roman" w:eastAsia="Times New Roman" w:hAnsi="Times New Roman" w:cs="Times New Roman"/>
          <w:sz w:val="24"/>
          <w:szCs w:val="24"/>
          <w:lang w:eastAsia="en-IN" w:bidi="hi-IN"/>
        </w:rPr>
        <w:t xml:space="preserve">Our study provides </w:t>
      </w:r>
      <w:r>
        <w:rPr>
          <w:rFonts w:ascii="Times New Roman" w:eastAsia="Times New Roman" w:hAnsi="Times New Roman" w:cs="Times New Roman"/>
          <w:sz w:val="24"/>
          <w:szCs w:val="24"/>
          <w:lang w:eastAsia="en-IN" w:bidi="hi-IN"/>
        </w:rPr>
        <w:t xml:space="preserve">a framework to compare populations </w:t>
      </w:r>
      <w:r>
        <w:rPr>
          <w:rFonts w:ascii="Times New Roman" w:eastAsia="Times New Roman" w:hAnsi="Times New Roman" w:cs="Times New Roman"/>
          <w:sz w:val="24"/>
          <w:szCs w:val="24"/>
          <w:lang w:eastAsia="en-IN" w:bidi="hi-IN"/>
        </w:rPr>
        <w:t xml:space="preserve">between sites </w:t>
      </w:r>
      <w:r>
        <w:rPr>
          <w:rFonts w:ascii="Times New Roman" w:eastAsia="Times New Roman" w:hAnsi="Times New Roman" w:cs="Times New Roman"/>
          <w:sz w:val="24"/>
          <w:szCs w:val="24"/>
          <w:lang w:eastAsia="en-IN" w:bidi="hi-IN"/>
        </w:rPr>
        <w:t>while simultaneously addressing the effect of spatial variables on density, detection and range sizes.</w:t>
      </w:r>
    </w:p>
    <w:p w14:paraId="5103C47C" w14:textId="77777777" w:rsidR="004417DE" w:rsidRDefault="004417DE" w:rsidP="004417DE">
      <w:pPr>
        <w:spacing w:after="0" w:line="360" w:lineRule="auto"/>
        <w:jc w:val="both"/>
        <w:rPr>
          <w:rFonts w:ascii="Times New Roman" w:eastAsia="Times New Roman" w:hAnsi="Times New Roman" w:cs="Times New Roman"/>
          <w:sz w:val="24"/>
          <w:szCs w:val="24"/>
          <w:lang w:eastAsia="en-IN" w:bidi="hi-IN"/>
        </w:rPr>
      </w:pPr>
    </w:p>
    <w:p w14:paraId="108CAF9E" w14:textId="77777777" w:rsidR="004417DE" w:rsidRDefault="004417DE" w:rsidP="005A4FA1">
      <w:pPr>
        <w:spacing w:after="0" w:line="360" w:lineRule="auto"/>
        <w:jc w:val="both"/>
        <w:rPr>
          <w:rFonts w:ascii="Times New Roman" w:eastAsia="Times New Roman" w:hAnsi="Times New Roman" w:cs="Times New Roman"/>
          <w:sz w:val="24"/>
          <w:szCs w:val="24"/>
          <w:lang w:eastAsia="en-IN" w:bidi="hi-IN"/>
        </w:rPr>
      </w:pPr>
    </w:p>
    <w:p w14:paraId="178CD0EC" w14:textId="421A932B" w:rsidR="005A4FA1" w:rsidRDefault="005A4FA1" w:rsidP="005A4FA1">
      <w:pPr>
        <w:spacing w:after="0" w:line="360" w:lineRule="auto"/>
        <w:jc w:val="both"/>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The survey in </w:t>
      </w:r>
      <w:proofErr w:type="spellStart"/>
      <w:r>
        <w:rPr>
          <w:rFonts w:ascii="Times New Roman" w:eastAsia="Times New Roman" w:hAnsi="Times New Roman" w:cs="Times New Roman"/>
          <w:sz w:val="24"/>
          <w:szCs w:val="24"/>
          <w:lang w:eastAsia="en-IN" w:bidi="hi-IN"/>
        </w:rPr>
        <w:t>Noyon</w:t>
      </w:r>
      <w:proofErr w:type="spellEnd"/>
      <w:r>
        <w:rPr>
          <w:rFonts w:ascii="Times New Roman" w:eastAsia="Times New Roman" w:hAnsi="Times New Roman" w:cs="Times New Roman"/>
          <w:sz w:val="24"/>
          <w:szCs w:val="24"/>
          <w:lang w:eastAsia="en-IN" w:bidi="hi-IN"/>
        </w:rPr>
        <w:t xml:space="preserve"> (marginally protected) resulted in detection of few </w:t>
      </w:r>
      <w:r w:rsidRPr="008B0F37">
        <w:rPr>
          <w:rFonts w:ascii="Times New Roman" w:eastAsia="Times New Roman" w:hAnsi="Times New Roman" w:cs="Times New Roman"/>
          <w:sz w:val="24"/>
          <w:szCs w:val="24"/>
          <w:lang w:eastAsia="en-IN" w:bidi="hi-IN"/>
        </w:rPr>
        <w:t xml:space="preserve">signs </w:t>
      </w:r>
      <w:r>
        <w:rPr>
          <w:rFonts w:ascii="Times New Roman" w:eastAsia="Times New Roman" w:hAnsi="Times New Roman" w:cs="Times New Roman"/>
          <w:sz w:val="24"/>
          <w:szCs w:val="24"/>
          <w:lang w:eastAsia="en-IN" w:bidi="hi-IN"/>
        </w:rPr>
        <w:t xml:space="preserve">of snow leopards’ presence </w:t>
      </w:r>
      <w:r w:rsidRPr="008B0F37">
        <w:rPr>
          <w:rFonts w:ascii="Times New Roman" w:eastAsia="Times New Roman" w:hAnsi="Times New Roman" w:cs="Times New Roman"/>
          <w:sz w:val="24"/>
          <w:szCs w:val="24"/>
          <w:lang w:eastAsia="en-IN" w:bidi="hi-IN"/>
        </w:rPr>
        <w:t xml:space="preserve">while setting up camera traps, </w:t>
      </w:r>
      <w:r>
        <w:rPr>
          <w:rFonts w:ascii="Times New Roman" w:eastAsia="Times New Roman" w:hAnsi="Times New Roman" w:cs="Times New Roman"/>
          <w:sz w:val="24"/>
          <w:szCs w:val="24"/>
          <w:lang w:eastAsia="en-IN" w:bidi="hi-IN"/>
        </w:rPr>
        <w:t xml:space="preserve">but we had several snow leopard encounters and the density was </w:t>
      </w:r>
      <w:r w:rsidR="004417DE">
        <w:rPr>
          <w:rFonts w:ascii="Times New Roman" w:eastAsia="Times New Roman" w:hAnsi="Times New Roman" w:cs="Times New Roman"/>
          <w:sz w:val="24"/>
          <w:szCs w:val="24"/>
          <w:lang w:eastAsia="en-IN" w:bidi="hi-IN"/>
        </w:rPr>
        <w:t xml:space="preserve">similar to the </w:t>
      </w:r>
      <w:r>
        <w:rPr>
          <w:rFonts w:ascii="Times New Roman" w:eastAsia="Times New Roman" w:hAnsi="Times New Roman" w:cs="Times New Roman"/>
          <w:sz w:val="24"/>
          <w:szCs w:val="24"/>
          <w:lang w:eastAsia="en-IN" w:bidi="hi-IN"/>
        </w:rPr>
        <w:t xml:space="preserve">other </w:t>
      </w:r>
      <w:r w:rsidR="004417DE">
        <w:rPr>
          <w:rFonts w:ascii="Times New Roman" w:eastAsia="Times New Roman" w:hAnsi="Times New Roman" w:cs="Times New Roman"/>
          <w:sz w:val="24"/>
          <w:szCs w:val="24"/>
          <w:lang w:eastAsia="en-IN" w:bidi="hi-IN"/>
        </w:rPr>
        <w:t xml:space="preserve">two </w:t>
      </w:r>
      <w:r w:rsidRPr="008B0F37">
        <w:rPr>
          <w:rFonts w:ascii="Times New Roman" w:eastAsia="Times New Roman" w:hAnsi="Times New Roman" w:cs="Times New Roman"/>
          <w:sz w:val="24"/>
          <w:szCs w:val="24"/>
          <w:lang w:eastAsia="en-IN" w:bidi="hi-IN"/>
        </w:rPr>
        <w:t>areas. I</w:t>
      </w:r>
      <w:r>
        <w:rPr>
          <w:rFonts w:ascii="Times New Roman" w:eastAsia="Times New Roman" w:hAnsi="Times New Roman" w:cs="Times New Roman"/>
          <w:sz w:val="24"/>
          <w:szCs w:val="24"/>
          <w:lang w:eastAsia="en-IN" w:bidi="hi-IN"/>
        </w:rPr>
        <w:t>t is i</w:t>
      </w:r>
      <w:r w:rsidRPr="008B0F37">
        <w:rPr>
          <w:rFonts w:ascii="Times New Roman" w:eastAsia="Times New Roman" w:hAnsi="Times New Roman" w:cs="Times New Roman"/>
          <w:sz w:val="24"/>
          <w:szCs w:val="24"/>
          <w:lang w:eastAsia="en-IN" w:bidi="hi-IN"/>
        </w:rPr>
        <w:t xml:space="preserve">mportant to note that sign surveys can sometimes be misleading in their ability to detect real changes in snow leopard populations. While it is likely that there is a </w:t>
      </w:r>
      <w:proofErr w:type="spellStart"/>
      <w:r w:rsidRPr="008B0F37">
        <w:rPr>
          <w:rFonts w:ascii="Times New Roman" w:eastAsia="Times New Roman" w:hAnsi="Times New Roman" w:cs="Times New Roman"/>
          <w:sz w:val="24"/>
          <w:szCs w:val="24"/>
          <w:lang w:eastAsia="en-IN" w:bidi="hi-IN"/>
        </w:rPr>
        <w:t>behavioral</w:t>
      </w:r>
      <w:proofErr w:type="spellEnd"/>
      <w:r w:rsidRPr="008B0F37">
        <w:rPr>
          <w:rFonts w:ascii="Times New Roman" w:eastAsia="Times New Roman" w:hAnsi="Times New Roman" w:cs="Times New Roman"/>
          <w:sz w:val="24"/>
          <w:szCs w:val="24"/>
          <w:lang w:eastAsia="en-IN" w:bidi="hi-IN"/>
        </w:rPr>
        <w:t xml:space="preserve"> shift in the snow leopards using the marginally protected area, thus resulting in fewer scrapes and urine markings, it is also possible that we missed out detecting their presence due to an overall smaller number of '</w:t>
      </w:r>
      <w:proofErr w:type="spellStart"/>
      <w:r w:rsidRPr="008B0F37">
        <w:rPr>
          <w:rFonts w:ascii="Times New Roman" w:eastAsia="Times New Roman" w:hAnsi="Times New Roman" w:cs="Times New Roman"/>
          <w:sz w:val="24"/>
          <w:szCs w:val="24"/>
          <w:lang w:eastAsia="en-IN" w:bidi="hi-IN"/>
        </w:rPr>
        <w:t>markable</w:t>
      </w:r>
      <w:proofErr w:type="spellEnd"/>
      <w:r w:rsidRPr="008B0F37">
        <w:rPr>
          <w:rFonts w:ascii="Times New Roman" w:eastAsia="Times New Roman" w:hAnsi="Times New Roman" w:cs="Times New Roman"/>
          <w:sz w:val="24"/>
          <w:szCs w:val="24"/>
          <w:lang w:eastAsia="en-IN" w:bidi="hi-IN"/>
        </w:rPr>
        <w:t xml:space="preserve">' sites. </w:t>
      </w:r>
      <w:r>
        <w:rPr>
          <w:rFonts w:ascii="Times New Roman" w:eastAsia="Times New Roman" w:hAnsi="Times New Roman" w:cs="Times New Roman"/>
          <w:sz w:val="24"/>
          <w:szCs w:val="24"/>
          <w:lang w:eastAsia="en-IN" w:bidi="hi-IN"/>
        </w:rPr>
        <w:t xml:space="preserve">The results highlight the importance of empirically estimating detection probability even </w:t>
      </w:r>
      <w:r w:rsidRPr="008B0F37">
        <w:rPr>
          <w:rFonts w:ascii="Times New Roman" w:eastAsia="Times New Roman" w:hAnsi="Times New Roman" w:cs="Times New Roman"/>
          <w:sz w:val="24"/>
          <w:szCs w:val="24"/>
          <w:lang w:eastAsia="en-IN" w:bidi="hi-IN"/>
        </w:rPr>
        <w:t>when using sign surveys to even report presence (or absence) of snow leopards.</w:t>
      </w:r>
    </w:p>
    <w:p w14:paraId="495733E4" w14:textId="77777777" w:rsidR="00BD1D00" w:rsidRDefault="00BD1D00" w:rsidP="00BD1D00">
      <w:pPr>
        <w:spacing w:after="0" w:line="360" w:lineRule="auto"/>
        <w:jc w:val="both"/>
        <w:rPr>
          <w:rFonts w:ascii="Times New Roman" w:eastAsia="Times New Roman" w:hAnsi="Times New Roman" w:cs="Times New Roman"/>
          <w:sz w:val="24"/>
          <w:szCs w:val="24"/>
          <w:lang w:eastAsia="en-IN" w:bidi="hi-IN"/>
        </w:rPr>
      </w:pPr>
    </w:p>
    <w:p w14:paraId="52C5392D" w14:textId="77777777" w:rsidR="004417DE" w:rsidRDefault="003B3774" w:rsidP="003B3774">
      <w:pPr>
        <w:spacing w:after="0" w:line="360" w:lineRule="auto"/>
        <w:jc w:val="both"/>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The study was conducted across three </w:t>
      </w:r>
      <w:r w:rsidR="004417DE">
        <w:rPr>
          <w:rFonts w:ascii="Times New Roman" w:eastAsia="Times New Roman" w:hAnsi="Times New Roman" w:cs="Times New Roman"/>
          <w:sz w:val="24"/>
          <w:szCs w:val="24"/>
          <w:lang w:eastAsia="en-IN" w:bidi="hi-IN"/>
        </w:rPr>
        <w:t xml:space="preserve">neighbouring </w:t>
      </w:r>
      <w:r>
        <w:rPr>
          <w:rFonts w:ascii="Times New Roman" w:eastAsia="Times New Roman" w:hAnsi="Times New Roman" w:cs="Times New Roman"/>
          <w:sz w:val="24"/>
          <w:szCs w:val="24"/>
          <w:lang w:eastAsia="en-IN" w:bidi="hi-IN"/>
        </w:rPr>
        <w:t xml:space="preserve">sites </w:t>
      </w:r>
      <w:r w:rsidR="004417DE">
        <w:rPr>
          <w:rFonts w:ascii="Times New Roman" w:eastAsia="Times New Roman" w:hAnsi="Times New Roman" w:cs="Times New Roman"/>
          <w:sz w:val="24"/>
          <w:szCs w:val="24"/>
          <w:lang w:eastAsia="en-IN" w:bidi="hi-IN"/>
        </w:rPr>
        <w:t xml:space="preserve">with </w:t>
      </w:r>
      <w:r>
        <w:rPr>
          <w:rFonts w:ascii="Times New Roman" w:eastAsia="Times New Roman" w:hAnsi="Times New Roman" w:cs="Times New Roman"/>
          <w:sz w:val="24"/>
          <w:szCs w:val="24"/>
          <w:lang w:eastAsia="en-IN" w:bidi="hi-IN"/>
        </w:rPr>
        <w:t>different protection regimes</w:t>
      </w:r>
      <w:r w:rsidR="004417DE">
        <w:rPr>
          <w:rFonts w:ascii="Times New Roman" w:eastAsia="Times New Roman" w:hAnsi="Times New Roman" w:cs="Times New Roman"/>
          <w:sz w:val="24"/>
          <w:szCs w:val="24"/>
          <w:lang w:eastAsia="en-IN" w:bidi="hi-IN"/>
        </w:rPr>
        <w:t xml:space="preserve">. Although ultimately we are interested in the abundance of snow leopards in an area, more often than not it is also likely to be a function of the extent of </w:t>
      </w:r>
      <w:r w:rsidR="004417DE">
        <w:rPr>
          <w:rFonts w:ascii="Times New Roman" w:eastAsia="Times New Roman" w:hAnsi="Times New Roman" w:cs="Times New Roman"/>
          <w:sz w:val="24"/>
          <w:szCs w:val="24"/>
          <w:lang w:eastAsia="en-IN" w:bidi="hi-IN"/>
        </w:rPr>
        <w:t xml:space="preserve">available </w:t>
      </w:r>
      <w:r w:rsidR="004417DE">
        <w:rPr>
          <w:rFonts w:ascii="Times New Roman" w:eastAsia="Times New Roman" w:hAnsi="Times New Roman" w:cs="Times New Roman"/>
          <w:sz w:val="24"/>
          <w:szCs w:val="24"/>
          <w:lang w:eastAsia="en-IN" w:bidi="hi-IN"/>
        </w:rPr>
        <w:t>suitable habitat in each site</w:t>
      </w:r>
      <w:r>
        <w:rPr>
          <w:rFonts w:ascii="Times New Roman" w:eastAsia="Times New Roman" w:hAnsi="Times New Roman" w:cs="Times New Roman"/>
          <w:sz w:val="24"/>
          <w:szCs w:val="24"/>
          <w:lang w:eastAsia="en-IN" w:bidi="hi-IN"/>
        </w:rPr>
        <w:t xml:space="preserve">. Our results show that there was little evidence of any difference in the snow leopard </w:t>
      </w:r>
      <w:r w:rsidR="00DE555F" w:rsidRPr="008B0F37">
        <w:rPr>
          <w:rFonts w:ascii="Times New Roman" w:eastAsia="Times New Roman" w:hAnsi="Times New Roman" w:cs="Times New Roman"/>
          <w:sz w:val="24"/>
          <w:szCs w:val="24"/>
          <w:lang w:eastAsia="en-IN" w:bidi="hi-IN"/>
        </w:rPr>
        <w:t xml:space="preserve">densities </w:t>
      </w:r>
      <w:r>
        <w:rPr>
          <w:rFonts w:ascii="Times New Roman" w:eastAsia="Times New Roman" w:hAnsi="Times New Roman" w:cs="Times New Roman"/>
          <w:sz w:val="24"/>
          <w:szCs w:val="24"/>
          <w:lang w:eastAsia="en-IN" w:bidi="hi-IN"/>
        </w:rPr>
        <w:t>across the three sites</w:t>
      </w:r>
      <w:r w:rsidR="004417DE">
        <w:rPr>
          <w:rFonts w:ascii="Times New Roman" w:eastAsia="Times New Roman" w:hAnsi="Times New Roman" w:cs="Times New Roman"/>
          <w:sz w:val="24"/>
          <w:szCs w:val="24"/>
          <w:lang w:eastAsia="en-IN" w:bidi="hi-IN"/>
        </w:rPr>
        <w:t>, thus denoting not much difference in the second order habitat selection. However we found strong evidence of differences in the way the snow leopards used habitat at the third order of selection across the three sites</w:t>
      </w:r>
      <w:r>
        <w:rPr>
          <w:rFonts w:ascii="Times New Roman" w:eastAsia="Times New Roman" w:hAnsi="Times New Roman" w:cs="Times New Roman"/>
          <w:sz w:val="24"/>
          <w:szCs w:val="24"/>
          <w:lang w:eastAsia="en-IN" w:bidi="hi-IN"/>
        </w:rPr>
        <w:t xml:space="preserve">. </w:t>
      </w:r>
    </w:p>
    <w:p w14:paraId="79C20FD2" w14:textId="77777777" w:rsidR="004417DE" w:rsidRDefault="004417DE" w:rsidP="003B3774">
      <w:pPr>
        <w:spacing w:after="0" w:line="360" w:lineRule="auto"/>
        <w:jc w:val="both"/>
        <w:rPr>
          <w:rFonts w:ascii="Times New Roman" w:eastAsia="Times New Roman" w:hAnsi="Times New Roman" w:cs="Times New Roman"/>
          <w:sz w:val="24"/>
          <w:szCs w:val="24"/>
          <w:lang w:eastAsia="en-IN" w:bidi="hi-IN"/>
        </w:rPr>
      </w:pPr>
    </w:p>
    <w:p w14:paraId="62E8B913" w14:textId="310A2ADA" w:rsidR="003B3774" w:rsidRDefault="003B3774" w:rsidP="003B3774">
      <w:pPr>
        <w:spacing w:after="0" w:line="360" w:lineRule="auto"/>
        <w:jc w:val="both"/>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While it is encouraging that snow leopards are still surviving in habitats with </w:t>
      </w:r>
      <w:r w:rsidR="004417DE">
        <w:rPr>
          <w:rFonts w:ascii="Times New Roman" w:eastAsia="Times New Roman" w:hAnsi="Times New Roman" w:cs="Times New Roman"/>
          <w:sz w:val="24"/>
          <w:szCs w:val="24"/>
          <w:lang w:eastAsia="en-IN" w:bidi="hi-IN"/>
        </w:rPr>
        <w:t>differential conservation statuses</w:t>
      </w:r>
      <w:r>
        <w:rPr>
          <w:rFonts w:ascii="Times New Roman" w:eastAsia="Times New Roman" w:hAnsi="Times New Roman" w:cs="Times New Roman"/>
          <w:sz w:val="24"/>
          <w:szCs w:val="24"/>
          <w:lang w:eastAsia="en-IN" w:bidi="hi-IN"/>
        </w:rPr>
        <w:t xml:space="preserve">, our </w:t>
      </w:r>
      <w:r w:rsidR="004417DE">
        <w:rPr>
          <w:rFonts w:ascii="Times New Roman" w:eastAsia="Times New Roman" w:hAnsi="Times New Roman" w:cs="Times New Roman"/>
          <w:sz w:val="24"/>
          <w:szCs w:val="24"/>
          <w:lang w:eastAsia="en-IN" w:bidi="hi-IN"/>
        </w:rPr>
        <w:t xml:space="preserve">field </w:t>
      </w:r>
      <w:r>
        <w:rPr>
          <w:rFonts w:ascii="Times New Roman" w:eastAsia="Times New Roman" w:hAnsi="Times New Roman" w:cs="Times New Roman"/>
          <w:sz w:val="24"/>
          <w:szCs w:val="24"/>
          <w:lang w:eastAsia="en-IN" w:bidi="hi-IN"/>
        </w:rPr>
        <w:t xml:space="preserve">surveys </w:t>
      </w:r>
      <w:r w:rsidR="004417DE">
        <w:rPr>
          <w:rFonts w:ascii="Times New Roman" w:eastAsia="Times New Roman" w:hAnsi="Times New Roman" w:cs="Times New Roman"/>
          <w:sz w:val="24"/>
          <w:szCs w:val="24"/>
          <w:lang w:eastAsia="en-IN" w:bidi="hi-IN"/>
        </w:rPr>
        <w:t xml:space="preserve">had </w:t>
      </w:r>
      <w:r>
        <w:rPr>
          <w:rFonts w:ascii="Times New Roman" w:eastAsia="Times New Roman" w:hAnsi="Times New Roman" w:cs="Times New Roman"/>
          <w:sz w:val="24"/>
          <w:szCs w:val="24"/>
          <w:lang w:eastAsia="en-IN" w:bidi="hi-IN"/>
        </w:rPr>
        <w:t>revealed signs of poaching, trapping and disturbance from mining in the site</w:t>
      </w:r>
      <w:r w:rsidR="004417DE">
        <w:rPr>
          <w:rFonts w:ascii="Times New Roman" w:eastAsia="Times New Roman" w:hAnsi="Times New Roman" w:cs="Times New Roman"/>
          <w:sz w:val="24"/>
          <w:szCs w:val="24"/>
          <w:lang w:eastAsia="en-IN" w:bidi="hi-IN"/>
        </w:rPr>
        <w:t xml:space="preserve"> with marginal protection</w:t>
      </w:r>
      <w:r>
        <w:rPr>
          <w:rFonts w:ascii="Times New Roman" w:eastAsia="Times New Roman" w:hAnsi="Times New Roman" w:cs="Times New Roman"/>
          <w:sz w:val="24"/>
          <w:szCs w:val="24"/>
          <w:lang w:eastAsia="en-IN" w:bidi="hi-IN"/>
        </w:rPr>
        <w:t>. It is likely that the populations could be undergoing vigorous changes (see Sharma et al. 2014) and hence be susceptible to sudden collapse</w:t>
      </w:r>
      <w:r w:rsidR="005A4FA1">
        <w:rPr>
          <w:rFonts w:ascii="Times New Roman" w:eastAsia="Times New Roman" w:hAnsi="Times New Roman" w:cs="Times New Roman"/>
          <w:sz w:val="24"/>
          <w:szCs w:val="24"/>
          <w:lang w:eastAsia="en-IN" w:bidi="hi-IN"/>
        </w:rPr>
        <w:t xml:space="preserve"> as has been seen in other carnivores</w:t>
      </w:r>
      <w:r>
        <w:rPr>
          <w:rFonts w:ascii="Times New Roman" w:eastAsia="Times New Roman" w:hAnsi="Times New Roman" w:cs="Times New Roman"/>
          <w:sz w:val="24"/>
          <w:szCs w:val="24"/>
          <w:lang w:eastAsia="en-IN" w:bidi="hi-IN"/>
        </w:rPr>
        <w:t xml:space="preserve"> (e.g. Chundawat and </w:t>
      </w:r>
      <w:proofErr w:type="spellStart"/>
      <w:r>
        <w:rPr>
          <w:rFonts w:ascii="Times New Roman" w:eastAsia="Times New Roman" w:hAnsi="Times New Roman" w:cs="Times New Roman"/>
          <w:sz w:val="24"/>
          <w:szCs w:val="24"/>
          <w:lang w:eastAsia="en-IN" w:bidi="hi-IN"/>
        </w:rPr>
        <w:t>Gruisen</w:t>
      </w:r>
      <w:proofErr w:type="spellEnd"/>
      <w:r>
        <w:rPr>
          <w:rFonts w:ascii="Times New Roman" w:eastAsia="Times New Roman" w:hAnsi="Times New Roman" w:cs="Times New Roman"/>
          <w:sz w:val="24"/>
          <w:szCs w:val="24"/>
          <w:lang w:eastAsia="en-IN" w:bidi="hi-IN"/>
        </w:rPr>
        <w:t xml:space="preserve">, 20XX). It is therefore important to sample the populations systematically over a period of time to monitor densities, sex ratios and population dynamics. </w:t>
      </w:r>
    </w:p>
    <w:p w14:paraId="6E634CB8" w14:textId="77777777" w:rsidR="003B3774" w:rsidRDefault="003B3774" w:rsidP="002C53A1">
      <w:pPr>
        <w:spacing w:after="0" w:line="360" w:lineRule="auto"/>
        <w:jc w:val="both"/>
        <w:rPr>
          <w:rFonts w:ascii="Times New Roman" w:eastAsia="Times New Roman" w:hAnsi="Times New Roman" w:cs="Times New Roman"/>
          <w:sz w:val="24"/>
          <w:szCs w:val="24"/>
          <w:lang w:eastAsia="en-IN" w:bidi="hi-IN"/>
        </w:rPr>
      </w:pPr>
    </w:p>
    <w:p w14:paraId="76CCBE7A" w14:textId="671460EB" w:rsidR="002C53A1" w:rsidRDefault="001B2B04" w:rsidP="002C53A1">
      <w:pPr>
        <w:spacing w:after="0" w:line="360" w:lineRule="auto"/>
        <w:jc w:val="both"/>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Although new, some of the methods being used in this paper have been available to practitioners for a few years now </w:t>
      </w:r>
      <w:r>
        <w:rPr>
          <w:rFonts w:ascii="Times New Roman" w:eastAsia="Times New Roman" w:hAnsi="Times New Roman" w:cs="Times New Roman"/>
          <w:sz w:val="24"/>
          <w:szCs w:val="24"/>
          <w:lang w:eastAsia="en-IN" w:bidi="hi-IN"/>
        </w:rPr>
        <w:fldChar w:fldCharType="begin" w:fldLock="1"/>
      </w:r>
      <w:r>
        <w:rPr>
          <w:rFonts w:ascii="Times New Roman" w:eastAsia="Times New Roman" w:hAnsi="Times New Roman" w:cs="Times New Roman"/>
          <w:sz w:val="24"/>
          <w:szCs w:val="24"/>
          <w:lang w:eastAsia="en-IN" w:bidi="hi-IN"/>
        </w:rPr>
        <w:instrText>ADDIN CSL_CITATION { "citationItems" : [ { "id" : "ITEM-1", "itemData" : { "ISBN" : "9780124059399", "author" : [ { "dropping-particle" : "", "family" : "Royle", "given" : "J A", "non-dropping-particle" : "", "parse-names" : false, "suffix" : "" }, { "dropping-particle" : "", "family" : "Chandler", "given" : "R B", "non-dropping-particle" : "", "parse-names" : false, "suffix" : "" }, { "dropping-particle" : "", "family" : "Sollmann", "given" : "R", "non-dropping-particle" : "", "parse-names" : false, "suffix" : "" }, { "dropping-particle" : "", "family" : "Gardner", "given" : "B", "non-dropping-particle" : "", "parse-names" : false, "suffix" : "" } ], "id" : "ITEM-1", "issued" : { "date-parts" : [ [ "2013" ] ] }, "page" : "577", "publisher" : "Elsevier Science", "title" : "Spatial Capture-Recapture", "type" : "article-journal" }, "uris" : [ "http://www.mendeley.com/documents/?uuid=35addb7b-d758-405b-871d-7f1f7b897de9" ] } ], "mendeley" : { "formattedCitation" : "(J A Royle et al., 2013)", "plainTextFormattedCitation" : "(J A Royle et al., 2013)", "previouslyFormattedCitation" : "(J A Royle et al., 2013)" }, "properties" : { "noteIndex" : 0 }, "schema" : "https://github.com/citation-style-language/schema/raw/master/csl-citation.json" }</w:instrText>
      </w:r>
      <w:r>
        <w:rPr>
          <w:rFonts w:ascii="Times New Roman" w:eastAsia="Times New Roman" w:hAnsi="Times New Roman" w:cs="Times New Roman"/>
          <w:sz w:val="24"/>
          <w:szCs w:val="24"/>
          <w:lang w:eastAsia="en-IN" w:bidi="hi-IN"/>
        </w:rPr>
        <w:fldChar w:fldCharType="separate"/>
      </w:r>
      <w:r w:rsidRPr="00966467">
        <w:rPr>
          <w:rFonts w:ascii="Times New Roman" w:eastAsia="Times New Roman" w:hAnsi="Times New Roman" w:cs="Times New Roman"/>
          <w:noProof/>
          <w:sz w:val="24"/>
          <w:szCs w:val="24"/>
          <w:lang w:eastAsia="en-IN" w:bidi="hi-IN"/>
        </w:rPr>
        <w:t>(J A Royle et al., 2013)</w:t>
      </w:r>
      <w:r>
        <w:rPr>
          <w:rFonts w:ascii="Times New Roman" w:eastAsia="Times New Roman" w:hAnsi="Times New Roman" w:cs="Times New Roman"/>
          <w:sz w:val="24"/>
          <w:szCs w:val="24"/>
          <w:lang w:eastAsia="en-IN" w:bidi="hi-IN"/>
        </w:rPr>
        <w:fldChar w:fldCharType="end"/>
      </w:r>
      <w:r>
        <w:rPr>
          <w:rFonts w:ascii="Times New Roman" w:eastAsia="Times New Roman" w:hAnsi="Times New Roman" w:cs="Times New Roman"/>
          <w:sz w:val="24"/>
          <w:szCs w:val="24"/>
          <w:lang w:eastAsia="en-IN" w:bidi="hi-IN"/>
        </w:rPr>
        <w:t xml:space="preserve">. However, lack of appropriate design and analytical guidelines </w:t>
      </w:r>
      <w:r w:rsidR="005A4FA1">
        <w:rPr>
          <w:rFonts w:ascii="Times New Roman" w:eastAsia="Times New Roman" w:hAnsi="Times New Roman" w:cs="Times New Roman"/>
          <w:sz w:val="24"/>
          <w:szCs w:val="24"/>
          <w:lang w:eastAsia="en-IN" w:bidi="hi-IN"/>
        </w:rPr>
        <w:t xml:space="preserve">that can expose </w:t>
      </w:r>
      <w:r w:rsidR="007A3B55">
        <w:rPr>
          <w:rFonts w:ascii="Times New Roman" w:eastAsia="Times New Roman" w:hAnsi="Times New Roman" w:cs="Times New Roman"/>
          <w:sz w:val="24"/>
          <w:szCs w:val="24"/>
          <w:lang w:eastAsia="en-IN" w:bidi="hi-IN"/>
        </w:rPr>
        <w:t xml:space="preserve">users to </w:t>
      </w:r>
      <w:r>
        <w:rPr>
          <w:rFonts w:ascii="Times New Roman" w:eastAsia="Times New Roman" w:hAnsi="Times New Roman" w:cs="Times New Roman"/>
          <w:sz w:val="24"/>
          <w:szCs w:val="24"/>
          <w:lang w:eastAsia="en-IN" w:bidi="hi-IN"/>
        </w:rPr>
        <w:t xml:space="preserve">the </w:t>
      </w:r>
      <w:r w:rsidR="005A4FA1">
        <w:rPr>
          <w:rFonts w:ascii="Times New Roman" w:eastAsia="Times New Roman" w:hAnsi="Times New Roman" w:cs="Times New Roman"/>
          <w:sz w:val="24"/>
          <w:szCs w:val="24"/>
          <w:lang w:eastAsia="en-IN" w:bidi="hi-IN"/>
        </w:rPr>
        <w:t xml:space="preserve">full </w:t>
      </w:r>
      <w:r>
        <w:rPr>
          <w:rFonts w:ascii="Times New Roman" w:eastAsia="Times New Roman" w:hAnsi="Times New Roman" w:cs="Times New Roman"/>
          <w:sz w:val="24"/>
          <w:szCs w:val="24"/>
          <w:lang w:eastAsia="en-IN" w:bidi="hi-IN"/>
        </w:rPr>
        <w:t xml:space="preserve">potential of the spatial capture recapture analyses have seemingly </w:t>
      </w:r>
      <w:r w:rsidR="005A4FA1">
        <w:rPr>
          <w:rFonts w:ascii="Times New Roman" w:eastAsia="Times New Roman" w:hAnsi="Times New Roman" w:cs="Times New Roman"/>
          <w:sz w:val="24"/>
          <w:szCs w:val="24"/>
          <w:lang w:eastAsia="en-IN" w:bidi="hi-IN"/>
        </w:rPr>
        <w:t xml:space="preserve">restricted </w:t>
      </w:r>
      <w:r>
        <w:rPr>
          <w:rFonts w:ascii="Times New Roman" w:eastAsia="Times New Roman" w:hAnsi="Times New Roman" w:cs="Times New Roman"/>
          <w:sz w:val="24"/>
          <w:szCs w:val="24"/>
          <w:lang w:eastAsia="en-IN" w:bidi="hi-IN"/>
        </w:rPr>
        <w:t xml:space="preserve">their </w:t>
      </w:r>
      <w:r w:rsidR="005A4FA1">
        <w:rPr>
          <w:rFonts w:ascii="Times New Roman" w:eastAsia="Times New Roman" w:hAnsi="Times New Roman" w:cs="Times New Roman"/>
          <w:sz w:val="24"/>
          <w:szCs w:val="24"/>
          <w:lang w:eastAsia="en-IN" w:bidi="hi-IN"/>
        </w:rPr>
        <w:t xml:space="preserve">application </w:t>
      </w:r>
      <w:r>
        <w:rPr>
          <w:rFonts w:ascii="Times New Roman" w:eastAsia="Times New Roman" w:hAnsi="Times New Roman" w:cs="Times New Roman"/>
          <w:sz w:val="24"/>
          <w:szCs w:val="24"/>
          <w:lang w:eastAsia="en-IN" w:bidi="hi-IN"/>
        </w:rPr>
        <w:t xml:space="preserve">in snow leopard habitats. </w:t>
      </w:r>
      <w:r w:rsidR="001A5FFD">
        <w:rPr>
          <w:rFonts w:ascii="Times New Roman" w:eastAsia="Times New Roman" w:hAnsi="Times New Roman" w:cs="Times New Roman"/>
          <w:sz w:val="24"/>
          <w:szCs w:val="24"/>
          <w:lang w:eastAsia="en-IN" w:bidi="hi-IN"/>
        </w:rPr>
        <w:t xml:space="preserve">Our results highlight the importance of analysing data collected in the capture-recapture framework using ecologically meaningful covariates that can affect the detection probability, spatial </w:t>
      </w:r>
      <w:r w:rsidR="001A5FFD">
        <w:rPr>
          <w:rFonts w:ascii="Times New Roman" w:eastAsia="Times New Roman" w:hAnsi="Times New Roman" w:cs="Times New Roman"/>
          <w:sz w:val="24"/>
          <w:szCs w:val="24"/>
          <w:lang w:eastAsia="en-IN" w:bidi="hi-IN"/>
        </w:rPr>
        <w:lastRenderedPageBreak/>
        <w:t>ranging patterns, and density within and across study areas. We emphasize the importance of estimating density of snow leopards by investigating</w:t>
      </w:r>
      <w:r>
        <w:rPr>
          <w:rFonts w:ascii="Times New Roman" w:eastAsia="Times New Roman" w:hAnsi="Times New Roman" w:cs="Times New Roman"/>
          <w:sz w:val="24"/>
          <w:szCs w:val="24"/>
          <w:lang w:eastAsia="en-IN" w:bidi="hi-IN"/>
        </w:rPr>
        <w:t xml:space="preserve"> a series of models based on the species’ natural history and ecology, specifically the density, detection probability and range size</w:t>
      </w:r>
      <w:r w:rsidR="005B20F8">
        <w:rPr>
          <w:rFonts w:ascii="Times New Roman" w:eastAsia="Times New Roman" w:hAnsi="Times New Roman" w:cs="Times New Roman"/>
          <w:sz w:val="24"/>
          <w:szCs w:val="24"/>
          <w:lang w:eastAsia="en-IN" w:bidi="hi-IN"/>
        </w:rPr>
        <w:t xml:space="preserve"> to compare densities across a cross section of time and/or space</w:t>
      </w:r>
      <w:r>
        <w:rPr>
          <w:rFonts w:ascii="Times New Roman" w:eastAsia="Times New Roman" w:hAnsi="Times New Roman" w:cs="Times New Roman"/>
          <w:sz w:val="24"/>
          <w:szCs w:val="24"/>
          <w:lang w:eastAsia="en-IN" w:bidi="hi-IN"/>
        </w:rPr>
        <w:t xml:space="preserve">. </w:t>
      </w:r>
      <w:r w:rsidR="00FD0C05">
        <w:rPr>
          <w:rFonts w:ascii="Times New Roman" w:eastAsia="Times New Roman" w:hAnsi="Times New Roman" w:cs="Times New Roman"/>
          <w:sz w:val="24"/>
          <w:szCs w:val="24"/>
          <w:lang w:eastAsia="en-IN" w:bidi="hi-IN"/>
        </w:rPr>
        <w:t xml:space="preserve">In addition to understanding ecological and conservation specific nuances of snow leopard densities, we provide an application of the analytical framework to compare densities across multiple study areas or periods. </w:t>
      </w:r>
      <w:r w:rsidR="005B20F8">
        <w:rPr>
          <w:rFonts w:ascii="Times New Roman" w:eastAsia="Times New Roman" w:hAnsi="Times New Roman" w:cs="Times New Roman"/>
          <w:sz w:val="24"/>
          <w:szCs w:val="24"/>
          <w:lang w:eastAsia="en-IN" w:bidi="hi-IN"/>
        </w:rPr>
        <w:t xml:space="preserve">Variants of the candidate model set used here </w:t>
      </w:r>
      <w:r>
        <w:rPr>
          <w:rFonts w:ascii="Times New Roman" w:eastAsia="Times New Roman" w:hAnsi="Times New Roman" w:cs="Times New Roman"/>
          <w:sz w:val="24"/>
          <w:szCs w:val="24"/>
          <w:lang w:eastAsia="en-IN" w:bidi="hi-IN"/>
        </w:rPr>
        <w:t xml:space="preserve">can be </w:t>
      </w:r>
      <w:r w:rsidR="005B20F8">
        <w:rPr>
          <w:rFonts w:ascii="Times New Roman" w:eastAsia="Times New Roman" w:hAnsi="Times New Roman" w:cs="Times New Roman"/>
          <w:sz w:val="24"/>
          <w:szCs w:val="24"/>
          <w:lang w:eastAsia="en-IN" w:bidi="hi-IN"/>
        </w:rPr>
        <w:t xml:space="preserve">employed </w:t>
      </w:r>
      <w:r>
        <w:rPr>
          <w:rFonts w:ascii="Times New Roman" w:eastAsia="Times New Roman" w:hAnsi="Times New Roman" w:cs="Times New Roman"/>
          <w:sz w:val="24"/>
          <w:szCs w:val="24"/>
          <w:lang w:eastAsia="en-IN" w:bidi="hi-IN"/>
        </w:rPr>
        <w:t xml:space="preserve">to analyse data when reporting and comparing snow leopard populations from </w:t>
      </w:r>
      <w:r w:rsidR="005B20F8">
        <w:rPr>
          <w:rFonts w:ascii="Times New Roman" w:eastAsia="Times New Roman" w:hAnsi="Times New Roman" w:cs="Times New Roman"/>
          <w:sz w:val="24"/>
          <w:szCs w:val="24"/>
          <w:lang w:eastAsia="en-IN" w:bidi="hi-IN"/>
        </w:rPr>
        <w:t xml:space="preserve">one or more </w:t>
      </w:r>
      <w:r>
        <w:rPr>
          <w:rFonts w:ascii="Times New Roman" w:eastAsia="Times New Roman" w:hAnsi="Times New Roman" w:cs="Times New Roman"/>
          <w:sz w:val="24"/>
          <w:szCs w:val="24"/>
          <w:lang w:eastAsia="en-IN" w:bidi="hi-IN"/>
        </w:rPr>
        <w:t>study areas</w:t>
      </w:r>
      <w:r w:rsidR="005B20F8">
        <w:rPr>
          <w:rFonts w:ascii="Times New Roman" w:eastAsia="Times New Roman" w:hAnsi="Times New Roman" w:cs="Times New Roman"/>
          <w:sz w:val="24"/>
          <w:szCs w:val="24"/>
          <w:lang w:eastAsia="en-IN" w:bidi="hi-IN"/>
        </w:rPr>
        <w:t>.</w:t>
      </w:r>
    </w:p>
    <w:p w14:paraId="3CD1460B" w14:textId="77777777" w:rsidR="00A547AD" w:rsidRDefault="00A547AD" w:rsidP="00A547AD">
      <w:pPr>
        <w:spacing w:after="0" w:line="360" w:lineRule="auto"/>
        <w:jc w:val="both"/>
        <w:rPr>
          <w:rFonts w:ascii="Times New Roman" w:eastAsia="Times New Roman" w:hAnsi="Times New Roman" w:cs="Times New Roman"/>
          <w:sz w:val="24"/>
          <w:szCs w:val="24"/>
          <w:lang w:eastAsia="en-IN" w:bidi="hi-IN"/>
        </w:rPr>
      </w:pPr>
    </w:p>
    <w:p w14:paraId="159F585A" w14:textId="7A65F8F1" w:rsidR="006C7861" w:rsidRDefault="00D4256D" w:rsidP="007F2EFF">
      <w:pPr>
        <w:spacing w:after="0" w:line="360" w:lineRule="auto"/>
        <w:jc w:val="both"/>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 . </w:t>
      </w:r>
    </w:p>
    <w:p w14:paraId="72CF81F3" w14:textId="77777777" w:rsidR="004B1D1C" w:rsidRDefault="004B1D1C" w:rsidP="007F2EFF">
      <w:pPr>
        <w:spacing w:after="0" w:line="360" w:lineRule="auto"/>
        <w:jc w:val="both"/>
        <w:rPr>
          <w:rFonts w:ascii="Times New Roman" w:eastAsia="Times New Roman" w:hAnsi="Times New Roman" w:cs="Times New Roman"/>
          <w:sz w:val="24"/>
          <w:szCs w:val="24"/>
          <w:lang w:eastAsia="en-IN" w:bidi="hi-IN"/>
        </w:rPr>
      </w:pPr>
    </w:p>
    <w:p w14:paraId="4D55A252" w14:textId="77777777" w:rsidR="00D4256D" w:rsidRDefault="00D4256D" w:rsidP="007F2EFF">
      <w:pPr>
        <w:spacing w:after="0" w:line="360" w:lineRule="auto"/>
        <w:jc w:val="both"/>
        <w:rPr>
          <w:rFonts w:ascii="Times New Roman" w:eastAsia="Times New Roman" w:hAnsi="Times New Roman" w:cs="Times New Roman"/>
          <w:sz w:val="24"/>
          <w:szCs w:val="24"/>
          <w:lang w:eastAsia="en-IN" w:bidi="hi-IN"/>
        </w:rPr>
      </w:pPr>
    </w:p>
    <w:p w14:paraId="7D885892" w14:textId="77777777" w:rsidR="00D4256D" w:rsidRDefault="00D4256D" w:rsidP="007F2EFF">
      <w:pPr>
        <w:spacing w:after="0" w:line="360" w:lineRule="auto"/>
        <w:jc w:val="both"/>
        <w:rPr>
          <w:rFonts w:ascii="Times New Roman" w:eastAsia="Times New Roman" w:hAnsi="Times New Roman" w:cs="Times New Roman"/>
          <w:sz w:val="24"/>
          <w:szCs w:val="24"/>
          <w:lang w:eastAsia="en-IN" w:bidi="hi-IN"/>
        </w:rPr>
      </w:pPr>
    </w:p>
    <w:p w14:paraId="637D82F2" w14:textId="77777777" w:rsidR="00D4256D" w:rsidRDefault="00D4256D" w:rsidP="007F2EFF">
      <w:pPr>
        <w:spacing w:after="0" w:line="360" w:lineRule="auto"/>
        <w:jc w:val="both"/>
        <w:rPr>
          <w:rFonts w:ascii="Times New Roman" w:eastAsia="Times New Roman" w:hAnsi="Times New Roman" w:cs="Times New Roman"/>
          <w:sz w:val="24"/>
          <w:szCs w:val="24"/>
          <w:lang w:eastAsia="en-IN" w:bidi="hi-IN"/>
        </w:rPr>
      </w:pPr>
    </w:p>
    <w:p w14:paraId="61155A26" w14:textId="77777777" w:rsidR="00D4256D" w:rsidRDefault="00D4256D" w:rsidP="007F2EFF">
      <w:pPr>
        <w:spacing w:after="0" w:line="360" w:lineRule="auto"/>
        <w:jc w:val="both"/>
        <w:rPr>
          <w:rFonts w:ascii="Times New Roman" w:eastAsia="Times New Roman" w:hAnsi="Times New Roman" w:cs="Times New Roman"/>
          <w:sz w:val="24"/>
          <w:szCs w:val="24"/>
          <w:lang w:eastAsia="en-IN" w:bidi="hi-IN"/>
        </w:rPr>
      </w:pPr>
    </w:p>
    <w:p w14:paraId="582C2CE9" w14:textId="77777777" w:rsidR="00D4256D" w:rsidRDefault="00D4256D" w:rsidP="007F2EFF">
      <w:pPr>
        <w:spacing w:after="0" w:line="360" w:lineRule="auto"/>
        <w:jc w:val="both"/>
        <w:rPr>
          <w:rFonts w:ascii="Times New Roman" w:eastAsia="Times New Roman" w:hAnsi="Times New Roman" w:cs="Times New Roman"/>
          <w:sz w:val="24"/>
          <w:szCs w:val="24"/>
          <w:lang w:eastAsia="en-IN" w:bidi="hi-IN"/>
        </w:rPr>
      </w:pPr>
    </w:p>
    <w:p w14:paraId="3DCA8613" w14:textId="77777777" w:rsidR="00D4256D" w:rsidRDefault="00D4256D" w:rsidP="007F2EFF">
      <w:pPr>
        <w:spacing w:after="0" w:line="360" w:lineRule="auto"/>
        <w:jc w:val="both"/>
        <w:rPr>
          <w:rFonts w:ascii="Times New Roman" w:eastAsia="Times New Roman" w:hAnsi="Times New Roman" w:cs="Times New Roman"/>
          <w:sz w:val="24"/>
          <w:szCs w:val="24"/>
          <w:lang w:eastAsia="en-IN" w:bidi="hi-IN"/>
        </w:rPr>
      </w:pPr>
    </w:p>
    <w:p w14:paraId="44126F09" w14:textId="77777777" w:rsidR="00D4256D" w:rsidRDefault="00D4256D" w:rsidP="007F2EFF">
      <w:pPr>
        <w:spacing w:after="0" w:line="360" w:lineRule="auto"/>
        <w:jc w:val="both"/>
        <w:rPr>
          <w:rFonts w:ascii="Times New Roman" w:eastAsia="Times New Roman" w:hAnsi="Times New Roman" w:cs="Times New Roman"/>
          <w:sz w:val="24"/>
          <w:szCs w:val="24"/>
          <w:lang w:eastAsia="en-IN" w:bidi="hi-IN"/>
        </w:rPr>
      </w:pPr>
    </w:p>
    <w:p w14:paraId="123A8CC8" w14:textId="59C34413" w:rsidR="00D4256D" w:rsidRPr="00CF18F4" w:rsidRDefault="00D4256D" w:rsidP="007F2EFF">
      <w:pPr>
        <w:spacing w:after="0" w:line="360" w:lineRule="auto"/>
        <w:jc w:val="both"/>
        <w:rPr>
          <w:rFonts w:ascii="Times New Roman" w:eastAsia="Times New Roman" w:hAnsi="Times New Roman" w:cs="Times New Roman"/>
          <w:sz w:val="24"/>
          <w:szCs w:val="24"/>
          <w:lang w:eastAsia="en-IN" w:bidi="hi-IN"/>
        </w:rPr>
      </w:pPr>
    </w:p>
    <w:p w14:paraId="6B378655" w14:textId="77777777" w:rsidR="00D4256D" w:rsidRDefault="00D4256D" w:rsidP="007F2EFF">
      <w:pPr>
        <w:spacing w:after="0" w:line="360" w:lineRule="auto"/>
        <w:jc w:val="both"/>
        <w:rPr>
          <w:rFonts w:ascii="Times New Roman" w:eastAsia="Times New Roman" w:hAnsi="Times New Roman" w:cs="Times New Roman"/>
          <w:sz w:val="24"/>
          <w:szCs w:val="24"/>
          <w:lang w:eastAsia="en-IN" w:bidi="hi-IN"/>
        </w:rPr>
      </w:pPr>
    </w:p>
    <w:p w14:paraId="4D81AF23" w14:textId="77777777" w:rsidR="00D4256D" w:rsidRPr="00CF18F4" w:rsidRDefault="00D4256D" w:rsidP="007F2EFF">
      <w:pPr>
        <w:spacing w:after="0" w:line="360" w:lineRule="auto"/>
        <w:jc w:val="both"/>
        <w:rPr>
          <w:rFonts w:ascii="Times New Roman" w:eastAsia="Times New Roman" w:hAnsi="Times New Roman" w:cs="Times New Roman"/>
          <w:sz w:val="24"/>
          <w:szCs w:val="24"/>
          <w:lang w:eastAsia="en-IN" w:bidi="hi-IN"/>
        </w:rPr>
      </w:pPr>
    </w:p>
    <w:p w14:paraId="0328C363" w14:textId="77777777" w:rsidR="00D4256D" w:rsidRDefault="00D4256D" w:rsidP="007F2EFF">
      <w:pPr>
        <w:spacing w:line="360" w:lineRule="auto"/>
        <w:jc w:val="both"/>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br w:type="page"/>
      </w:r>
    </w:p>
    <w:p w14:paraId="34F3DA6F" w14:textId="66934289" w:rsidR="00260C5E" w:rsidRDefault="00D4256D" w:rsidP="00260C5E">
      <w:pPr>
        <w:spacing w:before="100" w:beforeAutospacing="1" w:after="100" w:afterAutospacing="1" w:line="360" w:lineRule="auto"/>
        <w:ind w:left="720"/>
        <w:jc w:val="both"/>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lastRenderedPageBreak/>
        <w:t>Table 1</w:t>
      </w:r>
      <w:r>
        <w:rPr>
          <w:rFonts w:ascii="Times New Roman" w:eastAsia="Times New Roman" w:hAnsi="Times New Roman" w:cs="Times New Roman"/>
          <w:sz w:val="24"/>
          <w:szCs w:val="24"/>
          <w:lang w:eastAsia="en-IN" w:bidi="hi-IN"/>
        </w:rPr>
        <w:tab/>
      </w:r>
      <w:r w:rsidR="00260C5E">
        <w:rPr>
          <w:rFonts w:ascii="Times New Roman" w:eastAsia="Times New Roman" w:hAnsi="Times New Roman" w:cs="Times New Roman"/>
          <w:sz w:val="24"/>
          <w:szCs w:val="24"/>
          <w:lang w:eastAsia="en-IN" w:bidi="hi-IN"/>
        </w:rPr>
        <w:t>M</w:t>
      </w:r>
      <w:r>
        <w:rPr>
          <w:rFonts w:ascii="Times New Roman" w:eastAsia="Times New Roman" w:hAnsi="Times New Roman" w:cs="Times New Roman"/>
          <w:sz w:val="24"/>
          <w:szCs w:val="24"/>
          <w:lang w:eastAsia="en-IN" w:bidi="hi-IN"/>
        </w:rPr>
        <w:t xml:space="preserve">odels based on minimum </w:t>
      </w:r>
      <w:proofErr w:type="spellStart"/>
      <w:r>
        <w:rPr>
          <w:rFonts w:ascii="Times New Roman" w:eastAsia="Times New Roman" w:hAnsi="Times New Roman" w:cs="Times New Roman"/>
          <w:sz w:val="24"/>
          <w:szCs w:val="24"/>
          <w:lang w:eastAsia="en-IN" w:bidi="hi-IN"/>
        </w:rPr>
        <w:t>AICc</w:t>
      </w:r>
      <w:proofErr w:type="spellEnd"/>
      <w:r>
        <w:rPr>
          <w:rFonts w:ascii="Times New Roman" w:eastAsia="Times New Roman" w:hAnsi="Times New Roman" w:cs="Times New Roman"/>
          <w:sz w:val="24"/>
          <w:szCs w:val="24"/>
          <w:lang w:eastAsia="en-IN" w:bidi="hi-IN"/>
        </w:rPr>
        <w:t xml:space="preserve"> from the three study areas analysed individually and together</w:t>
      </w:r>
      <w:r w:rsidR="007E5F06">
        <w:rPr>
          <w:rFonts w:ascii="Times New Roman" w:eastAsia="Times New Roman" w:hAnsi="Times New Roman" w:cs="Times New Roman"/>
          <w:sz w:val="24"/>
          <w:szCs w:val="24"/>
          <w:lang w:eastAsia="en-IN" w:bidi="hi-IN"/>
        </w:rPr>
        <w:t xml:space="preserve">. Models are described using the syntax of program </w:t>
      </w:r>
      <w:proofErr w:type="spellStart"/>
      <w:r w:rsidR="007E5F06">
        <w:rPr>
          <w:rFonts w:ascii="Times New Roman" w:eastAsia="Times New Roman" w:hAnsi="Times New Roman" w:cs="Times New Roman"/>
          <w:sz w:val="24"/>
          <w:szCs w:val="24"/>
          <w:lang w:eastAsia="en-IN" w:bidi="hi-IN"/>
        </w:rPr>
        <w:t>secr</w:t>
      </w:r>
      <w:proofErr w:type="spellEnd"/>
      <w:r w:rsidR="007E5F06">
        <w:rPr>
          <w:rFonts w:ascii="Times New Roman" w:eastAsia="Times New Roman" w:hAnsi="Times New Roman" w:cs="Times New Roman"/>
          <w:sz w:val="24"/>
          <w:szCs w:val="24"/>
          <w:lang w:eastAsia="en-IN" w:bidi="hi-IN"/>
        </w:rPr>
        <w:t>: “~1” means the RHS of Equations (1) to (3) contains only an intercept term; fitted; “~x” means that it contains an intercept and covariate “x”; “~</w:t>
      </w:r>
      <w:proofErr w:type="spellStart"/>
      <w:r w:rsidR="007E5F06">
        <w:rPr>
          <w:rFonts w:ascii="Times New Roman" w:eastAsia="Times New Roman" w:hAnsi="Times New Roman" w:cs="Times New Roman"/>
          <w:sz w:val="24"/>
          <w:szCs w:val="24"/>
          <w:lang w:eastAsia="en-IN" w:bidi="hi-IN"/>
        </w:rPr>
        <w:t>x+y</w:t>
      </w:r>
      <w:proofErr w:type="spellEnd"/>
      <w:r w:rsidR="007E5F06">
        <w:rPr>
          <w:rFonts w:ascii="Times New Roman" w:eastAsia="Times New Roman" w:hAnsi="Times New Roman" w:cs="Times New Roman"/>
          <w:sz w:val="24"/>
          <w:szCs w:val="24"/>
          <w:lang w:eastAsia="en-IN" w:bidi="hi-IN"/>
        </w:rPr>
        <w:t>” means that it contains an intercept and covariates “x” and “y”. The number of parameters in the model is denoted “</w:t>
      </w:r>
      <w:proofErr w:type="spellStart"/>
      <w:r w:rsidR="007E5F06">
        <w:rPr>
          <w:rFonts w:ascii="Times New Roman" w:eastAsia="Times New Roman" w:hAnsi="Times New Roman" w:cs="Times New Roman"/>
          <w:sz w:val="24"/>
          <w:szCs w:val="24"/>
          <w:lang w:eastAsia="en-IN" w:bidi="hi-IN"/>
        </w:rPr>
        <w:t>npar</w:t>
      </w:r>
      <w:proofErr w:type="spellEnd"/>
      <w:r w:rsidR="007E5F06">
        <w:rPr>
          <w:rFonts w:ascii="Times New Roman" w:eastAsia="Times New Roman" w:hAnsi="Times New Roman" w:cs="Times New Roman"/>
          <w:sz w:val="24"/>
          <w:szCs w:val="24"/>
          <w:lang w:eastAsia="en-IN" w:bidi="hi-IN"/>
        </w:rPr>
        <w:t>” and the log likelihood “</w:t>
      </w:r>
      <w:proofErr w:type="spellStart"/>
      <w:r w:rsidR="007E5F06">
        <w:rPr>
          <w:rFonts w:ascii="Times New Roman" w:eastAsia="Times New Roman" w:hAnsi="Times New Roman" w:cs="Times New Roman"/>
          <w:sz w:val="24"/>
          <w:szCs w:val="24"/>
          <w:lang w:eastAsia="en-IN" w:bidi="hi-IN"/>
        </w:rPr>
        <w:t>logLik</w:t>
      </w:r>
      <w:proofErr w:type="spellEnd"/>
      <w:r w:rsidR="007E5F06">
        <w:rPr>
          <w:rFonts w:ascii="Times New Roman" w:eastAsia="Times New Roman" w:hAnsi="Times New Roman" w:cs="Times New Roman"/>
          <w:sz w:val="24"/>
          <w:szCs w:val="24"/>
          <w:lang w:eastAsia="en-IN" w:bidi="hi-IN"/>
        </w:rPr>
        <w:t xml:space="preserve">”. The difference between the </w:t>
      </w:r>
      <w:proofErr w:type="spellStart"/>
      <w:r w:rsidR="007E5F06">
        <w:rPr>
          <w:rFonts w:ascii="Times New Roman" w:eastAsia="Times New Roman" w:hAnsi="Times New Roman" w:cs="Times New Roman"/>
          <w:sz w:val="24"/>
          <w:szCs w:val="24"/>
          <w:lang w:eastAsia="en-IN" w:bidi="hi-IN"/>
        </w:rPr>
        <w:t>AICc</w:t>
      </w:r>
      <w:proofErr w:type="spellEnd"/>
      <w:r w:rsidR="007E5F06">
        <w:rPr>
          <w:rFonts w:ascii="Times New Roman" w:eastAsia="Times New Roman" w:hAnsi="Times New Roman" w:cs="Times New Roman"/>
          <w:sz w:val="24"/>
          <w:szCs w:val="24"/>
          <w:lang w:eastAsia="en-IN" w:bidi="hi-IN"/>
        </w:rPr>
        <w:t xml:space="preserve"> and the minimum </w:t>
      </w:r>
      <w:proofErr w:type="spellStart"/>
      <w:r w:rsidR="0075383F">
        <w:rPr>
          <w:rFonts w:ascii="Times New Roman" w:eastAsia="Times New Roman" w:hAnsi="Times New Roman" w:cs="Times New Roman"/>
          <w:sz w:val="24"/>
          <w:szCs w:val="24"/>
          <w:lang w:eastAsia="en-IN" w:bidi="hi-IN"/>
        </w:rPr>
        <w:t>AICc</w:t>
      </w:r>
      <w:proofErr w:type="spellEnd"/>
      <w:r w:rsidR="0075383F">
        <w:rPr>
          <w:rFonts w:ascii="Times New Roman" w:eastAsia="Times New Roman" w:hAnsi="Times New Roman" w:cs="Times New Roman"/>
          <w:sz w:val="24"/>
          <w:szCs w:val="24"/>
          <w:lang w:eastAsia="en-IN" w:bidi="hi-IN"/>
        </w:rPr>
        <w:t xml:space="preserve"> </w:t>
      </w:r>
      <w:r w:rsidR="007E5F06">
        <w:rPr>
          <w:rFonts w:ascii="Times New Roman" w:eastAsia="Times New Roman" w:hAnsi="Times New Roman" w:cs="Times New Roman"/>
          <w:sz w:val="24"/>
          <w:szCs w:val="24"/>
          <w:lang w:eastAsia="en-IN" w:bidi="hi-IN"/>
        </w:rPr>
        <w:t xml:space="preserve">for the given Site is </w:t>
      </w:r>
      <w:proofErr w:type="spellStart"/>
      <w:r w:rsidR="007E5F06">
        <w:rPr>
          <w:rFonts w:ascii="Times New Roman" w:eastAsia="Times New Roman" w:hAnsi="Times New Roman" w:cs="Times New Roman"/>
          <w:sz w:val="24"/>
          <w:szCs w:val="24"/>
          <w:lang w:eastAsia="en-IN" w:bidi="hi-IN"/>
        </w:rPr>
        <w:t>d</w:t>
      </w:r>
      <w:r w:rsidR="0075383F">
        <w:rPr>
          <w:rFonts w:ascii="Times New Roman" w:eastAsia="Times New Roman" w:hAnsi="Times New Roman" w:cs="Times New Roman"/>
          <w:sz w:val="24"/>
          <w:szCs w:val="24"/>
          <w:lang w:eastAsia="en-IN" w:bidi="hi-IN"/>
        </w:rPr>
        <w:t>AICc</w:t>
      </w:r>
      <w:proofErr w:type="spellEnd"/>
      <w:r w:rsidR="007E5F06">
        <w:rPr>
          <w:rFonts w:ascii="Times New Roman" w:eastAsia="Times New Roman" w:hAnsi="Times New Roman" w:cs="Times New Roman"/>
          <w:sz w:val="24"/>
          <w:szCs w:val="24"/>
          <w:lang w:eastAsia="en-IN" w:bidi="hi-IN"/>
        </w:rPr>
        <w:t xml:space="preserve">, while the associated weight is </w:t>
      </w:r>
      <w:proofErr w:type="spellStart"/>
      <w:r w:rsidR="0075383F">
        <w:rPr>
          <w:rFonts w:ascii="Times New Roman" w:eastAsia="Times New Roman" w:hAnsi="Times New Roman" w:cs="Times New Roman"/>
          <w:sz w:val="24"/>
          <w:szCs w:val="24"/>
          <w:lang w:eastAsia="en-IN" w:bidi="hi-IN"/>
        </w:rPr>
        <w:t>AICc</w:t>
      </w:r>
      <w:r w:rsidR="007E5F06">
        <w:rPr>
          <w:rFonts w:ascii="Times New Roman" w:eastAsia="Times New Roman" w:hAnsi="Times New Roman" w:cs="Times New Roman"/>
          <w:sz w:val="24"/>
          <w:szCs w:val="24"/>
          <w:lang w:eastAsia="en-IN" w:bidi="hi-IN"/>
        </w:rPr>
        <w:t>wt</w:t>
      </w:r>
      <w:proofErr w:type="spellEnd"/>
      <w:r w:rsidR="007E5F06">
        <w:rPr>
          <w:rFonts w:ascii="Times New Roman" w:eastAsia="Times New Roman" w:hAnsi="Times New Roman" w:cs="Times New Roman"/>
          <w:sz w:val="24"/>
          <w:szCs w:val="24"/>
          <w:lang w:eastAsia="en-IN" w:bidi="hi-IN"/>
        </w:rPr>
        <w:t>.</w:t>
      </w:r>
      <w:r w:rsidR="006E5125">
        <w:rPr>
          <w:rFonts w:ascii="Times New Roman" w:eastAsia="Times New Roman" w:hAnsi="Times New Roman" w:cs="Times New Roman"/>
          <w:sz w:val="24"/>
          <w:szCs w:val="24"/>
          <w:lang w:eastAsia="en-IN" w:bidi="hi-IN"/>
        </w:rPr>
        <w:t xml:space="preserve"> </w:t>
      </w:r>
      <w:r w:rsidR="00194CB6">
        <w:rPr>
          <w:rFonts w:ascii="Times New Roman" w:eastAsia="Times New Roman" w:hAnsi="Times New Roman" w:cs="Times New Roman"/>
          <w:sz w:val="24"/>
          <w:szCs w:val="24"/>
          <w:lang w:eastAsia="en-IN" w:bidi="hi-IN"/>
        </w:rPr>
        <w:t>Explanatory variables are as follows: “</w:t>
      </w:r>
      <w:proofErr w:type="spellStart"/>
      <w:r w:rsidR="00194CB6">
        <w:rPr>
          <w:rFonts w:ascii="Times New Roman" w:eastAsia="Times New Roman" w:hAnsi="Times New Roman" w:cs="Times New Roman"/>
          <w:sz w:val="24"/>
          <w:szCs w:val="24"/>
          <w:lang w:eastAsia="en-IN" w:bidi="hi-IN"/>
        </w:rPr>
        <w:t>stdGC</w:t>
      </w:r>
      <w:proofErr w:type="spellEnd"/>
      <w:r w:rsidR="00194CB6">
        <w:rPr>
          <w:rFonts w:ascii="Times New Roman" w:eastAsia="Times New Roman" w:hAnsi="Times New Roman" w:cs="Times New Roman"/>
          <w:sz w:val="24"/>
          <w:szCs w:val="24"/>
          <w:lang w:eastAsia="en-IN" w:bidi="hi-IN"/>
        </w:rPr>
        <w:t>” is a standardised continuous variable quantifying terrain ruggedness; “</w:t>
      </w:r>
      <w:proofErr w:type="spellStart"/>
      <w:r w:rsidR="00194CB6">
        <w:rPr>
          <w:rFonts w:ascii="Times New Roman" w:eastAsia="Times New Roman" w:hAnsi="Times New Roman" w:cs="Times New Roman"/>
          <w:sz w:val="24"/>
          <w:szCs w:val="24"/>
          <w:lang w:eastAsia="en-IN" w:bidi="hi-IN"/>
        </w:rPr>
        <w:t>Topo</w:t>
      </w:r>
      <w:proofErr w:type="spellEnd"/>
      <w:r w:rsidR="00194CB6">
        <w:rPr>
          <w:rFonts w:ascii="Times New Roman" w:eastAsia="Times New Roman" w:hAnsi="Times New Roman" w:cs="Times New Roman"/>
          <w:sz w:val="24"/>
          <w:szCs w:val="24"/>
          <w:lang w:eastAsia="en-IN" w:bidi="hi-IN"/>
        </w:rPr>
        <w:t xml:space="preserve">” is </w:t>
      </w:r>
      <w:r w:rsidR="00F23F1C">
        <w:rPr>
          <w:rFonts w:ascii="Times New Roman" w:eastAsia="Times New Roman" w:hAnsi="Times New Roman" w:cs="Times New Roman"/>
          <w:sz w:val="24"/>
          <w:szCs w:val="24"/>
          <w:lang w:eastAsia="en-IN" w:bidi="hi-IN"/>
        </w:rPr>
        <w:t xml:space="preserve">a </w:t>
      </w:r>
      <w:r w:rsidR="00AE3F45">
        <w:rPr>
          <w:rFonts w:ascii="Times New Roman" w:eastAsia="Times New Roman" w:hAnsi="Times New Roman" w:cs="Times New Roman"/>
          <w:sz w:val="24"/>
          <w:szCs w:val="24"/>
          <w:lang w:eastAsia="en-IN" w:bidi="hi-IN"/>
        </w:rPr>
        <w:t>topography</w:t>
      </w:r>
      <w:r w:rsidR="00F23F1C">
        <w:rPr>
          <w:rFonts w:ascii="Times New Roman" w:eastAsia="Times New Roman" w:hAnsi="Times New Roman" w:cs="Times New Roman"/>
          <w:sz w:val="24"/>
          <w:szCs w:val="24"/>
          <w:lang w:eastAsia="en-IN" w:bidi="hi-IN"/>
        </w:rPr>
        <w:t xml:space="preserve"> factor with levels</w:t>
      </w:r>
      <w:r w:rsidR="00AE3F45">
        <w:rPr>
          <w:rFonts w:ascii="Times New Roman" w:eastAsia="Times New Roman" w:hAnsi="Times New Roman" w:cs="Times New Roman"/>
          <w:sz w:val="24"/>
          <w:szCs w:val="24"/>
          <w:lang w:eastAsia="en-IN" w:bidi="hi-IN"/>
        </w:rPr>
        <w:t xml:space="preserve"> </w:t>
      </w:r>
      <w:r w:rsidR="00F23F1C">
        <w:rPr>
          <w:rFonts w:ascii="Times New Roman" w:eastAsia="Times New Roman" w:hAnsi="Times New Roman" w:cs="Times New Roman"/>
          <w:sz w:val="24"/>
          <w:szCs w:val="24"/>
          <w:lang w:eastAsia="en-IN" w:bidi="hi-IN"/>
        </w:rPr>
        <w:t>“</w:t>
      </w:r>
      <w:r w:rsidR="00AE3F45">
        <w:rPr>
          <w:rFonts w:ascii="Times New Roman" w:eastAsia="Times New Roman" w:hAnsi="Times New Roman" w:cs="Times New Roman"/>
          <w:sz w:val="24"/>
          <w:szCs w:val="24"/>
          <w:lang w:eastAsia="en-IN" w:bidi="hi-IN"/>
        </w:rPr>
        <w:t>canyon</w:t>
      </w:r>
      <w:r w:rsidR="00F23F1C">
        <w:rPr>
          <w:rFonts w:ascii="Times New Roman" w:eastAsia="Times New Roman" w:hAnsi="Times New Roman" w:cs="Times New Roman"/>
          <w:sz w:val="24"/>
          <w:szCs w:val="24"/>
          <w:lang w:eastAsia="en-IN" w:bidi="hi-IN"/>
        </w:rPr>
        <w:t>”</w:t>
      </w:r>
      <w:r w:rsidR="00AE3F45">
        <w:rPr>
          <w:rFonts w:ascii="Times New Roman" w:eastAsia="Times New Roman" w:hAnsi="Times New Roman" w:cs="Times New Roman"/>
          <w:sz w:val="24"/>
          <w:szCs w:val="24"/>
          <w:lang w:eastAsia="en-IN" w:bidi="hi-IN"/>
        </w:rPr>
        <w:t xml:space="preserve">, </w:t>
      </w:r>
      <w:r w:rsidR="00F23F1C">
        <w:rPr>
          <w:rFonts w:ascii="Times New Roman" w:eastAsia="Times New Roman" w:hAnsi="Times New Roman" w:cs="Times New Roman"/>
          <w:sz w:val="24"/>
          <w:szCs w:val="24"/>
          <w:lang w:eastAsia="en-IN" w:bidi="hi-IN"/>
        </w:rPr>
        <w:t>“</w:t>
      </w:r>
      <w:r w:rsidR="00AE3F45">
        <w:rPr>
          <w:rFonts w:ascii="Times New Roman" w:eastAsia="Times New Roman" w:hAnsi="Times New Roman" w:cs="Times New Roman"/>
          <w:sz w:val="24"/>
          <w:szCs w:val="24"/>
          <w:lang w:eastAsia="en-IN" w:bidi="hi-IN"/>
        </w:rPr>
        <w:t>ridgeline</w:t>
      </w:r>
      <w:r w:rsidR="00F23F1C">
        <w:rPr>
          <w:rFonts w:ascii="Times New Roman" w:eastAsia="Times New Roman" w:hAnsi="Times New Roman" w:cs="Times New Roman"/>
          <w:sz w:val="24"/>
          <w:szCs w:val="24"/>
          <w:lang w:eastAsia="en-IN" w:bidi="hi-IN"/>
        </w:rPr>
        <w:t>”</w:t>
      </w:r>
      <w:r w:rsidR="00AE3F45">
        <w:rPr>
          <w:rFonts w:ascii="Times New Roman" w:eastAsia="Times New Roman" w:hAnsi="Times New Roman" w:cs="Times New Roman"/>
          <w:sz w:val="24"/>
          <w:szCs w:val="24"/>
          <w:lang w:eastAsia="en-IN" w:bidi="hi-IN"/>
        </w:rPr>
        <w:t xml:space="preserve"> and </w:t>
      </w:r>
      <w:r w:rsidR="00F23F1C">
        <w:rPr>
          <w:rFonts w:ascii="Times New Roman" w:eastAsia="Times New Roman" w:hAnsi="Times New Roman" w:cs="Times New Roman"/>
          <w:sz w:val="24"/>
          <w:szCs w:val="24"/>
          <w:lang w:eastAsia="en-IN" w:bidi="hi-IN"/>
        </w:rPr>
        <w:t>“</w:t>
      </w:r>
      <w:r w:rsidR="00AE3F45">
        <w:rPr>
          <w:rFonts w:ascii="Times New Roman" w:eastAsia="Times New Roman" w:hAnsi="Times New Roman" w:cs="Times New Roman"/>
          <w:sz w:val="24"/>
          <w:szCs w:val="24"/>
          <w:lang w:eastAsia="en-IN" w:bidi="hi-IN"/>
        </w:rPr>
        <w:t>steppe</w:t>
      </w:r>
      <w:r w:rsidR="00F23F1C">
        <w:rPr>
          <w:rFonts w:ascii="Times New Roman" w:eastAsia="Times New Roman" w:hAnsi="Times New Roman" w:cs="Times New Roman"/>
          <w:sz w:val="24"/>
          <w:szCs w:val="24"/>
          <w:lang w:eastAsia="en-IN" w:bidi="hi-IN"/>
        </w:rPr>
        <w:t>”</w:t>
      </w:r>
      <w:r w:rsidR="00194CB6">
        <w:rPr>
          <w:rFonts w:ascii="Times New Roman" w:eastAsia="Times New Roman" w:hAnsi="Times New Roman" w:cs="Times New Roman"/>
          <w:sz w:val="24"/>
          <w:szCs w:val="24"/>
          <w:lang w:eastAsia="en-IN" w:bidi="hi-IN"/>
        </w:rPr>
        <w:t>; “Water</w:t>
      </w:r>
      <w:r w:rsidR="00260C5E">
        <w:rPr>
          <w:rFonts w:ascii="Times New Roman" w:eastAsia="Times New Roman" w:hAnsi="Times New Roman" w:cs="Times New Roman"/>
          <w:sz w:val="24"/>
          <w:szCs w:val="24"/>
          <w:lang w:eastAsia="en-IN" w:bidi="hi-IN"/>
        </w:rPr>
        <w:t>”</w:t>
      </w:r>
      <w:r w:rsidR="00194CB6">
        <w:rPr>
          <w:rFonts w:ascii="Times New Roman" w:eastAsia="Times New Roman" w:hAnsi="Times New Roman" w:cs="Times New Roman"/>
          <w:sz w:val="24"/>
          <w:szCs w:val="24"/>
          <w:lang w:eastAsia="en-IN" w:bidi="hi-IN"/>
        </w:rPr>
        <w:t xml:space="preserve"> is a binary variable indicating whether or not a camera was within 50m of a water source; “s</w:t>
      </w:r>
      <w:r w:rsidR="00260C5E">
        <w:rPr>
          <w:rFonts w:ascii="Times New Roman" w:eastAsia="Times New Roman" w:hAnsi="Times New Roman" w:cs="Times New Roman"/>
          <w:sz w:val="24"/>
          <w:szCs w:val="24"/>
          <w:lang w:eastAsia="en-IN" w:bidi="hi-IN"/>
        </w:rPr>
        <w:t>ession</w:t>
      </w:r>
      <w:r w:rsidR="00194CB6">
        <w:rPr>
          <w:rFonts w:ascii="Times New Roman" w:eastAsia="Times New Roman" w:hAnsi="Times New Roman" w:cs="Times New Roman"/>
          <w:sz w:val="24"/>
          <w:szCs w:val="24"/>
          <w:lang w:eastAsia="en-IN" w:bidi="hi-IN"/>
        </w:rPr>
        <w:t>” is a factor variable indexing site</w:t>
      </w:r>
      <w:r w:rsidR="00260C5E">
        <w:rPr>
          <w:rFonts w:ascii="Times New Roman" w:eastAsia="Times New Roman" w:hAnsi="Times New Roman" w:cs="Times New Roman"/>
          <w:sz w:val="24"/>
          <w:szCs w:val="24"/>
          <w:lang w:eastAsia="en-IN" w:bidi="hi-IN"/>
        </w:rPr>
        <w:t>; “</w:t>
      </w:r>
      <w:proofErr w:type="spellStart"/>
      <w:r w:rsidR="00260C5E">
        <w:rPr>
          <w:rFonts w:ascii="Times New Roman" w:eastAsia="Times New Roman" w:hAnsi="Times New Roman" w:cs="Times New Roman"/>
          <w:sz w:val="24"/>
          <w:szCs w:val="24"/>
          <w:lang w:eastAsia="en-IN" w:bidi="hi-IN"/>
        </w:rPr>
        <w:t>rmeanGC</w:t>
      </w:r>
      <w:proofErr w:type="spellEnd"/>
      <w:r w:rsidR="00260C5E">
        <w:rPr>
          <w:rFonts w:ascii="Times New Roman" w:eastAsia="Times New Roman" w:hAnsi="Times New Roman" w:cs="Times New Roman"/>
          <w:sz w:val="24"/>
          <w:szCs w:val="24"/>
          <w:lang w:eastAsia="en-IN" w:bidi="hi-IN"/>
        </w:rPr>
        <w:t>” is XX; and “</w:t>
      </w:r>
      <w:proofErr w:type="spellStart"/>
      <w:r w:rsidR="00260C5E">
        <w:rPr>
          <w:rFonts w:ascii="Times New Roman" w:eastAsia="Times New Roman" w:hAnsi="Times New Roman" w:cs="Times New Roman"/>
          <w:sz w:val="24"/>
          <w:szCs w:val="24"/>
          <w:lang w:eastAsia="en-IN" w:bidi="hi-IN"/>
        </w:rPr>
        <w:t>rmeanGCdev</w:t>
      </w:r>
      <w:proofErr w:type="spellEnd"/>
      <w:r w:rsidR="00260C5E">
        <w:rPr>
          <w:rFonts w:ascii="Times New Roman" w:eastAsia="Times New Roman" w:hAnsi="Times New Roman" w:cs="Times New Roman"/>
          <w:sz w:val="24"/>
          <w:szCs w:val="24"/>
          <w:lang w:eastAsia="en-IN" w:bidi="hi-IN"/>
        </w:rPr>
        <w:t>” defines XX</w:t>
      </w:r>
      <w:r w:rsidR="00194CB6">
        <w:rPr>
          <w:rFonts w:ascii="Times New Roman" w:eastAsia="Times New Roman" w:hAnsi="Times New Roman" w:cs="Times New Roman"/>
          <w:sz w:val="24"/>
          <w:szCs w:val="24"/>
          <w:lang w:eastAsia="en-IN" w:bidi="hi-IN"/>
        </w:rPr>
        <w:t>.</w:t>
      </w:r>
      <w:r w:rsidR="00260C5E">
        <w:rPr>
          <w:rFonts w:ascii="Times New Roman" w:eastAsia="Times New Roman" w:hAnsi="Times New Roman" w:cs="Times New Roman"/>
          <w:sz w:val="24"/>
          <w:szCs w:val="24"/>
          <w:lang w:eastAsia="en-IN" w:bidi="hi-IN"/>
        </w:rPr>
        <w:t xml:space="preserve"> Parameter D represents density of activity centres; a0 describes effective ranging area; and sigma represents XX.</w:t>
      </w:r>
    </w:p>
    <w:tbl>
      <w:tblPr>
        <w:tblStyle w:val="TableGrid"/>
        <w:tblW w:w="8984" w:type="dxa"/>
        <w:tblInd w:w="445" w:type="dxa"/>
        <w:tblLook w:val="04A0" w:firstRow="1" w:lastRow="0" w:firstColumn="1" w:lastColumn="0" w:noHBand="0" w:noVBand="1"/>
      </w:tblPr>
      <w:tblGrid>
        <w:gridCol w:w="4118"/>
        <w:gridCol w:w="639"/>
        <w:gridCol w:w="1161"/>
        <w:gridCol w:w="1053"/>
        <w:gridCol w:w="1053"/>
        <w:gridCol w:w="960"/>
      </w:tblGrid>
      <w:tr w:rsidR="00C22D09" w:rsidRPr="00537357" w14:paraId="07E7AB65" w14:textId="77777777" w:rsidTr="001A5FFD">
        <w:trPr>
          <w:trHeight w:val="300"/>
        </w:trPr>
        <w:tc>
          <w:tcPr>
            <w:tcW w:w="4118" w:type="dxa"/>
            <w:noWrap/>
            <w:hideMark/>
          </w:tcPr>
          <w:p w14:paraId="52D53CDB" w14:textId="77777777" w:rsidR="00C22D09" w:rsidRPr="00537357" w:rsidRDefault="00C22D09" w:rsidP="00260C5E">
            <w:pPr>
              <w:spacing w:line="360" w:lineRule="auto"/>
              <w:rPr>
                <w:rFonts w:ascii="Calibri" w:eastAsia="Times New Roman" w:hAnsi="Calibri" w:cs="Calibri"/>
                <w:b/>
                <w:bCs/>
                <w:color w:val="000000"/>
                <w:lang w:eastAsia="en-IN" w:bidi="hi-IN"/>
              </w:rPr>
            </w:pPr>
            <w:r w:rsidRPr="00537357">
              <w:rPr>
                <w:rFonts w:ascii="Calibri" w:eastAsia="Times New Roman" w:hAnsi="Calibri" w:cs="Calibri"/>
                <w:b/>
                <w:bCs/>
                <w:color w:val="000000"/>
                <w:lang w:eastAsia="en-IN" w:bidi="hi-IN"/>
              </w:rPr>
              <w:t>Model</w:t>
            </w:r>
          </w:p>
        </w:tc>
        <w:tc>
          <w:tcPr>
            <w:tcW w:w="639" w:type="dxa"/>
            <w:noWrap/>
            <w:hideMark/>
          </w:tcPr>
          <w:p w14:paraId="598C7F44" w14:textId="77777777" w:rsidR="00C22D09" w:rsidRPr="00537357" w:rsidRDefault="00C22D09" w:rsidP="007F2EFF">
            <w:pPr>
              <w:spacing w:line="360" w:lineRule="auto"/>
              <w:jc w:val="both"/>
              <w:rPr>
                <w:rFonts w:ascii="Calibri" w:eastAsia="Times New Roman" w:hAnsi="Calibri" w:cs="Calibri"/>
                <w:b/>
                <w:bCs/>
                <w:color w:val="000000"/>
                <w:lang w:eastAsia="en-IN" w:bidi="hi-IN"/>
              </w:rPr>
            </w:pPr>
            <w:proofErr w:type="spellStart"/>
            <w:r w:rsidRPr="00537357">
              <w:rPr>
                <w:rFonts w:ascii="Calibri" w:eastAsia="Times New Roman" w:hAnsi="Calibri" w:cs="Calibri"/>
                <w:b/>
                <w:bCs/>
                <w:color w:val="000000"/>
                <w:lang w:eastAsia="en-IN" w:bidi="hi-IN"/>
              </w:rPr>
              <w:t>npar</w:t>
            </w:r>
            <w:proofErr w:type="spellEnd"/>
          </w:p>
        </w:tc>
        <w:tc>
          <w:tcPr>
            <w:tcW w:w="1161" w:type="dxa"/>
            <w:noWrap/>
            <w:hideMark/>
          </w:tcPr>
          <w:p w14:paraId="7DFB2825" w14:textId="77777777" w:rsidR="00C22D09" w:rsidRPr="00537357" w:rsidRDefault="00C22D09" w:rsidP="007F2EFF">
            <w:pPr>
              <w:spacing w:line="360" w:lineRule="auto"/>
              <w:jc w:val="both"/>
              <w:rPr>
                <w:rFonts w:ascii="Calibri" w:eastAsia="Times New Roman" w:hAnsi="Calibri" w:cs="Calibri"/>
                <w:b/>
                <w:bCs/>
                <w:color w:val="000000"/>
                <w:lang w:eastAsia="en-IN" w:bidi="hi-IN"/>
              </w:rPr>
            </w:pPr>
            <w:proofErr w:type="spellStart"/>
            <w:r w:rsidRPr="00537357">
              <w:rPr>
                <w:rFonts w:ascii="Calibri" w:eastAsia="Times New Roman" w:hAnsi="Calibri" w:cs="Calibri"/>
                <w:b/>
                <w:bCs/>
                <w:color w:val="000000"/>
                <w:lang w:eastAsia="en-IN" w:bidi="hi-IN"/>
              </w:rPr>
              <w:t>logLik</w:t>
            </w:r>
            <w:proofErr w:type="spellEnd"/>
          </w:p>
        </w:tc>
        <w:tc>
          <w:tcPr>
            <w:tcW w:w="1053" w:type="dxa"/>
            <w:noWrap/>
            <w:hideMark/>
          </w:tcPr>
          <w:p w14:paraId="2740087B" w14:textId="77777777" w:rsidR="00C22D09" w:rsidRPr="00537357" w:rsidRDefault="00C22D09" w:rsidP="007F2EFF">
            <w:pPr>
              <w:spacing w:line="360" w:lineRule="auto"/>
              <w:jc w:val="both"/>
              <w:rPr>
                <w:rFonts w:ascii="Calibri" w:eastAsia="Times New Roman" w:hAnsi="Calibri" w:cs="Calibri"/>
                <w:b/>
                <w:bCs/>
                <w:color w:val="000000"/>
                <w:lang w:eastAsia="en-IN" w:bidi="hi-IN"/>
              </w:rPr>
            </w:pPr>
            <w:proofErr w:type="spellStart"/>
            <w:r w:rsidRPr="00537357">
              <w:rPr>
                <w:rFonts w:ascii="Calibri" w:eastAsia="Times New Roman" w:hAnsi="Calibri" w:cs="Calibri"/>
                <w:b/>
                <w:bCs/>
                <w:color w:val="000000"/>
                <w:lang w:eastAsia="en-IN" w:bidi="hi-IN"/>
              </w:rPr>
              <w:t>AICc</w:t>
            </w:r>
            <w:proofErr w:type="spellEnd"/>
          </w:p>
        </w:tc>
        <w:tc>
          <w:tcPr>
            <w:tcW w:w="1053" w:type="dxa"/>
            <w:noWrap/>
            <w:hideMark/>
          </w:tcPr>
          <w:p w14:paraId="5E922608" w14:textId="77777777" w:rsidR="00C22D09" w:rsidRPr="00537357" w:rsidRDefault="00C22D09" w:rsidP="007F2EFF">
            <w:pPr>
              <w:spacing w:line="360" w:lineRule="auto"/>
              <w:jc w:val="both"/>
              <w:rPr>
                <w:rFonts w:ascii="Calibri" w:eastAsia="Times New Roman" w:hAnsi="Calibri" w:cs="Calibri"/>
                <w:b/>
                <w:bCs/>
                <w:color w:val="000000"/>
                <w:lang w:eastAsia="en-IN" w:bidi="hi-IN"/>
              </w:rPr>
            </w:pPr>
            <w:proofErr w:type="spellStart"/>
            <w:r w:rsidRPr="00537357">
              <w:rPr>
                <w:rFonts w:ascii="Calibri" w:eastAsia="Times New Roman" w:hAnsi="Calibri" w:cs="Calibri"/>
                <w:b/>
                <w:bCs/>
                <w:color w:val="000000"/>
                <w:lang w:eastAsia="en-IN" w:bidi="hi-IN"/>
              </w:rPr>
              <w:t>dAICc</w:t>
            </w:r>
            <w:proofErr w:type="spellEnd"/>
          </w:p>
        </w:tc>
        <w:tc>
          <w:tcPr>
            <w:tcW w:w="960" w:type="dxa"/>
            <w:noWrap/>
            <w:hideMark/>
          </w:tcPr>
          <w:p w14:paraId="27C9E875" w14:textId="77777777" w:rsidR="00C22D09" w:rsidRPr="00537357" w:rsidRDefault="00C22D09" w:rsidP="007F2EFF">
            <w:pPr>
              <w:spacing w:line="360" w:lineRule="auto"/>
              <w:jc w:val="both"/>
              <w:rPr>
                <w:rFonts w:ascii="Calibri" w:eastAsia="Times New Roman" w:hAnsi="Calibri" w:cs="Calibri"/>
                <w:b/>
                <w:bCs/>
                <w:color w:val="000000"/>
                <w:lang w:eastAsia="en-IN" w:bidi="hi-IN"/>
              </w:rPr>
            </w:pPr>
            <w:proofErr w:type="spellStart"/>
            <w:r w:rsidRPr="00537357">
              <w:rPr>
                <w:rFonts w:ascii="Calibri" w:eastAsia="Times New Roman" w:hAnsi="Calibri" w:cs="Calibri"/>
                <w:b/>
                <w:bCs/>
                <w:color w:val="000000"/>
                <w:lang w:eastAsia="en-IN" w:bidi="hi-IN"/>
              </w:rPr>
              <w:t>AICcwt</w:t>
            </w:r>
            <w:proofErr w:type="spellEnd"/>
          </w:p>
        </w:tc>
      </w:tr>
      <w:tr w:rsidR="001A5FFD" w:rsidRPr="00537357" w14:paraId="216565AE" w14:textId="77777777" w:rsidTr="001A5FFD">
        <w:trPr>
          <w:trHeight w:val="386"/>
        </w:trPr>
        <w:tc>
          <w:tcPr>
            <w:tcW w:w="4118" w:type="dxa"/>
            <w:noWrap/>
            <w:vAlign w:val="bottom"/>
          </w:tcPr>
          <w:p w14:paraId="6AFE0E6F" w14:textId="3DCFBE44" w:rsidR="001A5FFD" w:rsidRPr="001A5FFD" w:rsidRDefault="001A5FFD" w:rsidP="00260C5E">
            <w:pPr>
              <w:spacing w:line="360" w:lineRule="auto"/>
              <w:rPr>
                <w:rFonts w:ascii="Calibri" w:eastAsia="Times New Roman" w:hAnsi="Calibri" w:cs="Calibri"/>
                <w:color w:val="000000"/>
                <w:sz w:val="20"/>
                <w:szCs w:val="18"/>
                <w:lang w:eastAsia="en-IN" w:bidi="hi-IN"/>
              </w:rPr>
            </w:pPr>
            <w:proofErr w:type="spellStart"/>
            <w:r w:rsidRPr="001A5FFD">
              <w:rPr>
                <w:rFonts w:ascii="Calibri" w:hAnsi="Calibri" w:cs="Calibri"/>
                <w:color w:val="000000"/>
                <w:sz w:val="20"/>
              </w:rPr>
              <w:t>D~stdGC</w:t>
            </w:r>
            <w:proofErr w:type="spellEnd"/>
            <w:r w:rsidRPr="001A5FFD">
              <w:rPr>
                <w:rFonts w:ascii="Calibri" w:hAnsi="Calibri" w:cs="Calibri"/>
                <w:color w:val="000000"/>
                <w:sz w:val="20"/>
              </w:rPr>
              <w:t xml:space="preserve"> a0~Topo + Water * session sigma~1</w:t>
            </w:r>
          </w:p>
        </w:tc>
        <w:tc>
          <w:tcPr>
            <w:tcW w:w="639" w:type="dxa"/>
            <w:noWrap/>
            <w:vAlign w:val="bottom"/>
          </w:tcPr>
          <w:p w14:paraId="2F7CB229" w14:textId="54CA71EB" w:rsidR="001A5FFD" w:rsidRPr="00537357" w:rsidRDefault="001A5FFD" w:rsidP="001A5FFD">
            <w:pPr>
              <w:spacing w:line="360" w:lineRule="auto"/>
              <w:jc w:val="both"/>
              <w:rPr>
                <w:rFonts w:ascii="Calibri" w:eastAsia="Times New Roman" w:hAnsi="Calibri" w:cs="Calibri"/>
                <w:color w:val="000000"/>
                <w:lang w:eastAsia="en-IN" w:bidi="hi-IN"/>
              </w:rPr>
            </w:pPr>
            <w:r>
              <w:rPr>
                <w:rFonts w:ascii="Calibri" w:hAnsi="Calibri" w:cs="Calibri"/>
                <w:color w:val="000000"/>
              </w:rPr>
              <w:t>11</w:t>
            </w:r>
          </w:p>
        </w:tc>
        <w:tc>
          <w:tcPr>
            <w:tcW w:w="1161" w:type="dxa"/>
            <w:noWrap/>
            <w:vAlign w:val="bottom"/>
          </w:tcPr>
          <w:p w14:paraId="5DCB8FDB" w14:textId="154E634B" w:rsidR="001A5FFD" w:rsidRPr="00537357" w:rsidRDefault="001A5FFD" w:rsidP="001A5FFD">
            <w:pPr>
              <w:spacing w:line="360" w:lineRule="auto"/>
              <w:jc w:val="both"/>
              <w:rPr>
                <w:rFonts w:ascii="Calibri" w:eastAsia="Times New Roman" w:hAnsi="Calibri" w:cs="Calibri"/>
                <w:color w:val="000000"/>
                <w:lang w:eastAsia="en-IN" w:bidi="hi-IN"/>
              </w:rPr>
            </w:pPr>
            <w:r>
              <w:rPr>
                <w:rFonts w:ascii="Calibri" w:hAnsi="Calibri" w:cs="Calibri"/>
                <w:color w:val="000000"/>
              </w:rPr>
              <w:t>-490.267</w:t>
            </w:r>
          </w:p>
        </w:tc>
        <w:tc>
          <w:tcPr>
            <w:tcW w:w="1053" w:type="dxa"/>
            <w:noWrap/>
            <w:vAlign w:val="bottom"/>
          </w:tcPr>
          <w:p w14:paraId="655AB0E7" w14:textId="7E96A434" w:rsidR="001A5FFD" w:rsidRPr="00537357" w:rsidRDefault="001A5FFD" w:rsidP="001A5FFD">
            <w:pPr>
              <w:spacing w:line="360" w:lineRule="auto"/>
              <w:jc w:val="both"/>
              <w:rPr>
                <w:rFonts w:ascii="Calibri" w:eastAsia="Times New Roman" w:hAnsi="Calibri" w:cs="Calibri"/>
                <w:color w:val="000000"/>
                <w:lang w:eastAsia="en-IN" w:bidi="hi-IN"/>
              </w:rPr>
            </w:pPr>
            <w:r>
              <w:rPr>
                <w:rFonts w:ascii="Calibri" w:hAnsi="Calibri" w:cs="Calibri"/>
                <w:color w:val="000000"/>
              </w:rPr>
              <w:t>1011.637</w:t>
            </w:r>
          </w:p>
        </w:tc>
        <w:tc>
          <w:tcPr>
            <w:tcW w:w="1053" w:type="dxa"/>
            <w:noWrap/>
            <w:vAlign w:val="bottom"/>
          </w:tcPr>
          <w:p w14:paraId="634180C8" w14:textId="2D008A31" w:rsidR="001A5FFD" w:rsidRPr="00537357" w:rsidRDefault="001A5FFD" w:rsidP="001A5FFD">
            <w:pPr>
              <w:spacing w:line="360" w:lineRule="auto"/>
              <w:jc w:val="both"/>
              <w:rPr>
                <w:rFonts w:ascii="Calibri" w:eastAsia="Times New Roman" w:hAnsi="Calibri" w:cs="Calibri"/>
                <w:color w:val="000000"/>
                <w:lang w:eastAsia="en-IN" w:bidi="hi-IN"/>
              </w:rPr>
            </w:pPr>
            <w:r>
              <w:rPr>
                <w:rFonts w:ascii="Calibri" w:hAnsi="Calibri" w:cs="Calibri"/>
                <w:color w:val="000000"/>
              </w:rPr>
              <w:t>0</w:t>
            </w:r>
          </w:p>
        </w:tc>
        <w:tc>
          <w:tcPr>
            <w:tcW w:w="960" w:type="dxa"/>
            <w:noWrap/>
            <w:vAlign w:val="bottom"/>
          </w:tcPr>
          <w:p w14:paraId="62F663F4" w14:textId="15D0132E" w:rsidR="001A5FFD" w:rsidRPr="00537357" w:rsidRDefault="001A5FFD" w:rsidP="001A5FFD">
            <w:pPr>
              <w:spacing w:line="360" w:lineRule="auto"/>
              <w:jc w:val="both"/>
              <w:rPr>
                <w:rFonts w:ascii="Calibri" w:eastAsia="Times New Roman" w:hAnsi="Calibri" w:cs="Calibri"/>
                <w:color w:val="000000"/>
                <w:lang w:eastAsia="en-IN" w:bidi="hi-IN"/>
              </w:rPr>
            </w:pPr>
            <w:r>
              <w:rPr>
                <w:rFonts w:ascii="Calibri" w:hAnsi="Calibri" w:cs="Calibri"/>
                <w:color w:val="000000"/>
              </w:rPr>
              <w:t>0.6772</w:t>
            </w:r>
          </w:p>
        </w:tc>
      </w:tr>
      <w:tr w:rsidR="001A5FFD" w:rsidRPr="00537357" w14:paraId="16221F76" w14:textId="77777777" w:rsidTr="001A5FFD">
        <w:trPr>
          <w:trHeight w:val="300"/>
        </w:trPr>
        <w:tc>
          <w:tcPr>
            <w:tcW w:w="4118" w:type="dxa"/>
            <w:noWrap/>
            <w:vAlign w:val="bottom"/>
          </w:tcPr>
          <w:p w14:paraId="28920F54" w14:textId="65C30E98" w:rsidR="001A5FFD" w:rsidRPr="001A5FFD" w:rsidRDefault="001A5FFD" w:rsidP="00260C5E">
            <w:pPr>
              <w:spacing w:line="360" w:lineRule="auto"/>
              <w:rPr>
                <w:rFonts w:ascii="Calibri" w:eastAsia="Times New Roman" w:hAnsi="Calibri" w:cs="Calibri"/>
                <w:color w:val="000000"/>
                <w:sz w:val="20"/>
                <w:szCs w:val="18"/>
                <w:lang w:eastAsia="en-IN" w:bidi="hi-IN"/>
              </w:rPr>
            </w:pPr>
            <w:proofErr w:type="spellStart"/>
            <w:r w:rsidRPr="001A5FFD">
              <w:rPr>
                <w:rFonts w:ascii="Calibri" w:hAnsi="Calibri" w:cs="Calibri"/>
                <w:color w:val="000000"/>
                <w:sz w:val="20"/>
              </w:rPr>
              <w:t>D~stdGC</w:t>
            </w:r>
            <w:proofErr w:type="spellEnd"/>
            <w:r w:rsidRPr="001A5FFD">
              <w:rPr>
                <w:rFonts w:ascii="Calibri" w:hAnsi="Calibri" w:cs="Calibri"/>
                <w:color w:val="000000"/>
                <w:sz w:val="20"/>
              </w:rPr>
              <w:t xml:space="preserve"> a0~Water * session sigma~1</w:t>
            </w:r>
          </w:p>
        </w:tc>
        <w:tc>
          <w:tcPr>
            <w:tcW w:w="639" w:type="dxa"/>
            <w:noWrap/>
            <w:vAlign w:val="bottom"/>
          </w:tcPr>
          <w:p w14:paraId="0662C65C" w14:textId="75812A1F" w:rsidR="001A5FFD" w:rsidRPr="00537357" w:rsidRDefault="001A5FFD" w:rsidP="001A5FFD">
            <w:pPr>
              <w:spacing w:line="360" w:lineRule="auto"/>
              <w:jc w:val="both"/>
              <w:rPr>
                <w:rFonts w:ascii="Calibri" w:eastAsia="Times New Roman" w:hAnsi="Calibri" w:cs="Calibri"/>
                <w:color w:val="000000"/>
                <w:lang w:eastAsia="en-IN" w:bidi="hi-IN"/>
              </w:rPr>
            </w:pPr>
            <w:r>
              <w:rPr>
                <w:rFonts w:ascii="Calibri" w:hAnsi="Calibri" w:cs="Calibri"/>
                <w:color w:val="000000"/>
              </w:rPr>
              <w:t>9</w:t>
            </w:r>
          </w:p>
        </w:tc>
        <w:tc>
          <w:tcPr>
            <w:tcW w:w="1161" w:type="dxa"/>
            <w:noWrap/>
            <w:vAlign w:val="bottom"/>
          </w:tcPr>
          <w:p w14:paraId="16607DC8" w14:textId="7B43FD5F" w:rsidR="001A5FFD" w:rsidRPr="00537357" w:rsidRDefault="001A5FFD" w:rsidP="001A5FFD">
            <w:pPr>
              <w:spacing w:line="360" w:lineRule="auto"/>
              <w:jc w:val="both"/>
              <w:rPr>
                <w:rFonts w:ascii="Calibri" w:eastAsia="Times New Roman" w:hAnsi="Calibri" w:cs="Calibri"/>
                <w:color w:val="000000"/>
                <w:lang w:eastAsia="en-IN" w:bidi="hi-IN"/>
              </w:rPr>
            </w:pPr>
            <w:r>
              <w:rPr>
                <w:rFonts w:ascii="Calibri" w:hAnsi="Calibri" w:cs="Calibri"/>
                <w:color w:val="000000"/>
              </w:rPr>
              <w:t>-494.721</w:t>
            </w:r>
          </w:p>
        </w:tc>
        <w:tc>
          <w:tcPr>
            <w:tcW w:w="1053" w:type="dxa"/>
            <w:noWrap/>
            <w:vAlign w:val="bottom"/>
          </w:tcPr>
          <w:p w14:paraId="0EC62AA4" w14:textId="74265114" w:rsidR="001A5FFD" w:rsidRPr="00537357" w:rsidRDefault="001A5FFD" w:rsidP="001A5FFD">
            <w:pPr>
              <w:spacing w:line="360" w:lineRule="auto"/>
              <w:jc w:val="both"/>
              <w:rPr>
                <w:rFonts w:ascii="Calibri" w:eastAsia="Times New Roman" w:hAnsi="Calibri" w:cs="Calibri"/>
                <w:color w:val="000000"/>
                <w:lang w:eastAsia="en-IN" w:bidi="hi-IN"/>
              </w:rPr>
            </w:pPr>
            <w:r>
              <w:rPr>
                <w:rFonts w:ascii="Calibri" w:hAnsi="Calibri" w:cs="Calibri"/>
                <w:color w:val="000000"/>
              </w:rPr>
              <w:t>1013.249</w:t>
            </w:r>
          </w:p>
        </w:tc>
        <w:tc>
          <w:tcPr>
            <w:tcW w:w="1053" w:type="dxa"/>
            <w:noWrap/>
            <w:vAlign w:val="bottom"/>
          </w:tcPr>
          <w:p w14:paraId="635E85E8" w14:textId="08C240E9" w:rsidR="001A5FFD" w:rsidRPr="00537357" w:rsidRDefault="001A5FFD" w:rsidP="001A5FFD">
            <w:pPr>
              <w:spacing w:line="360" w:lineRule="auto"/>
              <w:jc w:val="both"/>
              <w:rPr>
                <w:rFonts w:ascii="Calibri" w:eastAsia="Times New Roman" w:hAnsi="Calibri" w:cs="Calibri"/>
                <w:color w:val="000000"/>
                <w:lang w:eastAsia="en-IN" w:bidi="hi-IN"/>
              </w:rPr>
            </w:pPr>
            <w:r>
              <w:rPr>
                <w:rFonts w:ascii="Calibri" w:hAnsi="Calibri" w:cs="Calibri"/>
                <w:color w:val="000000"/>
              </w:rPr>
              <w:t>1.612</w:t>
            </w:r>
          </w:p>
        </w:tc>
        <w:tc>
          <w:tcPr>
            <w:tcW w:w="960" w:type="dxa"/>
            <w:noWrap/>
            <w:vAlign w:val="bottom"/>
          </w:tcPr>
          <w:p w14:paraId="3C43F531" w14:textId="6A7C96C9" w:rsidR="001A5FFD" w:rsidRPr="00537357" w:rsidRDefault="001A5FFD" w:rsidP="001A5FFD">
            <w:pPr>
              <w:spacing w:line="360" w:lineRule="auto"/>
              <w:jc w:val="both"/>
              <w:rPr>
                <w:rFonts w:ascii="Calibri" w:eastAsia="Times New Roman" w:hAnsi="Calibri" w:cs="Calibri"/>
                <w:color w:val="000000"/>
                <w:lang w:eastAsia="en-IN" w:bidi="hi-IN"/>
              </w:rPr>
            </w:pPr>
            <w:r>
              <w:rPr>
                <w:rFonts w:ascii="Calibri" w:hAnsi="Calibri" w:cs="Calibri"/>
                <w:color w:val="000000"/>
              </w:rPr>
              <w:t>0.3025</w:t>
            </w:r>
          </w:p>
        </w:tc>
      </w:tr>
      <w:tr w:rsidR="001A5FFD" w:rsidRPr="00537357" w14:paraId="4E653152" w14:textId="77777777" w:rsidTr="001A5FFD">
        <w:trPr>
          <w:trHeight w:val="300"/>
        </w:trPr>
        <w:tc>
          <w:tcPr>
            <w:tcW w:w="4118" w:type="dxa"/>
            <w:noWrap/>
            <w:vAlign w:val="bottom"/>
          </w:tcPr>
          <w:p w14:paraId="2C037FA2" w14:textId="0713B989" w:rsidR="001A5FFD" w:rsidRPr="001A5FFD" w:rsidRDefault="001A5FFD" w:rsidP="00260C5E">
            <w:pPr>
              <w:spacing w:line="360" w:lineRule="auto"/>
              <w:rPr>
                <w:rFonts w:ascii="Calibri" w:eastAsia="Times New Roman" w:hAnsi="Calibri" w:cs="Calibri"/>
                <w:color w:val="000000"/>
                <w:sz w:val="20"/>
                <w:szCs w:val="18"/>
                <w:lang w:eastAsia="en-IN" w:bidi="hi-IN"/>
              </w:rPr>
            </w:pPr>
            <w:proofErr w:type="spellStart"/>
            <w:r w:rsidRPr="001A5FFD">
              <w:rPr>
                <w:rFonts w:ascii="Calibri" w:hAnsi="Calibri" w:cs="Calibri"/>
                <w:color w:val="000000"/>
                <w:sz w:val="20"/>
              </w:rPr>
              <w:t>D~stdGC</w:t>
            </w:r>
            <w:proofErr w:type="spellEnd"/>
            <w:r w:rsidRPr="001A5FFD">
              <w:rPr>
                <w:rFonts w:ascii="Calibri" w:hAnsi="Calibri" w:cs="Calibri"/>
                <w:color w:val="000000"/>
                <w:sz w:val="20"/>
              </w:rPr>
              <w:t xml:space="preserve"> a0~Topo sigma~1</w:t>
            </w:r>
          </w:p>
        </w:tc>
        <w:tc>
          <w:tcPr>
            <w:tcW w:w="639" w:type="dxa"/>
            <w:noWrap/>
            <w:vAlign w:val="bottom"/>
          </w:tcPr>
          <w:p w14:paraId="1D4424E6" w14:textId="7739DAB9" w:rsidR="001A5FFD" w:rsidRPr="00537357" w:rsidRDefault="001A5FFD" w:rsidP="001A5FFD">
            <w:pPr>
              <w:spacing w:line="360" w:lineRule="auto"/>
              <w:jc w:val="both"/>
              <w:rPr>
                <w:rFonts w:ascii="Calibri" w:eastAsia="Times New Roman" w:hAnsi="Calibri" w:cs="Calibri"/>
                <w:color w:val="000000"/>
                <w:lang w:eastAsia="en-IN" w:bidi="hi-IN"/>
              </w:rPr>
            </w:pPr>
            <w:r>
              <w:rPr>
                <w:rFonts w:ascii="Calibri" w:hAnsi="Calibri" w:cs="Calibri"/>
                <w:color w:val="000000"/>
              </w:rPr>
              <w:t>6</w:t>
            </w:r>
          </w:p>
        </w:tc>
        <w:tc>
          <w:tcPr>
            <w:tcW w:w="1161" w:type="dxa"/>
            <w:noWrap/>
            <w:vAlign w:val="bottom"/>
          </w:tcPr>
          <w:p w14:paraId="5A484420" w14:textId="7A5C3080" w:rsidR="001A5FFD" w:rsidRPr="00537357" w:rsidRDefault="001A5FFD" w:rsidP="001A5FFD">
            <w:pPr>
              <w:spacing w:line="360" w:lineRule="auto"/>
              <w:jc w:val="both"/>
              <w:rPr>
                <w:rFonts w:ascii="Calibri" w:eastAsia="Times New Roman" w:hAnsi="Calibri" w:cs="Calibri"/>
                <w:color w:val="000000"/>
                <w:lang w:eastAsia="en-IN" w:bidi="hi-IN"/>
              </w:rPr>
            </w:pPr>
            <w:r>
              <w:rPr>
                <w:rFonts w:ascii="Calibri" w:hAnsi="Calibri" w:cs="Calibri"/>
                <w:color w:val="000000"/>
              </w:rPr>
              <w:t>-502.449</w:t>
            </w:r>
          </w:p>
        </w:tc>
        <w:tc>
          <w:tcPr>
            <w:tcW w:w="1053" w:type="dxa"/>
            <w:noWrap/>
            <w:vAlign w:val="bottom"/>
          </w:tcPr>
          <w:p w14:paraId="216A5EC9" w14:textId="7D016592" w:rsidR="001A5FFD" w:rsidRPr="00537357" w:rsidRDefault="001A5FFD" w:rsidP="001A5FFD">
            <w:pPr>
              <w:spacing w:line="360" w:lineRule="auto"/>
              <w:jc w:val="both"/>
              <w:rPr>
                <w:rFonts w:ascii="Calibri" w:eastAsia="Times New Roman" w:hAnsi="Calibri" w:cs="Calibri"/>
                <w:color w:val="000000"/>
                <w:lang w:eastAsia="en-IN" w:bidi="hi-IN"/>
              </w:rPr>
            </w:pPr>
            <w:r>
              <w:rPr>
                <w:rFonts w:ascii="Calibri" w:hAnsi="Calibri" w:cs="Calibri"/>
                <w:color w:val="000000"/>
              </w:rPr>
              <w:t>1019.369</w:t>
            </w:r>
          </w:p>
        </w:tc>
        <w:tc>
          <w:tcPr>
            <w:tcW w:w="1053" w:type="dxa"/>
            <w:noWrap/>
            <w:vAlign w:val="bottom"/>
          </w:tcPr>
          <w:p w14:paraId="08C312B9" w14:textId="1F40EC95" w:rsidR="001A5FFD" w:rsidRPr="00537357" w:rsidRDefault="001A5FFD" w:rsidP="001A5FFD">
            <w:pPr>
              <w:spacing w:line="360" w:lineRule="auto"/>
              <w:jc w:val="both"/>
              <w:rPr>
                <w:rFonts w:ascii="Calibri" w:eastAsia="Times New Roman" w:hAnsi="Calibri" w:cs="Calibri"/>
                <w:color w:val="000000"/>
                <w:lang w:eastAsia="en-IN" w:bidi="hi-IN"/>
              </w:rPr>
            </w:pPr>
            <w:r>
              <w:rPr>
                <w:rFonts w:ascii="Calibri" w:hAnsi="Calibri" w:cs="Calibri"/>
                <w:color w:val="000000"/>
              </w:rPr>
              <w:t>7.732</w:t>
            </w:r>
          </w:p>
        </w:tc>
        <w:tc>
          <w:tcPr>
            <w:tcW w:w="960" w:type="dxa"/>
            <w:noWrap/>
            <w:vAlign w:val="bottom"/>
          </w:tcPr>
          <w:p w14:paraId="3EB2048B" w14:textId="48B19D5F" w:rsidR="001A5FFD" w:rsidRPr="00537357" w:rsidRDefault="001A5FFD" w:rsidP="001A5FFD">
            <w:pPr>
              <w:spacing w:line="360" w:lineRule="auto"/>
              <w:jc w:val="both"/>
              <w:rPr>
                <w:rFonts w:ascii="Calibri" w:eastAsia="Times New Roman" w:hAnsi="Calibri" w:cs="Calibri"/>
                <w:color w:val="000000"/>
                <w:lang w:eastAsia="en-IN" w:bidi="hi-IN"/>
              </w:rPr>
            </w:pPr>
            <w:r>
              <w:rPr>
                <w:rFonts w:ascii="Calibri" w:hAnsi="Calibri" w:cs="Calibri"/>
                <w:color w:val="000000"/>
              </w:rPr>
              <w:t>0.0142</w:t>
            </w:r>
          </w:p>
        </w:tc>
      </w:tr>
      <w:tr w:rsidR="001A5FFD" w:rsidRPr="00537357" w14:paraId="6BB922D7" w14:textId="77777777" w:rsidTr="001A5FFD">
        <w:trPr>
          <w:trHeight w:val="300"/>
        </w:trPr>
        <w:tc>
          <w:tcPr>
            <w:tcW w:w="4118" w:type="dxa"/>
            <w:noWrap/>
            <w:vAlign w:val="bottom"/>
          </w:tcPr>
          <w:p w14:paraId="00C2BA89" w14:textId="1AC167DB" w:rsidR="001A5FFD" w:rsidRPr="00260C5E" w:rsidRDefault="001A5FFD" w:rsidP="00260C5E">
            <w:pPr>
              <w:spacing w:line="360" w:lineRule="auto"/>
              <w:rPr>
                <w:rFonts w:ascii="Calibri" w:hAnsi="Calibri" w:cs="Calibri"/>
                <w:color w:val="000000"/>
                <w:sz w:val="20"/>
              </w:rPr>
            </w:pPr>
            <w:proofErr w:type="spellStart"/>
            <w:r w:rsidRPr="001A5FFD">
              <w:rPr>
                <w:rFonts w:ascii="Calibri" w:hAnsi="Calibri" w:cs="Calibri"/>
                <w:color w:val="000000"/>
                <w:sz w:val="20"/>
              </w:rPr>
              <w:t>D~stdGC</w:t>
            </w:r>
            <w:proofErr w:type="spellEnd"/>
            <w:r w:rsidRPr="001A5FFD">
              <w:rPr>
                <w:rFonts w:ascii="Calibri" w:hAnsi="Calibri" w:cs="Calibri"/>
                <w:color w:val="000000"/>
                <w:sz w:val="20"/>
              </w:rPr>
              <w:t xml:space="preserve"> a0~Water + </w:t>
            </w:r>
            <w:proofErr w:type="spellStart"/>
            <w:r w:rsidRPr="001A5FFD">
              <w:rPr>
                <w:rFonts w:ascii="Calibri" w:hAnsi="Calibri" w:cs="Calibri"/>
                <w:color w:val="000000"/>
                <w:sz w:val="20"/>
              </w:rPr>
              <w:t>Topo</w:t>
            </w:r>
            <w:proofErr w:type="spellEnd"/>
            <w:r w:rsidRPr="001A5FFD">
              <w:rPr>
                <w:rFonts w:ascii="Calibri" w:hAnsi="Calibri" w:cs="Calibri"/>
                <w:color w:val="000000"/>
                <w:sz w:val="20"/>
              </w:rPr>
              <w:t xml:space="preserve"> sigma~1</w:t>
            </w:r>
          </w:p>
        </w:tc>
        <w:tc>
          <w:tcPr>
            <w:tcW w:w="639" w:type="dxa"/>
            <w:noWrap/>
            <w:vAlign w:val="bottom"/>
          </w:tcPr>
          <w:p w14:paraId="497ABFD5" w14:textId="0188E7F7" w:rsidR="001A5FFD" w:rsidRPr="00537357" w:rsidRDefault="001A5FFD" w:rsidP="001A5FFD">
            <w:pPr>
              <w:spacing w:line="360" w:lineRule="auto"/>
              <w:jc w:val="both"/>
              <w:rPr>
                <w:rFonts w:ascii="Calibri" w:eastAsia="Times New Roman" w:hAnsi="Calibri" w:cs="Calibri"/>
                <w:color w:val="000000"/>
                <w:lang w:eastAsia="en-IN" w:bidi="hi-IN"/>
              </w:rPr>
            </w:pPr>
            <w:r>
              <w:rPr>
                <w:rFonts w:ascii="Calibri" w:hAnsi="Calibri" w:cs="Calibri"/>
                <w:color w:val="000000"/>
              </w:rPr>
              <w:t>7</w:t>
            </w:r>
          </w:p>
        </w:tc>
        <w:tc>
          <w:tcPr>
            <w:tcW w:w="1161" w:type="dxa"/>
            <w:noWrap/>
            <w:vAlign w:val="bottom"/>
          </w:tcPr>
          <w:p w14:paraId="051E32B7" w14:textId="3DBD9C9B" w:rsidR="001A5FFD" w:rsidRPr="00537357" w:rsidRDefault="001A5FFD" w:rsidP="001A5FFD">
            <w:pPr>
              <w:spacing w:line="360" w:lineRule="auto"/>
              <w:jc w:val="both"/>
              <w:rPr>
                <w:rFonts w:ascii="Calibri" w:eastAsia="Times New Roman" w:hAnsi="Calibri" w:cs="Calibri"/>
                <w:color w:val="000000"/>
                <w:lang w:eastAsia="en-IN" w:bidi="hi-IN"/>
              </w:rPr>
            </w:pPr>
            <w:r>
              <w:rPr>
                <w:rFonts w:ascii="Calibri" w:hAnsi="Calibri" w:cs="Calibri"/>
                <w:color w:val="000000"/>
              </w:rPr>
              <w:t>-501.825</w:t>
            </w:r>
          </w:p>
        </w:tc>
        <w:tc>
          <w:tcPr>
            <w:tcW w:w="1053" w:type="dxa"/>
            <w:noWrap/>
            <w:vAlign w:val="bottom"/>
          </w:tcPr>
          <w:p w14:paraId="728C375F" w14:textId="39A2953D" w:rsidR="001A5FFD" w:rsidRPr="00537357" w:rsidRDefault="001A5FFD" w:rsidP="001A5FFD">
            <w:pPr>
              <w:spacing w:line="360" w:lineRule="auto"/>
              <w:jc w:val="both"/>
              <w:rPr>
                <w:rFonts w:ascii="Calibri" w:eastAsia="Times New Roman" w:hAnsi="Calibri" w:cs="Calibri"/>
                <w:color w:val="000000"/>
                <w:lang w:eastAsia="en-IN" w:bidi="hi-IN"/>
              </w:rPr>
            </w:pPr>
            <w:r>
              <w:rPr>
                <w:rFonts w:ascii="Calibri" w:hAnsi="Calibri" w:cs="Calibri"/>
                <w:color w:val="000000"/>
              </w:rPr>
              <w:t>1021.043</w:t>
            </w:r>
          </w:p>
        </w:tc>
        <w:tc>
          <w:tcPr>
            <w:tcW w:w="1053" w:type="dxa"/>
            <w:noWrap/>
            <w:vAlign w:val="bottom"/>
          </w:tcPr>
          <w:p w14:paraId="08352DC1" w14:textId="18C0E3FA" w:rsidR="001A5FFD" w:rsidRPr="00537357" w:rsidRDefault="001A5FFD" w:rsidP="001A5FFD">
            <w:pPr>
              <w:spacing w:line="360" w:lineRule="auto"/>
              <w:jc w:val="both"/>
              <w:rPr>
                <w:rFonts w:ascii="Calibri" w:eastAsia="Times New Roman" w:hAnsi="Calibri" w:cs="Calibri"/>
                <w:color w:val="000000"/>
                <w:lang w:eastAsia="en-IN" w:bidi="hi-IN"/>
              </w:rPr>
            </w:pPr>
            <w:r>
              <w:rPr>
                <w:rFonts w:ascii="Calibri" w:hAnsi="Calibri" w:cs="Calibri"/>
                <w:color w:val="000000"/>
              </w:rPr>
              <w:t>9.406</w:t>
            </w:r>
          </w:p>
        </w:tc>
        <w:tc>
          <w:tcPr>
            <w:tcW w:w="960" w:type="dxa"/>
            <w:noWrap/>
            <w:vAlign w:val="bottom"/>
          </w:tcPr>
          <w:p w14:paraId="7B28EA80" w14:textId="60EF251E" w:rsidR="001A5FFD" w:rsidRPr="00537357" w:rsidRDefault="001A5FFD" w:rsidP="001A5FFD">
            <w:pPr>
              <w:spacing w:line="360" w:lineRule="auto"/>
              <w:jc w:val="both"/>
              <w:rPr>
                <w:rFonts w:ascii="Calibri" w:eastAsia="Times New Roman" w:hAnsi="Calibri" w:cs="Calibri"/>
                <w:color w:val="000000"/>
                <w:lang w:eastAsia="en-IN" w:bidi="hi-IN"/>
              </w:rPr>
            </w:pPr>
            <w:r>
              <w:rPr>
                <w:rFonts w:ascii="Calibri" w:hAnsi="Calibri" w:cs="Calibri"/>
                <w:color w:val="000000"/>
              </w:rPr>
              <w:t>0.0061</w:t>
            </w:r>
          </w:p>
        </w:tc>
      </w:tr>
      <w:tr w:rsidR="001A5FFD" w:rsidRPr="00537357" w14:paraId="770CB56A" w14:textId="77777777" w:rsidTr="001A5FFD">
        <w:trPr>
          <w:trHeight w:val="300"/>
        </w:trPr>
        <w:tc>
          <w:tcPr>
            <w:tcW w:w="4118" w:type="dxa"/>
            <w:noWrap/>
            <w:vAlign w:val="bottom"/>
          </w:tcPr>
          <w:p w14:paraId="3155A77E" w14:textId="1C1EE672" w:rsidR="001A5FFD" w:rsidRPr="001A5FFD" w:rsidRDefault="001A5FFD" w:rsidP="00260C5E">
            <w:pPr>
              <w:spacing w:line="360" w:lineRule="auto"/>
              <w:rPr>
                <w:rFonts w:ascii="Calibri" w:hAnsi="Calibri" w:cs="Calibri"/>
                <w:color w:val="000000"/>
                <w:sz w:val="20"/>
              </w:rPr>
            </w:pPr>
            <w:proofErr w:type="spellStart"/>
            <w:r w:rsidRPr="00260C5E">
              <w:rPr>
                <w:rFonts w:ascii="Calibri" w:hAnsi="Calibri" w:cs="Calibri"/>
                <w:color w:val="000000"/>
                <w:sz w:val="20"/>
              </w:rPr>
              <w:t>D~stdGC</w:t>
            </w:r>
            <w:proofErr w:type="spellEnd"/>
            <w:r w:rsidRPr="00260C5E">
              <w:rPr>
                <w:rFonts w:ascii="Calibri" w:hAnsi="Calibri" w:cs="Calibri"/>
                <w:color w:val="000000"/>
                <w:sz w:val="20"/>
              </w:rPr>
              <w:t xml:space="preserve"> a0~Topo + session sigma~1</w:t>
            </w:r>
          </w:p>
        </w:tc>
        <w:tc>
          <w:tcPr>
            <w:tcW w:w="639" w:type="dxa"/>
            <w:noWrap/>
            <w:vAlign w:val="bottom"/>
          </w:tcPr>
          <w:p w14:paraId="3E074EF0" w14:textId="2B4EEB5A" w:rsidR="001A5FFD" w:rsidRDefault="001A5FFD" w:rsidP="001A5FFD">
            <w:pPr>
              <w:spacing w:line="360" w:lineRule="auto"/>
              <w:jc w:val="both"/>
              <w:rPr>
                <w:rFonts w:ascii="Calibri" w:hAnsi="Calibri" w:cs="Calibri"/>
                <w:color w:val="000000"/>
              </w:rPr>
            </w:pPr>
            <w:r>
              <w:rPr>
                <w:rFonts w:ascii="Calibri" w:hAnsi="Calibri" w:cs="Calibri"/>
                <w:color w:val="000000"/>
              </w:rPr>
              <w:t>8</w:t>
            </w:r>
          </w:p>
        </w:tc>
        <w:tc>
          <w:tcPr>
            <w:tcW w:w="1161" w:type="dxa"/>
            <w:noWrap/>
            <w:vAlign w:val="bottom"/>
          </w:tcPr>
          <w:p w14:paraId="396C0F93" w14:textId="0DA792FF" w:rsidR="001A5FFD" w:rsidRDefault="001A5FFD" w:rsidP="001A5FFD">
            <w:pPr>
              <w:spacing w:line="360" w:lineRule="auto"/>
              <w:jc w:val="both"/>
              <w:rPr>
                <w:rFonts w:ascii="Calibri" w:hAnsi="Calibri" w:cs="Calibri"/>
                <w:color w:val="000000"/>
              </w:rPr>
            </w:pPr>
            <w:r>
              <w:rPr>
                <w:rFonts w:ascii="Calibri" w:hAnsi="Calibri" w:cs="Calibri"/>
                <w:color w:val="000000"/>
              </w:rPr>
              <w:t>-500.752</w:t>
            </w:r>
          </w:p>
        </w:tc>
        <w:tc>
          <w:tcPr>
            <w:tcW w:w="1053" w:type="dxa"/>
            <w:noWrap/>
            <w:vAlign w:val="bottom"/>
          </w:tcPr>
          <w:p w14:paraId="019E51B3" w14:textId="4D1D4642" w:rsidR="001A5FFD" w:rsidRDefault="001A5FFD" w:rsidP="001A5FFD">
            <w:pPr>
              <w:spacing w:line="360" w:lineRule="auto"/>
              <w:jc w:val="both"/>
              <w:rPr>
                <w:rFonts w:ascii="Calibri" w:hAnsi="Calibri" w:cs="Calibri"/>
                <w:color w:val="000000"/>
              </w:rPr>
            </w:pPr>
            <w:r>
              <w:rPr>
                <w:rFonts w:ascii="Calibri" w:hAnsi="Calibri" w:cs="Calibri"/>
                <w:color w:val="000000"/>
              </w:rPr>
              <w:t>1022.003</w:t>
            </w:r>
          </w:p>
        </w:tc>
        <w:tc>
          <w:tcPr>
            <w:tcW w:w="1053" w:type="dxa"/>
            <w:noWrap/>
            <w:vAlign w:val="bottom"/>
          </w:tcPr>
          <w:p w14:paraId="31B0E498" w14:textId="771D2DE9" w:rsidR="001A5FFD" w:rsidRDefault="001A5FFD" w:rsidP="001A5FFD">
            <w:pPr>
              <w:spacing w:line="360" w:lineRule="auto"/>
              <w:jc w:val="both"/>
              <w:rPr>
                <w:rFonts w:ascii="Calibri" w:hAnsi="Calibri" w:cs="Calibri"/>
                <w:color w:val="000000"/>
              </w:rPr>
            </w:pPr>
            <w:r>
              <w:rPr>
                <w:rFonts w:ascii="Calibri" w:hAnsi="Calibri" w:cs="Calibri"/>
                <w:color w:val="000000"/>
              </w:rPr>
              <w:t>10.366</w:t>
            </w:r>
          </w:p>
        </w:tc>
        <w:tc>
          <w:tcPr>
            <w:tcW w:w="960" w:type="dxa"/>
            <w:noWrap/>
            <w:vAlign w:val="bottom"/>
          </w:tcPr>
          <w:p w14:paraId="6A3E6745" w14:textId="35773EFA" w:rsidR="001A5FFD" w:rsidRDefault="001A5FFD" w:rsidP="001A5FFD">
            <w:pPr>
              <w:spacing w:line="360" w:lineRule="auto"/>
              <w:jc w:val="both"/>
              <w:rPr>
                <w:rFonts w:ascii="Calibri" w:hAnsi="Calibri" w:cs="Calibri"/>
                <w:color w:val="000000"/>
              </w:rPr>
            </w:pPr>
            <w:r>
              <w:rPr>
                <w:rFonts w:ascii="Calibri" w:hAnsi="Calibri" w:cs="Calibri"/>
                <w:color w:val="000000"/>
              </w:rPr>
              <w:t>0</w:t>
            </w:r>
          </w:p>
        </w:tc>
      </w:tr>
      <w:tr w:rsidR="001A5FFD" w:rsidRPr="00537357" w14:paraId="0C91B435" w14:textId="77777777" w:rsidTr="001A5FFD">
        <w:trPr>
          <w:trHeight w:val="300"/>
        </w:trPr>
        <w:tc>
          <w:tcPr>
            <w:tcW w:w="4118" w:type="dxa"/>
            <w:noWrap/>
            <w:vAlign w:val="bottom"/>
          </w:tcPr>
          <w:p w14:paraId="76E4AFC0" w14:textId="687B6054" w:rsidR="001A5FFD" w:rsidRPr="001A5FFD" w:rsidRDefault="001A5FFD" w:rsidP="00260C5E">
            <w:pPr>
              <w:spacing w:line="360" w:lineRule="auto"/>
              <w:rPr>
                <w:rFonts w:ascii="Calibri" w:hAnsi="Calibri" w:cs="Calibri"/>
                <w:color w:val="000000"/>
                <w:sz w:val="20"/>
              </w:rPr>
            </w:pPr>
            <w:proofErr w:type="spellStart"/>
            <w:r w:rsidRPr="00260C5E">
              <w:rPr>
                <w:rFonts w:ascii="Calibri" w:hAnsi="Calibri" w:cs="Calibri"/>
                <w:color w:val="000000"/>
                <w:sz w:val="20"/>
              </w:rPr>
              <w:t>D~stdGC</w:t>
            </w:r>
            <w:proofErr w:type="spellEnd"/>
            <w:r w:rsidRPr="00260C5E">
              <w:rPr>
                <w:rFonts w:ascii="Calibri" w:hAnsi="Calibri" w:cs="Calibri"/>
                <w:color w:val="000000"/>
                <w:sz w:val="20"/>
              </w:rPr>
              <w:t xml:space="preserve"> a0~Water sigma~1</w:t>
            </w:r>
          </w:p>
        </w:tc>
        <w:tc>
          <w:tcPr>
            <w:tcW w:w="639" w:type="dxa"/>
            <w:noWrap/>
            <w:vAlign w:val="bottom"/>
          </w:tcPr>
          <w:p w14:paraId="3E3740FA" w14:textId="70BEF60F" w:rsidR="001A5FFD" w:rsidRDefault="001A5FFD" w:rsidP="001A5FFD">
            <w:pPr>
              <w:spacing w:line="360" w:lineRule="auto"/>
              <w:jc w:val="both"/>
              <w:rPr>
                <w:rFonts w:ascii="Calibri" w:hAnsi="Calibri" w:cs="Calibri"/>
                <w:color w:val="000000"/>
              </w:rPr>
            </w:pPr>
            <w:r>
              <w:rPr>
                <w:rFonts w:ascii="Calibri" w:hAnsi="Calibri" w:cs="Calibri"/>
                <w:color w:val="000000"/>
              </w:rPr>
              <w:t>5</w:t>
            </w:r>
          </w:p>
        </w:tc>
        <w:tc>
          <w:tcPr>
            <w:tcW w:w="1161" w:type="dxa"/>
            <w:noWrap/>
            <w:vAlign w:val="bottom"/>
          </w:tcPr>
          <w:p w14:paraId="68C483C5" w14:textId="68F28AD8" w:rsidR="001A5FFD" w:rsidRDefault="001A5FFD" w:rsidP="001A5FFD">
            <w:pPr>
              <w:spacing w:line="360" w:lineRule="auto"/>
              <w:jc w:val="both"/>
              <w:rPr>
                <w:rFonts w:ascii="Calibri" w:hAnsi="Calibri" w:cs="Calibri"/>
                <w:color w:val="000000"/>
              </w:rPr>
            </w:pPr>
            <w:r>
              <w:rPr>
                <w:rFonts w:ascii="Calibri" w:hAnsi="Calibri" w:cs="Calibri"/>
                <w:color w:val="000000"/>
              </w:rPr>
              <w:t>-506.669</w:t>
            </w:r>
          </w:p>
        </w:tc>
        <w:tc>
          <w:tcPr>
            <w:tcW w:w="1053" w:type="dxa"/>
            <w:noWrap/>
            <w:vAlign w:val="bottom"/>
          </w:tcPr>
          <w:p w14:paraId="56000B4F" w14:textId="3AB7D610" w:rsidR="001A5FFD" w:rsidRDefault="001A5FFD" w:rsidP="001A5FFD">
            <w:pPr>
              <w:spacing w:line="360" w:lineRule="auto"/>
              <w:jc w:val="both"/>
              <w:rPr>
                <w:rFonts w:ascii="Calibri" w:hAnsi="Calibri" w:cs="Calibri"/>
                <w:color w:val="000000"/>
              </w:rPr>
            </w:pPr>
            <w:r>
              <w:rPr>
                <w:rFonts w:ascii="Calibri" w:hAnsi="Calibri" w:cs="Calibri"/>
                <w:color w:val="000000"/>
              </w:rPr>
              <w:t>1025.052</w:t>
            </w:r>
          </w:p>
        </w:tc>
        <w:tc>
          <w:tcPr>
            <w:tcW w:w="1053" w:type="dxa"/>
            <w:noWrap/>
            <w:vAlign w:val="bottom"/>
          </w:tcPr>
          <w:p w14:paraId="5ABEC15F" w14:textId="399BE41A" w:rsidR="001A5FFD" w:rsidRDefault="001A5FFD" w:rsidP="001A5FFD">
            <w:pPr>
              <w:spacing w:line="360" w:lineRule="auto"/>
              <w:jc w:val="both"/>
              <w:rPr>
                <w:rFonts w:ascii="Calibri" w:hAnsi="Calibri" w:cs="Calibri"/>
                <w:color w:val="000000"/>
              </w:rPr>
            </w:pPr>
            <w:r>
              <w:rPr>
                <w:rFonts w:ascii="Calibri" w:hAnsi="Calibri" w:cs="Calibri"/>
                <w:color w:val="000000"/>
              </w:rPr>
              <w:t>13.415</w:t>
            </w:r>
          </w:p>
        </w:tc>
        <w:tc>
          <w:tcPr>
            <w:tcW w:w="960" w:type="dxa"/>
            <w:noWrap/>
            <w:vAlign w:val="bottom"/>
          </w:tcPr>
          <w:p w14:paraId="630D3406" w14:textId="2C8A8D71" w:rsidR="001A5FFD" w:rsidRDefault="001A5FFD" w:rsidP="001A5FFD">
            <w:pPr>
              <w:spacing w:line="360" w:lineRule="auto"/>
              <w:jc w:val="both"/>
              <w:rPr>
                <w:rFonts w:ascii="Calibri" w:hAnsi="Calibri" w:cs="Calibri"/>
                <w:color w:val="000000"/>
              </w:rPr>
            </w:pPr>
            <w:r>
              <w:rPr>
                <w:rFonts w:ascii="Calibri" w:hAnsi="Calibri" w:cs="Calibri"/>
                <w:color w:val="000000"/>
              </w:rPr>
              <w:t>0</w:t>
            </w:r>
          </w:p>
        </w:tc>
      </w:tr>
      <w:tr w:rsidR="001A5FFD" w:rsidRPr="00537357" w14:paraId="7C7A8DBE" w14:textId="77777777" w:rsidTr="001A5FFD">
        <w:trPr>
          <w:trHeight w:val="300"/>
        </w:trPr>
        <w:tc>
          <w:tcPr>
            <w:tcW w:w="4118" w:type="dxa"/>
            <w:noWrap/>
            <w:vAlign w:val="bottom"/>
          </w:tcPr>
          <w:p w14:paraId="47ECF0BC" w14:textId="602B6A34" w:rsidR="001A5FFD" w:rsidRPr="001A5FFD" w:rsidRDefault="001A5FFD" w:rsidP="00260C5E">
            <w:pPr>
              <w:spacing w:line="360" w:lineRule="auto"/>
              <w:rPr>
                <w:rFonts w:ascii="Calibri" w:hAnsi="Calibri" w:cs="Calibri"/>
                <w:color w:val="000000"/>
                <w:sz w:val="20"/>
              </w:rPr>
            </w:pPr>
            <w:proofErr w:type="spellStart"/>
            <w:r w:rsidRPr="00260C5E">
              <w:rPr>
                <w:rFonts w:ascii="Calibri" w:hAnsi="Calibri" w:cs="Calibri"/>
                <w:color w:val="000000"/>
                <w:sz w:val="20"/>
              </w:rPr>
              <w:t>D~stdGC</w:t>
            </w:r>
            <w:proofErr w:type="spellEnd"/>
            <w:r w:rsidRPr="00260C5E">
              <w:rPr>
                <w:rFonts w:ascii="Calibri" w:hAnsi="Calibri" w:cs="Calibri"/>
                <w:color w:val="000000"/>
                <w:sz w:val="20"/>
              </w:rPr>
              <w:t xml:space="preserve"> + session a0~Topo sigma~1</w:t>
            </w:r>
          </w:p>
        </w:tc>
        <w:tc>
          <w:tcPr>
            <w:tcW w:w="639" w:type="dxa"/>
            <w:noWrap/>
            <w:vAlign w:val="bottom"/>
          </w:tcPr>
          <w:p w14:paraId="67DC2773" w14:textId="3BC561CD" w:rsidR="001A5FFD" w:rsidRDefault="001A5FFD" w:rsidP="001A5FFD">
            <w:pPr>
              <w:spacing w:line="360" w:lineRule="auto"/>
              <w:jc w:val="both"/>
              <w:rPr>
                <w:rFonts w:ascii="Calibri" w:hAnsi="Calibri" w:cs="Calibri"/>
                <w:color w:val="000000"/>
              </w:rPr>
            </w:pPr>
            <w:r>
              <w:rPr>
                <w:rFonts w:ascii="Calibri" w:hAnsi="Calibri" w:cs="Calibri"/>
                <w:color w:val="000000"/>
              </w:rPr>
              <w:t>8</w:t>
            </w:r>
          </w:p>
        </w:tc>
        <w:tc>
          <w:tcPr>
            <w:tcW w:w="1161" w:type="dxa"/>
            <w:noWrap/>
            <w:vAlign w:val="bottom"/>
          </w:tcPr>
          <w:p w14:paraId="03E247BD" w14:textId="1E45CD71" w:rsidR="001A5FFD" w:rsidRDefault="001A5FFD" w:rsidP="001A5FFD">
            <w:pPr>
              <w:spacing w:line="360" w:lineRule="auto"/>
              <w:jc w:val="both"/>
              <w:rPr>
                <w:rFonts w:ascii="Calibri" w:hAnsi="Calibri" w:cs="Calibri"/>
                <w:color w:val="000000"/>
              </w:rPr>
            </w:pPr>
            <w:r>
              <w:rPr>
                <w:rFonts w:ascii="Calibri" w:hAnsi="Calibri" w:cs="Calibri"/>
                <w:color w:val="000000"/>
              </w:rPr>
              <w:t>-502.438</w:t>
            </w:r>
          </w:p>
        </w:tc>
        <w:tc>
          <w:tcPr>
            <w:tcW w:w="1053" w:type="dxa"/>
            <w:noWrap/>
            <w:vAlign w:val="bottom"/>
          </w:tcPr>
          <w:p w14:paraId="1AE6D2C9" w14:textId="5A60F347" w:rsidR="001A5FFD" w:rsidRDefault="001A5FFD" w:rsidP="001A5FFD">
            <w:pPr>
              <w:spacing w:line="360" w:lineRule="auto"/>
              <w:jc w:val="both"/>
              <w:rPr>
                <w:rFonts w:ascii="Calibri" w:hAnsi="Calibri" w:cs="Calibri"/>
                <w:color w:val="000000"/>
              </w:rPr>
            </w:pPr>
            <w:r>
              <w:rPr>
                <w:rFonts w:ascii="Calibri" w:hAnsi="Calibri" w:cs="Calibri"/>
                <w:color w:val="000000"/>
              </w:rPr>
              <w:t>1025.375</w:t>
            </w:r>
          </w:p>
        </w:tc>
        <w:tc>
          <w:tcPr>
            <w:tcW w:w="1053" w:type="dxa"/>
            <w:noWrap/>
            <w:vAlign w:val="bottom"/>
          </w:tcPr>
          <w:p w14:paraId="24313A8B" w14:textId="5461D2B8" w:rsidR="001A5FFD" w:rsidRDefault="001A5FFD" w:rsidP="001A5FFD">
            <w:pPr>
              <w:spacing w:line="360" w:lineRule="auto"/>
              <w:jc w:val="both"/>
              <w:rPr>
                <w:rFonts w:ascii="Calibri" w:hAnsi="Calibri" w:cs="Calibri"/>
                <w:color w:val="000000"/>
              </w:rPr>
            </w:pPr>
            <w:r>
              <w:rPr>
                <w:rFonts w:ascii="Calibri" w:hAnsi="Calibri" w:cs="Calibri"/>
                <w:color w:val="000000"/>
              </w:rPr>
              <w:t>13.738</w:t>
            </w:r>
          </w:p>
        </w:tc>
        <w:tc>
          <w:tcPr>
            <w:tcW w:w="960" w:type="dxa"/>
            <w:noWrap/>
            <w:vAlign w:val="bottom"/>
          </w:tcPr>
          <w:p w14:paraId="0F9FB1F4" w14:textId="47DDB436" w:rsidR="001A5FFD" w:rsidRDefault="001A5FFD" w:rsidP="001A5FFD">
            <w:pPr>
              <w:spacing w:line="360" w:lineRule="auto"/>
              <w:jc w:val="both"/>
              <w:rPr>
                <w:rFonts w:ascii="Calibri" w:hAnsi="Calibri" w:cs="Calibri"/>
                <w:color w:val="000000"/>
              </w:rPr>
            </w:pPr>
            <w:r>
              <w:rPr>
                <w:rFonts w:ascii="Calibri" w:hAnsi="Calibri" w:cs="Calibri"/>
                <w:color w:val="000000"/>
              </w:rPr>
              <w:t>0</w:t>
            </w:r>
          </w:p>
        </w:tc>
      </w:tr>
      <w:tr w:rsidR="001A5FFD" w:rsidRPr="00537357" w14:paraId="1162F9C4" w14:textId="77777777" w:rsidTr="001A5FFD">
        <w:trPr>
          <w:trHeight w:val="300"/>
        </w:trPr>
        <w:tc>
          <w:tcPr>
            <w:tcW w:w="4118" w:type="dxa"/>
            <w:noWrap/>
            <w:vAlign w:val="bottom"/>
          </w:tcPr>
          <w:p w14:paraId="23AB9CA2" w14:textId="7C96381C" w:rsidR="001A5FFD" w:rsidRPr="001A5FFD" w:rsidRDefault="001A5FFD" w:rsidP="00260C5E">
            <w:pPr>
              <w:spacing w:line="360" w:lineRule="auto"/>
              <w:rPr>
                <w:rFonts w:ascii="Calibri" w:hAnsi="Calibri" w:cs="Calibri"/>
                <w:color w:val="000000"/>
                <w:sz w:val="20"/>
              </w:rPr>
            </w:pPr>
            <w:r w:rsidRPr="00260C5E">
              <w:rPr>
                <w:rFonts w:ascii="Calibri" w:hAnsi="Calibri" w:cs="Calibri"/>
                <w:color w:val="000000"/>
                <w:sz w:val="20"/>
              </w:rPr>
              <w:t>D~1 lambda0~session sigma~1</w:t>
            </w:r>
          </w:p>
        </w:tc>
        <w:tc>
          <w:tcPr>
            <w:tcW w:w="639" w:type="dxa"/>
            <w:noWrap/>
            <w:vAlign w:val="bottom"/>
          </w:tcPr>
          <w:p w14:paraId="09A4C7F9" w14:textId="76E724F7" w:rsidR="001A5FFD" w:rsidRDefault="001A5FFD" w:rsidP="001A5FFD">
            <w:pPr>
              <w:spacing w:line="360" w:lineRule="auto"/>
              <w:jc w:val="both"/>
              <w:rPr>
                <w:rFonts w:ascii="Calibri" w:hAnsi="Calibri" w:cs="Calibri"/>
                <w:color w:val="000000"/>
              </w:rPr>
            </w:pPr>
            <w:r>
              <w:rPr>
                <w:rFonts w:ascii="Calibri" w:hAnsi="Calibri" w:cs="Calibri"/>
                <w:color w:val="000000"/>
              </w:rPr>
              <w:t>5</w:t>
            </w:r>
          </w:p>
        </w:tc>
        <w:tc>
          <w:tcPr>
            <w:tcW w:w="1161" w:type="dxa"/>
            <w:noWrap/>
            <w:vAlign w:val="bottom"/>
          </w:tcPr>
          <w:p w14:paraId="11985C20" w14:textId="1C820B6C" w:rsidR="001A5FFD" w:rsidRDefault="001A5FFD" w:rsidP="001A5FFD">
            <w:pPr>
              <w:spacing w:line="360" w:lineRule="auto"/>
              <w:jc w:val="both"/>
              <w:rPr>
                <w:rFonts w:ascii="Calibri" w:hAnsi="Calibri" w:cs="Calibri"/>
                <w:color w:val="000000"/>
              </w:rPr>
            </w:pPr>
            <w:r>
              <w:rPr>
                <w:rFonts w:ascii="Calibri" w:hAnsi="Calibri" w:cs="Calibri"/>
                <w:color w:val="000000"/>
              </w:rPr>
              <w:t>-507.924</w:t>
            </w:r>
          </w:p>
        </w:tc>
        <w:tc>
          <w:tcPr>
            <w:tcW w:w="1053" w:type="dxa"/>
            <w:noWrap/>
            <w:vAlign w:val="bottom"/>
          </w:tcPr>
          <w:p w14:paraId="1D12E1BD" w14:textId="1F574D84" w:rsidR="001A5FFD" w:rsidRDefault="001A5FFD" w:rsidP="001A5FFD">
            <w:pPr>
              <w:spacing w:line="360" w:lineRule="auto"/>
              <w:jc w:val="both"/>
              <w:rPr>
                <w:rFonts w:ascii="Calibri" w:hAnsi="Calibri" w:cs="Calibri"/>
                <w:color w:val="000000"/>
              </w:rPr>
            </w:pPr>
            <w:r>
              <w:rPr>
                <w:rFonts w:ascii="Calibri" w:hAnsi="Calibri" w:cs="Calibri"/>
                <w:color w:val="000000"/>
              </w:rPr>
              <w:t>1027.561</w:t>
            </w:r>
          </w:p>
        </w:tc>
        <w:tc>
          <w:tcPr>
            <w:tcW w:w="1053" w:type="dxa"/>
            <w:noWrap/>
            <w:vAlign w:val="bottom"/>
          </w:tcPr>
          <w:p w14:paraId="786AC648" w14:textId="734588E2" w:rsidR="001A5FFD" w:rsidRDefault="001A5FFD" w:rsidP="001A5FFD">
            <w:pPr>
              <w:spacing w:line="360" w:lineRule="auto"/>
              <w:jc w:val="both"/>
              <w:rPr>
                <w:rFonts w:ascii="Calibri" w:hAnsi="Calibri" w:cs="Calibri"/>
                <w:color w:val="000000"/>
              </w:rPr>
            </w:pPr>
            <w:r>
              <w:rPr>
                <w:rFonts w:ascii="Calibri" w:hAnsi="Calibri" w:cs="Calibri"/>
                <w:color w:val="000000"/>
              </w:rPr>
              <w:t>15.924</w:t>
            </w:r>
          </w:p>
        </w:tc>
        <w:tc>
          <w:tcPr>
            <w:tcW w:w="960" w:type="dxa"/>
            <w:noWrap/>
            <w:vAlign w:val="bottom"/>
          </w:tcPr>
          <w:p w14:paraId="3345A1F5" w14:textId="4DA12E54" w:rsidR="001A5FFD" w:rsidRDefault="001A5FFD" w:rsidP="001A5FFD">
            <w:pPr>
              <w:spacing w:line="360" w:lineRule="auto"/>
              <w:jc w:val="both"/>
              <w:rPr>
                <w:rFonts w:ascii="Calibri" w:hAnsi="Calibri" w:cs="Calibri"/>
                <w:color w:val="000000"/>
              </w:rPr>
            </w:pPr>
            <w:r>
              <w:rPr>
                <w:rFonts w:ascii="Calibri" w:hAnsi="Calibri" w:cs="Calibri"/>
                <w:color w:val="000000"/>
              </w:rPr>
              <w:t>0</w:t>
            </w:r>
          </w:p>
        </w:tc>
      </w:tr>
      <w:tr w:rsidR="001A5FFD" w:rsidRPr="00537357" w14:paraId="65F0E7F4" w14:textId="77777777" w:rsidTr="001A5FFD">
        <w:trPr>
          <w:trHeight w:val="300"/>
        </w:trPr>
        <w:tc>
          <w:tcPr>
            <w:tcW w:w="4118" w:type="dxa"/>
            <w:noWrap/>
            <w:vAlign w:val="bottom"/>
          </w:tcPr>
          <w:p w14:paraId="44D6898D" w14:textId="29F3879B" w:rsidR="001A5FFD" w:rsidRPr="001A5FFD" w:rsidRDefault="001A5FFD" w:rsidP="00260C5E">
            <w:pPr>
              <w:spacing w:line="360" w:lineRule="auto"/>
              <w:rPr>
                <w:rFonts w:ascii="Calibri" w:hAnsi="Calibri" w:cs="Calibri"/>
                <w:color w:val="000000"/>
                <w:sz w:val="20"/>
              </w:rPr>
            </w:pPr>
            <w:r w:rsidRPr="00260C5E">
              <w:rPr>
                <w:rFonts w:ascii="Calibri" w:hAnsi="Calibri" w:cs="Calibri"/>
                <w:color w:val="000000"/>
                <w:sz w:val="20"/>
              </w:rPr>
              <w:t>D~1 lambda0~1 sigma~1</w:t>
            </w:r>
          </w:p>
        </w:tc>
        <w:tc>
          <w:tcPr>
            <w:tcW w:w="639" w:type="dxa"/>
            <w:noWrap/>
            <w:vAlign w:val="bottom"/>
          </w:tcPr>
          <w:p w14:paraId="7567CC1F" w14:textId="43FCF318" w:rsidR="001A5FFD" w:rsidRDefault="001A5FFD" w:rsidP="001A5FFD">
            <w:pPr>
              <w:spacing w:line="360" w:lineRule="auto"/>
              <w:jc w:val="both"/>
              <w:rPr>
                <w:rFonts w:ascii="Calibri" w:hAnsi="Calibri" w:cs="Calibri"/>
                <w:color w:val="000000"/>
              </w:rPr>
            </w:pPr>
            <w:r>
              <w:rPr>
                <w:rFonts w:ascii="Calibri" w:hAnsi="Calibri" w:cs="Calibri"/>
                <w:color w:val="000000"/>
              </w:rPr>
              <w:t>3</w:t>
            </w:r>
          </w:p>
        </w:tc>
        <w:tc>
          <w:tcPr>
            <w:tcW w:w="1161" w:type="dxa"/>
            <w:noWrap/>
            <w:vAlign w:val="bottom"/>
          </w:tcPr>
          <w:p w14:paraId="2A0EC2AA" w14:textId="5A06B6C9" w:rsidR="001A5FFD" w:rsidRDefault="001A5FFD" w:rsidP="001A5FFD">
            <w:pPr>
              <w:spacing w:line="360" w:lineRule="auto"/>
              <w:jc w:val="both"/>
              <w:rPr>
                <w:rFonts w:ascii="Calibri" w:hAnsi="Calibri" w:cs="Calibri"/>
                <w:color w:val="000000"/>
              </w:rPr>
            </w:pPr>
            <w:r>
              <w:rPr>
                <w:rFonts w:ascii="Calibri" w:hAnsi="Calibri" w:cs="Calibri"/>
                <w:color w:val="000000"/>
              </w:rPr>
              <w:t>-511.177</w:t>
            </w:r>
          </w:p>
        </w:tc>
        <w:tc>
          <w:tcPr>
            <w:tcW w:w="1053" w:type="dxa"/>
            <w:noWrap/>
            <w:vAlign w:val="bottom"/>
          </w:tcPr>
          <w:p w14:paraId="134EC1E9" w14:textId="3B7B1978" w:rsidR="001A5FFD" w:rsidRDefault="001A5FFD" w:rsidP="001A5FFD">
            <w:pPr>
              <w:spacing w:line="360" w:lineRule="auto"/>
              <w:jc w:val="both"/>
              <w:rPr>
                <w:rFonts w:ascii="Calibri" w:hAnsi="Calibri" w:cs="Calibri"/>
                <w:color w:val="000000"/>
              </w:rPr>
            </w:pPr>
            <w:r>
              <w:rPr>
                <w:rFonts w:ascii="Calibri" w:hAnsi="Calibri" w:cs="Calibri"/>
                <w:color w:val="000000"/>
              </w:rPr>
              <w:t>1029.004</w:t>
            </w:r>
          </w:p>
        </w:tc>
        <w:tc>
          <w:tcPr>
            <w:tcW w:w="1053" w:type="dxa"/>
            <w:noWrap/>
            <w:vAlign w:val="bottom"/>
          </w:tcPr>
          <w:p w14:paraId="4F71CC6E" w14:textId="7C8CD8F9" w:rsidR="001A5FFD" w:rsidRDefault="001A5FFD" w:rsidP="001A5FFD">
            <w:pPr>
              <w:spacing w:line="360" w:lineRule="auto"/>
              <w:jc w:val="both"/>
              <w:rPr>
                <w:rFonts w:ascii="Calibri" w:hAnsi="Calibri" w:cs="Calibri"/>
                <w:color w:val="000000"/>
              </w:rPr>
            </w:pPr>
            <w:r>
              <w:rPr>
                <w:rFonts w:ascii="Calibri" w:hAnsi="Calibri" w:cs="Calibri"/>
                <w:color w:val="000000"/>
              </w:rPr>
              <w:t>17.367</w:t>
            </w:r>
          </w:p>
        </w:tc>
        <w:tc>
          <w:tcPr>
            <w:tcW w:w="960" w:type="dxa"/>
            <w:noWrap/>
            <w:vAlign w:val="bottom"/>
          </w:tcPr>
          <w:p w14:paraId="5BBC680F" w14:textId="426CB421" w:rsidR="001A5FFD" w:rsidRDefault="001A5FFD" w:rsidP="001A5FFD">
            <w:pPr>
              <w:spacing w:line="360" w:lineRule="auto"/>
              <w:jc w:val="both"/>
              <w:rPr>
                <w:rFonts w:ascii="Calibri" w:hAnsi="Calibri" w:cs="Calibri"/>
                <w:color w:val="000000"/>
              </w:rPr>
            </w:pPr>
            <w:r>
              <w:rPr>
                <w:rFonts w:ascii="Calibri" w:hAnsi="Calibri" w:cs="Calibri"/>
                <w:color w:val="000000"/>
              </w:rPr>
              <w:t>0</w:t>
            </w:r>
          </w:p>
        </w:tc>
      </w:tr>
      <w:tr w:rsidR="001A5FFD" w:rsidRPr="00537357" w14:paraId="40A7C218" w14:textId="77777777" w:rsidTr="001A5FFD">
        <w:trPr>
          <w:trHeight w:val="300"/>
        </w:trPr>
        <w:tc>
          <w:tcPr>
            <w:tcW w:w="4118" w:type="dxa"/>
            <w:noWrap/>
            <w:vAlign w:val="bottom"/>
          </w:tcPr>
          <w:p w14:paraId="5438DA09" w14:textId="7EA5FB7A" w:rsidR="001A5FFD" w:rsidRPr="001A5FFD" w:rsidRDefault="001A5FFD" w:rsidP="00260C5E">
            <w:pPr>
              <w:spacing w:line="360" w:lineRule="auto"/>
              <w:rPr>
                <w:rFonts w:ascii="Calibri" w:hAnsi="Calibri" w:cs="Calibri"/>
                <w:color w:val="000000"/>
                <w:sz w:val="20"/>
              </w:rPr>
            </w:pPr>
            <w:proofErr w:type="spellStart"/>
            <w:r w:rsidRPr="00260C5E">
              <w:rPr>
                <w:rFonts w:ascii="Calibri" w:hAnsi="Calibri" w:cs="Calibri"/>
                <w:color w:val="000000"/>
                <w:sz w:val="20"/>
              </w:rPr>
              <w:t>D~stdGC</w:t>
            </w:r>
            <w:proofErr w:type="spellEnd"/>
            <w:r w:rsidRPr="00260C5E">
              <w:rPr>
                <w:rFonts w:ascii="Calibri" w:hAnsi="Calibri" w:cs="Calibri"/>
                <w:color w:val="000000"/>
                <w:sz w:val="20"/>
              </w:rPr>
              <w:t xml:space="preserve"> * session a0~Topo sigma~1</w:t>
            </w:r>
          </w:p>
        </w:tc>
        <w:tc>
          <w:tcPr>
            <w:tcW w:w="639" w:type="dxa"/>
            <w:noWrap/>
            <w:vAlign w:val="bottom"/>
          </w:tcPr>
          <w:p w14:paraId="241174D8" w14:textId="4E9F1968" w:rsidR="001A5FFD" w:rsidRDefault="001A5FFD" w:rsidP="001A5FFD">
            <w:pPr>
              <w:spacing w:line="360" w:lineRule="auto"/>
              <w:jc w:val="both"/>
              <w:rPr>
                <w:rFonts w:ascii="Calibri" w:hAnsi="Calibri" w:cs="Calibri"/>
                <w:color w:val="000000"/>
              </w:rPr>
            </w:pPr>
            <w:r>
              <w:rPr>
                <w:rFonts w:ascii="Calibri" w:hAnsi="Calibri" w:cs="Calibri"/>
                <w:color w:val="000000"/>
              </w:rPr>
              <w:t>10</w:t>
            </w:r>
          </w:p>
        </w:tc>
        <w:tc>
          <w:tcPr>
            <w:tcW w:w="1161" w:type="dxa"/>
            <w:noWrap/>
            <w:vAlign w:val="bottom"/>
          </w:tcPr>
          <w:p w14:paraId="4CBC59AF" w14:textId="489E8332" w:rsidR="001A5FFD" w:rsidRDefault="001A5FFD" w:rsidP="001A5FFD">
            <w:pPr>
              <w:spacing w:line="360" w:lineRule="auto"/>
              <w:jc w:val="both"/>
              <w:rPr>
                <w:rFonts w:ascii="Calibri" w:hAnsi="Calibri" w:cs="Calibri"/>
                <w:color w:val="000000"/>
              </w:rPr>
            </w:pPr>
            <w:r>
              <w:rPr>
                <w:rFonts w:ascii="Calibri" w:hAnsi="Calibri" w:cs="Calibri"/>
                <w:color w:val="000000"/>
              </w:rPr>
              <w:t>-502.42</w:t>
            </w:r>
          </w:p>
        </w:tc>
        <w:tc>
          <w:tcPr>
            <w:tcW w:w="1053" w:type="dxa"/>
            <w:noWrap/>
            <w:vAlign w:val="bottom"/>
          </w:tcPr>
          <w:p w14:paraId="70C978E5" w14:textId="5F473093" w:rsidR="001A5FFD" w:rsidRDefault="001A5FFD" w:rsidP="001A5FFD">
            <w:pPr>
              <w:spacing w:line="360" w:lineRule="auto"/>
              <w:jc w:val="both"/>
              <w:rPr>
                <w:rFonts w:ascii="Calibri" w:hAnsi="Calibri" w:cs="Calibri"/>
                <w:color w:val="000000"/>
              </w:rPr>
            </w:pPr>
            <w:r>
              <w:rPr>
                <w:rFonts w:ascii="Calibri" w:hAnsi="Calibri" w:cs="Calibri"/>
                <w:color w:val="000000"/>
              </w:rPr>
              <w:t>1032.174</w:t>
            </w:r>
          </w:p>
        </w:tc>
        <w:tc>
          <w:tcPr>
            <w:tcW w:w="1053" w:type="dxa"/>
            <w:noWrap/>
            <w:vAlign w:val="bottom"/>
          </w:tcPr>
          <w:p w14:paraId="7C2FDFBA" w14:textId="491F6865" w:rsidR="001A5FFD" w:rsidRDefault="001A5FFD" w:rsidP="001A5FFD">
            <w:pPr>
              <w:spacing w:line="360" w:lineRule="auto"/>
              <w:jc w:val="both"/>
              <w:rPr>
                <w:rFonts w:ascii="Calibri" w:hAnsi="Calibri" w:cs="Calibri"/>
                <w:color w:val="000000"/>
              </w:rPr>
            </w:pPr>
            <w:r>
              <w:rPr>
                <w:rFonts w:ascii="Calibri" w:hAnsi="Calibri" w:cs="Calibri"/>
                <w:color w:val="000000"/>
              </w:rPr>
              <w:t>20.537</w:t>
            </w:r>
          </w:p>
        </w:tc>
        <w:tc>
          <w:tcPr>
            <w:tcW w:w="960" w:type="dxa"/>
            <w:noWrap/>
            <w:vAlign w:val="bottom"/>
          </w:tcPr>
          <w:p w14:paraId="53A6CA32" w14:textId="54F4C13C" w:rsidR="001A5FFD" w:rsidRDefault="001A5FFD" w:rsidP="001A5FFD">
            <w:pPr>
              <w:spacing w:line="360" w:lineRule="auto"/>
              <w:jc w:val="both"/>
              <w:rPr>
                <w:rFonts w:ascii="Calibri" w:hAnsi="Calibri" w:cs="Calibri"/>
                <w:color w:val="000000"/>
              </w:rPr>
            </w:pPr>
            <w:r>
              <w:rPr>
                <w:rFonts w:ascii="Calibri" w:hAnsi="Calibri" w:cs="Calibri"/>
                <w:color w:val="000000"/>
              </w:rPr>
              <w:t>0</w:t>
            </w:r>
          </w:p>
        </w:tc>
      </w:tr>
      <w:tr w:rsidR="001A5FFD" w:rsidRPr="00537357" w14:paraId="3E8955D1" w14:textId="77777777" w:rsidTr="001A5FFD">
        <w:trPr>
          <w:trHeight w:val="300"/>
        </w:trPr>
        <w:tc>
          <w:tcPr>
            <w:tcW w:w="4118" w:type="dxa"/>
            <w:noWrap/>
            <w:vAlign w:val="bottom"/>
          </w:tcPr>
          <w:p w14:paraId="4AAD3D70" w14:textId="40AD8409" w:rsidR="001A5FFD" w:rsidRPr="001A5FFD" w:rsidRDefault="001A5FFD" w:rsidP="00260C5E">
            <w:pPr>
              <w:spacing w:line="360" w:lineRule="auto"/>
              <w:rPr>
                <w:rFonts w:ascii="Calibri" w:hAnsi="Calibri" w:cs="Calibri"/>
                <w:color w:val="000000"/>
                <w:sz w:val="20"/>
              </w:rPr>
            </w:pPr>
            <w:proofErr w:type="spellStart"/>
            <w:r w:rsidRPr="00260C5E">
              <w:rPr>
                <w:rFonts w:ascii="Calibri" w:hAnsi="Calibri" w:cs="Calibri"/>
                <w:color w:val="000000"/>
                <w:sz w:val="20"/>
              </w:rPr>
              <w:t>D~session</w:t>
            </w:r>
            <w:proofErr w:type="spellEnd"/>
            <w:r w:rsidRPr="00260C5E">
              <w:rPr>
                <w:rFonts w:ascii="Calibri" w:hAnsi="Calibri" w:cs="Calibri"/>
                <w:color w:val="000000"/>
                <w:sz w:val="20"/>
              </w:rPr>
              <w:t xml:space="preserve"> lambda0~session </w:t>
            </w:r>
            <w:proofErr w:type="spellStart"/>
            <w:r w:rsidRPr="00260C5E">
              <w:rPr>
                <w:rFonts w:ascii="Calibri" w:hAnsi="Calibri" w:cs="Calibri"/>
                <w:color w:val="000000"/>
                <w:sz w:val="20"/>
              </w:rPr>
              <w:t>sigma~session</w:t>
            </w:r>
            <w:proofErr w:type="spellEnd"/>
          </w:p>
        </w:tc>
        <w:tc>
          <w:tcPr>
            <w:tcW w:w="639" w:type="dxa"/>
            <w:noWrap/>
            <w:vAlign w:val="bottom"/>
          </w:tcPr>
          <w:p w14:paraId="731AD5DD" w14:textId="041BFBE5" w:rsidR="001A5FFD" w:rsidRDefault="001A5FFD" w:rsidP="001A5FFD">
            <w:pPr>
              <w:spacing w:line="360" w:lineRule="auto"/>
              <w:jc w:val="both"/>
              <w:rPr>
                <w:rFonts w:ascii="Calibri" w:hAnsi="Calibri" w:cs="Calibri"/>
                <w:color w:val="000000"/>
              </w:rPr>
            </w:pPr>
            <w:r>
              <w:rPr>
                <w:rFonts w:ascii="Calibri" w:hAnsi="Calibri" w:cs="Calibri"/>
                <w:color w:val="000000"/>
              </w:rPr>
              <w:t>9</w:t>
            </w:r>
          </w:p>
        </w:tc>
        <w:tc>
          <w:tcPr>
            <w:tcW w:w="1161" w:type="dxa"/>
            <w:noWrap/>
            <w:vAlign w:val="bottom"/>
          </w:tcPr>
          <w:p w14:paraId="678B79DE" w14:textId="409B34CB" w:rsidR="001A5FFD" w:rsidRDefault="001A5FFD" w:rsidP="001A5FFD">
            <w:pPr>
              <w:spacing w:line="360" w:lineRule="auto"/>
              <w:jc w:val="both"/>
              <w:rPr>
                <w:rFonts w:ascii="Calibri" w:hAnsi="Calibri" w:cs="Calibri"/>
                <w:color w:val="000000"/>
              </w:rPr>
            </w:pPr>
            <w:r>
              <w:rPr>
                <w:rFonts w:ascii="Calibri" w:hAnsi="Calibri" w:cs="Calibri"/>
                <w:color w:val="000000"/>
              </w:rPr>
              <w:t>-504.829</w:t>
            </w:r>
          </w:p>
        </w:tc>
        <w:tc>
          <w:tcPr>
            <w:tcW w:w="1053" w:type="dxa"/>
            <w:noWrap/>
            <w:vAlign w:val="bottom"/>
          </w:tcPr>
          <w:p w14:paraId="6CCF19C7" w14:textId="4CA5ECC5" w:rsidR="001A5FFD" w:rsidRDefault="001A5FFD" w:rsidP="001A5FFD">
            <w:pPr>
              <w:spacing w:line="360" w:lineRule="auto"/>
              <w:jc w:val="both"/>
              <w:rPr>
                <w:rFonts w:ascii="Calibri" w:hAnsi="Calibri" w:cs="Calibri"/>
                <w:color w:val="000000"/>
              </w:rPr>
            </w:pPr>
            <w:r>
              <w:rPr>
                <w:rFonts w:ascii="Calibri" w:hAnsi="Calibri" w:cs="Calibri"/>
                <w:color w:val="000000"/>
              </w:rPr>
              <w:t>1033.465</w:t>
            </w:r>
          </w:p>
        </w:tc>
        <w:tc>
          <w:tcPr>
            <w:tcW w:w="1053" w:type="dxa"/>
            <w:noWrap/>
            <w:vAlign w:val="bottom"/>
          </w:tcPr>
          <w:p w14:paraId="601CE938" w14:textId="14791078" w:rsidR="001A5FFD" w:rsidRDefault="001A5FFD" w:rsidP="001A5FFD">
            <w:pPr>
              <w:spacing w:line="360" w:lineRule="auto"/>
              <w:jc w:val="both"/>
              <w:rPr>
                <w:rFonts w:ascii="Calibri" w:hAnsi="Calibri" w:cs="Calibri"/>
                <w:color w:val="000000"/>
              </w:rPr>
            </w:pPr>
            <w:r>
              <w:rPr>
                <w:rFonts w:ascii="Calibri" w:hAnsi="Calibri" w:cs="Calibri"/>
                <w:color w:val="000000"/>
              </w:rPr>
              <w:t>21.828</w:t>
            </w:r>
          </w:p>
        </w:tc>
        <w:tc>
          <w:tcPr>
            <w:tcW w:w="960" w:type="dxa"/>
            <w:noWrap/>
            <w:vAlign w:val="bottom"/>
          </w:tcPr>
          <w:p w14:paraId="502BE1FC" w14:textId="03798957" w:rsidR="001A5FFD" w:rsidRDefault="001A5FFD" w:rsidP="001A5FFD">
            <w:pPr>
              <w:spacing w:line="360" w:lineRule="auto"/>
              <w:jc w:val="both"/>
              <w:rPr>
                <w:rFonts w:ascii="Calibri" w:hAnsi="Calibri" w:cs="Calibri"/>
                <w:color w:val="000000"/>
              </w:rPr>
            </w:pPr>
            <w:r>
              <w:rPr>
                <w:rFonts w:ascii="Calibri" w:hAnsi="Calibri" w:cs="Calibri"/>
                <w:color w:val="000000"/>
              </w:rPr>
              <w:t>0</w:t>
            </w:r>
          </w:p>
        </w:tc>
      </w:tr>
      <w:tr w:rsidR="001A5FFD" w:rsidRPr="00537357" w14:paraId="7CB257C3" w14:textId="77777777" w:rsidTr="001A5FFD">
        <w:trPr>
          <w:trHeight w:val="300"/>
        </w:trPr>
        <w:tc>
          <w:tcPr>
            <w:tcW w:w="4118" w:type="dxa"/>
            <w:noWrap/>
            <w:vAlign w:val="bottom"/>
          </w:tcPr>
          <w:p w14:paraId="76DE6D06" w14:textId="5BAF2BE7" w:rsidR="001A5FFD" w:rsidRPr="001A5FFD" w:rsidRDefault="001A5FFD" w:rsidP="00260C5E">
            <w:pPr>
              <w:spacing w:line="360" w:lineRule="auto"/>
              <w:rPr>
                <w:rFonts w:ascii="Calibri" w:hAnsi="Calibri" w:cs="Calibri"/>
                <w:color w:val="000000"/>
                <w:sz w:val="20"/>
              </w:rPr>
            </w:pPr>
            <w:proofErr w:type="spellStart"/>
            <w:r w:rsidRPr="00260C5E">
              <w:rPr>
                <w:rFonts w:ascii="Calibri" w:hAnsi="Calibri" w:cs="Calibri"/>
                <w:color w:val="000000"/>
                <w:sz w:val="20"/>
              </w:rPr>
              <w:lastRenderedPageBreak/>
              <w:t>D~rmeanGC</w:t>
            </w:r>
            <w:proofErr w:type="spellEnd"/>
            <w:r w:rsidRPr="00260C5E">
              <w:rPr>
                <w:rFonts w:ascii="Calibri" w:hAnsi="Calibri" w:cs="Calibri"/>
                <w:color w:val="000000"/>
                <w:sz w:val="20"/>
              </w:rPr>
              <w:t xml:space="preserve"> + </w:t>
            </w:r>
            <w:proofErr w:type="spellStart"/>
            <w:r w:rsidRPr="00260C5E">
              <w:rPr>
                <w:rFonts w:ascii="Calibri" w:hAnsi="Calibri" w:cs="Calibri"/>
                <w:color w:val="000000"/>
                <w:sz w:val="20"/>
              </w:rPr>
              <w:t>rmeanGCdev:session</w:t>
            </w:r>
            <w:proofErr w:type="spellEnd"/>
            <w:r w:rsidRPr="00260C5E">
              <w:rPr>
                <w:rFonts w:ascii="Calibri" w:hAnsi="Calibri" w:cs="Calibri"/>
                <w:color w:val="000000"/>
                <w:sz w:val="20"/>
              </w:rPr>
              <w:t xml:space="preserve"> + session lambda0~Topo sigma~1</w:t>
            </w:r>
          </w:p>
        </w:tc>
        <w:tc>
          <w:tcPr>
            <w:tcW w:w="639" w:type="dxa"/>
            <w:noWrap/>
            <w:vAlign w:val="bottom"/>
          </w:tcPr>
          <w:p w14:paraId="4E0980F4" w14:textId="1D4516DB" w:rsidR="001A5FFD" w:rsidRDefault="001A5FFD" w:rsidP="001A5FFD">
            <w:pPr>
              <w:spacing w:line="360" w:lineRule="auto"/>
              <w:jc w:val="both"/>
              <w:rPr>
                <w:rFonts w:ascii="Calibri" w:hAnsi="Calibri" w:cs="Calibri"/>
                <w:color w:val="000000"/>
              </w:rPr>
            </w:pPr>
            <w:r>
              <w:rPr>
                <w:rFonts w:ascii="Calibri" w:hAnsi="Calibri" w:cs="Calibri"/>
                <w:color w:val="000000"/>
              </w:rPr>
              <w:t>11</w:t>
            </w:r>
          </w:p>
        </w:tc>
        <w:tc>
          <w:tcPr>
            <w:tcW w:w="1161" w:type="dxa"/>
            <w:noWrap/>
            <w:vAlign w:val="bottom"/>
          </w:tcPr>
          <w:p w14:paraId="5DA5018E" w14:textId="7E8A917E" w:rsidR="001A5FFD" w:rsidRDefault="001A5FFD" w:rsidP="001A5FFD">
            <w:pPr>
              <w:spacing w:line="360" w:lineRule="auto"/>
              <w:jc w:val="both"/>
              <w:rPr>
                <w:rFonts w:ascii="Calibri" w:hAnsi="Calibri" w:cs="Calibri"/>
                <w:color w:val="000000"/>
              </w:rPr>
            </w:pPr>
            <w:r>
              <w:rPr>
                <w:rFonts w:ascii="Calibri" w:hAnsi="Calibri" w:cs="Calibri"/>
                <w:color w:val="000000"/>
              </w:rPr>
              <w:t>-502.42</w:t>
            </w:r>
          </w:p>
        </w:tc>
        <w:tc>
          <w:tcPr>
            <w:tcW w:w="1053" w:type="dxa"/>
            <w:noWrap/>
            <w:vAlign w:val="bottom"/>
          </w:tcPr>
          <w:p w14:paraId="1E399A87" w14:textId="6896757E" w:rsidR="001A5FFD" w:rsidRDefault="001A5FFD" w:rsidP="001A5FFD">
            <w:pPr>
              <w:spacing w:line="360" w:lineRule="auto"/>
              <w:jc w:val="both"/>
              <w:rPr>
                <w:rFonts w:ascii="Calibri" w:hAnsi="Calibri" w:cs="Calibri"/>
                <w:color w:val="000000"/>
              </w:rPr>
            </w:pPr>
            <w:r>
              <w:rPr>
                <w:rFonts w:ascii="Calibri" w:hAnsi="Calibri" w:cs="Calibri"/>
                <w:color w:val="000000"/>
              </w:rPr>
              <w:t>1035.944</w:t>
            </w:r>
          </w:p>
        </w:tc>
        <w:tc>
          <w:tcPr>
            <w:tcW w:w="1053" w:type="dxa"/>
            <w:noWrap/>
            <w:vAlign w:val="bottom"/>
          </w:tcPr>
          <w:p w14:paraId="22E9DCC6" w14:textId="6F264706" w:rsidR="001A5FFD" w:rsidRDefault="001A5FFD" w:rsidP="001A5FFD">
            <w:pPr>
              <w:spacing w:line="360" w:lineRule="auto"/>
              <w:jc w:val="both"/>
              <w:rPr>
                <w:rFonts w:ascii="Calibri" w:hAnsi="Calibri" w:cs="Calibri"/>
                <w:color w:val="000000"/>
              </w:rPr>
            </w:pPr>
            <w:r>
              <w:rPr>
                <w:rFonts w:ascii="Calibri" w:hAnsi="Calibri" w:cs="Calibri"/>
                <w:color w:val="000000"/>
              </w:rPr>
              <w:t>24.307</w:t>
            </w:r>
          </w:p>
        </w:tc>
        <w:tc>
          <w:tcPr>
            <w:tcW w:w="960" w:type="dxa"/>
            <w:noWrap/>
            <w:vAlign w:val="bottom"/>
          </w:tcPr>
          <w:p w14:paraId="00C76675" w14:textId="2A7FB2BB" w:rsidR="001A5FFD" w:rsidRDefault="001A5FFD" w:rsidP="001A5FFD">
            <w:pPr>
              <w:spacing w:line="360" w:lineRule="auto"/>
              <w:jc w:val="both"/>
              <w:rPr>
                <w:rFonts w:ascii="Calibri" w:hAnsi="Calibri" w:cs="Calibri"/>
                <w:color w:val="000000"/>
              </w:rPr>
            </w:pPr>
            <w:r>
              <w:rPr>
                <w:rFonts w:ascii="Calibri" w:hAnsi="Calibri" w:cs="Calibri"/>
                <w:color w:val="000000"/>
              </w:rPr>
              <w:t>0</w:t>
            </w:r>
          </w:p>
        </w:tc>
      </w:tr>
      <w:tr w:rsidR="001A5FFD" w:rsidRPr="00537357" w14:paraId="38442A57" w14:textId="77777777" w:rsidTr="001A5FFD">
        <w:trPr>
          <w:trHeight w:val="300"/>
        </w:trPr>
        <w:tc>
          <w:tcPr>
            <w:tcW w:w="4118" w:type="dxa"/>
            <w:noWrap/>
            <w:vAlign w:val="bottom"/>
          </w:tcPr>
          <w:p w14:paraId="05046048" w14:textId="6A342691" w:rsidR="001A5FFD" w:rsidRPr="001A5FFD" w:rsidRDefault="001A5FFD" w:rsidP="00260C5E">
            <w:pPr>
              <w:spacing w:line="360" w:lineRule="auto"/>
              <w:rPr>
                <w:rFonts w:ascii="Calibri" w:hAnsi="Calibri" w:cs="Calibri"/>
                <w:color w:val="000000"/>
                <w:sz w:val="20"/>
              </w:rPr>
            </w:pPr>
            <w:proofErr w:type="spellStart"/>
            <w:r w:rsidRPr="00260C5E">
              <w:rPr>
                <w:rFonts w:ascii="Calibri" w:hAnsi="Calibri" w:cs="Calibri"/>
                <w:color w:val="000000"/>
                <w:sz w:val="20"/>
              </w:rPr>
              <w:t>D~stdGC</w:t>
            </w:r>
            <w:proofErr w:type="spellEnd"/>
            <w:r w:rsidRPr="00260C5E">
              <w:rPr>
                <w:rFonts w:ascii="Calibri" w:hAnsi="Calibri" w:cs="Calibri"/>
                <w:color w:val="000000"/>
                <w:sz w:val="20"/>
              </w:rPr>
              <w:t xml:space="preserve"> a0~Topo * session sigma~1</w:t>
            </w:r>
          </w:p>
        </w:tc>
        <w:tc>
          <w:tcPr>
            <w:tcW w:w="639" w:type="dxa"/>
            <w:noWrap/>
            <w:vAlign w:val="bottom"/>
          </w:tcPr>
          <w:p w14:paraId="13EE62F4" w14:textId="24FC88FC" w:rsidR="001A5FFD" w:rsidRDefault="001A5FFD" w:rsidP="001A5FFD">
            <w:pPr>
              <w:spacing w:line="360" w:lineRule="auto"/>
              <w:jc w:val="both"/>
              <w:rPr>
                <w:rFonts w:ascii="Calibri" w:hAnsi="Calibri" w:cs="Calibri"/>
                <w:color w:val="000000"/>
              </w:rPr>
            </w:pPr>
            <w:r>
              <w:rPr>
                <w:rFonts w:ascii="Calibri" w:hAnsi="Calibri" w:cs="Calibri"/>
                <w:color w:val="000000"/>
              </w:rPr>
              <w:t>12</w:t>
            </w:r>
          </w:p>
        </w:tc>
        <w:tc>
          <w:tcPr>
            <w:tcW w:w="1161" w:type="dxa"/>
            <w:noWrap/>
            <w:vAlign w:val="bottom"/>
          </w:tcPr>
          <w:p w14:paraId="3B56F858" w14:textId="071FE8EB" w:rsidR="001A5FFD" w:rsidRDefault="001A5FFD" w:rsidP="001A5FFD">
            <w:pPr>
              <w:spacing w:line="360" w:lineRule="auto"/>
              <w:jc w:val="both"/>
              <w:rPr>
                <w:rFonts w:ascii="Calibri" w:hAnsi="Calibri" w:cs="Calibri"/>
                <w:color w:val="000000"/>
              </w:rPr>
            </w:pPr>
            <w:r>
              <w:rPr>
                <w:rFonts w:ascii="Calibri" w:hAnsi="Calibri" w:cs="Calibri"/>
                <w:color w:val="000000"/>
              </w:rPr>
              <w:t>-500.431</w:t>
            </w:r>
          </w:p>
        </w:tc>
        <w:tc>
          <w:tcPr>
            <w:tcW w:w="1053" w:type="dxa"/>
            <w:noWrap/>
            <w:vAlign w:val="bottom"/>
          </w:tcPr>
          <w:p w14:paraId="1282094F" w14:textId="7FF88C04" w:rsidR="001A5FFD" w:rsidRDefault="001A5FFD" w:rsidP="001A5FFD">
            <w:pPr>
              <w:spacing w:line="360" w:lineRule="auto"/>
              <w:jc w:val="both"/>
              <w:rPr>
                <w:rFonts w:ascii="Calibri" w:hAnsi="Calibri" w:cs="Calibri"/>
                <w:color w:val="000000"/>
              </w:rPr>
            </w:pPr>
            <w:r>
              <w:rPr>
                <w:rFonts w:ascii="Calibri" w:hAnsi="Calibri" w:cs="Calibri"/>
                <w:color w:val="000000"/>
              </w:rPr>
              <w:t>1036.005</w:t>
            </w:r>
          </w:p>
        </w:tc>
        <w:tc>
          <w:tcPr>
            <w:tcW w:w="1053" w:type="dxa"/>
            <w:noWrap/>
            <w:vAlign w:val="bottom"/>
          </w:tcPr>
          <w:p w14:paraId="21ABDE2A" w14:textId="7D207EB8" w:rsidR="001A5FFD" w:rsidRDefault="001A5FFD" w:rsidP="001A5FFD">
            <w:pPr>
              <w:spacing w:line="360" w:lineRule="auto"/>
              <w:jc w:val="both"/>
              <w:rPr>
                <w:rFonts w:ascii="Calibri" w:hAnsi="Calibri" w:cs="Calibri"/>
                <w:color w:val="000000"/>
              </w:rPr>
            </w:pPr>
            <w:r>
              <w:rPr>
                <w:rFonts w:ascii="Calibri" w:hAnsi="Calibri" w:cs="Calibri"/>
                <w:color w:val="000000"/>
              </w:rPr>
              <w:t>24.368</w:t>
            </w:r>
          </w:p>
        </w:tc>
        <w:tc>
          <w:tcPr>
            <w:tcW w:w="960" w:type="dxa"/>
            <w:noWrap/>
            <w:vAlign w:val="bottom"/>
          </w:tcPr>
          <w:p w14:paraId="5976A927" w14:textId="62AA500E" w:rsidR="001A5FFD" w:rsidRDefault="001A5FFD" w:rsidP="001A5FFD">
            <w:pPr>
              <w:spacing w:line="360" w:lineRule="auto"/>
              <w:jc w:val="both"/>
              <w:rPr>
                <w:rFonts w:ascii="Calibri" w:hAnsi="Calibri" w:cs="Calibri"/>
                <w:color w:val="000000"/>
              </w:rPr>
            </w:pPr>
            <w:r>
              <w:rPr>
                <w:rFonts w:ascii="Calibri" w:hAnsi="Calibri" w:cs="Calibri"/>
                <w:color w:val="000000"/>
              </w:rPr>
              <w:t>0</w:t>
            </w:r>
          </w:p>
        </w:tc>
      </w:tr>
      <w:tr w:rsidR="001A5FFD" w:rsidRPr="00537357" w14:paraId="539B97EE" w14:textId="77777777" w:rsidTr="001A5FFD">
        <w:trPr>
          <w:trHeight w:val="300"/>
        </w:trPr>
        <w:tc>
          <w:tcPr>
            <w:tcW w:w="4118" w:type="dxa"/>
            <w:noWrap/>
            <w:vAlign w:val="bottom"/>
          </w:tcPr>
          <w:p w14:paraId="721C45C1" w14:textId="1B130C66" w:rsidR="001A5FFD" w:rsidRPr="001A5FFD" w:rsidRDefault="001A5FFD" w:rsidP="00260C5E">
            <w:pPr>
              <w:spacing w:line="360" w:lineRule="auto"/>
              <w:rPr>
                <w:rFonts w:ascii="Calibri" w:hAnsi="Calibri" w:cs="Calibri"/>
                <w:color w:val="000000"/>
                <w:sz w:val="20"/>
              </w:rPr>
            </w:pPr>
            <w:proofErr w:type="spellStart"/>
            <w:r w:rsidRPr="00260C5E">
              <w:rPr>
                <w:rFonts w:ascii="Calibri" w:hAnsi="Calibri" w:cs="Calibri"/>
                <w:color w:val="000000"/>
                <w:sz w:val="20"/>
              </w:rPr>
              <w:t>D~stdGC</w:t>
            </w:r>
            <w:proofErr w:type="spellEnd"/>
            <w:r w:rsidRPr="00260C5E">
              <w:rPr>
                <w:rFonts w:ascii="Calibri" w:hAnsi="Calibri" w:cs="Calibri"/>
                <w:color w:val="000000"/>
                <w:sz w:val="20"/>
              </w:rPr>
              <w:t xml:space="preserve"> + session a0~session </w:t>
            </w:r>
            <w:proofErr w:type="spellStart"/>
            <w:r w:rsidRPr="00260C5E">
              <w:rPr>
                <w:rFonts w:ascii="Calibri" w:hAnsi="Calibri" w:cs="Calibri"/>
                <w:color w:val="000000"/>
                <w:sz w:val="20"/>
              </w:rPr>
              <w:t>sigma~session</w:t>
            </w:r>
            <w:proofErr w:type="spellEnd"/>
          </w:p>
        </w:tc>
        <w:tc>
          <w:tcPr>
            <w:tcW w:w="639" w:type="dxa"/>
            <w:noWrap/>
            <w:vAlign w:val="bottom"/>
          </w:tcPr>
          <w:p w14:paraId="41ACFF44" w14:textId="6E3729C7" w:rsidR="001A5FFD" w:rsidRDefault="001A5FFD" w:rsidP="001A5FFD">
            <w:pPr>
              <w:spacing w:line="360" w:lineRule="auto"/>
              <w:jc w:val="both"/>
              <w:rPr>
                <w:rFonts w:ascii="Calibri" w:hAnsi="Calibri" w:cs="Calibri"/>
                <w:color w:val="000000"/>
              </w:rPr>
            </w:pPr>
            <w:r>
              <w:rPr>
                <w:rFonts w:ascii="Calibri" w:hAnsi="Calibri" w:cs="Calibri"/>
                <w:color w:val="000000"/>
              </w:rPr>
              <w:t>10</w:t>
            </w:r>
          </w:p>
        </w:tc>
        <w:tc>
          <w:tcPr>
            <w:tcW w:w="1161" w:type="dxa"/>
            <w:noWrap/>
            <w:vAlign w:val="bottom"/>
          </w:tcPr>
          <w:p w14:paraId="24C99AD0" w14:textId="554AB027" w:rsidR="001A5FFD" w:rsidRDefault="001A5FFD" w:rsidP="001A5FFD">
            <w:pPr>
              <w:spacing w:line="360" w:lineRule="auto"/>
              <w:jc w:val="both"/>
              <w:rPr>
                <w:rFonts w:ascii="Calibri" w:hAnsi="Calibri" w:cs="Calibri"/>
                <w:color w:val="000000"/>
              </w:rPr>
            </w:pPr>
            <w:r>
              <w:rPr>
                <w:rFonts w:ascii="Calibri" w:hAnsi="Calibri" w:cs="Calibri"/>
                <w:color w:val="000000"/>
              </w:rPr>
              <w:t>-504.404</w:t>
            </w:r>
          </w:p>
        </w:tc>
        <w:tc>
          <w:tcPr>
            <w:tcW w:w="1053" w:type="dxa"/>
            <w:noWrap/>
            <w:vAlign w:val="bottom"/>
          </w:tcPr>
          <w:p w14:paraId="6544DF7F" w14:textId="3ACE02A0" w:rsidR="001A5FFD" w:rsidRDefault="001A5FFD" w:rsidP="001A5FFD">
            <w:pPr>
              <w:spacing w:line="360" w:lineRule="auto"/>
              <w:jc w:val="both"/>
              <w:rPr>
                <w:rFonts w:ascii="Calibri" w:hAnsi="Calibri" w:cs="Calibri"/>
                <w:color w:val="000000"/>
              </w:rPr>
            </w:pPr>
            <w:r>
              <w:rPr>
                <w:rFonts w:ascii="Calibri" w:hAnsi="Calibri" w:cs="Calibri"/>
                <w:color w:val="000000"/>
              </w:rPr>
              <w:t>1036.141</w:t>
            </w:r>
          </w:p>
        </w:tc>
        <w:tc>
          <w:tcPr>
            <w:tcW w:w="1053" w:type="dxa"/>
            <w:noWrap/>
            <w:vAlign w:val="bottom"/>
          </w:tcPr>
          <w:p w14:paraId="1E3F0559" w14:textId="0C47904A" w:rsidR="001A5FFD" w:rsidRDefault="001A5FFD" w:rsidP="001A5FFD">
            <w:pPr>
              <w:spacing w:line="360" w:lineRule="auto"/>
              <w:jc w:val="both"/>
              <w:rPr>
                <w:rFonts w:ascii="Calibri" w:hAnsi="Calibri" w:cs="Calibri"/>
                <w:color w:val="000000"/>
              </w:rPr>
            </w:pPr>
            <w:r>
              <w:rPr>
                <w:rFonts w:ascii="Calibri" w:hAnsi="Calibri" w:cs="Calibri"/>
                <w:color w:val="000000"/>
              </w:rPr>
              <w:t>24.504</w:t>
            </w:r>
          </w:p>
        </w:tc>
        <w:tc>
          <w:tcPr>
            <w:tcW w:w="960" w:type="dxa"/>
            <w:noWrap/>
            <w:vAlign w:val="bottom"/>
          </w:tcPr>
          <w:p w14:paraId="72BCE49F" w14:textId="30772A65" w:rsidR="001A5FFD" w:rsidRDefault="001A5FFD" w:rsidP="001A5FFD">
            <w:pPr>
              <w:spacing w:line="360" w:lineRule="auto"/>
              <w:jc w:val="both"/>
              <w:rPr>
                <w:rFonts w:ascii="Calibri" w:hAnsi="Calibri" w:cs="Calibri"/>
                <w:color w:val="000000"/>
              </w:rPr>
            </w:pPr>
            <w:r>
              <w:rPr>
                <w:rFonts w:ascii="Calibri" w:hAnsi="Calibri" w:cs="Calibri"/>
                <w:color w:val="000000"/>
              </w:rPr>
              <w:t>0</w:t>
            </w:r>
          </w:p>
        </w:tc>
      </w:tr>
      <w:tr w:rsidR="001A5FFD" w:rsidRPr="00537357" w14:paraId="33301772" w14:textId="77777777" w:rsidTr="001A5FFD">
        <w:trPr>
          <w:trHeight w:val="300"/>
        </w:trPr>
        <w:tc>
          <w:tcPr>
            <w:tcW w:w="4118" w:type="dxa"/>
            <w:noWrap/>
            <w:vAlign w:val="bottom"/>
          </w:tcPr>
          <w:p w14:paraId="1131A1BE" w14:textId="564EEC1F" w:rsidR="001A5FFD" w:rsidRPr="001A5FFD" w:rsidRDefault="001A5FFD" w:rsidP="00260C5E">
            <w:pPr>
              <w:spacing w:line="360" w:lineRule="auto"/>
              <w:rPr>
                <w:rFonts w:ascii="Calibri" w:hAnsi="Calibri" w:cs="Calibri"/>
                <w:color w:val="000000"/>
                <w:sz w:val="20"/>
              </w:rPr>
            </w:pPr>
            <w:proofErr w:type="spellStart"/>
            <w:r w:rsidRPr="00260C5E">
              <w:rPr>
                <w:rFonts w:ascii="Calibri" w:hAnsi="Calibri" w:cs="Calibri"/>
                <w:color w:val="000000"/>
                <w:sz w:val="20"/>
              </w:rPr>
              <w:t>D~stdGC</w:t>
            </w:r>
            <w:proofErr w:type="spellEnd"/>
            <w:r w:rsidRPr="00260C5E">
              <w:rPr>
                <w:rFonts w:ascii="Calibri" w:hAnsi="Calibri" w:cs="Calibri"/>
                <w:color w:val="000000"/>
                <w:sz w:val="20"/>
              </w:rPr>
              <w:t xml:space="preserve"> a0~Topo * session </w:t>
            </w:r>
            <w:proofErr w:type="spellStart"/>
            <w:r w:rsidRPr="00260C5E">
              <w:rPr>
                <w:rFonts w:ascii="Calibri" w:hAnsi="Calibri" w:cs="Calibri"/>
                <w:color w:val="000000"/>
                <w:sz w:val="20"/>
              </w:rPr>
              <w:t>sigma~session</w:t>
            </w:r>
            <w:proofErr w:type="spellEnd"/>
          </w:p>
        </w:tc>
        <w:tc>
          <w:tcPr>
            <w:tcW w:w="639" w:type="dxa"/>
            <w:noWrap/>
            <w:vAlign w:val="bottom"/>
          </w:tcPr>
          <w:p w14:paraId="3816BE9C" w14:textId="2D54A18F" w:rsidR="001A5FFD" w:rsidRDefault="001A5FFD" w:rsidP="001A5FFD">
            <w:pPr>
              <w:spacing w:line="360" w:lineRule="auto"/>
              <w:jc w:val="both"/>
              <w:rPr>
                <w:rFonts w:ascii="Calibri" w:hAnsi="Calibri" w:cs="Calibri"/>
                <w:color w:val="000000"/>
              </w:rPr>
            </w:pPr>
            <w:r>
              <w:rPr>
                <w:rFonts w:ascii="Calibri" w:hAnsi="Calibri" w:cs="Calibri"/>
                <w:color w:val="000000"/>
              </w:rPr>
              <w:t>14</w:t>
            </w:r>
          </w:p>
        </w:tc>
        <w:tc>
          <w:tcPr>
            <w:tcW w:w="1161" w:type="dxa"/>
            <w:noWrap/>
            <w:vAlign w:val="bottom"/>
          </w:tcPr>
          <w:p w14:paraId="5B9B48BC" w14:textId="22C6B92D" w:rsidR="001A5FFD" w:rsidRDefault="001A5FFD" w:rsidP="001A5FFD">
            <w:pPr>
              <w:spacing w:line="360" w:lineRule="auto"/>
              <w:jc w:val="both"/>
              <w:rPr>
                <w:rFonts w:ascii="Calibri" w:hAnsi="Calibri" w:cs="Calibri"/>
                <w:color w:val="000000"/>
              </w:rPr>
            </w:pPr>
            <w:r>
              <w:rPr>
                <w:rFonts w:ascii="Calibri" w:hAnsi="Calibri" w:cs="Calibri"/>
                <w:color w:val="000000"/>
              </w:rPr>
              <w:t>-497.828</w:t>
            </w:r>
          </w:p>
        </w:tc>
        <w:tc>
          <w:tcPr>
            <w:tcW w:w="1053" w:type="dxa"/>
            <w:noWrap/>
            <w:vAlign w:val="bottom"/>
          </w:tcPr>
          <w:p w14:paraId="6F422D16" w14:textId="66A2316A" w:rsidR="001A5FFD" w:rsidRDefault="001A5FFD" w:rsidP="001A5FFD">
            <w:pPr>
              <w:spacing w:line="360" w:lineRule="auto"/>
              <w:jc w:val="both"/>
              <w:rPr>
                <w:rFonts w:ascii="Calibri" w:hAnsi="Calibri" w:cs="Calibri"/>
                <w:color w:val="000000"/>
              </w:rPr>
            </w:pPr>
            <w:r>
              <w:rPr>
                <w:rFonts w:ascii="Calibri" w:hAnsi="Calibri" w:cs="Calibri"/>
                <w:color w:val="000000"/>
              </w:rPr>
              <w:t>1039.811</w:t>
            </w:r>
          </w:p>
        </w:tc>
        <w:tc>
          <w:tcPr>
            <w:tcW w:w="1053" w:type="dxa"/>
            <w:noWrap/>
            <w:vAlign w:val="bottom"/>
          </w:tcPr>
          <w:p w14:paraId="58C88832" w14:textId="774EAFB5" w:rsidR="001A5FFD" w:rsidRDefault="001A5FFD" w:rsidP="001A5FFD">
            <w:pPr>
              <w:spacing w:line="360" w:lineRule="auto"/>
              <w:jc w:val="both"/>
              <w:rPr>
                <w:rFonts w:ascii="Calibri" w:hAnsi="Calibri" w:cs="Calibri"/>
                <w:color w:val="000000"/>
              </w:rPr>
            </w:pPr>
            <w:r>
              <w:rPr>
                <w:rFonts w:ascii="Calibri" w:hAnsi="Calibri" w:cs="Calibri"/>
                <w:color w:val="000000"/>
              </w:rPr>
              <w:t>28.174</w:t>
            </w:r>
          </w:p>
        </w:tc>
        <w:tc>
          <w:tcPr>
            <w:tcW w:w="960" w:type="dxa"/>
            <w:noWrap/>
            <w:vAlign w:val="bottom"/>
          </w:tcPr>
          <w:p w14:paraId="201DD2E3" w14:textId="20B7AACB" w:rsidR="001A5FFD" w:rsidRDefault="001A5FFD" w:rsidP="001A5FFD">
            <w:pPr>
              <w:spacing w:line="360" w:lineRule="auto"/>
              <w:jc w:val="both"/>
              <w:rPr>
                <w:rFonts w:ascii="Calibri" w:hAnsi="Calibri" w:cs="Calibri"/>
                <w:color w:val="000000"/>
              </w:rPr>
            </w:pPr>
            <w:r>
              <w:rPr>
                <w:rFonts w:ascii="Calibri" w:hAnsi="Calibri" w:cs="Calibri"/>
                <w:color w:val="000000"/>
              </w:rPr>
              <w:t>0</w:t>
            </w:r>
          </w:p>
        </w:tc>
      </w:tr>
      <w:tr w:rsidR="001A5FFD" w:rsidRPr="00537357" w14:paraId="7B776EFB" w14:textId="77777777" w:rsidTr="001A5FFD">
        <w:trPr>
          <w:trHeight w:val="300"/>
        </w:trPr>
        <w:tc>
          <w:tcPr>
            <w:tcW w:w="4118" w:type="dxa"/>
            <w:noWrap/>
            <w:vAlign w:val="bottom"/>
          </w:tcPr>
          <w:p w14:paraId="0FC514BC" w14:textId="2CC5582D" w:rsidR="001A5FFD" w:rsidRPr="001A5FFD" w:rsidRDefault="001A5FFD" w:rsidP="00260C5E">
            <w:pPr>
              <w:spacing w:line="360" w:lineRule="auto"/>
              <w:rPr>
                <w:rFonts w:ascii="Calibri" w:hAnsi="Calibri" w:cs="Calibri"/>
                <w:color w:val="000000"/>
                <w:sz w:val="20"/>
              </w:rPr>
            </w:pPr>
            <w:proofErr w:type="spellStart"/>
            <w:r w:rsidRPr="00260C5E">
              <w:rPr>
                <w:rFonts w:ascii="Calibri" w:hAnsi="Calibri" w:cs="Calibri"/>
                <w:color w:val="000000"/>
                <w:sz w:val="20"/>
              </w:rPr>
              <w:t>D~stdGC</w:t>
            </w:r>
            <w:proofErr w:type="spellEnd"/>
            <w:r w:rsidRPr="00260C5E">
              <w:rPr>
                <w:rFonts w:ascii="Calibri" w:hAnsi="Calibri" w:cs="Calibri"/>
                <w:color w:val="000000"/>
                <w:sz w:val="20"/>
              </w:rPr>
              <w:t xml:space="preserve"> * session a0~session </w:t>
            </w:r>
            <w:proofErr w:type="spellStart"/>
            <w:r w:rsidRPr="00260C5E">
              <w:rPr>
                <w:rFonts w:ascii="Calibri" w:hAnsi="Calibri" w:cs="Calibri"/>
                <w:color w:val="000000"/>
                <w:sz w:val="20"/>
              </w:rPr>
              <w:t>sigma~session</w:t>
            </w:r>
            <w:proofErr w:type="spellEnd"/>
          </w:p>
        </w:tc>
        <w:tc>
          <w:tcPr>
            <w:tcW w:w="639" w:type="dxa"/>
            <w:noWrap/>
            <w:vAlign w:val="bottom"/>
          </w:tcPr>
          <w:p w14:paraId="16B93742" w14:textId="3CBABF1A" w:rsidR="001A5FFD" w:rsidRDefault="001A5FFD" w:rsidP="001A5FFD">
            <w:pPr>
              <w:spacing w:line="360" w:lineRule="auto"/>
              <w:jc w:val="both"/>
              <w:rPr>
                <w:rFonts w:ascii="Calibri" w:hAnsi="Calibri" w:cs="Calibri"/>
                <w:color w:val="000000"/>
              </w:rPr>
            </w:pPr>
            <w:r>
              <w:rPr>
                <w:rFonts w:ascii="Calibri" w:hAnsi="Calibri" w:cs="Calibri"/>
                <w:color w:val="000000"/>
              </w:rPr>
              <w:t>12</w:t>
            </w:r>
          </w:p>
        </w:tc>
        <w:tc>
          <w:tcPr>
            <w:tcW w:w="1161" w:type="dxa"/>
            <w:noWrap/>
            <w:vAlign w:val="bottom"/>
          </w:tcPr>
          <w:p w14:paraId="5A8992FA" w14:textId="6342146C" w:rsidR="001A5FFD" w:rsidRDefault="001A5FFD" w:rsidP="001A5FFD">
            <w:pPr>
              <w:spacing w:line="360" w:lineRule="auto"/>
              <w:jc w:val="both"/>
              <w:rPr>
                <w:rFonts w:ascii="Calibri" w:hAnsi="Calibri" w:cs="Calibri"/>
                <w:color w:val="000000"/>
              </w:rPr>
            </w:pPr>
            <w:r>
              <w:rPr>
                <w:rFonts w:ascii="Calibri" w:hAnsi="Calibri" w:cs="Calibri"/>
                <w:color w:val="000000"/>
              </w:rPr>
              <w:t>-504.393</w:t>
            </w:r>
          </w:p>
        </w:tc>
        <w:tc>
          <w:tcPr>
            <w:tcW w:w="1053" w:type="dxa"/>
            <w:noWrap/>
            <w:vAlign w:val="bottom"/>
          </w:tcPr>
          <w:p w14:paraId="6AD85CE8" w14:textId="411FE0EC" w:rsidR="001A5FFD" w:rsidRDefault="001A5FFD" w:rsidP="001A5FFD">
            <w:pPr>
              <w:spacing w:line="360" w:lineRule="auto"/>
              <w:jc w:val="both"/>
              <w:rPr>
                <w:rFonts w:ascii="Calibri" w:hAnsi="Calibri" w:cs="Calibri"/>
                <w:color w:val="000000"/>
              </w:rPr>
            </w:pPr>
            <w:r>
              <w:rPr>
                <w:rFonts w:ascii="Calibri" w:hAnsi="Calibri" w:cs="Calibri"/>
                <w:color w:val="000000"/>
              </w:rPr>
              <w:t>1043.929</w:t>
            </w:r>
          </w:p>
        </w:tc>
        <w:tc>
          <w:tcPr>
            <w:tcW w:w="1053" w:type="dxa"/>
            <w:noWrap/>
            <w:vAlign w:val="bottom"/>
          </w:tcPr>
          <w:p w14:paraId="09711331" w14:textId="7F0499E5" w:rsidR="001A5FFD" w:rsidRDefault="001A5FFD" w:rsidP="001A5FFD">
            <w:pPr>
              <w:spacing w:line="360" w:lineRule="auto"/>
              <w:jc w:val="both"/>
              <w:rPr>
                <w:rFonts w:ascii="Calibri" w:hAnsi="Calibri" w:cs="Calibri"/>
                <w:color w:val="000000"/>
              </w:rPr>
            </w:pPr>
            <w:r>
              <w:rPr>
                <w:rFonts w:ascii="Calibri" w:hAnsi="Calibri" w:cs="Calibri"/>
                <w:color w:val="000000"/>
              </w:rPr>
              <w:t>32.292</w:t>
            </w:r>
          </w:p>
        </w:tc>
        <w:tc>
          <w:tcPr>
            <w:tcW w:w="960" w:type="dxa"/>
            <w:noWrap/>
            <w:vAlign w:val="bottom"/>
          </w:tcPr>
          <w:p w14:paraId="51F9E949" w14:textId="6E90D010" w:rsidR="001A5FFD" w:rsidRDefault="001A5FFD" w:rsidP="001A5FFD">
            <w:pPr>
              <w:spacing w:line="360" w:lineRule="auto"/>
              <w:jc w:val="both"/>
              <w:rPr>
                <w:rFonts w:ascii="Calibri" w:hAnsi="Calibri" w:cs="Calibri"/>
                <w:color w:val="000000"/>
              </w:rPr>
            </w:pPr>
            <w:r>
              <w:rPr>
                <w:rFonts w:ascii="Calibri" w:hAnsi="Calibri" w:cs="Calibri"/>
                <w:color w:val="000000"/>
              </w:rPr>
              <w:t>0</w:t>
            </w:r>
          </w:p>
        </w:tc>
      </w:tr>
      <w:tr w:rsidR="001A5FFD" w:rsidRPr="00537357" w14:paraId="506EF352" w14:textId="77777777" w:rsidTr="001A5FFD">
        <w:trPr>
          <w:trHeight w:val="300"/>
        </w:trPr>
        <w:tc>
          <w:tcPr>
            <w:tcW w:w="4118" w:type="dxa"/>
            <w:noWrap/>
            <w:vAlign w:val="bottom"/>
          </w:tcPr>
          <w:p w14:paraId="5D2E9419" w14:textId="29D473F1" w:rsidR="001A5FFD" w:rsidRPr="001A5FFD" w:rsidRDefault="001A5FFD" w:rsidP="00260C5E">
            <w:pPr>
              <w:spacing w:line="360" w:lineRule="auto"/>
              <w:rPr>
                <w:rFonts w:ascii="Calibri" w:hAnsi="Calibri" w:cs="Calibri"/>
                <w:color w:val="000000"/>
                <w:sz w:val="20"/>
              </w:rPr>
            </w:pPr>
            <w:proofErr w:type="spellStart"/>
            <w:r w:rsidRPr="00260C5E">
              <w:rPr>
                <w:rFonts w:ascii="Calibri" w:hAnsi="Calibri" w:cs="Calibri"/>
                <w:color w:val="000000"/>
                <w:sz w:val="20"/>
              </w:rPr>
              <w:t>D~session</w:t>
            </w:r>
            <w:proofErr w:type="spellEnd"/>
            <w:r w:rsidRPr="00260C5E">
              <w:rPr>
                <w:rFonts w:ascii="Calibri" w:hAnsi="Calibri" w:cs="Calibri"/>
                <w:color w:val="000000"/>
                <w:sz w:val="20"/>
              </w:rPr>
              <w:t xml:space="preserve"> a0~Topo * session </w:t>
            </w:r>
            <w:proofErr w:type="spellStart"/>
            <w:r w:rsidRPr="00260C5E">
              <w:rPr>
                <w:rFonts w:ascii="Calibri" w:hAnsi="Calibri" w:cs="Calibri"/>
                <w:color w:val="000000"/>
                <w:sz w:val="20"/>
              </w:rPr>
              <w:t>sigma~session</w:t>
            </w:r>
            <w:proofErr w:type="spellEnd"/>
          </w:p>
        </w:tc>
        <w:tc>
          <w:tcPr>
            <w:tcW w:w="639" w:type="dxa"/>
            <w:noWrap/>
            <w:vAlign w:val="bottom"/>
          </w:tcPr>
          <w:p w14:paraId="5EF47858" w14:textId="7916541D" w:rsidR="001A5FFD" w:rsidRDefault="001A5FFD" w:rsidP="001A5FFD">
            <w:pPr>
              <w:spacing w:line="360" w:lineRule="auto"/>
              <w:jc w:val="both"/>
              <w:rPr>
                <w:rFonts w:ascii="Calibri" w:hAnsi="Calibri" w:cs="Calibri"/>
                <w:color w:val="000000"/>
              </w:rPr>
            </w:pPr>
            <w:r>
              <w:rPr>
                <w:rFonts w:ascii="Calibri" w:hAnsi="Calibri" w:cs="Calibri"/>
                <w:color w:val="000000"/>
              </w:rPr>
              <w:t>15</w:t>
            </w:r>
          </w:p>
        </w:tc>
        <w:tc>
          <w:tcPr>
            <w:tcW w:w="1161" w:type="dxa"/>
            <w:noWrap/>
            <w:vAlign w:val="bottom"/>
          </w:tcPr>
          <w:p w14:paraId="63B9AC12" w14:textId="68A5D76A" w:rsidR="001A5FFD" w:rsidRDefault="001A5FFD" w:rsidP="001A5FFD">
            <w:pPr>
              <w:spacing w:line="360" w:lineRule="auto"/>
              <w:jc w:val="both"/>
              <w:rPr>
                <w:rFonts w:ascii="Calibri" w:hAnsi="Calibri" w:cs="Calibri"/>
                <w:color w:val="000000"/>
              </w:rPr>
            </w:pPr>
            <w:r>
              <w:rPr>
                <w:rFonts w:ascii="Calibri" w:hAnsi="Calibri" w:cs="Calibri"/>
                <w:color w:val="000000"/>
              </w:rPr>
              <w:t>-497.772</w:t>
            </w:r>
          </w:p>
        </w:tc>
        <w:tc>
          <w:tcPr>
            <w:tcW w:w="1053" w:type="dxa"/>
            <w:noWrap/>
            <w:vAlign w:val="bottom"/>
          </w:tcPr>
          <w:p w14:paraId="650B2227" w14:textId="448AE8FA" w:rsidR="001A5FFD" w:rsidRDefault="001A5FFD" w:rsidP="001A5FFD">
            <w:pPr>
              <w:spacing w:line="360" w:lineRule="auto"/>
              <w:jc w:val="both"/>
              <w:rPr>
                <w:rFonts w:ascii="Calibri" w:hAnsi="Calibri" w:cs="Calibri"/>
                <w:color w:val="000000"/>
              </w:rPr>
            </w:pPr>
            <w:r>
              <w:rPr>
                <w:rFonts w:ascii="Calibri" w:hAnsi="Calibri" w:cs="Calibri"/>
                <w:color w:val="000000"/>
              </w:rPr>
              <w:t>1044.744</w:t>
            </w:r>
          </w:p>
        </w:tc>
        <w:tc>
          <w:tcPr>
            <w:tcW w:w="1053" w:type="dxa"/>
            <w:noWrap/>
            <w:vAlign w:val="bottom"/>
          </w:tcPr>
          <w:p w14:paraId="772A166B" w14:textId="20189FB4" w:rsidR="001A5FFD" w:rsidRDefault="001A5FFD" w:rsidP="001A5FFD">
            <w:pPr>
              <w:spacing w:line="360" w:lineRule="auto"/>
              <w:jc w:val="both"/>
              <w:rPr>
                <w:rFonts w:ascii="Calibri" w:hAnsi="Calibri" w:cs="Calibri"/>
                <w:color w:val="000000"/>
              </w:rPr>
            </w:pPr>
            <w:r>
              <w:rPr>
                <w:rFonts w:ascii="Calibri" w:hAnsi="Calibri" w:cs="Calibri"/>
                <w:color w:val="000000"/>
              </w:rPr>
              <w:t>33.107</w:t>
            </w:r>
          </w:p>
        </w:tc>
        <w:tc>
          <w:tcPr>
            <w:tcW w:w="960" w:type="dxa"/>
            <w:noWrap/>
            <w:vAlign w:val="bottom"/>
          </w:tcPr>
          <w:p w14:paraId="24AB086D" w14:textId="6BB390E8" w:rsidR="001A5FFD" w:rsidRDefault="001A5FFD" w:rsidP="001A5FFD">
            <w:pPr>
              <w:spacing w:line="360" w:lineRule="auto"/>
              <w:jc w:val="both"/>
              <w:rPr>
                <w:rFonts w:ascii="Calibri" w:hAnsi="Calibri" w:cs="Calibri"/>
                <w:color w:val="000000"/>
              </w:rPr>
            </w:pPr>
            <w:r>
              <w:rPr>
                <w:rFonts w:ascii="Calibri" w:hAnsi="Calibri" w:cs="Calibri"/>
                <w:color w:val="000000"/>
              </w:rPr>
              <w:t>0</w:t>
            </w:r>
          </w:p>
        </w:tc>
      </w:tr>
      <w:tr w:rsidR="001A5FFD" w:rsidRPr="00537357" w14:paraId="73B01086" w14:textId="77777777" w:rsidTr="001A5FFD">
        <w:trPr>
          <w:trHeight w:val="300"/>
        </w:trPr>
        <w:tc>
          <w:tcPr>
            <w:tcW w:w="4118" w:type="dxa"/>
            <w:noWrap/>
            <w:vAlign w:val="bottom"/>
          </w:tcPr>
          <w:p w14:paraId="5549607A" w14:textId="5670A3DD" w:rsidR="001A5FFD" w:rsidRPr="001A5FFD" w:rsidRDefault="001A5FFD" w:rsidP="00260C5E">
            <w:pPr>
              <w:spacing w:line="360" w:lineRule="auto"/>
              <w:rPr>
                <w:rFonts w:ascii="Calibri" w:hAnsi="Calibri" w:cs="Calibri"/>
                <w:color w:val="000000"/>
                <w:sz w:val="20"/>
              </w:rPr>
            </w:pPr>
            <w:proofErr w:type="spellStart"/>
            <w:r w:rsidRPr="00260C5E">
              <w:rPr>
                <w:rFonts w:ascii="Calibri" w:hAnsi="Calibri" w:cs="Calibri"/>
                <w:color w:val="000000"/>
                <w:sz w:val="20"/>
              </w:rPr>
              <w:t>D~rmeanGC</w:t>
            </w:r>
            <w:proofErr w:type="spellEnd"/>
            <w:r w:rsidRPr="00260C5E">
              <w:rPr>
                <w:rFonts w:ascii="Calibri" w:hAnsi="Calibri" w:cs="Calibri"/>
                <w:color w:val="000000"/>
                <w:sz w:val="20"/>
              </w:rPr>
              <w:t xml:space="preserve"> + </w:t>
            </w:r>
            <w:proofErr w:type="spellStart"/>
            <w:r w:rsidRPr="00260C5E">
              <w:rPr>
                <w:rFonts w:ascii="Calibri" w:hAnsi="Calibri" w:cs="Calibri"/>
                <w:color w:val="000000"/>
                <w:sz w:val="20"/>
              </w:rPr>
              <w:t>rmeanGCdev:session</w:t>
            </w:r>
            <w:proofErr w:type="spellEnd"/>
            <w:r w:rsidRPr="00260C5E">
              <w:rPr>
                <w:rFonts w:ascii="Calibri" w:hAnsi="Calibri" w:cs="Calibri"/>
                <w:color w:val="000000"/>
                <w:sz w:val="20"/>
              </w:rPr>
              <w:t xml:space="preserve"> + session lambda0~session </w:t>
            </w:r>
            <w:proofErr w:type="spellStart"/>
            <w:r w:rsidRPr="00260C5E">
              <w:rPr>
                <w:rFonts w:ascii="Calibri" w:hAnsi="Calibri" w:cs="Calibri"/>
                <w:color w:val="000000"/>
                <w:sz w:val="20"/>
              </w:rPr>
              <w:t>sigma~session</w:t>
            </w:r>
            <w:proofErr w:type="spellEnd"/>
          </w:p>
        </w:tc>
        <w:tc>
          <w:tcPr>
            <w:tcW w:w="639" w:type="dxa"/>
            <w:noWrap/>
            <w:vAlign w:val="bottom"/>
          </w:tcPr>
          <w:p w14:paraId="7B07071A" w14:textId="3D45F984" w:rsidR="001A5FFD" w:rsidRDefault="001A5FFD" w:rsidP="001A5FFD">
            <w:pPr>
              <w:spacing w:line="360" w:lineRule="auto"/>
              <w:jc w:val="both"/>
              <w:rPr>
                <w:rFonts w:ascii="Calibri" w:hAnsi="Calibri" w:cs="Calibri"/>
                <w:color w:val="000000"/>
              </w:rPr>
            </w:pPr>
            <w:r>
              <w:rPr>
                <w:rFonts w:ascii="Calibri" w:hAnsi="Calibri" w:cs="Calibri"/>
                <w:color w:val="000000"/>
              </w:rPr>
              <w:t>13</w:t>
            </w:r>
          </w:p>
        </w:tc>
        <w:tc>
          <w:tcPr>
            <w:tcW w:w="1161" w:type="dxa"/>
            <w:noWrap/>
            <w:vAlign w:val="bottom"/>
          </w:tcPr>
          <w:p w14:paraId="57A86808" w14:textId="40820808" w:rsidR="001A5FFD" w:rsidRDefault="001A5FFD" w:rsidP="001A5FFD">
            <w:pPr>
              <w:spacing w:line="360" w:lineRule="auto"/>
              <w:jc w:val="both"/>
              <w:rPr>
                <w:rFonts w:ascii="Calibri" w:hAnsi="Calibri" w:cs="Calibri"/>
                <w:color w:val="000000"/>
              </w:rPr>
            </w:pPr>
            <w:r>
              <w:rPr>
                <w:rFonts w:ascii="Calibri" w:hAnsi="Calibri" w:cs="Calibri"/>
                <w:color w:val="000000"/>
              </w:rPr>
              <w:t>-504.393</w:t>
            </w:r>
          </w:p>
        </w:tc>
        <w:tc>
          <w:tcPr>
            <w:tcW w:w="1053" w:type="dxa"/>
            <w:noWrap/>
            <w:vAlign w:val="bottom"/>
          </w:tcPr>
          <w:p w14:paraId="72ABD0D9" w14:textId="62CB1049" w:rsidR="001A5FFD" w:rsidRDefault="001A5FFD" w:rsidP="001A5FFD">
            <w:pPr>
              <w:spacing w:line="360" w:lineRule="auto"/>
              <w:jc w:val="both"/>
              <w:rPr>
                <w:rFonts w:ascii="Calibri" w:hAnsi="Calibri" w:cs="Calibri"/>
                <w:color w:val="000000"/>
              </w:rPr>
            </w:pPr>
            <w:r>
              <w:rPr>
                <w:rFonts w:ascii="Calibri" w:hAnsi="Calibri" w:cs="Calibri"/>
                <w:color w:val="000000"/>
              </w:rPr>
              <w:t>1048.268</w:t>
            </w:r>
          </w:p>
        </w:tc>
        <w:tc>
          <w:tcPr>
            <w:tcW w:w="1053" w:type="dxa"/>
            <w:noWrap/>
            <w:vAlign w:val="bottom"/>
          </w:tcPr>
          <w:p w14:paraId="4477FBC9" w14:textId="233CB20A" w:rsidR="001A5FFD" w:rsidRDefault="001A5FFD" w:rsidP="001A5FFD">
            <w:pPr>
              <w:spacing w:line="360" w:lineRule="auto"/>
              <w:jc w:val="both"/>
              <w:rPr>
                <w:rFonts w:ascii="Calibri" w:hAnsi="Calibri" w:cs="Calibri"/>
                <w:color w:val="000000"/>
              </w:rPr>
            </w:pPr>
            <w:r>
              <w:rPr>
                <w:rFonts w:ascii="Calibri" w:hAnsi="Calibri" w:cs="Calibri"/>
                <w:color w:val="000000"/>
              </w:rPr>
              <w:t>36.631</w:t>
            </w:r>
          </w:p>
        </w:tc>
        <w:tc>
          <w:tcPr>
            <w:tcW w:w="960" w:type="dxa"/>
            <w:noWrap/>
            <w:vAlign w:val="bottom"/>
          </w:tcPr>
          <w:p w14:paraId="4A0317AC" w14:textId="6A86E439" w:rsidR="001A5FFD" w:rsidRDefault="001A5FFD" w:rsidP="001A5FFD">
            <w:pPr>
              <w:spacing w:line="360" w:lineRule="auto"/>
              <w:jc w:val="both"/>
              <w:rPr>
                <w:rFonts w:ascii="Calibri" w:hAnsi="Calibri" w:cs="Calibri"/>
                <w:color w:val="000000"/>
              </w:rPr>
            </w:pPr>
            <w:r>
              <w:rPr>
                <w:rFonts w:ascii="Calibri" w:hAnsi="Calibri" w:cs="Calibri"/>
                <w:color w:val="000000"/>
              </w:rPr>
              <w:t>0</w:t>
            </w:r>
          </w:p>
        </w:tc>
      </w:tr>
      <w:tr w:rsidR="001A5FFD" w:rsidRPr="00537357" w14:paraId="6D9D95C0" w14:textId="77777777" w:rsidTr="001A5FFD">
        <w:trPr>
          <w:trHeight w:val="300"/>
        </w:trPr>
        <w:tc>
          <w:tcPr>
            <w:tcW w:w="4118" w:type="dxa"/>
            <w:noWrap/>
            <w:vAlign w:val="bottom"/>
          </w:tcPr>
          <w:p w14:paraId="64A563C3" w14:textId="3A4B41C8" w:rsidR="001A5FFD" w:rsidRPr="001A5FFD" w:rsidRDefault="001A5FFD" w:rsidP="00260C5E">
            <w:pPr>
              <w:spacing w:line="360" w:lineRule="auto"/>
              <w:rPr>
                <w:rFonts w:ascii="Calibri" w:hAnsi="Calibri" w:cs="Calibri"/>
                <w:color w:val="000000"/>
                <w:sz w:val="20"/>
              </w:rPr>
            </w:pPr>
            <w:proofErr w:type="spellStart"/>
            <w:r w:rsidRPr="00260C5E">
              <w:rPr>
                <w:rFonts w:ascii="Calibri" w:hAnsi="Calibri" w:cs="Calibri"/>
                <w:color w:val="000000"/>
                <w:sz w:val="20"/>
              </w:rPr>
              <w:t>D~stdGC</w:t>
            </w:r>
            <w:proofErr w:type="spellEnd"/>
            <w:r w:rsidRPr="00260C5E">
              <w:rPr>
                <w:rFonts w:ascii="Calibri" w:hAnsi="Calibri" w:cs="Calibri"/>
                <w:color w:val="000000"/>
                <w:sz w:val="20"/>
              </w:rPr>
              <w:t xml:space="preserve"> + session a0~Topo * session </w:t>
            </w:r>
            <w:proofErr w:type="spellStart"/>
            <w:r w:rsidRPr="00260C5E">
              <w:rPr>
                <w:rFonts w:ascii="Calibri" w:hAnsi="Calibri" w:cs="Calibri"/>
                <w:color w:val="000000"/>
                <w:sz w:val="20"/>
              </w:rPr>
              <w:t>sigma~session</w:t>
            </w:r>
            <w:proofErr w:type="spellEnd"/>
          </w:p>
        </w:tc>
        <w:tc>
          <w:tcPr>
            <w:tcW w:w="639" w:type="dxa"/>
            <w:noWrap/>
            <w:vAlign w:val="bottom"/>
          </w:tcPr>
          <w:p w14:paraId="37F112D2" w14:textId="577AF4E5" w:rsidR="001A5FFD" w:rsidRDefault="001A5FFD" w:rsidP="001A5FFD">
            <w:pPr>
              <w:spacing w:line="360" w:lineRule="auto"/>
              <w:jc w:val="both"/>
              <w:rPr>
                <w:rFonts w:ascii="Calibri" w:hAnsi="Calibri" w:cs="Calibri"/>
                <w:color w:val="000000"/>
              </w:rPr>
            </w:pPr>
            <w:r>
              <w:rPr>
                <w:rFonts w:ascii="Calibri" w:hAnsi="Calibri" w:cs="Calibri"/>
                <w:color w:val="000000"/>
              </w:rPr>
              <w:t>16</w:t>
            </w:r>
          </w:p>
        </w:tc>
        <w:tc>
          <w:tcPr>
            <w:tcW w:w="1161" w:type="dxa"/>
            <w:noWrap/>
            <w:vAlign w:val="bottom"/>
          </w:tcPr>
          <w:p w14:paraId="366BDA1B" w14:textId="2311D4CD" w:rsidR="001A5FFD" w:rsidRDefault="001A5FFD" w:rsidP="001A5FFD">
            <w:pPr>
              <w:spacing w:line="360" w:lineRule="auto"/>
              <w:jc w:val="both"/>
              <w:rPr>
                <w:rFonts w:ascii="Calibri" w:hAnsi="Calibri" w:cs="Calibri"/>
                <w:color w:val="000000"/>
              </w:rPr>
            </w:pPr>
            <w:r>
              <w:rPr>
                <w:rFonts w:ascii="Calibri" w:hAnsi="Calibri" w:cs="Calibri"/>
                <w:color w:val="000000"/>
              </w:rPr>
              <w:t>-497.745</w:t>
            </w:r>
          </w:p>
        </w:tc>
        <w:tc>
          <w:tcPr>
            <w:tcW w:w="1053" w:type="dxa"/>
            <w:noWrap/>
            <w:vAlign w:val="bottom"/>
          </w:tcPr>
          <w:p w14:paraId="629B1326" w14:textId="53EE608F" w:rsidR="001A5FFD" w:rsidRDefault="001A5FFD" w:rsidP="001A5FFD">
            <w:pPr>
              <w:spacing w:line="360" w:lineRule="auto"/>
              <w:jc w:val="both"/>
              <w:rPr>
                <w:rFonts w:ascii="Calibri" w:hAnsi="Calibri" w:cs="Calibri"/>
                <w:color w:val="000000"/>
              </w:rPr>
            </w:pPr>
            <w:r>
              <w:rPr>
                <w:rFonts w:ascii="Calibri" w:hAnsi="Calibri" w:cs="Calibri"/>
                <w:color w:val="000000"/>
              </w:rPr>
              <w:t>1050.156</w:t>
            </w:r>
          </w:p>
        </w:tc>
        <w:tc>
          <w:tcPr>
            <w:tcW w:w="1053" w:type="dxa"/>
            <w:noWrap/>
            <w:vAlign w:val="bottom"/>
          </w:tcPr>
          <w:p w14:paraId="723A94BC" w14:textId="7AFB1F78" w:rsidR="001A5FFD" w:rsidRDefault="001A5FFD" w:rsidP="001A5FFD">
            <w:pPr>
              <w:spacing w:line="360" w:lineRule="auto"/>
              <w:jc w:val="both"/>
              <w:rPr>
                <w:rFonts w:ascii="Calibri" w:hAnsi="Calibri" w:cs="Calibri"/>
                <w:color w:val="000000"/>
              </w:rPr>
            </w:pPr>
            <w:r>
              <w:rPr>
                <w:rFonts w:ascii="Calibri" w:hAnsi="Calibri" w:cs="Calibri"/>
                <w:color w:val="000000"/>
              </w:rPr>
              <w:t>38.519</w:t>
            </w:r>
          </w:p>
        </w:tc>
        <w:tc>
          <w:tcPr>
            <w:tcW w:w="960" w:type="dxa"/>
            <w:noWrap/>
            <w:vAlign w:val="bottom"/>
          </w:tcPr>
          <w:p w14:paraId="4C68DAC5" w14:textId="0EF3306A" w:rsidR="001A5FFD" w:rsidRDefault="001A5FFD" w:rsidP="001A5FFD">
            <w:pPr>
              <w:spacing w:line="360" w:lineRule="auto"/>
              <w:jc w:val="both"/>
              <w:rPr>
                <w:rFonts w:ascii="Calibri" w:hAnsi="Calibri" w:cs="Calibri"/>
                <w:color w:val="000000"/>
              </w:rPr>
            </w:pPr>
            <w:r>
              <w:rPr>
                <w:rFonts w:ascii="Calibri" w:hAnsi="Calibri" w:cs="Calibri"/>
                <w:color w:val="000000"/>
              </w:rPr>
              <w:t>0</w:t>
            </w:r>
          </w:p>
        </w:tc>
      </w:tr>
      <w:tr w:rsidR="001A5FFD" w:rsidRPr="00537357" w14:paraId="16ABC877" w14:textId="77777777" w:rsidTr="001A5FFD">
        <w:trPr>
          <w:trHeight w:val="300"/>
        </w:trPr>
        <w:tc>
          <w:tcPr>
            <w:tcW w:w="4118" w:type="dxa"/>
            <w:noWrap/>
            <w:vAlign w:val="bottom"/>
          </w:tcPr>
          <w:p w14:paraId="23810A0F" w14:textId="74277018" w:rsidR="001A5FFD" w:rsidRPr="001A5FFD" w:rsidRDefault="001A5FFD" w:rsidP="00260C5E">
            <w:pPr>
              <w:spacing w:line="360" w:lineRule="auto"/>
              <w:rPr>
                <w:rFonts w:ascii="Calibri" w:hAnsi="Calibri" w:cs="Calibri"/>
                <w:color w:val="000000"/>
                <w:sz w:val="20"/>
              </w:rPr>
            </w:pPr>
            <w:proofErr w:type="spellStart"/>
            <w:r w:rsidRPr="00260C5E">
              <w:rPr>
                <w:rFonts w:ascii="Calibri" w:hAnsi="Calibri" w:cs="Calibri"/>
                <w:color w:val="000000"/>
                <w:sz w:val="20"/>
              </w:rPr>
              <w:t>D~stdGC</w:t>
            </w:r>
            <w:proofErr w:type="spellEnd"/>
            <w:r w:rsidRPr="00260C5E">
              <w:rPr>
                <w:rFonts w:ascii="Calibri" w:hAnsi="Calibri" w:cs="Calibri"/>
                <w:color w:val="000000"/>
                <w:sz w:val="20"/>
              </w:rPr>
              <w:t xml:space="preserve"> + session a0~Topo * session </w:t>
            </w:r>
            <w:proofErr w:type="spellStart"/>
            <w:r w:rsidRPr="00260C5E">
              <w:rPr>
                <w:rFonts w:ascii="Calibri" w:hAnsi="Calibri" w:cs="Calibri"/>
                <w:color w:val="000000"/>
                <w:sz w:val="20"/>
              </w:rPr>
              <w:t>sigma~session</w:t>
            </w:r>
            <w:proofErr w:type="spellEnd"/>
          </w:p>
        </w:tc>
        <w:tc>
          <w:tcPr>
            <w:tcW w:w="639" w:type="dxa"/>
            <w:noWrap/>
            <w:vAlign w:val="bottom"/>
          </w:tcPr>
          <w:p w14:paraId="286BA81C" w14:textId="7E1D8D9E" w:rsidR="001A5FFD" w:rsidRDefault="001A5FFD" w:rsidP="001A5FFD">
            <w:pPr>
              <w:spacing w:line="360" w:lineRule="auto"/>
              <w:jc w:val="both"/>
              <w:rPr>
                <w:rFonts w:ascii="Calibri" w:hAnsi="Calibri" w:cs="Calibri"/>
                <w:color w:val="000000"/>
              </w:rPr>
            </w:pPr>
            <w:r>
              <w:rPr>
                <w:rFonts w:ascii="Calibri" w:hAnsi="Calibri" w:cs="Calibri"/>
                <w:color w:val="000000"/>
              </w:rPr>
              <w:t>16</w:t>
            </w:r>
          </w:p>
        </w:tc>
        <w:tc>
          <w:tcPr>
            <w:tcW w:w="1161" w:type="dxa"/>
            <w:noWrap/>
            <w:vAlign w:val="bottom"/>
          </w:tcPr>
          <w:p w14:paraId="451CF8A9" w14:textId="4ECEDBBC" w:rsidR="001A5FFD" w:rsidRDefault="001A5FFD" w:rsidP="001A5FFD">
            <w:pPr>
              <w:spacing w:line="360" w:lineRule="auto"/>
              <w:jc w:val="both"/>
              <w:rPr>
                <w:rFonts w:ascii="Calibri" w:hAnsi="Calibri" w:cs="Calibri"/>
                <w:color w:val="000000"/>
              </w:rPr>
            </w:pPr>
            <w:r>
              <w:rPr>
                <w:rFonts w:ascii="Calibri" w:hAnsi="Calibri" w:cs="Calibri"/>
                <w:color w:val="000000"/>
              </w:rPr>
              <w:t>-497.745</w:t>
            </w:r>
          </w:p>
        </w:tc>
        <w:tc>
          <w:tcPr>
            <w:tcW w:w="1053" w:type="dxa"/>
            <w:noWrap/>
            <w:vAlign w:val="bottom"/>
          </w:tcPr>
          <w:p w14:paraId="037C57F8" w14:textId="229502B0" w:rsidR="001A5FFD" w:rsidRDefault="001A5FFD" w:rsidP="001A5FFD">
            <w:pPr>
              <w:spacing w:line="360" w:lineRule="auto"/>
              <w:jc w:val="both"/>
              <w:rPr>
                <w:rFonts w:ascii="Calibri" w:hAnsi="Calibri" w:cs="Calibri"/>
                <w:color w:val="000000"/>
              </w:rPr>
            </w:pPr>
            <w:r>
              <w:rPr>
                <w:rFonts w:ascii="Calibri" w:hAnsi="Calibri" w:cs="Calibri"/>
                <w:color w:val="000000"/>
              </w:rPr>
              <w:t>1050.156</w:t>
            </w:r>
          </w:p>
        </w:tc>
        <w:tc>
          <w:tcPr>
            <w:tcW w:w="1053" w:type="dxa"/>
            <w:noWrap/>
            <w:vAlign w:val="bottom"/>
          </w:tcPr>
          <w:p w14:paraId="54478023" w14:textId="4994EBE9" w:rsidR="001A5FFD" w:rsidRDefault="001A5FFD" w:rsidP="001A5FFD">
            <w:pPr>
              <w:spacing w:line="360" w:lineRule="auto"/>
              <w:jc w:val="both"/>
              <w:rPr>
                <w:rFonts w:ascii="Calibri" w:hAnsi="Calibri" w:cs="Calibri"/>
                <w:color w:val="000000"/>
              </w:rPr>
            </w:pPr>
            <w:r>
              <w:rPr>
                <w:rFonts w:ascii="Calibri" w:hAnsi="Calibri" w:cs="Calibri"/>
                <w:color w:val="000000"/>
              </w:rPr>
              <w:t>38.519</w:t>
            </w:r>
          </w:p>
        </w:tc>
        <w:tc>
          <w:tcPr>
            <w:tcW w:w="960" w:type="dxa"/>
            <w:noWrap/>
            <w:vAlign w:val="bottom"/>
          </w:tcPr>
          <w:p w14:paraId="560B9DA6" w14:textId="712B188B" w:rsidR="001A5FFD" w:rsidRDefault="001A5FFD" w:rsidP="001A5FFD">
            <w:pPr>
              <w:spacing w:line="360" w:lineRule="auto"/>
              <w:jc w:val="both"/>
              <w:rPr>
                <w:rFonts w:ascii="Calibri" w:hAnsi="Calibri" w:cs="Calibri"/>
                <w:color w:val="000000"/>
              </w:rPr>
            </w:pPr>
            <w:r>
              <w:rPr>
                <w:rFonts w:ascii="Calibri" w:hAnsi="Calibri" w:cs="Calibri"/>
                <w:color w:val="000000"/>
              </w:rPr>
              <w:t>0</w:t>
            </w:r>
          </w:p>
        </w:tc>
      </w:tr>
      <w:tr w:rsidR="001A5FFD" w:rsidRPr="00537357" w14:paraId="09454E94" w14:textId="77777777" w:rsidTr="001A5FFD">
        <w:trPr>
          <w:trHeight w:val="300"/>
        </w:trPr>
        <w:tc>
          <w:tcPr>
            <w:tcW w:w="4118" w:type="dxa"/>
            <w:noWrap/>
            <w:vAlign w:val="bottom"/>
          </w:tcPr>
          <w:p w14:paraId="783A1434" w14:textId="28042BC7" w:rsidR="001A5FFD" w:rsidRPr="001A5FFD" w:rsidRDefault="001A5FFD" w:rsidP="00260C5E">
            <w:pPr>
              <w:spacing w:line="360" w:lineRule="auto"/>
              <w:rPr>
                <w:rFonts w:ascii="Calibri" w:hAnsi="Calibri" w:cs="Calibri"/>
                <w:color w:val="000000"/>
                <w:sz w:val="20"/>
              </w:rPr>
            </w:pPr>
            <w:proofErr w:type="spellStart"/>
            <w:r w:rsidRPr="00260C5E">
              <w:rPr>
                <w:rFonts w:ascii="Calibri" w:hAnsi="Calibri" w:cs="Calibri"/>
                <w:color w:val="000000"/>
                <w:sz w:val="20"/>
              </w:rPr>
              <w:t>D~rmeanGCdev</w:t>
            </w:r>
            <w:proofErr w:type="spellEnd"/>
            <w:r w:rsidRPr="00260C5E">
              <w:rPr>
                <w:rFonts w:ascii="Calibri" w:hAnsi="Calibri" w:cs="Calibri"/>
                <w:color w:val="000000"/>
                <w:sz w:val="20"/>
              </w:rPr>
              <w:t xml:space="preserve"> * session lambda0~Topo * session sigma~1</w:t>
            </w:r>
          </w:p>
        </w:tc>
        <w:tc>
          <w:tcPr>
            <w:tcW w:w="639" w:type="dxa"/>
            <w:noWrap/>
            <w:vAlign w:val="bottom"/>
          </w:tcPr>
          <w:p w14:paraId="672607E6" w14:textId="70D0A684" w:rsidR="001A5FFD" w:rsidRDefault="001A5FFD" w:rsidP="001A5FFD">
            <w:pPr>
              <w:spacing w:line="360" w:lineRule="auto"/>
              <w:jc w:val="both"/>
              <w:rPr>
                <w:rFonts w:ascii="Calibri" w:hAnsi="Calibri" w:cs="Calibri"/>
                <w:color w:val="000000"/>
              </w:rPr>
            </w:pPr>
            <w:r>
              <w:rPr>
                <w:rFonts w:ascii="Calibri" w:hAnsi="Calibri" w:cs="Calibri"/>
                <w:color w:val="000000"/>
              </w:rPr>
              <w:t>16</w:t>
            </w:r>
          </w:p>
        </w:tc>
        <w:tc>
          <w:tcPr>
            <w:tcW w:w="1161" w:type="dxa"/>
            <w:noWrap/>
            <w:vAlign w:val="bottom"/>
          </w:tcPr>
          <w:p w14:paraId="3909E9E2" w14:textId="0F911363" w:rsidR="001A5FFD" w:rsidRDefault="001A5FFD" w:rsidP="001A5FFD">
            <w:pPr>
              <w:spacing w:line="360" w:lineRule="auto"/>
              <w:jc w:val="both"/>
              <w:rPr>
                <w:rFonts w:ascii="Calibri" w:hAnsi="Calibri" w:cs="Calibri"/>
                <w:color w:val="000000"/>
              </w:rPr>
            </w:pPr>
            <w:r>
              <w:rPr>
                <w:rFonts w:ascii="Calibri" w:hAnsi="Calibri" w:cs="Calibri"/>
                <w:color w:val="000000"/>
              </w:rPr>
              <w:t>-500.321</w:t>
            </w:r>
          </w:p>
        </w:tc>
        <w:tc>
          <w:tcPr>
            <w:tcW w:w="1053" w:type="dxa"/>
            <w:noWrap/>
            <w:vAlign w:val="bottom"/>
          </w:tcPr>
          <w:p w14:paraId="4C5E4916" w14:textId="1D59709A" w:rsidR="001A5FFD" w:rsidRDefault="001A5FFD" w:rsidP="001A5FFD">
            <w:pPr>
              <w:spacing w:line="360" w:lineRule="auto"/>
              <w:jc w:val="both"/>
              <w:rPr>
                <w:rFonts w:ascii="Calibri" w:hAnsi="Calibri" w:cs="Calibri"/>
                <w:color w:val="000000"/>
              </w:rPr>
            </w:pPr>
            <w:r>
              <w:rPr>
                <w:rFonts w:ascii="Calibri" w:hAnsi="Calibri" w:cs="Calibri"/>
                <w:color w:val="000000"/>
              </w:rPr>
              <w:t>1055.308</w:t>
            </w:r>
          </w:p>
        </w:tc>
        <w:tc>
          <w:tcPr>
            <w:tcW w:w="1053" w:type="dxa"/>
            <w:noWrap/>
            <w:vAlign w:val="bottom"/>
          </w:tcPr>
          <w:p w14:paraId="58269D7E" w14:textId="0B419133" w:rsidR="001A5FFD" w:rsidRDefault="001A5FFD" w:rsidP="001A5FFD">
            <w:pPr>
              <w:spacing w:line="360" w:lineRule="auto"/>
              <w:jc w:val="both"/>
              <w:rPr>
                <w:rFonts w:ascii="Calibri" w:hAnsi="Calibri" w:cs="Calibri"/>
                <w:color w:val="000000"/>
              </w:rPr>
            </w:pPr>
            <w:r>
              <w:rPr>
                <w:rFonts w:ascii="Calibri" w:hAnsi="Calibri" w:cs="Calibri"/>
                <w:color w:val="000000"/>
              </w:rPr>
              <w:t>43.671</w:t>
            </w:r>
          </w:p>
        </w:tc>
        <w:tc>
          <w:tcPr>
            <w:tcW w:w="960" w:type="dxa"/>
            <w:noWrap/>
            <w:vAlign w:val="bottom"/>
          </w:tcPr>
          <w:p w14:paraId="5C74D612" w14:textId="6D6C0F6A" w:rsidR="001A5FFD" w:rsidRDefault="001A5FFD" w:rsidP="001A5FFD">
            <w:pPr>
              <w:spacing w:line="360" w:lineRule="auto"/>
              <w:jc w:val="both"/>
              <w:rPr>
                <w:rFonts w:ascii="Calibri" w:hAnsi="Calibri" w:cs="Calibri"/>
                <w:color w:val="000000"/>
              </w:rPr>
            </w:pPr>
            <w:r>
              <w:rPr>
                <w:rFonts w:ascii="Calibri" w:hAnsi="Calibri" w:cs="Calibri"/>
                <w:color w:val="000000"/>
              </w:rPr>
              <w:t>0</w:t>
            </w:r>
          </w:p>
        </w:tc>
      </w:tr>
      <w:tr w:rsidR="001A5FFD" w:rsidRPr="00537357" w14:paraId="5CE3DB22" w14:textId="77777777" w:rsidTr="001A5FFD">
        <w:trPr>
          <w:trHeight w:val="300"/>
        </w:trPr>
        <w:tc>
          <w:tcPr>
            <w:tcW w:w="4118" w:type="dxa"/>
            <w:noWrap/>
            <w:vAlign w:val="bottom"/>
          </w:tcPr>
          <w:p w14:paraId="76074880" w14:textId="431029DD" w:rsidR="001A5FFD" w:rsidRPr="001A5FFD" w:rsidRDefault="001A5FFD" w:rsidP="00260C5E">
            <w:pPr>
              <w:spacing w:line="360" w:lineRule="auto"/>
              <w:rPr>
                <w:rFonts w:ascii="Calibri" w:hAnsi="Calibri" w:cs="Calibri"/>
                <w:color w:val="000000"/>
                <w:sz w:val="20"/>
              </w:rPr>
            </w:pPr>
            <w:proofErr w:type="spellStart"/>
            <w:r w:rsidRPr="00260C5E">
              <w:rPr>
                <w:rFonts w:ascii="Calibri" w:hAnsi="Calibri" w:cs="Calibri"/>
                <w:color w:val="000000"/>
                <w:sz w:val="20"/>
              </w:rPr>
              <w:t>D~rmeanGCdev</w:t>
            </w:r>
            <w:proofErr w:type="spellEnd"/>
            <w:r w:rsidRPr="00260C5E">
              <w:rPr>
                <w:rFonts w:ascii="Calibri" w:hAnsi="Calibri" w:cs="Calibri"/>
                <w:color w:val="000000"/>
                <w:sz w:val="20"/>
              </w:rPr>
              <w:t xml:space="preserve"> * session lambda0~Topo * session </w:t>
            </w:r>
            <w:proofErr w:type="spellStart"/>
            <w:r w:rsidRPr="00260C5E">
              <w:rPr>
                <w:rFonts w:ascii="Calibri" w:hAnsi="Calibri" w:cs="Calibri"/>
                <w:color w:val="000000"/>
                <w:sz w:val="20"/>
              </w:rPr>
              <w:t>sigma~session</w:t>
            </w:r>
            <w:proofErr w:type="spellEnd"/>
          </w:p>
        </w:tc>
        <w:tc>
          <w:tcPr>
            <w:tcW w:w="639" w:type="dxa"/>
            <w:noWrap/>
            <w:vAlign w:val="bottom"/>
          </w:tcPr>
          <w:p w14:paraId="10754805" w14:textId="4BA17323" w:rsidR="001A5FFD" w:rsidRDefault="001A5FFD" w:rsidP="001A5FFD">
            <w:pPr>
              <w:spacing w:line="360" w:lineRule="auto"/>
              <w:jc w:val="both"/>
              <w:rPr>
                <w:rFonts w:ascii="Calibri" w:hAnsi="Calibri" w:cs="Calibri"/>
                <w:color w:val="000000"/>
              </w:rPr>
            </w:pPr>
            <w:r>
              <w:rPr>
                <w:rFonts w:ascii="Calibri" w:hAnsi="Calibri" w:cs="Calibri"/>
                <w:color w:val="000000"/>
              </w:rPr>
              <w:t>18</w:t>
            </w:r>
          </w:p>
        </w:tc>
        <w:tc>
          <w:tcPr>
            <w:tcW w:w="1161" w:type="dxa"/>
            <w:noWrap/>
            <w:vAlign w:val="bottom"/>
          </w:tcPr>
          <w:p w14:paraId="7E58A27B" w14:textId="0BCAEC12" w:rsidR="001A5FFD" w:rsidRDefault="001A5FFD" w:rsidP="001A5FFD">
            <w:pPr>
              <w:spacing w:line="360" w:lineRule="auto"/>
              <w:jc w:val="both"/>
              <w:rPr>
                <w:rFonts w:ascii="Calibri" w:hAnsi="Calibri" w:cs="Calibri"/>
                <w:color w:val="000000"/>
              </w:rPr>
            </w:pPr>
            <w:r>
              <w:rPr>
                <w:rFonts w:ascii="Calibri" w:hAnsi="Calibri" w:cs="Calibri"/>
                <w:color w:val="000000"/>
              </w:rPr>
              <w:t>-497.474</w:t>
            </w:r>
          </w:p>
        </w:tc>
        <w:tc>
          <w:tcPr>
            <w:tcW w:w="1053" w:type="dxa"/>
            <w:noWrap/>
            <w:vAlign w:val="bottom"/>
          </w:tcPr>
          <w:p w14:paraId="295E5181" w14:textId="6598570F" w:rsidR="001A5FFD" w:rsidRDefault="001A5FFD" w:rsidP="001A5FFD">
            <w:pPr>
              <w:spacing w:line="360" w:lineRule="auto"/>
              <w:jc w:val="both"/>
              <w:rPr>
                <w:rFonts w:ascii="Calibri" w:hAnsi="Calibri" w:cs="Calibri"/>
                <w:color w:val="000000"/>
              </w:rPr>
            </w:pPr>
            <w:r>
              <w:rPr>
                <w:rFonts w:ascii="Calibri" w:hAnsi="Calibri" w:cs="Calibri"/>
                <w:color w:val="000000"/>
              </w:rPr>
              <w:t>1062.038</w:t>
            </w:r>
          </w:p>
        </w:tc>
        <w:tc>
          <w:tcPr>
            <w:tcW w:w="1053" w:type="dxa"/>
            <w:noWrap/>
            <w:vAlign w:val="bottom"/>
          </w:tcPr>
          <w:p w14:paraId="22698F6B" w14:textId="2050B68A" w:rsidR="001A5FFD" w:rsidRDefault="001A5FFD" w:rsidP="001A5FFD">
            <w:pPr>
              <w:spacing w:line="360" w:lineRule="auto"/>
              <w:jc w:val="both"/>
              <w:rPr>
                <w:rFonts w:ascii="Calibri" w:hAnsi="Calibri" w:cs="Calibri"/>
                <w:color w:val="000000"/>
              </w:rPr>
            </w:pPr>
            <w:r>
              <w:rPr>
                <w:rFonts w:ascii="Calibri" w:hAnsi="Calibri" w:cs="Calibri"/>
                <w:color w:val="000000"/>
              </w:rPr>
              <w:t>50.401</w:t>
            </w:r>
          </w:p>
        </w:tc>
        <w:tc>
          <w:tcPr>
            <w:tcW w:w="960" w:type="dxa"/>
            <w:noWrap/>
            <w:vAlign w:val="bottom"/>
          </w:tcPr>
          <w:p w14:paraId="46AFAF46" w14:textId="537788AD" w:rsidR="001A5FFD" w:rsidRDefault="001A5FFD" w:rsidP="001A5FFD">
            <w:pPr>
              <w:spacing w:line="360" w:lineRule="auto"/>
              <w:jc w:val="both"/>
              <w:rPr>
                <w:rFonts w:ascii="Calibri" w:hAnsi="Calibri" w:cs="Calibri"/>
                <w:color w:val="000000"/>
              </w:rPr>
            </w:pPr>
            <w:r>
              <w:rPr>
                <w:rFonts w:ascii="Calibri" w:hAnsi="Calibri" w:cs="Calibri"/>
                <w:color w:val="000000"/>
              </w:rPr>
              <w:t>0</w:t>
            </w:r>
          </w:p>
        </w:tc>
      </w:tr>
    </w:tbl>
    <w:p w14:paraId="6FA7B655" w14:textId="77777777" w:rsidR="00D4256D" w:rsidRDefault="00D4256D" w:rsidP="00C22D09">
      <w:pPr>
        <w:spacing w:before="100" w:beforeAutospacing="1" w:after="100" w:afterAutospacing="1" w:line="360" w:lineRule="auto"/>
        <w:jc w:val="both"/>
        <w:rPr>
          <w:rFonts w:ascii="Times New Roman" w:eastAsia="Times New Roman" w:hAnsi="Times New Roman" w:cs="Times New Roman"/>
          <w:sz w:val="24"/>
          <w:szCs w:val="24"/>
          <w:lang w:eastAsia="en-IN" w:bidi="hi-IN"/>
        </w:rPr>
      </w:pPr>
    </w:p>
    <w:p w14:paraId="100AC91A" w14:textId="77777777" w:rsidR="00D4256D" w:rsidRDefault="00D4256D" w:rsidP="00C22D09">
      <w:pPr>
        <w:spacing w:before="100" w:beforeAutospacing="1" w:after="100" w:afterAutospacing="1" w:line="360" w:lineRule="auto"/>
        <w:jc w:val="both"/>
        <w:rPr>
          <w:rFonts w:ascii="Times New Roman" w:eastAsia="Times New Roman" w:hAnsi="Times New Roman" w:cs="Times New Roman"/>
          <w:sz w:val="24"/>
          <w:szCs w:val="24"/>
          <w:lang w:eastAsia="en-IN" w:bidi="hi-IN"/>
        </w:rPr>
      </w:pPr>
    </w:p>
    <w:p w14:paraId="08D1A56B" w14:textId="77777777" w:rsidR="00D4256D" w:rsidRDefault="00D4256D" w:rsidP="00C22D09">
      <w:pPr>
        <w:spacing w:line="360" w:lineRule="auto"/>
        <w:jc w:val="both"/>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br w:type="page"/>
      </w:r>
    </w:p>
    <w:p w14:paraId="6DC3AB79" w14:textId="59BF6516" w:rsidR="00D4256D" w:rsidRDefault="00D4256D" w:rsidP="00C22D09">
      <w:pPr>
        <w:spacing w:before="100" w:beforeAutospacing="1" w:after="100" w:afterAutospacing="1" w:line="360" w:lineRule="auto"/>
        <w:jc w:val="both"/>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lastRenderedPageBreak/>
        <w:t>Table 2</w:t>
      </w:r>
      <w:r>
        <w:rPr>
          <w:rFonts w:ascii="Times New Roman" w:eastAsia="Times New Roman" w:hAnsi="Times New Roman" w:cs="Times New Roman"/>
          <w:sz w:val="24"/>
          <w:szCs w:val="24"/>
          <w:lang w:eastAsia="en-IN" w:bidi="hi-IN"/>
        </w:rPr>
        <w:tab/>
        <w:t xml:space="preserve">Coefficients of parameters and estimates of snow leopard abundance from the three study areas, based on </w:t>
      </w:r>
      <w:del w:id="7" w:author="David Borchers" w:date="2017-09-29T09:11:00Z">
        <w:r w:rsidDel="00C17BBF">
          <w:rPr>
            <w:rFonts w:ascii="Times New Roman" w:eastAsia="Times New Roman" w:hAnsi="Times New Roman" w:cs="Times New Roman"/>
            <w:sz w:val="24"/>
            <w:szCs w:val="24"/>
            <w:lang w:eastAsia="en-IN" w:bidi="hi-IN"/>
          </w:rPr>
          <w:delText>most parsimonious</w:delText>
        </w:r>
      </w:del>
      <w:ins w:id="8" w:author="David Borchers" w:date="2017-09-29T09:11:00Z">
        <w:r w:rsidR="00C17BBF">
          <w:rPr>
            <w:rFonts w:ascii="Times New Roman" w:eastAsia="Times New Roman" w:hAnsi="Times New Roman" w:cs="Times New Roman"/>
            <w:sz w:val="24"/>
            <w:szCs w:val="24"/>
            <w:lang w:eastAsia="en-IN" w:bidi="hi-IN"/>
          </w:rPr>
          <w:t>the best site-specific models</w:t>
        </w:r>
      </w:ins>
      <w:r>
        <w:rPr>
          <w:rFonts w:ascii="Times New Roman" w:eastAsia="Times New Roman" w:hAnsi="Times New Roman" w:cs="Times New Roman"/>
          <w:sz w:val="24"/>
          <w:szCs w:val="24"/>
          <w:lang w:eastAsia="en-IN" w:bidi="hi-IN"/>
        </w:rPr>
        <w:t xml:space="preserve"> and the null models. </w:t>
      </w:r>
      <w:r w:rsidR="001D3D46">
        <w:rPr>
          <w:rFonts w:ascii="Times New Roman" w:eastAsia="Times New Roman" w:hAnsi="Times New Roman" w:cs="Times New Roman"/>
          <w:sz w:val="24"/>
          <w:szCs w:val="24"/>
          <w:lang w:eastAsia="en-IN" w:bidi="hi-IN"/>
        </w:rPr>
        <w:t>Parameter</w:t>
      </w:r>
      <w:r w:rsidR="00381E6C">
        <w:rPr>
          <w:rFonts w:ascii="Times New Roman" w:eastAsia="Times New Roman" w:hAnsi="Times New Roman" w:cs="Times New Roman"/>
          <w:sz w:val="24"/>
          <w:szCs w:val="24"/>
          <w:lang w:eastAsia="en-IN" w:bidi="hi-IN"/>
        </w:rPr>
        <w:t xml:space="preserve">s are as shown in Equations (1) to (6), </w:t>
      </w:r>
      <w:r w:rsidR="0066507E">
        <w:rPr>
          <w:rFonts w:ascii="Times New Roman" w:eastAsia="Times New Roman" w:hAnsi="Times New Roman" w:cs="Times New Roman"/>
          <w:sz w:val="24"/>
          <w:szCs w:val="24"/>
          <w:lang w:eastAsia="en-IN" w:bidi="hi-IN"/>
        </w:rPr>
        <w:t xml:space="preserve">but </w:t>
      </w:r>
      <w:r w:rsidR="00381E6C">
        <w:rPr>
          <w:rFonts w:ascii="Times New Roman" w:eastAsia="Times New Roman" w:hAnsi="Times New Roman" w:cs="Times New Roman"/>
          <w:sz w:val="24"/>
          <w:szCs w:val="24"/>
          <w:lang w:eastAsia="en-IN" w:bidi="hi-IN"/>
        </w:rPr>
        <w:t>with subscripts indicating explanatory variable</w:t>
      </w:r>
      <w:r w:rsidR="00740317">
        <w:rPr>
          <w:rFonts w:ascii="Times New Roman" w:eastAsia="Times New Roman" w:hAnsi="Times New Roman" w:cs="Times New Roman"/>
          <w:sz w:val="24"/>
          <w:szCs w:val="24"/>
          <w:lang w:eastAsia="en-IN" w:bidi="hi-IN"/>
        </w:rPr>
        <w:t>s</w:t>
      </w:r>
      <w:r w:rsidR="00381E6C">
        <w:rPr>
          <w:rFonts w:ascii="Times New Roman" w:eastAsia="Times New Roman" w:hAnsi="Times New Roman" w:cs="Times New Roman"/>
          <w:sz w:val="24"/>
          <w:szCs w:val="24"/>
          <w:lang w:eastAsia="en-IN" w:bidi="hi-IN"/>
        </w:rPr>
        <w:t xml:space="preserve"> as follows: “</w:t>
      </w:r>
      <w:proofErr w:type="spellStart"/>
      <w:r w:rsidR="00381E6C">
        <w:rPr>
          <w:rFonts w:ascii="Times New Roman" w:eastAsia="Times New Roman" w:hAnsi="Times New Roman" w:cs="Times New Roman"/>
          <w:sz w:val="24"/>
          <w:szCs w:val="24"/>
          <w:lang w:eastAsia="en-IN" w:bidi="hi-IN"/>
        </w:rPr>
        <w:t>stdGC</w:t>
      </w:r>
      <w:proofErr w:type="spellEnd"/>
      <w:r w:rsidR="00381E6C">
        <w:rPr>
          <w:rFonts w:ascii="Times New Roman" w:eastAsia="Times New Roman" w:hAnsi="Times New Roman" w:cs="Times New Roman"/>
          <w:sz w:val="24"/>
          <w:szCs w:val="24"/>
          <w:lang w:eastAsia="en-IN" w:bidi="hi-IN"/>
        </w:rPr>
        <w:t>” is a standardised continuous variable quantifying terrain ruggedness; “</w:t>
      </w:r>
      <w:proofErr w:type="spellStart"/>
      <w:r w:rsidR="00381E6C">
        <w:rPr>
          <w:rFonts w:ascii="Times New Roman" w:eastAsia="Times New Roman" w:hAnsi="Times New Roman" w:cs="Times New Roman"/>
          <w:sz w:val="24"/>
          <w:szCs w:val="24"/>
          <w:lang w:eastAsia="en-IN" w:bidi="hi-IN"/>
        </w:rPr>
        <w:t>stdBC</w:t>
      </w:r>
      <w:proofErr w:type="spellEnd"/>
      <w:r w:rsidR="00381E6C">
        <w:rPr>
          <w:rFonts w:ascii="Times New Roman" w:eastAsia="Times New Roman" w:hAnsi="Times New Roman" w:cs="Times New Roman"/>
          <w:sz w:val="24"/>
          <w:szCs w:val="24"/>
          <w:lang w:eastAsia="en-IN" w:bidi="hi-IN"/>
        </w:rPr>
        <w:t>” is a standardised binary variable for habitat suitability; “Water is a binary variable indicating whether or not a camera was within 50m of a water source.</w:t>
      </w:r>
      <w:r w:rsidR="006606F9">
        <w:rPr>
          <w:rFonts w:ascii="Times New Roman" w:eastAsia="Times New Roman" w:hAnsi="Times New Roman" w:cs="Times New Roman"/>
          <w:sz w:val="24"/>
          <w:szCs w:val="24"/>
          <w:lang w:eastAsia="en-IN" w:bidi="hi-IN"/>
        </w:rPr>
        <w:t xml:space="preserve"> The </w:t>
      </w:r>
      <w:proofErr w:type="spellStart"/>
      <w:r w:rsidR="006606F9">
        <w:rPr>
          <w:rFonts w:ascii="Times New Roman" w:eastAsia="Times New Roman" w:hAnsi="Times New Roman" w:cs="Times New Roman"/>
          <w:sz w:val="24"/>
          <w:szCs w:val="24"/>
          <w:lang w:eastAsia="en-IN" w:bidi="hi-IN"/>
        </w:rPr>
        <w:t>submodel</w:t>
      </w:r>
      <w:proofErr w:type="spellEnd"/>
      <w:r w:rsidR="006606F9">
        <w:rPr>
          <w:rFonts w:ascii="Times New Roman" w:eastAsia="Times New Roman" w:hAnsi="Times New Roman" w:cs="Times New Roman"/>
          <w:sz w:val="24"/>
          <w:szCs w:val="24"/>
          <w:lang w:eastAsia="en-IN" w:bidi="hi-IN"/>
        </w:rPr>
        <w:t xml:space="preserve"> that the parameter relates to is indicated in brackets in the “Parameter” column.</w:t>
      </w:r>
    </w:p>
    <w:tbl>
      <w:tblPr>
        <w:tblStyle w:val="TableGrid"/>
        <w:tblW w:w="5575" w:type="dxa"/>
        <w:tblLook w:val="04A0" w:firstRow="1" w:lastRow="0" w:firstColumn="1" w:lastColumn="0" w:noHBand="0" w:noVBand="1"/>
      </w:tblPr>
      <w:tblGrid>
        <w:gridCol w:w="2358"/>
        <w:gridCol w:w="1296"/>
        <w:gridCol w:w="991"/>
        <w:gridCol w:w="930"/>
      </w:tblGrid>
      <w:tr w:rsidR="000221E1" w14:paraId="11DE0464" w14:textId="77777777" w:rsidTr="000221E1">
        <w:tc>
          <w:tcPr>
            <w:tcW w:w="2358" w:type="dxa"/>
          </w:tcPr>
          <w:p w14:paraId="48F90590" w14:textId="77777777" w:rsidR="000221E1" w:rsidRDefault="000221E1" w:rsidP="00C22D09">
            <w:pPr>
              <w:spacing w:before="100" w:beforeAutospacing="1" w:after="100" w:afterAutospacing="1" w:line="360" w:lineRule="auto"/>
              <w:jc w:val="both"/>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Parameter</w:t>
            </w:r>
          </w:p>
        </w:tc>
        <w:tc>
          <w:tcPr>
            <w:tcW w:w="1296" w:type="dxa"/>
          </w:tcPr>
          <w:p w14:paraId="14573125" w14:textId="77777777" w:rsidR="000221E1" w:rsidRDefault="000221E1" w:rsidP="00C22D09">
            <w:pPr>
              <w:spacing w:before="100" w:beforeAutospacing="1" w:after="100" w:afterAutospacing="1" w:line="360" w:lineRule="auto"/>
              <w:jc w:val="both"/>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Top model Coefficient</w:t>
            </w:r>
          </w:p>
        </w:tc>
        <w:tc>
          <w:tcPr>
            <w:tcW w:w="991" w:type="dxa"/>
          </w:tcPr>
          <w:p w14:paraId="70050505" w14:textId="77777777" w:rsidR="000221E1" w:rsidRDefault="000221E1" w:rsidP="00C22D09">
            <w:pPr>
              <w:spacing w:before="100" w:beforeAutospacing="1" w:after="100" w:afterAutospacing="1" w:line="360" w:lineRule="auto"/>
              <w:jc w:val="both"/>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LCL</w:t>
            </w:r>
          </w:p>
        </w:tc>
        <w:tc>
          <w:tcPr>
            <w:tcW w:w="930" w:type="dxa"/>
          </w:tcPr>
          <w:p w14:paraId="0B9E93F2" w14:textId="77777777" w:rsidR="000221E1" w:rsidRDefault="000221E1" w:rsidP="00C22D09">
            <w:pPr>
              <w:spacing w:before="100" w:beforeAutospacing="1" w:after="100" w:afterAutospacing="1" w:line="360" w:lineRule="auto"/>
              <w:jc w:val="both"/>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UCL</w:t>
            </w:r>
          </w:p>
        </w:tc>
      </w:tr>
      <w:tr w:rsidR="000221E1" w14:paraId="456ADCE6" w14:textId="77777777" w:rsidTr="000221E1">
        <w:tc>
          <w:tcPr>
            <w:tcW w:w="2358" w:type="dxa"/>
          </w:tcPr>
          <w:p w14:paraId="7CE3C2B8" w14:textId="7229BE93" w:rsidR="000221E1" w:rsidRDefault="00797A01" w:rsidP="00C22D09">
            <w:pPr>
              <w:spacing w:before="100" w:beforeAutospacing="1" w:after="100" w:afterAutospacing="1" w:line="360" w:lineRule="auto"/>
              <w:jc w:val="both"/>
              <w:rPr>
                <w:rFonts w:ascii="Times New Roman" w:eastAsia="Times New Roman" w:hAnsi="Times New Roman" w:cs="Times New Roman"/>
                <w:sz w:val="24"/>
                <w:szCs w:val="24"/>
                <w:lang w:eastAsia="en-IN" w:bidi="hi-IN"/>
              </w:rPr>
            </w:pPr>
            <m:oMath>
              <m:sSub>
                <m:sSubPr>
                  <m:ctrlPr>
                    <w:rPr>
                      <w:rFonts w:ascii="Cambria Math" w:eastAsia="Times New Roman" w:hAnsi="Cambria Math" w:cs="Symbol"/>
                      <w:i/>
                      <w:sz w:val="24"/>
                      <w:szCs w:val="24"/>
                      <w:lang w:eastAsia="en-IN" w:bidi="hi-IN"/>
                    </w:rPr>
                  </m:ctrlPr>
                </m:sSubPr>
                <m:e>
                  <m:r>
                    <w:rPr>
                      <w:rFonts w:ascii="Cambria Math" w:eastAsia="Times New Roman" w:hAnsi="Cambria Math" w:cs="Symbol"/>
                      <w:sz w:val="24"/>
                      <w:szCs w:val="24"/>
                      <w:lang w:eastAsia="en-IN" w:bidi="hi-IN"/>
                    </w:rPr>
                    <m:t>θ</m:t>
                  </m:r>
                </m:e>
                <m:sub>
                  <m:r>
                    <w:rPr>
                      <w:rFonts w:ascii="Cambria Math" w:eastAsia="Times New Roman" w:hAnsi="Cambria Math" w:cs="Symbol"/>
                      <w:sz w:val="24"/>
                      <w:szCs w:val="24"/>
                      <w:lang w:eastAsia="en-IN" w:bidi="hi-IN"/>
                    </w:rPr>
                    <m:t>0</m:t>
                  </m:r>
                </m:sub>
              </m:sSub>
            </m:oMath>
            <w:r w:rsidR="000221E1">
              <w:rPr>
                <w:rFonts w:ascii="Times New Roman" w:eastAsia="Times New Roman" w:hAnsi="Times New Roman" w:cs="Times New Roman"/>
                <w:sz w:val="24"/>
                <w:szCs w:val="24"/>
                <w:lang w:eastAsia="en-IN" w:bidi="hi-IN"/>
              </w:rPr>
              <w:t xml:space="preserve">         (</w:t>
            </w:r>
            <w:r w:rsidR="000221E1" w:rsidRPr="00682B32">
              <w:rPr>
                <w:rFonts w:ascii="Times New Roman" w:eastAsia="Times New Roman" w:hAnsi="Times New Roman" w:cs="Times New Roman"/>
                <w:i/>
                <w:sz w:val="24"/>
                <w:szCs w:val="24"/>
                <w:lang w:eastAsia="en-IN" w:bidi="hi-IN"/>
              </w:rPr>
              <w:t>D</w:t>
            </w:r>
            <w:r w:rsidR="000221E1">
              <w:rPr>
                <w:rFonts w:ascii="Times New Roman" w:eastAsia="Times New Roman" w:hAnsi="Times New Roman" w:cs="Times New Roman"/>
                <w:sz w:val="24"/>
                <w:szCs w:val="24"/>
                <w:lang w:eastAsia="en-IN" w:bidi="hi-IN"/>
              </w:rPr>
              <w:t>)</w:t>
            </w:r>
          </w:p>
        </w:tc>
        <w:tc>
          <w:tcPr>
            <w:tcW w:w="1296" w:type="dxa"/>
          </w:tcPr>
          <w:p w14:paraId="48B20D92" w14:textId="3EA85206" w:rsidR="000221E1" w:rsidRDefault="000221E1" w:rsidP="001A53F1">
            <w:pPr>
              <w:spacing w:before="100" w:beforeAutospacing="1" w:after="100" w:afterAutospacing="1" w:line="360" w:lineRule="auto"/>
              <w:jc w:val="right"/>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-9.55</w:t>
            </w:r>
          </w:p>
        </w:tc>
        <w:tc>
          <w:tcPr>
            <w:tcW w:w="991" w:type="dxa"/>
          </w:tcPr>
          <w:p w14:paraId="71BF7646" w14:textId="6F429815" w:rsidR="000221E1" w:rsidRDefault="000221E1" w:rsidP="001A53F1">
            <w:pPr>
              <w:spacing w:before="100" w:beforeAutospacing="1" w:after="100" w:afterAutospacing="1" w:line="360" w:lineRule="auto"/>
              <w:jc w:val="right"/>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-9.88</w:t>
            </w:r>
          </w:p>
        </w:tc>
        <w:tc>
          <w:tcPr>
            <w:tcW w:w="930" w:type="dxa"/>
          </w:tcPr>
          <w:p w14:paraId="59294C45" w14:textId="5164F447" w:rsidR="000221E1" w:rsidRDefault="000221E1" w:rsidP="001A53F1">
            <w:pPr>
              <w:spacing w:before="100" w:beforeAutospacing="1" w:after="100" w:afterAutospacing="1" w:line="360" w:lineRule="auto"/>
              <w:jc w:val="right"/>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-9.22</w:t>
            </w:r>
          </w:p>
        </w:tc>
      </w:tr>
      <w:tr w:rsidR="000221E1" w14:paraId="41F68EDD" w14:textId="77777777" w:rsidTr="000221E1">
        <w:tc>
          <w:tcPr>
            <w:tcW w:w="2358" w:type="dxa"/>
          </w:tcPr>
          <w:p w14:paraId="0B37B6C5" w14:textId="35CD5999" w:rsidR="000221E1" w:rsidRPr="003A3A67" w:rsidRDefault="00797A01" w:rsidP="00C22D09">
            <w:pPr>
              <w:spacing w:before="100" w:beforeAutospacing="1" w:after="100" w:afterAutospacing="1" w:line="360" w:lineRule="auto"/>
              <w:jc w:val="both"/>
              <w:rPr>
                <w:rFonts w:asciiTheme="majorHAnsi" w:eastAsia="Times New Roman" w:hAnsiTheme="majorHAnsi" w:cs="Symbol"/>
                <w:sz w:val="24"/>
                <w:szCs w:val="24"/>
                <w:lang w:eastAsia="en-IN" w:bidi="hi-IN"/>
              </w:rPr>
            </w:pPr>
            <m:oMath>
              <m:sSub>
                <m:sSubPr>
                  <m:ctrlPr>
                    <w:rPr>
                      <w:rFonts w:ascii="Cambria Math" w:eastAsia="Times New Roman" w:hAnsi="Cambria Math" w:cs="Symbol"/>
                      <w:i/>
                      <w:sz w:val="24"/>
                      <w:szCs w:val="24"/>
                      <w:lang w:eastAsia="en-IN" w:bidi="hi-IN"/>
                    </w:rPr>
                  </m:ctrlPr>
                </m:sSubPr>
                <m:e>
                  <m:r>
                    <w:rPr>
                      <w:rFonts w:ascii="Cambria Math" w:eastAsia="Times New Roman" w:hAnsi="Cambria Math" w:cs="Symbol"/>
                      <w:sz w:val="24"/>
                      <w:szCs w:val="24"/>
                      <w:lang w:eastAsia="en-IN" w:bidi="hi-IN"/>
                    </w:rPr>
                    <m:t>θ</m:t>
                  </m:r>
                </m:e>
                <m:sub>
                  <m:r>
                    <w:rPr>
                      <w:rFonts w:ascii="Cambria Math" w:eastAsia="Times New Roman" w:hAnsi="Cambria Math" w:cs="Symbol"/>
                      <w:sz w:val="24"/>
                      <w:szCs w:val="24"/>
                      <w:lang w:eastAsia="en-IN" w:bidi="hi-IN"/>
                    </w:rPr>
                    <m:t>stdGC</m:t>
                  </m:r>
                </m:sub>
              </m:sSub>
            </m:oMath>
            <w:r w:rsidR="000221E1">
              <w:rPr>
                <w:rFonts w:ascii="Times New Roman" w:eastAsia="Times New Roman" w:hAnsi="Times New Roman" w:cs="Times New Roman"/>
                <w:sz w:val="24"/>
                <w:szCs w:val="24"/>
                <w:lang w:eastAsia="en-IN" w:bidi="hi-IN"/>
              </w:rPr>
              <w:t xml:space="preserve">  (</w:t>
            </w:r>
            <w:r w:rsidR="000221E1" w:rsidRPr="00682B32">
              <w:rPr>
                <w:rFonts w:ascii="Times New Roman" w:eastAsia="Times New Roman" w:hAnsi="Times New Roman" w:cs="Times New Roman"/>
                <w:i/>
                <w:sz w:val="24"/>
                <w:szCs w:val="24"/>
                <w:lang w:eastAsia="en-IN" w:bidi="hi-IN"/>
              </w:rPr>
              <w:t>D</w:t>
            </w:r>
            <w:r w:rsidR="000221E1">
              <w:rPr>
                <w:rFonts w:ascii="Times New Roman" w:eastAsia="Times New Roman" w:hAnsi="Times New Roman" w:cs="Times New Roman"/>
                <w:sz w:val="24"/>
                <w:szCs w:val="24"/>
                <w:lang w:eastAsia="en-IN" w:bidi="hi-IN"/>
              </w:rPr>
              <w:t>)</w:t>
            </w:r>
          </w:p>
        </w:tc>
        <w:tc>
          <w:tcPr>
            <w:tcW w:w="1296" w:type="dxa"/>
          </w:tcPr>
          <w:p w14:paraId="736B6A98" w14:textId="1A7BF58A" w:rsidR="000221E1" w:rsidRDefault="000221E1" w:rsidP="001A53F1">
            <w:pPr>
              <w:spacing w:before="100" w:beforeAutospacing="1" w:after="100" w:afterAutospacing="1" w:line="360" w:lineRule="auto"/>
              <w:jc w:val="right"/>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0.11</w:t>
            </w:r>
          </w:p>
        </w:tc>
        <w:tc>
          <w:tcPr>
            <w:tcW w:w="991" w:type="dxa"/>
          </w:tcPr>
          <w:p w14:paraId="7AE550E9" w14:textId="64E88C14" w:rsidR="000221E1" w:rsidRDefault="000221E1" w:rsidP="001A53F1">
            <w:pPr>
              <w:spacing w:before="100" w:beforeAutospacing="1" w:after="100" w:afterAutospacing="1" w:line="360" w:lineRule="auto"/>
              <w:jc w:val="right"/>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-0.39</w:t>
            </w:r>
          </w:p>
        </w:tc>
        <w:tc>
          <w:tcPr>
            <w:tcW w:w="930" w:type="dxa"/>
          </w:tcPr>
          <w:p w14:paraId="4A5DF90C" w14:textId="331A74EA" w:rsidR="000221E1" w:rsidRDefault="000221E1" w:rsidP="001A53F1">
            <w:pPr>
              <w:spacing w:before="100" w:beforeAutospacing="1" w:after="100" w:afterAutospacing="1" w:line="360" w:lineRule="auto"/>
              <w:jc w:val="right"/>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0.6</w:t>
            </w:r>
          </w:p>
        </w:tc>
      </w:tr>
      <w:tr w:rsidR="000221E1" w14:paraId="2C5338FA" w14:textId="77777777" w:rsidTr="000221E1">
        <w:tc>
          <w:tcPr>
            <w:tcW w:w="2358" w:type="dxa"/>
          </w:tcPr>
          <w:p w14:paraId="101D1D84" w14:textId="5F10F21D" w:rsidR="000221E1" w:rsidRPr="00CE4576" w:rsidRDefault="00797A01" w:rsidP="000221E1">
            <w:pPr>
              <w:spacing w:before="100" w:beforeAutospacing="1" w:after="100" w:afterAutospacing="1" w:line="360" w:lineRule="auto"/>
              <w:jc w:val="both"/>
              <w:rPr>
                <w:rFonts w:ascii="Times New Roman" w:eastAsia="Times New Roman" w:hAnsi="Times New Roman" w:cs="Times New Roman"/>
                <w:sz w:val="24"/>
                <w:szCs w:val="24"/>
                <w:lang w:eastAsia="en-IN" w:bidi="hi-IN"/>
              </w:rPr>
            </w:pPr>
            <m:oMathPara>
              <m:oMathParaPr>
                <m:jc m:val="left"/>
              </m:oMathParaPr>
              <m:oMath>
                <m:sSub>
                  <m:sSubPr>
                    <m:ctrlPr>
                      <w:rPr>
                        <w:rFonts w:ascii="Cambria Math" w:eastAsia="Times New Roman" w:hAnsi="Cambria Math" w:cs="Symbol"/>
                        <w:i/>
                        <w:sz w:val="24"/>
                        <w:szCs w:val="24"/>
                        <w:lang w:eastAsia="en-IN" w:bidi="hi-IN"/>
                      </w:rPr>
                    </m:ctrlPr>
                  </m:sSubPr>
                  <m:e>
                    <m:r>
                      <w:rPr>
                        <w:rFonts w:ascii="Cambria Math" w:eastAsia="Times New Roman" w:hAnsi="Cambria Math" w:cs="Symbol"/>
                        <w:sz w:val="24"/>
                        <w:szCs w:val="24"/>
                        <w:lang w:eastAsia="en-IN" w:bidi="hi-IN"/>
                      </w:rPr>
                      <m:t>ϕ</m:t>
                    </m:r>
                  </m:e>
                  <m:sub>
                    <m:r>
                      <w:rPr>
                        <w:rFonts w:ascii="Cambria Math" w:eastAsia="Times New Roman" w:hAnsi="Cambria Math" w:cs="Symbol"/>
                        <w:sz w:val="24"/>
                        <w:szCs w:val="24"/>
                        <w:lang w:eastAsia="en-IN" w:bidi="hi-IN"/>
                      </w:rPr>
                      <m:t>0</m:t>
                    </m:r>
                  </m:sub>
                </m:sSub>
                <m:r>
                  <m:rPr>
                    <m:sty m:val="p"/>
                  </m:rPr>
                  <w:rPr>
                    <w:rFonts w:ascii="Cambria Math" w:eastAsia="Times New Roman" w:hAnsi="Cambria Math" w:cs="Times New Roman"/>
                    <w:sz w:val="24"/>
                    <w:szCs w:val="24"/>
                    <w:lang w:eastAsia="en-IN" w:bidi="hi-IN"/>
                  </w:rPr>
                  <m:t xml:space="preserve">         (</m:t>
                </m:r>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a</m:t>
                    </m:r>
                  </m:e>
                  <m:sub>
                    <m:r>
                      <w:rPr>
                        <w:rFonts w:ascii="Cambria Math" w:eastAsia="Times New Roman" w:hAnsi="Cambria Math" w:cs="Times New Roman"/>
                        <w:sz w:val="24"/>
                        <w:szCs w:val="24"/>
                        <w:lang w:eastAsia="en-IN" w:bidi="hi-IN"/>
                      </w:rPr>
                      <m:t>0</m:t>
                    </m:r>
                  </m:sub>
                </m:sSub>
                <m:r>
                  <m:rPr>
                    <m:sty m:val="p"/>
                  </m:rPr>
                  <w:rPr>
                    <w:rFonts w:ascii="Cambria Math" w:eastAsia="Times New Roman" w:hAnsi="Cambria Math" w:cs="Times New Roman"/>
                    <w:sz w:val="24"/>
                    <w:szCs w:val="24"/>
                    <w:lang w:eastAsia="en-IN" w:bidi="hi-IN"/>
                  </w:rPr>
                  <m:t>)</m:t>
                </m:r>
              </m:oMath>
            </m:oMathPara>
          </w:p>
        </w:tc>
        <w:tc>
          <w:tcPr>
            <w:tcW w:w="1296" w:type="dxa"/>
          </w:tcPr>
          <w:p w14:paraId="480216A3" w14:textId="0B97BB61" w:rsidR="000221E1" w:rsidRDefault="000221E1" w:rsidP="001A53F1">
            <w:pPr>
              <w:spacing w:before="100" w:beforeAutospacing="1" w:after="100" w:afterAutospacing="1" w:line="360" w:lineRule="auto"/>
              <w:jc w:val="right"/>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6.36</w:t>
            </w:r>
          </w:p>
        </w:tc>
        <w:tc>
          <w:tcPr>
            <w:tcW w:w="991" w:type="dxa"/>
          </w:tcPr>
          <w:p w14:paraId="132B4236" w14:textId="7C613433" w:rsidR="000221E1" w:rsidRDefault="000221E1" w:rsidP="001A53F1">
            <w:pPr>
              <w:spacing w:before="100" w:beforeAutospacing="1" w:after="100" w:afterAutospacing="1" w:line="360" w:lineRule="auto"/>
              <w:jc w:val="right"/>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5.88</w:t>
            </w:r>
          </w:p>
        </w:tc>
        <w:tc>
          <w:tcPr>
            <w:tcW w:w="930" w:type="dxa"/>
          </w:tcPr>
          <w:p w14:paraId="7D97C0AB" w14:textId="4B96FE9F" w:rsidR="000221E1" w:rsidRDefault="000221E1" w:rsidP="001A53F1">
            <w:pPr>
              <w:spacing w:before="100" w:beforeAutospacing="1" w:after="100" w:afterAutospacing="1" w:line="360" w:lineRule="auto"/>
              <w:jc w:val="right"/>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6.84</w:t>
            </w:r>
          </w:p>
        </w:tc>
      </w:tr>
      <w:tr w:rsidR="000221E1" w14:paraId="4F220E26" w14:textId="77777777" w:rsidTr="000221E1">
        <w:tc>
          <w:tcPr>
            <w:tcW w:w="2358" w:type="dxa"/>
          </w:tcPr>
          <w:p w14:paraId="79A5F0F1" w14:textId="7F3500FA" w:rsidR="000221E1" w:rsidRPr="00CE4576" w:rsidRDefault="00797A01" w:rsidP="000221E1">
            <w:pPr>
              <w:spacing w:before="100" w:beforeAutospacing="1" w:after="100" w:afterAutospacing="1" w:line="360" w:lineRule="auto"/>
              <w:jc w:val="both"/>
              <w:rPr>
                <w:rFonts w:ascii="Times New Roman" w:eastAsia="Times New Roman" w:hAnsi="Times New Roman" w:cs="Times New Roman"/>
                <w:sz w:val="24"/>
                <w:szCs w:val="24"/>
                <w:lang w:eastAsia="en-IN" w:bidi="hi-IN"/>
              </w:rPr>
            </w:pPr>
            <m:oMathPara>
              <m:oMathParaPr>
                <m:jc m:val="left"/>
              </m:oMathParaPr>
              <m:oMath>
                <m:sSub>
                  <m:sSubPr>
                    <m:ctrlPr>
                      <w:rPr>
                        <w:rFonts w:ascii="Cambria Math" w:eastAsia="Times New Roman" w:hAnsi="Cambria Math" w:cs="Symbol"/>
                        <w:i/>
                        <w:sz w:val="24"/>
                        <w:szCs w:val="24"/>
                        <w:lang w:eastAsia="en-IN" w:bidi="hi-IN"/>
                      </w:rPr>
                    </m:ctrlPr>
                  </m:sSubPr>
                  <m:e>
                    <m:r>
                      <w:rPr>
                        <w:rFonts w:ascii="Cambria Math" w:eastAsia="Times New Roman" w:hAnsi="Cambria Math" w:cs="Symbol"/>
                        <w:sz w:val="24"/>
                        <w:szCs w:val="24"/>
                        <w:lang w:eastAsia="en-IN" w:bidi="hi-IN"/>
                      </w:rPr>
                      <m:t>ϕ</m:t>
                    </m:r>
                  </m:e>
                  <m:sub>
                    <m:r>
                      <w:rPr>
                        <w:rFonts w:ascii="Cambria Math" w:eastAsia="Times New Roman" w:hAnsi="Cambria Math" w:cs="Symbol"/>
                        <w:sz w:val="24"/>
                        <w:szCs w:val="24"/>
                        <w:lang w:eastAsia="en-IN" w:bidi="hi-IN"/>
                      </w:rPr>
                      <m:t>Water</m:t>
                    </m:r>
                  </m:sub>
                </m:sSub>
                <m:r>
                  <m:rPr>
                    <m:sty m:val="p"/>
                  </m:rPr>
                  <w:rPr>
                    <w:rFonts w:ascii="Cambria Math" w:eastAsia="Times New Roman" w:hAnsi="Cambria Math" w:cs="Times New Roman"/>
                    <w:sz w:val="24"/>
                    <w:szCs w:val="24"/>
                    <w:lang w:eastAsia="en-IN" w:bidi="hi-IN"/>
                  </w:rPr>
                  <m:t xml:space="preserve"> (</m:t>
                </m:r>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a</m:t>
                    </m:r>
                  </m:e>
                  <m:sub>
                    <m:r>
                      <w:rPr>
                        <w:rFonts w:ascii="Cambria Math" w:eastAsia="Times New Roman" w:hAnsi="Cambria Math" w:cs="Times New Roman"/>
                        <w:sz w:val="24"/>
                        <w:szCs w:val="24"/>
                        <w:lang w:eastAsia="en-IN" w:bidi="hi-IN"/>
                      </w:rPr>
                      <m:t>0</m:t>
                    </m:r>
                  </m:sub>
                </m:sSub>
                <m:r>
                  <m:rPr>
                    <m:sty m:val="p"/>
                  </m:rPr>
                  <w:rPr>
                    <w:rFonts w:ascii="Cambria Math" w:eastAsia="Times New Roman" w:hAnsi="Cambria Math" w:cs="Times New Roman"/>
                    <w:sz w:val="24"/>
                    <w:szCs w:val="24"/>
                    <w:lang w:eastAsia="en-IN" w:bidi="hi-IN"/>
                  </w:rPr>
                  <m:t>)</m:t>
                </m:r>
              </m:oMath>
            </m:oMathPara>
          </w:p>
        </w:tc>
        <w:tc>
          <w:tcPr>
            <w:tcW w:w="1296" w:type="dxa"/>
          </w:tcPr>
          <w:p w14:paraId="6E1955D8" w14:textId="560D0DD3" w:rsidR="000221E1" w:rsidRDefault="000221E1" w:rsidP="001A53F1">
            <w:pPr>
              <w:spacing w:before="100" w:beforeAutospacing="1" w:after="100" w:afterAutospacing="1" w:line="360" w:lineRule="auto"/>
              <w:jc w:val="right"/>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-0.07</w:t>
            </w:r>
          </w:p>
        </w:tc>
        <w:tc>
          <w:tcPr>
            <w:tcW w:w="991" w:type="dxa"/>
          </w:tcPr>
          <w:p w14:paraId="5CFF28E4" w14:textId="0086B665" w:rsidR="000221E1" w:rsidRDefault="000221E1" w:rsidP="001A53F1">
            <w:pPr>
              <w:spacing w:before="100" w:beforeAutospacing="1" w:after="100" w:afterAutospacing="1" w:line="360" w:lineRule="auto"/>
              <w:jc w:val="right"/>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-0.72</w:t>
            </w:r>
          </w:p>
        </w:tc>
        <w:tc>
          <w:tcPr>
            <w:tcW w:w="930" w:type="dxa"/>
          </w:tcPr>
          <w:p w14:paraId="43D0A28C" w14:textId="76C77D23" w:rsidR="000221E1" w:rsidRDefault="000221E1" w:rsidP="001A53F1">
            <w:pPr>
              <w:spacing w:before="100" w:beforeAutospacing="1" w:after="100" w:afterAutospacing="1" w:line="360" w:lineRule="auto"/>
              <w:jc w:val="right"/>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0.58</w:t>
            </w:r>
          </w:p>
        </w:tc>
      </w:tr>
      <w:tr w:rsidR="000221E1" w14:paraId="0E25D8FA" w14:textId="77777777" w:rsidTr="000221E1">
        <w:tc>
          <w:tcPr>
            <w:tcW w:w="2358" w:type="dxa"/>
          </w:tcPr>
          <w:p w14:paraId="4E9FB632" w14:textId="215EA4BC" w:rsidR="000221E1" w:rsidRPr="000221E1" w:rsidRDefault="00797A01" w:rsidP="000221E1">
            <w:pPr>
              <w:spacing w:before="100" w:beforeAutospacing="1" w:after="100" w:afterAutospacing="1" w:line="360" w:lineRule="auto"/>
              <w:jc w:val="both"/>
              <w:rPr>
                <w:rFonts w:ascii="Calibri" w:eastAsia="Calibri" w:hAnsi="Calibri" w:cs="Mangal"/>
                <w:sz w:val="24"/>
                <w:szCs w:val="24"/>
                <w:lang w:eastAsia="en-IN" w:bidi="hi-IN"/>
              </w:rPr>
            </w:pPr>
            <m:oMathPara>
              <m:oMathParaPr>
                <m:jc m:val="left"/>
              </m:oMathParaPr>
              <m:oMath>
                <m:sSub>
                  <m:sSubPr>
                    <m:ctrlPr>
                      <w:rPr>
                        <w:rFonts w:ascii="Cambria Math" w:eastAsia="Times New Roman" w:hAnsi="Cambria Math" w:cs="Symbol"/>
                        <w:i/>
                        <w:sz w:val="24"/>
                        <w:szCs w:val="24"/>
                        <w:lang w:eastAsia="en-IN" w:bidi="hi-IN"/>
                      </w:rPr>
                    </m:ctrlPr>
                  </m:sSubPr>
                  <m:e>
                    <m:r>
                      <w:rPr>
                        <w:rFonts w:ascii="Cambria Math" w:eastAsia="Times New Roman" w:hAnsi="Cambria Math" w:cs="Symbol"/>
                        <w:sz w:val="24"/>
                        <w:szCs w:val="24"/>
                        <w:lang w:eastAsia="en-IN" w:bidi="hi-IN"/>
                      </w:rPr>
                      <m:t>ϕ</m:t>
                    </m:r>
                  </m:e>
                  <m:sub>
                    <m:r>
                      <w:rPr>
                        <w:rFonts w:ascii="Cambria Math" w:eastAsia="Times New Roman" w:hAnsi="Cambria Math" w:cs="Symbol"/>
                        <w:sz w:val="24"/>
                        <w:szCs w:val="24"/>
                        <w:lang w:eastAsia="en-IN" w:bidi="hi-IN"/>
                      </w:rPr>
                      <m:t>Saddle</m:t>
                    </m:r>
                  </m:sub>
                </m:sSub>
                <m:r>
                  <m:rPr>
                    <m:sty m:val="p"/>
                  </m:rPr>
                  <w:rPr>
                    <w:rFonts w:ascii="Cambria Math" w:eastAsia="Times New Roman" w:hAnsi="Cambria Math" w:cs="Times New Roman"/>
                    <w:sz w:val="24"/>
                    <w:szCs w:val="24"/>
                    <w:lang w:eastAsia="en-IN" w:bidi="hi-IN"/>
                  </w:rPr>
                  <m:t xml:space="preserve"> (</m:t>
                </m:r>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a</m:t>
                    </m:r>
                  </m:e>
                  <m:sub>
                    <m:r>
                      <w:rPr>
                        <w:rFonts w:ascii="Cambria Math" w:eastAsia="Times New Roman" w:hAnsi="Cambria Math" w:cs="Times New Roman"/>
                        <w:sz w:val="24"/>
                        <w:szCs w:val="24"/>
                        <w:lang w:eastAsia="en-IN" w:bidi="hi-IN"/>
                      </w:rPr>
                      <m:t>0</m:t>
                    </m:r>
                  </m:sub>
                </m:sSub>
                <m:r>
                  <m:rPr>
                    <m:sty m:val="p"/>
                  </m:rPr>
                  <w:rPr>
                    <w:rFonts w:ascii="Cambria Math" w:eastAsia="Times New Roman" w:hAnsi="Cambria Math" w:cs="Times New Roman"/>
                    <w:sz w:val="24"/>
                    <w:szCs w:val="24"/>
                    <w:lang w:eastAsia="en-IN" w:bidi="hi-IN"/>
                  </w:rPr>
                  <m:t>)</m:t>
                </m:r>
              </m:oMath>
            </m:oMathPara>
          </w:p>
        </w:tc>
        <w:tc>
          <w:tcPr>
            <w:tcW w:w="1296" w:type="dxa"/>
          </w:tcPr>
          <w:p w14:paraId="601D8A75" w14:textId="0B709DEF" w:rsidR="000221E1" w:rsidRDefault="000221E1" w:rsidP="001A53F1">
            <w:pPr>
              <w:spacing w:before="100" w:beforeAutospacing="1" w:after="100" w:afterAutospacing="1" w:line="360" w:lineRule="auto"/>
              <w:jc w:val="right"/>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-0.37</w:t>
            </w:r>
          </w:p>
        </w:tc>
        <w:tc>
          <w:tcPr>
            <w:tcW w:w="991" w:type="dxa"/>
          </w:tcPr>
          <w:p w14:paraId="685592BA" w14:textId="0F007819" w:rsidR="000221E1" w:rsidRDefault="000221E1" w:rsidP="001A53F1">
            <w:pPr>
              <w:spacing w:before="100" w:beforeAutospacing="1" w:after="100" w:afterAutospacing="1" w:line="360" w:lineRule="auto"/>
              <w:jc w:val="right"/>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-0.78</w:t>
            </w:r>
          </w:p>
        </w:tc>
        <w:tc>
          <w:tcPr>
            <w:tcW w:w="930" w:type="dxa"/>
          </w:tcPr>
          <w:p w14:paraId="35EADCD0" w14:textId="7F37B3BF" w:rsidR="000221E1" w:rsidRDefault="000221E1" w:rsidP="001A53F1">
            <w:pPr>
              <w:spacing w:before="100" w:beforeAutospacing="1" w:after="100" w:afterAutospacing="1" w:line="360" w:lineRule="auto"/>
              <w:jc w:val="right"/>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0.05</w:t>
            </w:r>
          </w:p>
        </w:tc>
      </w:tr>
      <w:tr w:rsidR="000221E1" w14:paraId="3DDE746B" w14:textId="77777777" w:rsidTr="000221E1">
        <w:tc>
          <w:tcPr>
            <w:tcW w:w="2358" w:type="dxa"/>
          </w:tcPr>
          <w:p w14:paraId="139D594A" w14:textId="29C94849" w:rsidR="000221E1" w:rsidRPr="000221E1" w:rsidRDefault="00797A01" w:rsidP="000221E1">
            <w:pPr>
              <w:spacing w:before="100" w:beforeAutospacing="1" w:after="100" w:afterAutospacing="1" w:line="360" w:lineRule="auto"/>
              <w:rPr>
                <w:rFonts w:ascii="Calibri" w:eastAsia="Calibri" w:hAnsi="Calibri" w:cs="Mangal"/>
                <w:sz w:val="24"/>
                <w:szCs w:val="24"/>
                <w:lang w:eastAsia="en-IN" w:bidi="hi-IN"/>
              </w:rPr>
            </w:pPr>
            <m:oMathPara>
              <m:oMathParaPr>
                <m:jc m:val="left"/>
              </m:oMathParaPr>
              <m:oMath>
                <m:sSub>
                  <m:sSubPr>
                    <m:ctrlPr>
                      <w:rPr>
                        <w:rFonts w:ascii="Cambria Math" w:eastAsia="Times New Roman" w:hAnsi="Cambria Math" w:cs="Symbol"/>
                        <w:i/>
                        <w:sz w:val="24"/>
                        <w:szCs w:val="24"/>
                        <w:lang w:eastAsia="en-IN" w:bidi="hi-IN"/>
                      </w:rPr>
                    </m:ctrlPr>
                  </m:sSubPr>
                  <m:e>
                    <m:r>
                      <w:rPr>
                        <w:rFonts w:ascii="Cambria Math" w:eastAsia="Times New Roman" w:hAnsi="Cambria Math" w:cs="Symbol"/>
                        <w:sz w:val="24"/>
                        <w:szCs w:val="24"/>
                        <w:lang w:eastAsia="en-IN" w:bidi="hi-IN"/>
                      </w:rPr>
                      <m:t>ϕ</m:t>
                    </m:r>
                  </m:e>
                  <m:sub>
                    <m:r>
                      <w:rPr>
                        <w:rFonts w:ascii="Cambria Math" w:eastAsia="Times New Roman" w:hAnsi="Cambria Math" w:cs="Symbol"/>
                        <w:sz w:val="24"/>
                        <w:szCs w:val="24"/>
                        <w:lang w:eastAsia="en-IN" w:bidi="hi-IN"/>
                      </w:rPr>
                      <m:t>Steppe</m:t>
                    </m:r>
                  </m:sub>
                </m:sSub>
                <m:r>
                  <m:rPr>
                    <m:sty m:val="p"/>
                  </m:rPr>
                  <w:rPr>
                    <w:rFonts w:ascii="Cambria Math" w:eastAsia="Times New Roman" w:hAnsi="Cambria Math" w:cs="Times New Roman"/>
                    <w:sz w:val="24"/>
                    <w:szCs w:val="24"/>
                    <w:lang w:eastAsia="en-IN" w:bidi="hi-IN"/>
                  </w:rPr>
                  <m:t xml:space="preserve"> (</m:t>
                </m:r>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a</m:t>
                    </m:r>
                  </m:e>
                  <m:sub>
                    <m:r>
                      <w:rPr>
                        <w:rFonts w:ascii="Cambria Math" w:eastAsia="Times New Roman" w:hAnsi="Cambria Math" w:cs="Times New Roman"/>
                        <w:sz w:val="24"/>
                        <w:szCs w:val="24"/>
                        <w:lang w:eastAsia="en-IN" w:bidi="hi-IN"/>
                      </w:rPr>
                      <m:t>0</m:t>
                    </m:r>
                  </m:sub>
                </m:sSub>
                <m:r>
                  <m:rPr>
                    <m:sty m:val="p"/>
                  </m:rPr>
                  <w:rPr>
                    <w:rFonts w:ascii="Cambria Math" w:eastAsia="Times New Roman" w:hAnsi="Cambria Math" w:cs="Times New Roman"/>
                    <w:sz w:val="24"/>
                    <w:szCs w:val="24"/>
                    <w:lang w:eastAsia="en-IN" w:bidi="hi-IN"/>
                  </w:rPr>
                  <m:t>)</m:t>
                </m:r>
              </m:oMath>
            </m:oMathPara>
          </w:p>
        </w:tc>
        <w:tc>
          <w:tcPr>
            <w:tcW w:w="1296" w:type="dxa"/>
          </w:tcPr>
          <w:p w14:paraId="16771DDD" w14:textId="659EE124" w:rsidR="000221E1" w:rsidRDefault="000221E1" w:rsidP="001A53F1">
            <w:pPr>
              <w:spacing w:before="100" w:beforeAutospacing="1" w:after="100" w:afterAutospacing="1" w:line="360" w:lineRule="auto"/>
              <w:jc w:val="right"/>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-19.43</w:t>
            </w:r>
          </w:p>
        </w:tc>
        <w:tc>
          <w:tcPr>
            <w:tcW w:w="991" w:type="dxa"/>
          </w:tcPr>
          <w:p w14:paraId="72C160AD" w14:textId="718CA3AE" w:rsidR="000221E1" w:rsidRDefault="000221E1" w:rsidP="001A53F1">
            <w:pPr>
              <w:spacing w:before="100" w:beforeAutospacing="1" w:after="100" w:afterAutospacing="1" w:line="360" w:lineRule="auto"/>
              <w:jc w:val="right"/>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-19.43</w:t>
            </w:r>
          </w:p>
        </w:tc>
        <w:tc>
          <w:tcPr>
            <w:tcW w:w="930" w:type="dxa"/>
          </w:tcPr>
          <w:p w14:paraId="7FA6D24B" w14:textId="694FFD3A" w:rsidR="000221E1" w:rsidRDefault="000221E1" w:rsidP="001A53F1">
            <w:pPr>
              <w:spacing w:before="100" w:beforeAutospacing="1" w:after="100" w:afterAutospacing="1" w:line="360" w:lineRule="auto"/>
              <w:jc w:val="right"/>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-19.43</w:t>
            </w:r>
          </w:p>
        </w:tc>
      </w:tr>
      <w:tr w:rsidR="000221E1" w14:paraId="08F1A653" w14:textId="77777777" w:rsidTr="000221E1">
        <w:tc>
          <w:tcPr>
            <w:tcW w:w="2358" w:type="dxa"/>
          </w:tcPr>
          <w:p w14:paraId="53F9199E" w14:textId="5BB7C3DD" w:rsidR="000221E1" w:rsidRPr="000221E1" w:rsidRDefault="00797A01" w:rsidP="000221E1">
            <w:pPr>
              <w:spacing w:before="100" w:beforeAutospacing="1" w:after="100" w:afterAutospacing="1" w:line="360" w:lineRule="auto"/>
              <w:rPr>
                <w:rFonts w:ascii="Calibri" w:eastAsia="Calibri" w:hAnsi="Calibri" w:cs="Mangal"/>
                <w:sz w:val="24"/>
                <w:szCs w:val="24"/>
                <w:lang w:eastAsia="en-IN" w:bidi="hi-IN"/>
              </w:rPr>
            </w:pPr>
            <m:oMathPara>
              <m:oMathParaPr>
                <m:jc m:val="left"/>
              </m:oMathParaPr>
              <m:oMath>
                <m:sSub>
                  <m:sSubPr>
                    <m:ctrlPr>
                      <w:rPr>
                        <w:rFonts w:ascii="Cambria Math" w:eastAsia="Times New Roman" w:hAnsi="Cambria Math" w:cs="Symbol"/>
                        <w:i/>
                        <w:sz w:val="24"/>
                        <w:szCs w:val="24"/>
                        <w:lang w:eastAsia="en-IN" w:bidi="hi-IN"/>
                      </w:rPr>
                    </m:ctrlPr>
                  </m:sSubPr>
                  <m:e>
                    <m:r>
                      <w:rPr>
                        <w:rFonts w:ascii="Cambria Math" w:eastAsia="Times New Roman" w:hAnsi="Cambria Math" w:cs="Symbol"/>
                        <w:sz w:val="24"/>
                        <w:szCs w:val="24"/>
                        <w:lang w:eastAsia="en-IN" w:bidi="hi-IN"/>
                      </w:rPr>
                      <m:t>ϕ</m:t>
                    </m:r>
                  </m:e>
                  <m:sub>
                    <m:r>
                      <w:rPr>
                        <w:rFonts w:ascii="Cambria Math" w:eastAsia="Times New Roman" w:hAnsi="Cambria Math" w:cs="Symbol"/>
                        <w:sz w:val="24"/>
                        <w:szCs w:val="24"/>
                        <w:lang w:eastAsia="en-IN" w:bidi="hi-IN"/>
                      </w:rPr>
                      <m:t>Site2</m:t>
                    </m:r>
                  </m:sub>
                </m:sSub>
                <m:r>
                  <m:rPr>
                    <m:sty m:val="p"/>
                  </m:rPr>
                  <w:rPr>
                    <w:rFonts w:ascii="Cambria Math" w:eastAsia="Times New Roman" w:hAnsi="Cambria Math" w:cs="Times New Roman"/>
                    <w:sz w:val="24"/>
                    <w:szCs w:val="24"/>
                    <w:lang w:eastAsia="en-IN" w:bidi="hi-IN"/>
                  </w:rPr>
                  <m:t xml:space="preserve"> (</m:t>
                </m:r>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a</m:t>
                    </m:r>
                  </m:e>
                  <m:sub>
                    <m:r>
                      <w:rPr>
                        <w:rFonts w:ascii="Cambria Math" w:eastAsia="Times New Roman" w:hAnsi="Cambria Math" w:cs="Times New Roman"/>
                        <w:sz w:val="24"/>
                        <w:szCs w:val="24"/>
                        <w:lang w:eastAsia="en-IN" w:bidi="hi-IN"/>
                      </w:rPr>
                      <m:t>0</m:t>
                    </m:r>
                  </m:sub>
                </m:sSub>
                <m:r>
                  <m:rPr>
                    <m:sty m:val="p"/>
                  </m:rPr>
                  <w:rPr>
                    <w:rFonts w:ascii="Cambria Math" w:eastAsia="Times New Roman" w:hAnsi="Cambria Math" w:cs="Times New Roman"/>
                    <w:sz w:val="24"/>
                    <w:szCs w:val="24"/>
                    <w:lang w:eastAsia="en-IN" w:bidi="hi-IN"/>
                  </w:rPr>
                  <m:t>)</m:t>
                </m:r>
              </m:oMath>
            </m:oMathPara>
          </w:p>
        </w:tc>
        <w:tc>
          <w:tcPr>
            <w:tcW w:w="1296" w:type="dxa"/>
          </w:tcPr>
          <w:p w14:paraId="1658B005" w14:textId="34029E48" w:rsidR="000221E1" w:rsidRDefault="000221E1" w:rsidP="001A53F1">
            <w:pPr>
              <w:spacing w:before="100" w:beforeAutospacing="1" w:after="100" w:afterAutospacing="1" w:line="360" w:lineRule="auto"/>
              <w:jc w:val="right"/>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0.29</w:t>
            </w:r>
          </w:p>
        </w:tc>
        <w:tc>
          <w:tcPr>
            <w:tcW w:w="991" w:type="dxa"/>
          </w:tcPr>
          <w:p w14:paraId="63657FB0" w14:textId="33C46277" w:rsidR="000221E1" w:rsidRDefault="000221E1" w:rsidP="001A53F1">
            <w:pPr>
              <w:spacing w:before="100" w:beforeAutospacing="1" w:after="100" w:afterAutospacing="1" w:line="360" w:lineRule="auto"/>
              <w:jc w:val="right"/>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-0.09</w:t>
            </w:r>
          </w:p>
        </w:tc>
        <w:tc>
          <w:tcPr>
            <w:tcW w:w="930" w:type="dxa"/>
          </w:tcPr>
          <w:p w14:paraId="47E074E7" w14:textId="3FD6AD3D" w:rsidR="000221E1" w:rsidRDefault="000221E1" w:rsidP="001A53F1">
            <w:pPr>
              <w:spacing w:before="100" w:beforeAutospacing="1" w:after="100" w:afterAutospacing="1" w:line="360" w:lineRule="auto"/>
              <w:jc w:val="right"/>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0.67</w:t>
            </w:r>
          </w:p>
        </w:tc>
      </w:tr>
      <w:tr w:rsidR="000221E1" w14:paraId="6D3EE8A0" w14:textId="77777777" w:rsidTr="000221E1">
        <w:tc>
          <w:tcPr>
            <w:tcW w:w="2358" w:type="dxa"/>
          </w:tcPr>
          <w:p w14:paraId="13364C45" w14:textId="3B641642" w:rsidR="000221E1" w:rsidRPr="000221E1" w:rsidRDefault="00797A01" w:rsidP="000221E1">
            <w:pPr>
              <w:spacing w:before="100" w:beforeAutospacing="1" w:after="100" w:afterAutospacing="1" w:line="360" w:lineRule="auto"/>
              <w:rPr>
                <w:rFonts w:ascii="Calibri" w:eastAsia="Calibri" w:hAnsi="Calibri" w:cs="Mangal"/>
                <w:sz w:val="24"/>
                <w:szCs w:val="24"/>
                <w:lang w:eastAsia="en-IN" w:bidi="hi-IN"/>
              </w:rPr>
            </w:pPr>
            <m:oMathPara>
              <m:oMathParaPr>
                <m:jc m:val="left"/>
              </m:oMathParaPr>
              <m:oMath>
                <m:sSub>
                  <m:sSubPr>
                    <m:ctrlPr>
                      <w:rPr>
                        <w:rFonts w:ascii="Cambria Math" w:eastAsia="Times New Roman" w:hAnsi="Cambria Math" w:cs="Symbol"/>
                        <w:i/>
                        <w:sz w:val="24"/>
                        <w:szCs w:val="24"/>
                        <w:lang w:eastAsia="en-IN" w:bidi="hi-IN"/>
                      </w:rPr>
                    </m:ctrlPr>
                  </m:sSubPr>
                  <m:e>
                    <m:r>
                      <w:rPr>
                        <w:rFonts w:ascii="Cambria Math" w:eastAsia="Times New Roman" w:hAnsi="Cambria Math" w:cs="Symbol"/>
                        <w:sz w:val="24"/>
                        <w:szCs w:val="24"/>
                        <w:lang w:eastAsia="en-IN" w:bidi="hi-IN"/>
                      </w:rPr>
                      <m:t>ϕ</m:t>
                    </m:r>
                  </m:e>
                  <m:sub>
                    <m:r>
                      <w:rPr>
                        <w:rFonts w:ascii="Cambria Math" w:eastAsia="Times New Roman" w:hAnsi="Cambria Math" w:cs="Symbol"/>
                        <w:sz w:val="24"/>
                        <w:szCs w:val="24"/>
                        <w:lang w:eastAsia="en-IN" w:bidi="hi-IN"/>
                      </w:rPr>
                      <m:t>Site3</m:t>
                    </m:r>
                  </m:sub>
                </m:sSub>
                <m:r>
                  <m:rPr>
                    <m:sty m:val="p"/>
                  </m:rPr>
                  <w:rPr>
                    <w:rFonts w:ascii="Cambria Math" w:eastAsia="Times New Roman" w:hAnsi="Cambria Math" w:cs="Times New Roman"/>
                    <w:sz w:val="24"/>
                    <w:szCs w:val="24"/>
                    <w:lang w:eastAsia="en-IN" w:bidi="hi-IN"/>
                  </w:rPr>
                  <m:t xml:space="preserve"> </m:t>
                </m:r>
                <m:d>
                  <m:dPr>
                    <m:ctrlPr>
                      <w:rPr>
                        <w:rFonts w:ascii="Cambria Math" w:eastAsia="Times New Roman" w:hAnsi="Cambria Math" w:cs="Times New Roman"/>
                        <w:sz w:val="24"/>
                        <w:szCs w:val="24"/>
                        <w:lang w:eastAsia="en-IN" w:bidi="hi-IN"/>
                      </w:rPr>
                    </m:ctrlPr>
                  </m:dPr>
                  <m:e>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a</m:t>
                        </m:r>
                      </m:e>
                      <m:sub>
                        <m:r>
                          <w:rPr>
                            <w:rFonts w:ascii="Cambria Math" w:eastAsia="Times New Roman" w:hAnsi="Cambria Math" w:cs="Times New Roman"/>
                            <w:sz w:val="24"/>
                            <w:szCs w:val="24"/>
                            <w:lang w:eastAsia="en-IN" w:bidi="hi-IN"/>
                          </w:rPr>
                          <m:t>0</m:t>
                        </m:r>
                      </m:sub>
                    </m:sSub>
                  </m:e>
                </m:d>
              </m:oMath>
            </m:oMathPara>
          </w:p>
        </w:tc>
        <w:tc>
          <w:tcPr>
            <w:tcW w:w="1296" w:type="dxa"/>
          </w:tcPr>
          <w:p w14:paraId="2518B9E0" w14:textId="48B65046" w:rsidR="000221E1" w:rsidRDefault="000221E1" w:rsidP="001A53F1">
            <w:pPr>
              <w:spacing w:before="100" w:beforeAutospacing="1" w:after="100" w:afterAutospacing="1" w:line="360" w:lineRule="auto"/>
              <w:jc w:val="right"/>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0.1</w:t>
            </w:r>
          </w:p>
        </w:tc>
        <w:tc>
          <w:tcPr>
            <w:tcW w:w="991" w:type="dxa"/>
          </w:tcPr>
          <w:p w14:paraId="409F92CD" w14:textId="4DEB7DF1" w:rsidR="000221E1" w:rsidRDefault="000221E1" w:rsidP="001A53F1">
            <w:pPr>
              <w:spacing w:before="100" w:beforeAutospacing="1" w:after="100" w:afterAutospacing="1" w:line="360" w:lineRule="auto"/>
              <w:jc w:val="right"/>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-0.43</w:t>
            </w:r>
          </w:p>
        </w:tc>
        <w:tc>
          <w:tcPr>
            <w:tcW w:w="930" w:type="dxa"/>
          </w:tcPr>
          <w:p w14:paraId="44CFA6CD" w14:textId="1D7CBD32" w:rsidR="000221E1" w:rsidRDefault="000221E1" w:rsidP="001A53F1">
            <w:pPr>
              <w:spacing w:before="100" w:beforeAutospacing="1" w:after="100" w:afterAutospacing="1" w:line="360" w:lineRule="auto"/>
              <w:jc w:val="right"/>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0.62</w:t>
            </w:r>
          </w:p>
        </w:tc>
      </w:tr>
      <w:tr w:rsidR="000221E1" w14:paraId="5E757B23" w14:textId="77777777" w:rsidTr="000221E1">
        <w:tc>
          <w:tcPr>
            <w:tcW w:w="2358" w:type="dxa"/>
          </w:tcPr>
          <w:p w14:paraId="062F758C" w14:textId="004ECE6B" w:rsidR="000221E1" w:rsidRPr="000221E1" w:rsidRDefault="00797A01" w:rsidP="000221E1">
            <w:pPr>
              <w:spacing w:before="100" w:beforeAutospacing="1" w:after="100" w:afterAutospacing="1" w:line="360" w:lineRule="auto"/>
              <w:rPr>
                <w:rFonts w:ascii="Calibri" w:eastAsia="Calibri" w:hAnsi="Calibri" w:cs="Mangal"/>
                <w:sz w:val="24"/>
                <w:szCs w:val="24"/>
                <w:lang w:eastAsia="en-IN" w:bidi="hi-IN"/>
              </w:rPr>
            </w:pPr>
            <m:oMathPara>
              <m:oMathParaPr>
                <m:jc m:val="left"/>
              </m:oMathParaPr>
              <m:oMath>
                <m:sSub>
                  <m:sSubPr>
                    <m:ctrlPr>
                      <w:rPr>
                        <w:rFonts w:ascii="Cambria Math" w:eastAsia="Times New Roman" w:hAnsi="Cambria Math" w:cs="Symbol"/>
                        <w:i/>
                        <w:sz w:val="24"/>
                        <w:szCs w:val="24"/>
                        <w:lang w:eastAsia="en-IN" w:bidi="hi-IN"/>
                      </w:rPr>
                    </m:ctrlPr>
                  </m:sSubPr>
                  <m:e>
                    <m:r>
                      <w:rPr>
                        <w:rFonts w:ascii="Cambria Math" w:eastAsia="Times New Roman" w:hAnsi="Cambria Math" w:cs="Symbol"/>
                        <w:sz w:val="24"/>
                        <w:szCs w:val="24"/>
                        <w:lang w:eastAsia="en-IN" w:bidi="hi-IN"/>
                      </w:rPr>
                      <m:t>ϕ</m:t>
                    </m:r>
                  </m:e>
                  <m:sub>
                    <m:r>
                      <w:rPr>
                        <w:rFonts w:ascii="Cambria Math" w:eastAsia="Times New Roman" w:hAnsi="Cambria Math" w:cs="Symbol"/>
                        <w:sz w:val="24"/>
                        <w:szCs w:val="24"/>
                        <w:lang w:eastAsia="en-IN" w:bidi="hi-IN"/>
                      </w:rPr>
                      <m:t>Site2XWater</m:t>
                    </m:r>
                  </m:sub>
                </m:sSub>
                <m:r>
                  <m:rPr>
                    <m:sty m:val="p"/>
                  </m:rPr>
                  <w:rPr>
                    <w:rFonts w:ascii="Cambria Math" w:eastAsia="Times New Roman" w:hAnsi="Cambria Math" w:cs="Times New Roman"/>
                    <w:sz w:val="24"/>
                    <w:szCs w:val="24"/>
                    <w:lang w:eastAsia="en-IN" w:bidi="hi-IN"/>
                  </w:rPr>
                  <m:t xml:space="preserve"> </m:t>
                </m:r>
                <m:d>
                  <m:dPr>
                    <m:ctrlPr>
                      <w:rPr>
                        <w:rFonts w:ascii="Cambria Math" w:eastAsia="Times New Roman" w:hAnsi="Cambria Math" w:cs="Times New Roman"/>
                        <w:sz w:val="24"/>
                        <w:szCs w:val="24"/>
                        <w:lang w:eastAsia="en-IN" w:bidi="hi-IN"/>
                      </w:rPr>
                    </m:ctrlPr>
                  </m:dPr>
                  <m:e>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a</m:t>
                        </m:r>
                      </m:e>
                      <m:sub>
                        <m:r>
                          <w:rPr>
                            <w:rFonts w:ascii="Cambria Math" w:eastAsia="Times New Roman" w:hAnsi="Cambria Math" w:cs="Times New Roman"/>
                            <w:sz w:val="24"/>
                            <w:szCs w:val="24"/>
                            <w:lang w:eastAsia="en-IN" w:bidi="hi-IN"/>
                          </w:rPr>
                          <m:t>0</m:t>
                        </m:r>
                      </m:sub>
                    </m:sSub>
                  </m:e>
                </m:d>
              </m:oMath>
            </m:oMathPara>
          </w:p>
        </w:tc>
        <w:tc>
          <w:tcPr>
            <w:tcW w:w="1296" w:type="dxa"/>
          </w:tcPr>
          <w:p w14:paraId="65BD364D" w14:textId="73CFAB7D" w:rsidR="000221E1" w:rsidRDefault="000221E1" w:rsidP="001A53F1">
            <w:pPr>
              <w:spacing w:before="100" w:beforeAutospacing="1" w:after="100" w:afterAutospacing="1" w:line="360" w:lineRule="auto"/>
              <w:jc w:val="right"/>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-0.12</w:t>
            </w:r>
          </w:p>
        </w:tc>
        <w:tc>
          <w:tcPr>
            <w:tcW w:w="991" w:type="dxa"/>
          </w:tcPr>
          <w:p w14:paraId="26D91BE3" w14:textId="0AF8C3DD" w:rsidR="000221E1" w:rsidRDefault="000221E1" w:rsidP="001A53F1">
            <w:pPr>
              <w:spacing w:before="100" w:beforeAutospacing="1" w:after="100" w:afterAutospacing="1" w:line="360" w:lineRule="auto"/>
              <w:jc w:val="right"/>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-1.04</w:t>
            </w:r>
          </w:p>
        </w:tc>
        <w:tc>
          <w:tcPr>
            <w:tcW w:w="930" w:type="dxa"/>
          </w:tcPr>
          <w:p w14:paraId="720FAD3A" w14:textId="40DF19BB" w:rsidR="000221E1" w:rsidRDefault="000221E1" w:rsidP="001A53F1">
            <w:pPr>
              <w:spacing w:before="100" w:beforeAutospacing="1" w:after="100" w:afterAutospacing="1" w:line="360" w:lineRule="auto"/>
              <w:jc w:val="right"/>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0.80</w:t>
            </w:r>
          </w:p>
        </w:tc>
      </w:tr>
      <w:tr w:rsidR="000221E1" w14:paraId="060C607F" w14:textId="77777777" w:rsidTr="000221E1">
        <w:tc>
          <w:tcPr>
            <w:tcW w:w="2358" w:type="dxa"/>
          </w:tcPr>
          <w:p w14:paraId="6380A168" w14:textId="66F93C2F" w:rsidR="000221E1" w:rsidRPr="000221E1" w:rsidRDefault="00797A01" w:rsidP="000221E1">
            <w:pPr>
              <w:spacing w:before="100" w:beforeAutospacing="1" w:after="100" w:afterAutospacing="1" w:line="360" w:lineRule="auto"/>
              <w:rPr>
                <w:rFonts w:ascii="Calibri" w:eastAsia="Calibri" w:hAnsi="Calibri" w:cs="Mangal"/>
                <w:sz w:val="24"/>
                <w:szCs w:val="24"/>
                <w:lang w:eastAsia="en-IN" w:bidi="hi-IN"/>
              </w:rPr>
            </w:pPr>
            <m:oMathPara>
              <m:oMathParaPr>
                <m:jc m:val="left"/>
              </m:oMathParaPr>
              <m:oMath>
                <m:sSub>
                  <m:sSubPr>
                    <m:ctrlPr>
                      <w:rPr>
                        <w:rFonts w:ascii="Cambria Math" w:eastAsia="Times New Roman" w:hAnsi="Cambria Math" w:cs="Symbol"/>
                        <w:i/>
                        <w:sz w:val="24"/>
                        <w:szCs w:val="24"/>
                        <w:lang w:eastAsia="en-IN" w:bidi="hi-IN"/>
                      </w:rPr>
                    </m:ctrlPr>
                  </m:sSubPr>
                  <m:e>
                    <m:r>
                      <w:rPr>
                        <w:rFonts w:ascii="Cambria Math" w:eastAsia="Times New Roman" w:hAnsi="Cambria Math" w:cs="Symbol"/>
                        <w:sz w:val="24"/>
                        <w:szCs w:val="24"/>
                        <w:lang w:eastAsia="en-IN" w:bidi="hi-IN"/>
                      </w:rPr>
                      <m:t>ϕ</m:t>
                    </m:r>
                  </m:e>
                  <m:sub>
                    <m:r>
                      <w:rPr>
                        <w:rFonts w:ascii="Cambria Math" w:eastAsia="Times New Roman" w:hAnsi="Cambria Math" w:cs="Symbol"/>
                        <w:sz w:val="24"/>
                        <w:szCs w:val="24"/>
                        <w:lang w:eastAsia="en-IN" w:bidi="hi-IN"/>
                      </w:rPr>
                      <m:t>Site3XWater</m:t>
                    </m:r>
                  </m:sub>
                </m:sSub>
                <m:r>
                  <m:rPr>
                    <m:sty m:val="p"/>
                  </m:rPr>
                  <w:rPr>
                    <w:rFonts w:ascii="Cambria Math" w:eastAsia="Times New Roman" w:hAnsi="Cambria Math" w:cs="Times New Roman"/>
                    <w:sz w:val="24"/>
                    <w:szCs w:val="24"/>
                    <w:lang w:eastAsia="en-IN" w:bidi="hi-IN"/>
                  </w:rPr>
                  <m:t xml:space="preserve"> </m:t>
                </m:r>
                <m:d>
                  <m:dPr>
                    <m:ctrlPr>
                      <w:rPr>
                        <w:rFonts w:ascii="Cambria Math" w:eastAsia="Times New Roman" w:hAnsi="Cambria Math" w:cs="Times New Roman"/>
                        <w:sz w:val="24"/>
                        <w:szCs w:val="24"/>
                        <w:lang w:eastAsia="en-IN" w:bidi="hi-IN"/>
                      </w:rPr>
                    </m:ctrlPr>
                  </m:dPr>
                  <m:e>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a</m:t>
                        </m:r>
                      </m:e>
                      <m:sub>
                        <m:r>
                          <w:rPr>
                            <w:rFonts w:ascii="Cambria Math" w:eastAsia="Times New Roman" w:hAnsi="Cambria Math" w:cs="Times New Roman"/>
                            <w:sz w:val="24"/>
                            <w:szCs w:val="24"/>
                            <w:lang w:eastAsia="en-IN" w:bidi="hi-IN"/>
                          </w:rPr>
                          <m:t>0</m:t>
                        </m:r>
                      </m:sub>
                    </m:sSub>
                  </m:e>
                </m:d>
              </m:oMath>
            </m:oMathPara>
          </w:p>
        </w:tc>
        <w:tc>
          <w:tcPr>
            <w:tcW w:w="1296" w:type="dxa"/>
          </w:tcPr>
          <w:p w14:paraId="58BCF1B7" w14:textId="5ED36583" w:rsidR="000221E1" w:rsidRDefault="000221E1" w:rsidP="001A53F1">
            <w:pPr>
              <w:spacing w:before="100" w:beforeAutospacing="1" w:after="100" w:afterAutospacing="1" w:line="360" w:lineRule="auto"/>
              <w:jc w:val="right"/>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1.89</w:t>
            </w:r>
          </w:p>
        </w:tc>
        <w:tc>
          <w:tcPr>
            <w:tcW w:w="991" w:type="dxa"/>
          </w:tcPr>
          <w:p w14:paraId="6391D8A3" w14:textId="0AFFDD8D" w:rsidR="000221E1" w:rsidRDefault="000221E1" w:rsidP="001A53F1">
            <w:pPr>
              <w:spacing w:before="100" w:beforeAutospacing="1" w:after="100" w:afterAutospacing="1" w:line="360" w:lineRule="auto"/>
              <w:jc w:val="right"/>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0.97</w:t>
            </w:r>
          </w:p>
        </w:tc>
        <w:tc>
          <w:tcPr>
            <w:tcW w:w="930" w:type="dxa"/>
          </w:tcPr>
          <w:p w14:paraId="6D30D947" w14:textId="28125974" w:rsidR="000221E1" w:rsidRDefault="00C565B0" w:rsidP="001A53F1">
            <w:pPr>
              <w:spacing w:before="100" w:beforeAutospacing="1" w:after="100" w:afterAutospacing="1" w:line="360" w:lineRule="auto"/>
              <w:jc w:val="right"/>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2.81</w:t>
            </w:r>
          </w:p>
        </w:tc>
      </w:tr>
      <w:tr w:rsidR="000221E1" w14:paraId="1BEAA974" w14:textId="77777777" w:rsidTr="000221E1">
        <w:tc>
          <w:tcPr>
            <w:tcW w:w="2358" w:type="dxa"/>
          </w:tcPr>
          <w:p w14:paraId="689A13FE" w14:textId="290EFA1F" w:rsidR="000221E1" w:rsidRDefault="00797A01" w:rsidP="000221E1">
            <w:pPr>
              <w:spacing w:before="100" w:beforeAutospacing="1" w:after="100" w:afterAutospacing="1" w:line="360" w:lineRule="auto"/>
              <w:jc w:val="both"/>
              <w:rPr>
                <w:rFonts w:ascii="Times New Roman" w:eastAsia="Times New Roman" w:hAnsi="Times New Roman" w:cs="Times New Roman"/>
                <w:sz w:val="24"/>
                <w:szCs w:val="24"/>
                <w:lang w:eastAsia="en-IN" w:bidi="hi-IN"/>
              </w:rPr>
            </w:pPr>
            <m:oMath>
              <m:sSub>
                <m:sSubPr>
                  <m:ctrlPr>
                    <w:rPr>
                      <w:rFonts w:ascii="Cambria Math" w:eastAsia="Times New Roman" w:hAnsi="Cambria Math" w:cs="Symbol"/>
                      <w:i/>
                      <w:sz w:val="24"/>
                      <w:szCs w:val="24"/>
                      <w:lang w:eastAsia="en-IN" w:bidi="hi-IN"/>
                    </w:rPr>
                  </m:ctrlPr>
                </m:sSubPr>
                <m:e>
                  <m:r>
                    <w:rPr>
                      <w:rFonts w:ascii="Cambria Math" w:eastAsia="Times New Roman" w:hAnsi="Cambria Math" w:cs="Symbol"/>
                      <w:sz w:val="24"/>
                      <w:szCs w:val="24"/>
                      <w:lang w:eastAsia="en-IN" w:bidi="hi-IN"/>
                    </w:rPr>
                    <m:t>β</m:t>
                  </m:r>
                </m:e>
                <m:sub>
                  <m:r>
                    <w:rPr>
                      <w:rFonts w:ascii="Cambria Math" w:eastAsia="Times New Roman" w:hAnsi="Cambria Math" w:cs="Symbol"/>
                      <w:sz w:val="24"/>
                      <w:szCs w:val="24"/>
                      <w:lang w:eastAsia="en-IN" w:bidi="hi-IN"/>
                    </w:rPr>
                    <m:t>0</m:t>
                  </m:r>
                </m:sub>
              </m:sSub>
            </m:oMath>
            <w:r w:rsidR="000221E1">
              <w:rPr>
                <w:rFonts w:ascii="Times New Roman" w:eastAsia="Times New Roman" w:hAnsi="Times New Roman" w:cs="Times New Roman"/>
                <w:sz w:val="24"/>
                <w:szCs w:val="24"/>
                <w:lang w:eastAsia="en-IN" w:bidi="hi-IN"/>
              </w:rPr>
              <w:t xml:space="preserve">         (</w:t>
            </w:r>
            <m:oMath>
              <m:r>
                <w:rPr>
                  <w:rFonts w:ascii="Cambria Math" w:eastAsia="Times New Roman" w:hAnsi="Cambria Math" w:cs="Times New Roman"/>
                  <w:sz w:val="24"/>
                  <w:szCs w:val="24"/>
                  <w:lang w:eastAsia="en-IN" w:bidi="hi-IN"/>
                </w:rPr>
                <m:t>σ</m:t>
              </m:r>
            </m:oMath>
            <w:r w:rsidR="000221E1">
              <w:rPr>
                <w:rFonts w:ascii="Times New Roman" w:eastAsia="Times New Roman" w:hAnsi="Times New Roman" w:cs="Times New Roman"/>
                <w:sz w:val="24"/>
                <w:szCs w:val="24"/>
                <w:lang w:eastAsia="en-IN" w:bidi="hi-IN"/>
              </w:rPr>
              <w:t>)</w:t>
            </w:r>
          </w:p>
        </w:tc>
        <w:tc>
          <w:tcPr>
            <w:tcW w:w="1296" w:type="dxa"/>
          </w:tcPr>
          <w:p w14:paraId="79FDE20B" w14:textId="42AE0F4E" w:rsidR="000221E1" w:rsidRDefault="00C565B0" w:rsidP="001A53F1">
            <w:pPr>
              <w:spacing w:before="100" w:beforeAutospacing="1" w:after="100" w:afterAutospacing="1" w:line="360" w:lineRule="auto"/>
              <w:jc w:val="right"/>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8.97</w:t>
            </w:r>
          </w:p>
        </w:tc>
        <w:tc>
          <w:tcPr>
            <w:tcW w:w="991" w:type="dxa"/>
          </w:tcPr>
          <w:p w14:paraId="1BD5B9FB" w14:textId="5EF4ADC1" w:rsidR="000221E1" w:rsidRDefault="00C565B0" w:rsidP="001A53F1">
            <w:pPr>
              <w:spacing w:before="100" w:beforeAutospacing="1" w:after="100" w:afterAutospacing="1" w:line="360" w:lineRule="auto"/>
              <w:jc w:val="right"/>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8.86</w:t>
            </w:r>
          </w:p>
        </w:tc>
        <w:tc>
          <w:tcPr>
            <w:tcW w:w="930" w:type="dxa"/>
          </w:tcPr>
          <w:p w14:paraId="714CA0EE" w14:textId="295EDD1D" w:rsidR="000221E1" w:rsidRDefault="00C565B0" w:rsidP="001A53F1">
            <w:pPr>
              <w:spacing w:before="100" w:beforeAutospacing="1" w:after="100" w:afterAutospacing="1" w:line="360" w:lineRule="auto"/>
              <w:jc w:val="right"/>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9.08</w:t>
            </w:r>
          </w:p>
        </w:tc>
      </w:tr>
    </w:tbl>
    <w:p w14:paraId="153E617D" w14:textId="77777777" w:rsidR="00D4256D" w:rsidRDefault="00D4256D" w:rsidP="00C22D09">
      <w:pPr>
        <w:spacing w:before="100" w:beforeAutospacing="1" w:after="100" w:afterAutospacing="1" w:line="360" w:lineRule="auto"/>
        <w:jc w:val="both"/>
        <w:rPr>
          <w:rFonts w:ascii="Times New Roman" w:eastAsia="Times New Roman" w:hAnsi="Times New Roman" w:cs="Times New Roman"/>
          <w:sz w:val="24"/>
          <w:szCs w:val="24"/>
          <w:lang w:eastAsia="en-IN" w:bidi="hi-IN"/>
        </w:rPr>
      </w:pPr>
    </w:p>
    <w:p w14:paraId="152EB7BA" w14:textId="77777777" w:rsidR="00D4256D" w:rsidRDefault="00D4256D" w:rsidP="00C22D09">
      <w:pPr>
        <w:spacing w:line="360" w:lineRule="auto"/>
        <w:jc w:val="both"/>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br w:type="page"/>
      </w:r>
    </w:p>
    <w:p w14:paraId="3C4B20B4" w14:textId="11BBF433" w:rsidR="00D4256D" w:rsidRDefault="00D4256D" w:rsidP="00C22D09">
      <w:pPr>
        <w:spacing w:before="100" w:beforeAutospacing="1" w:after="100" w:afterAutospacing="1" w:line="360" w:lineRule="auto"/>
        <w:jc w:val="both"/>
        <w:outlineLvl w:val="0"/>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lastRenderedPageBreak/>
        <w:t>Figure 1: Study Area and Snow Leopard Distribution (inset)</w:t>
      </w:r>
      <w:r w:rsidR="001A53F1">
        <w:rPr>
          <w:rFonts w:ascii="Times New Roman" w:eastAsia="Times New Roman" w:hAnsi="Times New Roman" w:cs="Times New Roman"/>
          <w:sz w:val="24"/>
          <w:szCs w:val="24"/>
          <w:lang w:eastAsia="en-IN" w:bidi="hi-IN"/>
        </w:rPr>
        <w:t>. + denote camera locations, and shades denote standardized terrain ruggedness covariate</w:t>
      </w:r>
    </w:p>
    <w:p w14:paraId="293273D5" w14:textId="7893E70F" w:rsidR="00D4256D" w:rsidRDefault="001A53F1" w:rsidP="00C22D09">
      <w:pPr>
        <w:spacing w:before="100" w:beforeAutospacing="1" w:after="100" w:afterAutospacing="1" w:line="360" w:lineRule="auto"/>
        <w:jc w:val="both"/>
        <w:rPr>
          <w:rFonts w:ascii="Times New Roman" w:eastAsia="Times New Roman" w:hAnsi="Times New Roman" w:cs="Times New Roman"/>
          <w:sz w:val="24"/>
          <w:szCs w:val="24"/>
          <w:lang w:eastAsia="en-IN" w:bidi="hi-IN"/>
        </w:rPr>
      </w:pPr>
      <w:r>
        <w:rPr>
          <w:rFonts w:ascii="Times New Roman" w:eastAsia="Times New Roman" w:hAnsi="Times New Roman" w:cs="Times New Roman"/>
          <w:noProof/>
          <w:sz w:val="24"/>
          <w:szCs w:val="24"/>
          <w:lang w:val="en-US"/>
        </w:rPr>
        <mc:AlternateContent>
          <mc:Choice Requires="wpg">
            <w:drawing>
              <wp:anchor distT="0" distB="0" distL="114300" distR="114300" simplePos="0" relativeHeight="251660288" behindDoc="0" locked="0" layoutInCell="1" allowOverlap="1" wp14:anchorId="5D141119" wp14:editId="45D5AFD7">
                <wp:simplePos x="0" y="0"/>
                <wp:positionH relativeFrom="column">
                  <wp:posOffset>0</wp:posOffset>
                </wp:positionH>
                <wp:positionV relativeFrom="paragraph">
                  <wp:posOffset>439420</wp:posOffset>
                </wp:positionV>
                <wp:extent cx="5731510" cy="3294380"/>
                <wp:effectExtent l="0" t="0" r="2540" b="1270"/>
                <wp:wrapNone/>
                <wp:docPr id="7" name="Group 7"/>
                <wp:cNvGraphicFramePr/>
                <a:graphic xmlns:a="http://schemas.openxmlformats.org/drawingml/2006/main">
                  <a:graphicData uri="http://schemas.microsoft.com/office/word/2010/wordprocessingGroup">
                    <wpg:wgp>
                      <wpg:cNvGrpSpPr/>
                      <wpg:grpSpPr>
                        <a:xfrm>
                          <a:off x="0" y="0"/>
                          <a:ext cx="5731510" cy="3294380"/>
                          <a:chOff x="0" y="0"/>
                          <a:chExt cx="5731510" cy="3294380"/>
                        </a:xfrm>
                      </wpg:grpSpPr>
                      <wpg:grpSp>
                        <wpg:cNvPr id="6" name="Group 6"/>
                        <wpg:cNvGrpSpPr/>
                        <wpg:grpSpPr>
                          <a:xfrm>
                            <a:off x="0" y="0"/>
                            <a:ext cx="5731510" cy="3294380"/>
                            <a:chOff x="0" y="0"/>
                            <a:chExt cx="5731510" cy="3294380"/>
                          </a:xfrm>
                        </wpg:grpSpPr>
                        <pic:pic xmlns:pic="http://schemas.openxmlformats.org/drawingml/2006/picture">
                          <pic:nvPicPr>
                            <pic:cNvPr id="4" name="Picture 4"/>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4133850" y="0"/>
                              <a:ext cx="1590675" cy="1229360"/>
                            </a:xfrm>
                            <a:prstGeom prst="rect">
                              <a:avLst/>
                            </a:prstGeom>
                          </pic:spPr>
                        </pic:pic>
                        <pic:pic xmlns:pic="http://schemas.openxmlformats.org/drawingml/2006/picture">
                          <pic:nvPicPr>
                            <pic:cNvPr id="1" name="Picture 1"/>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1060450"/>
                              <a:ext cx="5731510" cy="2233930"/>
                            </a:xfrm>
                            <a:prstGeom prst="rect">
                              <a:avLst/>
                            </a:prstGeom>
                            <a:noFill/>
                            <a:ln>
                              <a:noFill/>
                            </a:ln>
                          </pic:spPr>
                        </pic:pic>
                      </wpg:grpSp>
                      <wps:wsp>
                        <wps:cNvPr id="5" name="Rectangle 5"/>
                        <wps:cNvSpPr/>
                        <wps:spPr>
                          <a:xfrm>
                            <a:off x="5435600" y="431800"/>
                            <a:ext cx="121920" cy="4571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ED489C5" id="Group 7" o:spid="_x0000_s1026" style="position:absolute;margin-left:0;margin-top:34.6pt;width:451.3pt;height:259.4pt;z-index:251660288" coordsize="57315,32943" o:gfxdata="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">
                <v:group id="Group 6" o:spid="_x0000_s1027" style="position:absolute;width:57315;height:32943" coordsize="57315,329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8" type="#_x0000_t75" style="position:absolute;left:41338;width:15907;height:122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">
                    <v:imagedata r:id="rId10" o:title=""/>
                    <v:path arrowok="t"/>
                  </v:shape>
                  <v:shape id="Picture 1" o:spid="_x0000_s1029" type="#_x0000_t75" style="position:absolute;top:10604;width:57315;height:22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">
                    <v:imagedata r:id="rId11" o:title=""/>
                    <v:path arrowok="t"/>
                  </v:shape>
                </v:group>
                <v:rect id="Rectangle 5" o:spid="_x0000_s1030" style="position:absolute;left:54356;top:4318;width:1219;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" fillcolor="#4472c4 [3204]" strokecolor="#1f3763 [1604]" strokeweight="1pt"/>
              </v:group>
            </w:pict>
          </mc:Fallback>
        </mc:AlternateContent>
      </w:r>
    </w:p>
    <w:p w14:paraId="0F926F13" w14:textId="31404F29" w:rsidR="00D4256D" w:rsidRDefault="00D4256D" w:rsidP="00C22D09">
      <w:pPr>
        <w:spacing w:line="360" w:lineRule="auto"/>
        <w:jc w:val="both"/>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br w:type="page"/>
      </w:r>
    </w:p>
    <w:p w14:paraId="61D30449" w14:textId="00214E0F" w:rsidR="00D4256D" w:rsidRDefault="00D4256D" w:rsidP="00C22D09">
      <w:pPr>
        <w:spacing w:before="100" w:beforeAutospacing="1" w:after="100" w:afterAutospacing="1" w:line="360" w:lineRule="auto"/>
        <w:jc w:val="both"/>
        <w:outlineLvl w:val="0"/>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lastRenderedPageBreak/>
        <w:t xml:space="preserve">Figure 4: Snow leopard density surface based on the </w:t>
      </w:r>
      <w:commentRangeStart w:id="9"/>
      <w:r w:rsidR="00C565B0">
        <w:rPr>
          <w:rFonts w:ascii="Times New Roman" w:eastAsia="Times New Roman" w:hAnsi="Times New Roman" w:cs="Times New Roman"/>
          <w:sz w:val="24"/>
          <w:szCs w:val="24"/>
          <w:lang w:eastAsia="en-IN" w:bidi="hi-IN"/>
        </w:rPr>
        <w:t>model averaged estimates</w:t>
      </w:r>
      <w:commentRangeEnd w:id="9"/>
      <w:r w:rsidR="00FB0EBC">
        <w:rPr>
          <w:rStyle w:val="CommentReference"/>
        </w:rPr>
        <w:commentReference w:id="9"/>
      </w:r>
    </w:p>
    <w:p w14:paraId="11D1B650" w14:textId="66A0873B" w:rsidR="00D4256D" w:rsidRDefault="001A53F1" w:rsidP="00C22D09">
      <w:pPr>
        <w:spacing w:line="360" w:lineRule="auto"/>
        <w:jc w:val="both"/>
      </w:pPr>
      <w:r w:rsidRPr="001A53F1">
        <w:rPr>
          <w:noProof/>
          <w:lang w:val="en-US"/>
        </w:rPr>
        <w:drawing>
          <wp:inline distT="0" distB="0" distL="0" distR="0" wp14:anchorId="35CDE02A" wp14:editId="1E7EECF4">
            <wp:extent cx="5731510" cy="2328952"/>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2328952"/>
                    </a:xfrm>
                    <a:prstGeom prst="rect">
                      <a:avLst/>
                    </a:prstGeom>
                    <a:noFill/>
                    <a:ln>
                      <a:noFill/>
                    </a:ln>
                  </pic:spPr>
                </pic:pic>
              </a:graphicData>
            </a:graphic>
          </wp:inline>
        </w:drawing>
      </w:r>
    </w:p>
    <w:p w14:paraId="0BA09795" w14:textId="77777777" w:rsidR="00D4256D" w:rsidRDefault="00D4256D" w:rsidP="00C22D09">
      <w:pPr>
        <w:spacing w:line="360" w:lineRule="auto"/>
        <w:jc w:val="both"/>
      </w:pPr>
    </w:p>
    <w:p w14:paraId="2AE3D592" w14:textId="77777777" w:rsidR="00A24BE5" w:rsidRDefault="00A24BE5" w:rsidP="00C22D09">
      <w:pPr>
        <w:spacing w:line="360" w:lineRule="auto"/>
        <w:jc w:val="both"/>
      </w:pPr>
    </w:p>
    <w:sectPr w:rsidR="00A24BE5">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Koustubh Sharma" w:date="2017-12-15T11:35:00Z" w:initials="KS">
    <w:p w14:paraId="34476AD8" w14:textId="77777777" w:rsidR="00221C07" w:rsidRDefault="00221C07" w:rsidP="00797A01">
      <w:pPr>
        <w:pStyle w:val="CommentText"/>
      </w:pPr>
      <w:r>
        <w:t>David, w</w:t>
      </w:r>
      <w:r>
        <w:rPr>
          <w:rStyle w:val="CommentReference"/>
        </w:rPr>
        <w:annotationRef/>
      </w:r>
      <w:r>
        <w:t>hen using a0 parameterization, I believe this statement still holds true!</w:t>
      </w:r>
    </w:p>
  </w:comment>
  <w:comment w:id="1" w:author="Koustubh Sharma" w:date="2018-01-02T17:56:00Z" w:initials="KS">
    <w:p w14:paraId="32DA9EBC" w14:textId="77777777" w:rsidR="00221C07" w:rsidRDefault="00221C07" w:rsidP="00797A01">
      <w:pPr>
        <w:pStyle w:val="CommentText"/>
      </w:pPr>
      <w:r>
        <w:rPr>
          <w:rStyle w:val="CommentReference"/>
        </w:rPr>
        <w:annotationRef/>
      </w:r>
      <w:r>
        <w:t>David, please check this explanation of the a0 parameterization</w:t>
      </w:r>
    </w:p>
  </w:comment>
  <w:comment w:id="5" w:author="Microsoft Office User" w:date="2017-05-11T14:45:00Z" w:initials="Office">
    <w:p w14:paraId="2FD4BD36" w14:textId="77777777" w:rsidR="00221C07" w:rsidRDefault="00221C07" w:rsidP="00D4256D">
      <w:pPr>
        <w:pStyle w:val="CommentText"/>
      </w:pPr>
      <w:r>
        <w:rPr>
          <w:rStyle w:val="CommentReference"/>
        </w:rPr>
        <w:annotationRef/>
      </w:r>
      <w:r>
        <w:t>Can think of inviting Orjan as a co-author at a later date once the draft proceeds further.</w:t>
      </w:r>
    </w:p>
  </w:comment>
  <w:comment w:id="9" w:author="Koustubh Sharma" w:date="2018-01-03T01:55:00Z" w:initials="KS">
    <w:p w14:paraId="0140357F" w14:textId="345026B9" w:rsidR="00221C07" w:rsidRDefault="00221C07">
      <w:pPr>
        <w:pStyle w:val="CommentText"/>
      </w:pPr>
      <w:r>
        <w:rPr>
          <w:rStyle w:val="CommentReference"/>
        </w:rPr>
        <w:annotationRef/>
      </w:r>
      <w:r>
        <w:t>Need to replace with model averaged estimate!</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4476AD8" w15:done="0"/>
  <w15:commentEx w15:paraId="32DA9EBC" w15:done="0"/>
  <w15:commentEx w15:paraId="2FD4BD36" w15:done="0"/>
  <w15:commentEx w15:paraId="0140357F"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ourier">
    <w:panose1 w:val="02070409020205020404"/>
    <w:charset w:val="00"/>
    <w:family w:val="modern"/>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596EB0"/>
    <w:multiLevelType w:val="hybridMultilevel"/>
    <w:tmpl w:val="32B6E6E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ACD69F9"/>
    <w:multiLevelType w:val="hybridMultilevel"/>
    <w:tmpl w:val="250A587C"/>
    <w:lvl w:ilvl="0" w:tplc="E780D0A6">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90656DB"/>
    <w:multiLevelType w:val="multilevel"/>
    <w:tmpl w:val="A6DA9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B564C8"/>
    <w:multiLevelType w:val="hybridMultilevel"/>
    <w:tmpl w:val="64FCB732"/>
    <w:lvl w:ilvl="0" w:tplc="1270BB98">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4FD2F33"/>
    <w:multiLevelType w:val="multilevel"/>
    <w:tmpl w:val="FB22C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7F5FF5"/>
    <w:multiLevelType w:val="multilevel"/>
    <w:tmpl w:val="EBC465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0BC28A2"/>
    <w:multiLevelType w:val="hybridMultilevel"/>
    <w:tmpl w:val="2062C93C"/>
    <w:lvl w:ilvl="0" w:tplc="BEFAF9D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7A12562"/>
    <w:multiLevelType w:val="multilevel"/>
    <w:tmpl w:val="91945E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F6A530E"/>
    <w:multiLevelType w:val="hybridMultilevel"/>
    <w:tmpl w:val="61D20A5A"/>
    <w:lvl w:ilvl="0" w:tplc="900465B2">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5"/>
  </w:num>
  <w:num w:numId="3">
    <w:abstractNumId w:val="2"/>
  </w:num>
  <w:num w:numId="4">
    <w:abstractNumId w:val="7"/>
  </w:num>
  <w:num w:numId="5">
    <w:abstractNumId w:val="0"/>
  </w:num>
  <w:num w:numId="6">
    <w:abstractNumId w:val="3"/>
  </w:num>
  <w:num w:numId="7">
    <w:abstractNumId w:val="8"/>
  </w:num>
  <w:num w:numId="8">
    <w:abstractNumId w:val="1"/>
  </w:num>
  <w:num w:numId="9">
    <w:abstractNumId w:val="6"/>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Koustubh Sharma">
    <w15:presenceInfo w15:providerId="Windows Live" w15:userId="e5686c7c2e4c5390"/>
  </w15:person>
  <w15:person w15:author="Microsoft Office User">
    <w15:presenceInfo w15:providerId="None" w15:userId="Microsoft Office User"/>
  </w15:person>
  <w15:person w15:author="David Borchers">
    <w15:presenceInfo w15:providerId="None" w15:userId="David Borcher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256D"/>
    <w:rsid w:val="000029BD"/>
    <w:rsid w:val="000221E1"/>
    <w:rsid w:val="000375F6"/>
    <w:rsid w:val="000405DD"/>
    <w:rsid w:val="00050CCA"/>
    <w:rsid w:val="00050E3F"/>
    <w:rsid w:val="000557B9"/>
    <w:rsid w:val="00056E4A"/>
    <w:rsid w:val="00064181"/>
    <w:rsid w:val="00065266"/>
    <w:rsid w:val="0009411F"/>
    <w:rsid w:val="000D33BF"/>
    <w:rsid w:val="000F73F7"/>
    <w:rsid w:val="001073E6"/>
    <w:rsid w:val="0017284A"/>
    <w:rsid w:val="00191F3E"/>
    <w:rsid w:val="00192B55"/>
    <w:rsid w:val="00194CB6"/>
    <w:rsid w:val="001A53F1"/>
    <w:rsid w:val="001A5FFD"/>
    <w:rsid w:val="001B2B04"/>
    <w:rsid w:val="001C78B2"/>
    <w:rsid w:val="001D3D46"/>
    <w:rsid w:val="001F3725"/>
    <w:rsid w:val="002079F3"/>
    <w:rsid w:val="00221C07"/>
    <w:rsid w:val="00231014"/>
    <w:rsid w:val="00233E6C"/>
    <w:rsid w:val="00260C5E"/>
    <w:rsid w:val="002757AA"/>
    <w:rsid w:val="00280E16"/>
    <w:rsid w:val="00297927"/>
    <w:rsid w:val="002A1DB2"/>
    <w:rsid w:val="002C53A1"/>
    <w:rsid w:val="002E191B"/>
    <w:rsid w:val="00302250"/>
    <w:rsid w:val="00305EFC"/>
    <w:rsid w:val="003103AF"/>
    <w:rsid w:val="00311A27"/>
    <w:rsid w:val="00337E12"/>
    <w:rsid w:val="003452A5"/>
    <w:rsid w:val="00346690"/>
    <w:rsid w:val="00374DBB"/>
    <w:rsid w:val="00381E6C"/>
    <w:rsid w:val="003A6918"/>
    <w:rsid w:val="003B3774"/>
    <w:rsid w:val="003B5626"/>
    <w:rsid w:val="003B709C"/>
    <w:rsid w:val="003C0633"/>
    <w:rsid w:val="003C3DFD"/>
    <w:rsid w:val="003D09F6"/>
    <w:rsid w:val="003D46A9"/>
    <w:rsid w:val="003D7CDB"/>
    <w:rsid w:val="003E0272"/>
    <w:rsid w:val="003E31E5"/>
    <w:rsid w:val="003F79F2"/>
    <w:rsid w:val="004235E3"/>
    <w:rsid w:val="004304A5"/>
    <w:rsid w:val="00431A2E"/>
    <w:rsid w:val="004417DE"/>
    <w:rsid w:val="00466EA0"/>
    <w:rsid w:val="00474967"/>
    <w:rsid w:val="00480CFC"/>
    <w:rsid w:val="004A6681"/>
    <w:rsid w:val="004B1D1C"/>
    <w:rsid w:val="004E14B4"/>
    <w:rsid w:val="004E6B42"/>
    <w:rsid w:val="004F7CB3"/>
    <w:rsid w:val="00512B4D"/>
    <w:rsid w:val="005173EF"/>
    <w:rsid w:val="005438EB"/>
    <w:rsid w:val="00567E8C"/>
    <w:rsid w:val="00585846"/>
    <w:rsid w:val="005A235C"/>
    <w:rsid w:val="005A4BF6"/>
    <w:rsid w:val="005A4FA1"/>
    <w:rsid w:val="005B20F8"/>
    <w:rsid w:val="005B64E7"/>
    <w:rsid w:val="005C17F3"/>
    <w:rsid w:val="005E2C61"/>
    <w:rsid w:val="005F2F52"/>
    <w:rsid w:val="00620EF0"/>
    <w:rsid w:val="00642ABD"/>
    <w:rsid w:val="006606F9"/>
    <w:rsid w:val="0066507E"/>
    <w:rsid w:val="006904B9"/>
    <w:rsid w:val="006B6681"/>
    <w:rsid w:val="006C7861"/>
    <w:rsid w:val="006E5125"/>
    <w:rsid w:val="00715863"/>
    <w:rsid w:val="0072604E"/>
    <w:rsid w:val="00740317"/>
    <w:rsid w:val="0075383F"/>
    <w:rsid w:val="00755705"/>
    <w:rsid w:val="00764362"/>
    <w:rsid w:val="00766B25"/>
    <w:rsid w:val="00791500"/>
    <w:rsid w:val="00797A01"/>
    <w:rsid w:val="007A320C"/>
    <w:rsid w:val="007A3B55"/>
    <w:rsid w:val="007C377A"/>
    <w:rsid w:val="007E5F06"/>
    <w:rsid w:val="007F2EFF"/>
    <w:rsid w:val="007F390B"/>
    <w:rsid w:val="007F6391"/>
    <w:rsid w:val="00812568"/>
    <w:rsid w:val="00815A81"/>
    <w:rsid w:val="0083164E"/>
    <w:rsid w:val="00870D5F"/>
    <w:rsid w:val="008775DE"/>
    <w:rsid w:val="00877777"/>
    <w:rsid w:val="00887FA3"/>
    <w:rsid w:val="008A233B"/>
    <w:rsid w:val="008A2E7F"/>
    <w:rsid w:val="008B0F37"/>
    <w:rsid w:val="008C2D71"/>
    <w:rsid w:val="00900EA9"/>
    <w:rsid w:val="00907BEE"/>
    <w:rsid w:val="00911435"/>
    <w:rsid w:val="00914017"/>
    <w:rsid w:val="0091449B"/>
    <w:rsid w:val="0091567E"/>
    <w:rsid w:val="00930CD8"/>
    <w:rsid w:val="009518E7"/>
    <w:rsid w:val="009676C5"/>
    <w:rsid w:val="00985F05"/>
    <w:rsid w:val="00993BC0"/>
    <w:rsid w:val="009A46A0"/>
    <w:rsid w:val="009B3125"/>
    <w:rsid w:val="009E0C2A"/>
    <w:rsid w:val="009E6727"/>
    <w:rsid w:val="009E6E55"/>
    <w:rsid w:val="00A074F3"/>
    <w:rsid w:val="00A17413"/>
    <w:rsid w:val="00A23C9E"/>
    <w:rsid w:val="00A24BE5"/>
    <w:rsid w:val="00A328E8"/>
    <w:rsid w:val="00A547AD"/>
    <w:rsid w:val="00A81DD8"/>
    <w:rsid w:val="00A839D7"/>
    <w:rsid w:val="00A8632E"/>
    <w:rsid w:val="00AA59B6"/>
    <w:rsid w:val="00AB49EA"/>
    <w:rsid w:val="00AB697F"/>
    <w:rsid w:val="00AC1364"/>
    <w:rsid w:val="00AC4648"/>
    <w:rsid w:val="00AD0C08"/>
    <w:rsid w:val="00AE2EF2"/>
    <w:rsid w:val="00AE3F45"/>
    <w:rsid w:val="00AE6A4B"/>
    <w:rsid w:val="00AF03C1"/>
    <w:rsid w:val="00B16A18"/>
    <w:rsid w:val="00B26E53"/>
    <w:rsid w:val="00B40A29"/>
    <w:rsid w:val="00B45AC1"/>
    <w:rsid w:val="00B743D6"/>
    <w:rsid w:val="00BA184B"/>
    <w:rsid w:val="00BA300B"/>
    <w:rsid w:val="00BA74EA"/>
    <w:rsid w:val="00BD1D00"/>
    <w:rsid w:val="00BD28EE"/>
    <w:rsid w:val="00BE1E53"/>
    <w:rsid w:val="00BE7CB6"/>
    <w:rsid w:val="00C17BBF"/>
    <w:rsid w:val="00C17C2B"/>
    <w:rsid w:val="00C21E30"/>
    <w:rsid w:val="00C22D09"/>
    <w:rsid w:val="00C23A66"/>
    <w:rsid w:val="00C36350"/>
    <w:rsid w:val="00C42A7E"/>
    <w:rsid w:val="00C4321E"/>
    <w:rsid w:val="00C46256"/>
    <w:rsid w:val="00C565B0"/>
    <w:rsid w:val="00C578C5"/>
    <w:rsid w:val="00C7377A"/>
    <w:rsid w:val="00C9077B"/>
    <w:rsid w:val="00C92F05"/>
    <w:rsid w:val="00CB76F2"/>
    <w:rsid w:val="00CD541D"/>
    <w:rsid w:val="00CE049F"/>
    <w:rsid w:val="00CE294E"/>
    <w:rsid w:val="00CE4576"/>
    <w:rsid w:val="00D16D53"/>
    <w:rsid w:val="00D3020D"/>
    <w:rsid w:val="00D33459"/>
    <w:rsid w:val="00D41524"/>
    <w:rsid w:val="00D4256D"/>
    <w:rsid w:val="00D52E87"/>
    <w:rsid w:val="00D62B13"/>
    <w:rsid w:val="00D85359"/>
    <w:rsid w:val="00D96CE7"/>
    <w:rsid w:val="00DA38CE"/>
    <w:rsid w:val="00DC2272"/>
    <w:rsid w:val="00DE0967"/>
    <w:rsid w:val="00DE181D"/>
    <w:rsid w:val="00DE1B3B"/>
    <w:rsid w:val="00DE555F"/>
    <w:rsid w:val="00DF28AF"/>
    <w:rsid w:val="00E21B3F"/>
    <w:rsid w:val="00E328B5"/>
    <w:rsid w:val="00E349E1"/>
    <w:rsid w:val="00E61661"/>
    <w:rsid w:val="00E649F2"/>
    <w:rsid w:val="00EA0889"/>
    <w:rsid w:val="00EA534C"/>
    <w:rsid w:val="00EB5AF1"/>
    <w:rsid w:val="00EC7DD5"/>
    <w:rsid w:val="00ED4220"/>
    <w:rsid w:val="00EE240A"/>
    <w:rsid w:val="00F14773"/>
    <w:rsid w:val="00F23F1C"/>
    <w:rsid w:val="00F3161B"/>
    <w:rsid w:val="00F510F4"/>
    <w:rsid w:val="00F67648"/>
    <w:rsid w:val="00F7127C"/>
    <w:rsid w:val="00FA4EA3"/>
    <w:rsid w:val="00FB0EBC"/>
    <w:rsid w:val="00FB3BC5"/>
    <w:rsid w:val="00FB5693"/>
    <w:rsid w:val="00FD0C05"/>
    <w:rsid w:val="00FE4EB3"/>
  </w:rsids>
  <m:mathPr>
    <m:mathFont m:val="Cambria Math"/>
    <m:brkBin m:val="before"/>
    <m:brkBinSub m:val="--"/>
    <m:smallFrac m:val="0"/>
    <m:dispDef/>
    <m:lMargin m:val="0"/>
    <m:rMargin m:val="0"/>
    <m:defJc m:val="centerGroup"/>
    <m:wrapIndent m:val="1440"/>
    <m:intLim m:val="subSup"/>
    <m:naryLim m:val="undOvr"/>
  </m:mathPr>
  <w:themeFontLang w:val="en-GB" w:eastAsia="ja-JP"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F741B"/>
  <w15:chartTrackingRefBased/>
  <w15:docId w15:val="{AB2D46DE-1714-485F-ACB4-782BF7B0C3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256D"/>
    <w:pPr>
      <w:spacing w:after="200" w:line="276" w:lineRule="auto"/>
    </w:pPr>
    <w:rPr>
      <w:sz w:val="22"/>
      <w:szCs w:val="22"/>
      <w:lang w:val="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4256D"/>
    <w:rPr>
      <w:sz w:val="18"/>
      <w:szCs w:val="18"/>
    </w:rPr>
  </w:style>
  <w:style w:type="paragraph" w:styleId="CommentText">
    <w:name w:val="annotation text"/>
    <w:basedOn w:val="Normal"/>
    <w:link w:val="CommentTextChar"/>
    <w:uiPriority w:val="99"/>
    <w:semiHidden/>
    <w:unhideWhenUsed/>
    <w:rsid w:val="00D4256D"/>
    <w:pPr>
      <w:spacing w:line="240" w:lineRule="auto"/>
    </w:pPr>
    <w:rPr>
      <w:sz w:val="24"/>
      <w:szCs w:val="24"/>
    </w:rPr>
  </w:style>
  <w:style w:type="character" w:customStyle="1" w:styleId="CommentTextChar">
    <w:name w:val="Comment Text Char"/>
    <w:basedOn w:val="DefaultParagraphFont"/>
    <w:link w:val="CommentText"/>
    <w:uiPriority w:val="99"/>
    <w:semiHidden/>
    <w:rsid w:val="00D4256D"/>
    <w:rPr>
      <w:lang w:val="en-IN"/>
    </w:rPr>
  </w:style>
  <w:style w:type="paragraph" w:styleId="CommentSubject">
    <w:name w:val="annotation subject"/>
    <w:basedOn w:val="CommentText"/>
    <w:next w:val="CommentText"/>
    <w:link w:val="CommentSubjectChar"/>
    <w:uiPriority w:val="99"/>
    <w:semiHidden/>
    <w:unhideWhenUsed/>
    <w:rsid w:val="00D4256D"/>
    <w:rPr>
      <w:b/>
      <w:bCs/>
      <w:sz w:val="20"/>
      <w:szCs w:val="20"/>
    </w:rPr>
  </w:style>
  <w:style w:type="character" w:customStyle="1" w:styleId="CommentSubjectChar">
    <w:name w:val="Comment Subject Char"/>
    <w:basedOn w:val="CommentTextChar"/>
    <w:link w:val="CommentSubject"/>
    <w:uiPriority w:val="99"/>
    <w:semiHidden/>
    <w:rsid w:val="00D4256D"/>
    <w:rPr>
      <w:b/>
      <w:bCs/>
      <w:sz w:val="20"/>
      <w:szCs w:val="20"/>
      <w:lang w:val="en-IN"/>
    </w:rPr>
  </w:style>
  <w:style w:type="paragraph" w:styleId="BalloonText">
    <w:name w:val="Balloon Text"/>
    <w:basedOn w:val="Normal"/>
    <w:link w:val="BalloonTextChar"/>
    <w:uiPriority w:val="99"/>
    <w:semiHidden/>
    <w:unhideWhenUsed/>
    <w:rsid w:val="00D4256D"/>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4256D"/>
    <w:rPr>
      <w:rFonts w:ascii="Times New Roman" w:hAnsi="Times New Roman" w:cs="Times New Roman"/>
      <w:sz w:val="18"/>
      <w:szCs w:val="18"/>
      <w:lang w:val="en-IN"/>
    </w:rPr>
  </w:style>
  <w:style w:type="paragraph" w:styleId="HTMLPreformatted">
    <w:name w:val="HTML Preformatted"/>
    <w:basedOn w:val="Normal"/>
    <w:link w:val="HTMLPreformattedChar"/>
    <w:uiPriority w:val="99"/>
    <w:semiHidden/>
    <w:unhideWhenUsed/>
    <w:rsid w:val="00D4256D"/>
    <w:pPr>
      <w:spacing w:after="0" w:line="240" w:lineRule="auto"/>
    </w:pPr>
    <w:rPr>
      <w:rFonts w:ascii="Courier" w:hAnsi="Courier"/>
      <w:sz w:val="20"/>
      <w:szCs w:val="20"/>
    </w:rPr>
  </w:style>
  <w:style w:type="character" w:customStyle="1" w:styleId="HTMLPreformattedChar">
    <w:name w:val="HTML Preformatted Char"/>
    <w:basedOn w:val="DefaultParagraphFont"/>
    <w:link w:val="HTMLPreformatted"/>
    <w:uiPriority w:val="99"/>
    <w:semiHidden/>
    <w:rsid w:val="00D4256D"/>
    <w:rPr>
      <w:rFonts w:ascii="Courier" w:hAnsi="Courier"/>
      <w:sz w:val="20"/>
      <w:szCs w:val="20"/>
      <w:lang w:val="en-IN"/>
    </w:rPr>
  </w:style>
  <w:style w:type="paragraph" w:styleId="ListParagraph">
    <w:name w:val="List Paragraph"/>
    <w:basedOn w:val="Normal"/>
    <w:uiPriority w:val="34"/>
    <w:qFormat/>
    <w:rsid w:val="00D4256D"/>
    <w:pPr>
      <w:ind w:left="720"/>
      <w:contextualSpacing/>
    </w:pPr>
  </w:style>
  <w:style w:type="paragraph" w:styleId="PlainText">
    <w:name w:val="Plain Text"/>
    <w:basedOn w:val="Normal"/>
    <w:link w:val="PlainTextChar"/>
    <w:uiPriority w:val="99"/>
    <w:unhideWhenUsed/>
    <w:rsid w:val="00D4256D"/>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D4256D"/>
    <w:rPr>
      <w:rFonts w:ascii="Consolas" w:hAnsi="Consolas"/>
      <w:sz w:val="21"/>
      <w:szCs w:val="21"/>
      <w:lang w:val="en-IN"/>
    </w:rPr>
  </w:style>
  <w:style w:type="table" w:styleId="TableGrid">
    <w:name w:val="Table Grid"/>
    <w:basedOn w:val="TableNormal"/>
    <w:uiPriority w:val="59"/>
    <w:rsid w:val="00D4256D"/>
    <w:rPr>
      <w:sz w:val="22"/>
      <w:szCs w:val="22"/>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D4256D"/>
    <w:rPr>
      <w:color w:val="000000" w:themeColor="text1" w:themeShade="BF"/>
      <w:sz w:val="22"/>
      <w:szCs w:val="22"/>
      <w:lang w:val="en-IN"/>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PlaceholderText">
    <w:name w:val="Placeholder Text"/>
    <w:basedOn w:val="DefaultParagraphFont"/>
    <w:uiPriority w:val="99"/>
    <w:semiHidden/>
    <w:rsid w:val="00D4256D"/>
    <w:rPr>
      <w:color w:val="808080"/>
    </w:rPr>
  </w:style>
  <w:style w:type="character" w:styleId="Hyperlink">
    <w:name w:val="Hyperlink"/>
    <w:basedOn w:val="DefaultParagraphFont"/>
    <w:uiPriority w:val="99"/>
    <w:unhideWhenUsed/>
    <w:rsid w:val="00D4256D"/>
    <w:rPr>
      <w:color w:val="0563C1" w:themeColor="hyperlink"/>
      <w:u w:val="single"/>
    </w:rPr>
  </w:style>
  <w:style w:type="paragraph" w:styleId="DocumentMap">
    <w:name w:val="Document Map"/>
    <w:basedOn w:val="Normal"/>
    <w:link w:val="DocumentMapChar"/>
    <w:uiPriority w:val="99"/>
    <w:semiHidden/>
    <w:unhideWhenUsed/>
    <w:rsid w:val="003C0633"/>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3C0633"/>
    <w:rPr>
      <w:rFonts w:ascii="Times New Roman" w:hAnsi="Times New Roman" w:cs="Times New Roman"/>
      <w:lang w:val="en-IN"/>
    </w:rPr>
  </w:style>
  <w:style w:type="paragraph" w:styleId="Revision">
    <w:name w:val="Revision"/>
    <w:hidden/>
    <w:uiPriority w:val="99"/>
    <w:semiHidden/>
    <w:rsid w:val="009A46A0"/>
    <w:rPr>
      <w:sz w:val="22"/>
      <w:szCs w:val="22"/>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713459">
      <w:bodyDiv w:val="1"/>
      <w:marLeft w:val="0"/>
      <w:marRight w:val="0"/>
      <w:marTop w:val="0"/>
      <w:marBottom w:val="0"/>
      <w:divBdr>
        <w:top w:val="none" w:sz="0" w:space="0" w:color="auto"/>
        <w:left w:val="none" w:sz="0" w:space="0" w:color="auto"/>
        <w:bottom w:val="none" w:sz="0" w:space="0" w:color="auto"/>
        <w:right w:val="none" w:sz="0" w:space="0" w:color="auto"/>
      </w:divBdr>
    </w:div>
    <w:div w:id="1561867450">
      <w:bodyDiv w:val="1"/>
      <w:marLeft w:val="0"/>
      <w:marRight w:val="0"/>
      <w:marTop w:val="0"/>
      <w:marBottom w:val="0"/>
      <w:divBdr>
        <w:top w:val="none" w:sz="0" w:space="0" w:color="auto"/>
        <w:left w:val="none" w:sz="0" w:space="0" w:color="auto"/>
        <w:bottom w:val="none" w:sz="0" w:space="0" w:color="auto"/>
        <w:right w:val="none" w:sz="0" w:space="0" w:color="auto"/>
      </w:divBdr>
    </w:div>
    <w:div w:id="1582518313">
      <w:bodyDiv w:val="1"/>
      <w:marLeft w:val="0"/>
      <w:marRight w:val="0"/>
      <w:marTop w:val="0"/>
      <w:marBottom w:val="0"/>
      <w:divBdr>
        <w:top w:val="none" w:sz="0" w:space="0" w:color="auto"/>
        <w:left w:val="none" w:sz="0" w:space="0" w:color="auto"/>
        <w:bottom w:val="none" w:sz="0" w:space="0" w:color="auto"/>
        <w:right w:val="none" w:sz="0" w:space="0" w:color="auto"/>
      </w:divBdr>
    </w:div>
    <w:div w:id="2056394962">
      <w:bodyDiv w:val="1"/>
      <w:marLeft w:val="0"/>
      <w:marRight w:val="0"/>
      <w:marTop w:val="0"/>
      <w:marBottom w:val="0"/>
      <w:divBdr>
        <w:top w:val="none" w:sz="0" w:space="0" w:color="auto"/>
        <w:left w:val="none" w:sz="0" w:space="0" w:color="auto"/>
        <w:bottom w:val="none" w:sz="0" w:space="0" w:color="auto"/>
        <w:right w:val="none" w:sz="0" w:space="0" w:color="auto"/>
      </w:divBdr>
    </w:div>
    <w:div w:id="2064715758">
      <w:bodyDiv w:val="1"/>
      <w:marLeft w:val="0"/>
      <w:marRight w:val="0"/>
      <w:marTop w:val="0"/>
      <w:marBottom w:val="0"/>
      <w:divBdr>
        <w:top w:val="none" w:sz="0" w:space="0" w:color="auto"/>
        <w:left w:val="none" w:sz="0" w:space="0" w:color="auto"/>
        <w:bottom w:val="none" w:sz="0" w:space="0" w:color="auto"/>
        <w:right w:val="none" w:sz="0" w:space="0" w:color="auto"/>
      </w:divBdr>
    </w:div>
    <w:div w:id="21251549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3.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emf"/><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82A8A3-F624-4ED5-B05D-85D9B820C7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5552</TotalTime>
  <Pages>18</Pages>
  <Words>10962</Words>
  <Characters>62488</Characters>
  <Application>Microsoft Office Word</Application>
  <DocSecurity>0</DocSecurity>
  <Lines>520</Lines>
  <Paragraphs>146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Borchers</dc:creator>
  <cp:keywords/>
  <dc:description/>
  <cp:lastModifiedBy>Koustubh Sharma</cp:lastModifiedBy>
  <cp:revision>35</cp:revision>
  <dcterms:created xsi:type="dcterms:W3CDTF">2017-12-30T06:37:00Z</dcterms:created>
  <dcterms:modified xsi:type="dcterms:W3CDTF">2018-02-21T02:03:00Z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