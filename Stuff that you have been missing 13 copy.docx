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proofErr w:type="spellStart"/>
      <w:r w:rsidRPr="003F295A">
        <w:rPr>
          <w:rFonts w:ascii="Times New Roman" w:eastAsia="Times New Roman" w:hAnsi="Times New Roman" w:cs="Times New Roman"/>
          <w:sz w:val="24"/>
          <w:szCs w:val="24"/>
          <w:lang w:eastAsia="en-IN" w:bidi="hi-IN"/>
        </w:rPr>
        <w:t>Koustubh</w:t>
      </w:r>
      <w:proofErr w:type="spellEnd"/>
      <w:r w:rsidRPr="003F295A">
        <w:rPr>
          <w:rFonts w:ascii="Times New Roman" w:eastAsia="Times New Roman" w:hAnsi="Times New Roman" w:cs="Times New Roman"/>
          <w:sz w:val="24"/>
          <w:szCs w:val="24"/>
          <w:lang w:eastAsia="en-IN" w:bidi="hi-IN"/>
        </w:rPr>
        <w:t xml:space="preserve">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XX;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w:t>
      </w:r>
      <w:proofErr w:type="spellStart"/>
      <w:r w:rsidRPr="00BC2F69">
        <w:rPr>
          <w:rFonts w:ascii="Times New Roman" w:eastAsia="Times New Roman" w:hAnsi="Times New Roman" w:cs="Times New Roman"/>
          <w:sz w:val="24"/>
          <w:szCs w:val="24"/>
          <w:lang w:eastAsia="en-IN" w:bidi="hi-IN"/>
        </w:rPr>
        <w:t>Janecka</w:t>
      </w:r>
      <w:proofErr w:type="spellEnd"/>
      <w:r w:rsidRPr="00BC2F69">
        <w:rPr>
          <w:rFonts w:ascii="Times New Roman" w:eastAsia="Times New Roman" w:hAnsi="Times New Roman" w:cs="Times New Roman"/>
          <w:sz w:val="24"/>
          <w:szCs w:val="24"/>
          <w:lang w:eastAsia="en-IN" w:bidi="hi-IN"/>
        </w:rPr>
        <w:t xml:space="preserve">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D4256D">
      <w:pPr>
        <w:spacing w:after="0" w:line="240" w:lineRule="auto"/>
        <w:rPr>
          <w:ins w:id="0" w:author="Koustubh Sharma" w:date="2017-05-19T01:30:00Z"/>
          <w:rFonts w:ascii="Times New Roman" w:eastAsia="Times New Roman" w:hAnsi="Times New Roman" w:cs="Times New Roman"/>
          <w:sz w:val="24"/>
          <w:szCs w:val="24"/>
          <w:lang w:eastAsia="en-IN" w:bidi="hi-IN"/>
        </w:rPr>
      </w:pPr>
    </w:p>
    <w:p w14:paraId="2F180C28" w14:textId="15C86E41" w:rsidR="00D4256D" w:rsidRDefault="00D4256D" w:rsidP="00D4256D">
      <w:pPr>
        <w:spacing w:after="0" w:line="240" w:lineRule="auto"/>
        <w:rPr>
          <w:rFonts w:ascii="Times New Roman" w:eastAsia="Times New Roman" w:hAnsi="Times New Roman" w:cs="Times New Roman"/>
          <w:sz w:val="24"/>
          <w:szCs w:val="24"/>
          <w:lang w:eastAsia="en-IN" w:bidi="hi-IN"/>
        </w:rPr>
      </w:pPr>
      <w:del w:id="1" w:author="Koustubh Sharma" w:date="2017-05-19T01:30:00Z">
        <w:r w:rsidDel="00567E8C">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del w:id="2" w:author="Koustubh Sharma" w:date="2017-05-19T01:31:00Z">
        <w:r w:rsidDel="00567E8C">
          <w:rPr>
            <w:rFonts w:ascii="Times New Roman" w:eastAsia="Times New Roman" w:hAnsi="Times New Roman" w:cs="Times New Roman"/>
            <w:sz w:val="24"/>
            <w:szCs w:val="24"/>
            <w:lang w:eastAsia="en-IN" w:bidi="hi-IN"/>
          </w:rPr>
          <w:delText xml:space="preserve">across </w:delText>
        </w:r>
      </w:del>
      <w:ins w:id="3" w:author="Koustubh Sharma" w:date="2017-05-19T01:31:00Z">
        <w:r w:rsidR="00567E8C">
          <w:rPr>
            <w:rFonts w:ascii="Times New Roman" w:eastAsia="Times New Roman" w:hAnsi="Times New Roman" w:cs="Times New Roman"/>
            <w:sz w:val="24"/>
            <w:szCs w:val="24"/>
            <w:lang w:eastAsia="en-IN" w:bidi="hi-IN"/>
          </w:rPr>
          <w:t xml:space="preserve">in </w:t>
        </w:r>
      </w:ins>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w:t>
      </w:r>
      <w:del w:id="4" w:author="Koustubh Sharma" w:date="2017-05-19T01:32:00Z">
        <w:r w:rsidDel="00567E8C">
          <w:rPr>
            <w:rFonts w:ascii="Times New Roman" w:eastAsia="Times New Roman" w:hAnsi="Times New Roman" w:cs="Times New Roman"/>
            <w:sz w:val="24"/>
            <w:szCs w:val="24"/>
            <w:lang w:eastAsia="en-IN" w:bidi="hi-IN"/>
          </w:rPr>
          <w:delText xml:space="preserve"> (Williams et al. XX)</w:delText>
        </w:r>
      </w:del>
      <w:ins w:id="5" w:author="Koustubh Sharma" w:date="2017-05-19T01:32:00Z">
        <w:r w:rsidR="00567E8C">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to </w:t>
      </w:r>
      <w:del w:id="6" w:author="Koustubh Sharma" w:date="2017-05-19T01:33:00Z">
        <w:r w:rsidDel="00567E8C">
          <w:rPr>
            <w:rFonts w:ascii="Times New Roman" w:eastAsia="Times New Roman" w:hAnsi="Times New Roman" w:cs="Times New Roman"/>
            <w:sz w:val="24"/>
            <w:szCs w:val="24"/>
            <w:lang w:eastAsia="en-IN" w:bidi="hi-IN"/>
          </w:rPr>
          <w:delText xml:space="preserve">be used to </w:delText>
        </w:r>
      </w:del>
      <w:r>
        <w:rPr>
          <w:rFonts w:ascii="Times New Roman" w:eastAsia="Times New Roman" w:hAnsi="Times New Roman" w:cs="Times New Roman"/>
          <w:sz w:val="24"/>
          <w:szCs w:val="24"/>
          <w:lang w:eastAsia="en-IN" w:bidi="hi-IN"/>
        </w:rPr>
        <w:t xml:space="preserve">infer snow leopard population sizes or population dynamics without risking misinterpretations caused by small sampling areas </w:t>
      </w:r>
      <w:ins w:id="7" w:author="Koustubh Sharma" w:date="2017-05-19T01:33:00Z">
        <w:r w:rsidR="00567E8C">
          <w:rPr>
            <w:rFonts w:ascii="Times New Roman" w:eastAsia="Times New Roman" w:hAnsi="Times New Roman" w:cs="Times New Roman"/>
            <w:sz w:val="24"/>
            <w:szCs w:val="24"/>
            <w:lang w:eastAsia="en-IN" w:bidi="hi-IN"/>
          </w:rPr>
          <w:t xml:space="preserve">(e.g. </w:t>
        </w:r>
      </w:ins>
      <w:ins w:id="8" w:author="Koustubh Sharma" w:date="2017-05-19T01:32:00Z">
        <w:r w:rsidR="00567E8C">
          <w:rPr>
            <w:rFonts w:ascii="Times New Roman" w:eastAsia="Times New Roman" w:hAnsi="Times New Roman" w:cs="Times New Roman"/>
            <w:sz w:val="24"/>
            <w:szCs w:val="24"/>
            <w:lang w:eastAsia="en-IN" w:bidi="hi-IN"/>
          </w:rPr>
          <w:t>Williams et al. XX)</w:t>
        </w:r>
      </w:ins>
      <w:del w:id="9" w:author="Koustubh Sharma" w:date="2017-05-19T01:32:00Z">
        <w:r w:rsidDel="00567E8C">
          <w:rPr>
            <w:rFonts w:ascii="Times New Roman" w:eastAsia="Times New Roman" w:hAnsi="Times New Roman" w:cs="Times New Roman"/>
            <w:sz w:val="24"/>
            <w:szCs w:val="24"/>
            <w:lang w:eastAsia="en-IN" w:bidi="hi-IN"/>
          </w:rPr>
          <w:fldChar w:fldCharType="begin" w:fldLock="1"/>
        </w:r>
        <w:r w:rsidDel="00567E8C">
          <w:rPr>
            <w:rFonts w:ascii="Times New Roman" w:eastAsia="Times New Roman" w:hAnsi="Times New Roman" w:cs="Times New Roman"/>
            <w:sz w:val="24"/>
            <w:szCs w:val="24"/>
            <w:lang w:eastAsia="en-IN" w:bidi="hi-IN"/>
          </w:rPr>
          <w:del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delInstrText>
        </w:r>
        <w:r w:rsidDel="00567E8C">
          <w:rPr>
            <w:rFonts w:ascii="Times New Roman" w:eastAsia="Times New Roman" w:hAnsi="Times New Roman" w:cs="Times New Roman"/>
            <w:sz w:val="24"/>
            <w:szCs w:val="24"/>
            <w:lang w:eastAsia="en-IN" w:bidi="hi-IN"/>
          </w:rPr>
          <w:fldChar w:fldCharType="separate"/>
        </w:r>
        <w:r w:rsidRPr="00EE7575" w:rsidDel="00567E8C">
          <w:rPr>
            <w:rFonts w:ascii="Times New Roman" w:eastAsia="Times New Roman" w:hAnsi="Times New Roman" w:cs="Times New Roman"/>
            <w:noProof/>
            <w:sz w:val="24"/>
            <w:szCs w:val="24"/>
            <w:lang w:eastAsia="en-IN" w:bidi="hi-IN"/>
          </w:rPr>
          <w:delText>(Sharma et al., 2014)</w:delText>
        </w:r>
        <w:r w:rsidDel="00567E8C">
          <w:rPr>
            <w:rFonts w:ascii="Times New Roman" w:eastAsia="Times New Roman" w:hAnsi="Times New Roman" w:cs="Times New Roman"/>
            <w:sz w:val="24"/>
            <w:szCs w:val="24"/>
            <w:lang w:eastAsia="en-IN" w:bidi="hi-IN"/>
          </w:rPr>
          <w:fldChar w:fldCharType="end"/>
        </w:r>
      </w:del>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w:t>
      </w:r>
      <w:proofErr w:type="spellStart"/>
      <w:r>
        <w:rPr>
          <w:rFonts w:ascii="Times New Roman" w:eastAsia="Times New Roman" w:hAnsi="Times New Roman" w:cs="Times New Roman"/>
          <w:sz w:val="24"/>
          <w:szCs w:val="24"/>
          <w:lang w:eastAsia="en-IN" w:bidi="hi-IN"/>
        </w:rPr>
        <w:lastRenderedPageBreak/>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w:t>
      </w:r>
      <w:commentRangeStart w:id="10"/>
      <w:r>
        <w:rPr>
          <w:rFonts w:ascii="Times New Roman" w:eastAsia="Times New Roman" w:hAnsi="Times New Roman" w:cs="Times New Roman"/>
          <w:sz w:val="24"/>
          <w:szCs w:val="24"/>
          <w:lang w:eastAsia="en-IN" w:bidi="hi-IN"/>
        </w:rPr>
        <w:t xml:space="preserve">non-uniform activity centre density </w:t>
      </w:r>
      <w:commentRangeEnd w:id="10"/>
      <w:r>
        <w:rPr>
          <w:rStyle w:val="CommentReference"/>
        </w:rPr>
        <w:commentReference w:id="10"/>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7586093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w:t>
      </w:r>
      <w:ins w:id="11" w:author="Koustubh Sharma" w:date="2017-05-19T01:38:00Z">
        <w:r w:rsidR="00567E8C">
          <w:rPr>
            <w:rFonts w:ascii="Times New Roman" w:eastAsia="Times New Roman" w:hAnsi="Times New Roman" w:cs="Times New Roman"/>
            <w:sz w:val="24"/>
            <w:szCs w:val="24"/>
            <w:lang w:eastAsia="en-IN" w:bidi="hi-IN"/>
          </w:rPr>
          <w:t xml:space="preserve">. </w:t>
        </w:r>
      </w:ins>
      <w:del w:id="12" w:author="Koustubh Sharma" w:date="2017-05-19T01:38:00Z">
        <w:r w:rsidDel="00567E8C">
          <w:rPr>
            <w:rFonts w:ascii="Times New Roman" w:eastAsia="Times New Roman" w:hAnsi="Times New Roman" w:cs="Times New Roman"/>
            <w:sz w:val="24"/>
            <w:szCs w:val="24"/>
            <w:lang w:eastAsia="en-IN" w:bidi="hi-IN"/>
          </w:rPr>
          <w:delText xml:space="preserve">, so </w:delText>
        </w:r>
      </w:del>
      <w:del w:id="13" w:author="Koustubh Sharma" w:date="2017-05-19T01:37:00Z">
        <w:r w:rsidDel="00567E8C">
          <w:rPr>
            <w:rFonts w:ascii="Times New Roman" w:eastAsia="Times New Roman" w:hAnsi="Times New Roman" w:cs="Times New Roman"/>
            <w:sz w:val="24"/>
            <w:szCs w:val="24"/>
            <w:lang w:eastAsia="en-IN" w:bidi="hi-IN"/>
          </w:rPr>
          <w:delText xml:space="preserve">that </w:delText>
        </w:r>
      </w:del>
      <w:del w:id="14" w:author="Koustubh Sharma" w:date="2017-05-19T01:38:00Z">
        <w:r w:rsidDel="00567E8C">
          <w:rPr>
            <w:rFonts w:ascii="Times New Roman" w:eastAsia="Times New Roman" w:hAnsi="Times New Roman" w:cs="Times New Roman"/>
            <w:sz w:val="24"/>
            <w:szCs w:val="24"/>
            <w:lang w:eastAsia="en-IN" w:bidi="hi-IN"/>
          </w:rPr>
          <w:delText>p</w:delText>
        </w:r>
      </w:del>
      <w:ins w:id="15" w:author="Koustubh Sharma" w:date="2017-05-19T01:38:00Z">
        <w:r w:rsidR="00567E8C">
          <w:rPr>
            <w:rFonts w:ascii="Times New Roman" w:eastAsia="Times New Roman" w:hAnsi="Times New Roman" w:cs="Times New Roman"/>
            <w:sz w:val="24"/>
            <w:szCs w:val="24"/>
            <w:lang w:eastAsia="en-IN" w:bidi="hi-IN"/>
          </w:rPr>
          <w:t>P</w:t>
        </w:r>
      </w:ins>
      <w:r>
        <w:rPr>
          <w:rFonts w:ascii="Times New Roman" w:eastAsia="Times New Roman" w:hAnsi="Times New Roman" w:cs="Times New Roman"/>
          <w:sz w:val="24"/>
          <w:szCs w:val="24"/>
          <w:lang w:eastAsia="en-IN" w:bidi="hi-IN"/>
        </w:rPr>
        <w:t xml:space="preserve">rotected </w:t>
      </w:r>
      <w:del w:id="16" w:author="Koustubh Sharma" w:date="2017-05-19T01:38:00Z">
        <w:r w:rsidDel="00567E8C">
          <w:rPr>
            <w:rFonts w:ascii="Times New Roman" w:eastAsia="Times New Roman" w:hAnsi="Times New Roman" w:cs="Times New Roman"/>
            <w:sz w:val="24"/>
            <w:szCs w:val="24"/>
            <w:lang w:eastAsia="en-IN" w:bidi="hi-IN"/>
          </w:rPr>
          <w:delText xml:space="preserve">areas </w:delText>
        </w:r>
      </w:del>
      <w:ins w:id="17" w:author="Koustubh Sharma" w:date="2017-05-19T01:38:00Z">
        <w:r w:rsidR="00567E8C">
          <w:rPr>
            <w:rFonts w:ascii="Times New Roman" w:eastAsia="Times New Roman" w:hAnsi="Times New Roman" w:cs="Times New Roman"/>
            <w:sz w:val="24"/>
            <w:szCs w:val="24"/>
            <w:lang w:eastAsia="en-IN" w:bidi="hi-IN"/>
          </w:rPr>
          <w:t xml:space="preserve">Areas </w:t>
        </w:r>
      </w:ins>
      <w:del w:id="18" w:author="Koustubh Sharma" w:date="2017-05-19T01:38:00Z">
        <w:r w:rsidDel="00567E8C">
          <w:rPr>
            <w:rFonts w:ascii="Times New Roman" w:eastAsia="Times New Roman" w:hAnsi="Times New Roman" w:cs="Times New Roman"/>
            <w:sz w:val="24"/>
            <w:szCs w:val="24"/>
            <w:lang w:eastAsia="en-IN" w:bidi="hi-IN"/>
          </w:rPr>
          <w:delText xml:space="preserve">which </w:delText>
        </w:r>
      </w:del>
      <w:ins w:id="19" w:author="Koustubh Sharma" w:date="2017-05-19T01:38:00Z">
        <w:r w:rsidR="00567E8C">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can encompass viable populations need to be large</w:t>
      </w:r>
      <w:ins w:id="20" w:author="Koustubh Sharma" w:date="2017-05-19T01:37:00Z">
        <w:r w:rsidR="00567E8C">
          <w:rPr>
            <w:rFonts w:ascii="Times New Roman" w:eastAsia="Times New Roman" w:hAnsi="Times New Roman" w:cs="Times New Roman"/>
            <w:sz w:val="24"/>
            <w:szCs w:val="24"/>
            <w:lang w:eastAsia="en-IN" w:bidi="hi-IN"/>
          </w:rPr>
          <w:t>, but</w:t>
        </w:r>
      </w:ins>
      <w:ins w:id="21" w:author="Koustubh Sharma" w:date="2017-05-19T01:38:00Z">
        <w:r w:rsidR="00567E8C">
          <w:rPr>
            <w:rFonts w:ascii="Times New Roman" w:eastAsia="Times New Roman" w:hAnsi="Times New Roman" w:cs="Times New Roman"/>
            <w:sz w:val="24"/>
            <w:szCs w:val="24"/>
            <w:lang w:eastAsia="en-IN" w:bidi="hi-IN"/>
          </w:rPr>
          <w:t xml:space="preserve"> </w:t>
        </w:r>
      </w:ins>
      <w:del w:id="22" w:author="Koustubh Sharma" w:date="2017-05-19T01:37:00Z">
        <w:r w:rsidDel="00567E8C">
          <w:rPr>
            <w:rFonts w:ascii="Times New Roman" w:eastAsia="Times New Roman" w:hAnsi="Times New Roman" w:cs="Times New Roman"/>
            <w:sz w:val="24"/>
            <w:szCs w:val="24"/>
            <w:lang w:eastAsia="en-IN" w:bidi="hi-IN"/>
          </w:rPr>
          <w:delText xml:space="preserve"> and</w:delText>
        </w:r>
      </w:del>
      <w:del w:id="23" w:author="Koustubh Sharma" w:date="2017-05-19T01:38:00Z">
        <w:r w:rsidDel="00567E8C">
          <w:rPr>
            <w:rFonts w:ascii="Times New Roman" w:eastAsia="Times New Roman" w:hAnsi="Times New Roman" w:cs="Times New Roman"/>
            <w:sz w:val="24"/>
            <w:szCs w:val="24"/>
            <w:lang w:eastAsia="en-IN" w:bidi="hi-IN"/>
          </w:rPr>
          <w:delText xml:space="preserve"> there are a limited </w:delText>
        </w:r>
      </w:del>
      <w:ins w:id="24" w:author="Koustubh Sharma" w:date="2017-05-19T01:38:00Z">
        <w:r w:rsidR="00567E8C">
          <w:rPr>
            <w:rFonts w:ascii="Times New Roman" w:eastAsia="Times New Roman" w:hAnsi="Times New Roman" w:cs="Times New Roman"/>
            <w:sz w:val="24"/>
            <w:szCs w:val="24"/>
            <w:lang w:eastAsia="en-IN" w:bidi="hi-IN"/>
          </w:rPr>
          <w:t xml:space="preserve">the </w:t>
        </w:r>
      </w:ins>
      <w:r>
        <w:rPr>
          <w:rFonts w:ascii="Times New Roman" w:eastAsia="Times New Roman" w:hAnsi="Times New Roman" w:cs="Times New Roman"/>
          <w:sz w:val="24"/>
          <w:szCs w:val="24"/>
          <w:lang w:eastAsia="en-IN" w:bidi="hi-IN"/>
        </w:rPr>
        <w:t>number of such areas</w:t>
      </w:r>
      <w:ins w:id="25" w:author="Koustubh Sharma" w:date="2017-05-19T01:38:00Z">
        <w:r w:rsidR="00567E8C">
          <w:rPr>
            <w:rFonts w:ascii="Times New Roman" w:eastAsia="Times New Roman" w:hAnsi="Times New Roman" w:cs="Times New Roman"/>
            <w:sz w:val="24"/>
            <w:szCs w:val="24"/>
            <w:lang w:eastAsia="en-IN" w:bidi="hi-IN"/>
          </w:rPr>
          <w:t xml:space="preserve"> is limited</w:t>
        </w:r>
      </w:ins>
      <w:r>
        <w:rPr>
          <w:rFonts w:ascii="Times New Roman" w:eastAsia="Times New Roman" w:hAnsi="Times New Roman" w:cs="Times New Roman"/>
          <w:sz w:val="24"/>
          <w:szCs w:val="24"/>
          <w:lang w:eastAsia="en-IN" w:bidi="hi-IN"/>
        </w:rPr>
        <w:t>.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2C99C564"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26" w:name="OLE_LINK1"/>
      <w:bookmarkStart w:id="27"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26"/>
      <w:bookmarkEnd w:id="27"/>
      <w:r>
        <w:rPr>
          <w:rFonts w:ascii="Times New Roman" w:eastAsia="Times New Roman" w:hAnsi="Times New Roman" w:cs="Times New Roman"/>
          <w:sz w:val="24"/>
          <w:szCs w:val="24"/>
          <w:lang w:eastAsia="en-IN" w:bidi="hi-IN"/>
        </w:rPr>
        <w:t xml:space="preserve"> We also </w:t>
      </w:r>
      <w:del w:id="28" w:author="Koustubh Sharma" w:date="2017-05-19T01:39:00Z">
        <w:r w:rsidDel="00D85359">
          <w:rPr>
            <w:rFonts w:ascii="Times New Roman" w:eastAsia="Times New Roman" w:hAnsi="Times New Roman" w:cs="Times New Roman"/>
            <w:sz w:val="24"/>
            <w:szCs w:val="24"/>
            <w:lang w:eastAsia="en-IN" w:bidi="hi-IN"/>
          </w:rPr>
          <w:delText xml:space="preserve">compare </w:delText>
        </w:r>
      </w:del>
      <w:ins w:id="29" w:author="Koustubh Sharma" w:date="2017-05-19T01:39:00Z">
        <w:r w:rsidR="00D85359">
          <w:rPr>
            <w:rFonts w:ascii="Times New Roman" w:eastAsia="Times New Roman" w:hAnsi="Times New Roman" w:cs="Times New Roman"/>
            <w:sz w:val="24"/>
            <w:szCs w:val="24"/>
            <w:lang w:eastAsia="en-IN" w:bidi="hi-IN"/>
          </w:rPr>
          <w:t xml:space="preserve">report </w:t>
        </w:r>
      </w:ins>
      <w:r>
        <w:rPr>
          <w:rFonts w:ascii="Times New Roman" w:eastAsia="Times New Roman" w:hAnsi="Times New Roman" w:cs="Times New Roman"/>
          <w:sz w:val="24"/>
          <w:szCs w:val="24"/>
          <w:lang w:eastAsia="en-IN" w:bidi="hi-IN"/>
        </w:rPr>
        <w:t xml:space="preserve">the densities between the three study areas </w:t>
      </w:r>
      <w:del w:id="30" w:author="Koustubh Sharma" w:date="2017-05-19T01:39:00Z">
        <w:r w:rsidDel="00D85359">
          <w:rPr>
            <w:rFonts w:ascii="Times New Roman" w:eastAsia="Times New Roman" w:hAnsi="Times New Roman" w:cs="Times New Roman"/>
            <w:sz w:val="24"/>
            <w:szCs w:val="24"/>
            <w:lang w:eastAsia="en-IN" w:bidi="hi-IN"/>
          </w:rPr>
          <w:delText>that represent different levels of conservation approaches</w:delText>
        </w:r>
        <w:r w:rsidRPr="00CF7D7D" w:rsidDel="00D85359">
          <w:rPr>
            <w:rFonts w:ascii="Times New Roman" w:eastAsia="Times New Roman" w:hAnsi="Times New Roman" w:cs="Times New Roman"/>
            <w:sz w:val="24"/>
            <w:szCs w:val="24"/>
            <w:lang w:eastAsia="en-IN" w:bidi="hi-IN"/>
          </w:rPr>
          <w:delText xml:space="preserve"> </w:delText>
        </w:r>
      </w:del>
      <w:ins w:id="31" w:author="Koustubh Sharma" w:date="2017-05-19T01:39:00Z">
        <w:r w:rsidR="00D85359">
          <w:rPr>
            <w:rFonts w:ascii="Times New Roman" w:eastAsia="Times New Roman" w:hAnsi="Times New Roman" w:cs="Times New Roman"/>
            <w:sz w:val="24"/>
            <w:szCs w:val="24"/>
            <w:lang w:eastAsia="en-IN" w:bidi="hi-IN"/>
          </w:rPr>
          <w:t xml:space="preserve">and compare them </w:t>
        </w:r>
      </w:ins>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38B86EC0"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ins w:id="32" w:author="Koustubh Sharma" w:date="2017-05-19T01:42:00Z">
        <w:r w:rsidR="00D85359">
          <w:rPr>
            <w:rFonts w:ascii="Times New Roman" w:eastAsia="Times New Roman" w:hAnsi="Times New Roman" w:cs="Times New Roman"/>
            <w:sz w:val="24"/>
            <w:szCs w:val="24"/>
            <w:lang w:eastAsia="en-IN" w:bidi="hi-IN"/>
          </w:rPr>
          <w:t xml:space="preserve"> and a framework to compare snow leopard densities across space (or time)</w:t>
        </w:r>
      </w:ins>
      <w:r>
        <w:rPr>
          <w:rFonts w:ascii="Times New Roman" w:eastAsia="Times New Roman" w:hAnsi="Times New Roman" w:cs="Times New Roman"/>
          <w:sz w:val="24"/>
          <w:szCs w:val="24"/>
          <w:lang w:eastAsia="en-IN" w:bidi="hi-IN"/>
        </w:rPr>
        <w:t>.</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187F5CFB"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ins w:id="33" w:author="Koustubh Sharma" w:date="2017-05-19T01:43:00Z">
        <w:r w:rsidR="00B743D6">
          <w:rPr>
            <w:rFonts w:ascii="Times New Roman" w:eastAsia="Times New Roman" w:hAnsi="Times New Roman" w:cs="Times New Roman"/>
            <w:sz w:val="24"/>
            <w:szCs w:val="24"/>
            <w:lang w:eastAsia="en-IN" w:bidi="hi-IN"/>
          </w:rPr>
          <w:t>s</w:t>
        </w:r>
      </w:ins>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While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they have had a community based conservation program operational until </w:t>
      </w:r>
      <w:proofErr w:type="spellStart"/>
      <w:r>
        <w:rPr>
          <w:rFonts w:ascii="Times New Roman" w:eastAsia="Times New Roman" w:hAnsi="Times New Roman" w:cs="Times New Roman"/>
          <w:sz w:val="24"/>
          <w:szCs w:val="24"/>
          <w:lang w:eastAsia="en-IN" w:bidi="hi-IN"/>
        </w:rPr>
        <w:t>yearXX</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6213739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ins w:id="34" w:author="Koustubh Sharma" w:date="2017-05-19T01:43:00Z">
        <w:r w:rsidR="00B743D6">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that ranged from 920 to 1200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were identified by surveying 2-5 km on foot in the mountains</w:t>
      </w:r>
      <w:ins w:id="35" w:author="Koustubh Sharma" w:date="2017-05-19T01:44:00Z">
        <w:r w:rsidR="00B743D6">
          <w:rPr>
            <w:rFonts w:ascii="Times New Roman" w:eastAsia="Times New Roman" w:hAnsi="Times New Roman" w:cs="Times New Roman"/>
            <w:sz w:val="24"/>
            <w:szCs w:val="24"/>
            <w:lang w:eastAsia="en-IN" w:bidi="hi-IN"/>
          </w:rPr>
          <w:t xml:space="preserve"> around each potential </w:t>
        </w:r>
      </w:ins>
      <w:ins w:id="36" w:author="Koustubh Sharma" w:date="2017-05-19T01:45:00Z">
        <w:r w:rsidR="00B743D6">
          <w:rPr>
            <w:rFonts w:ascii="Times New Roman" w:eastAsia="Times New Roman" w:hAnsi="Times New Roman" w:cs="Times New Roman"/>
            <w:sz w:val="24"/>
            <w:szCs w:val="24"/>
            <w:lang w:eastAsia="en-IN" w:bidi="hi-IN"/>
          </w:rPr>
          <w:t>location</w:t>
        </w:r>
      </w:ins>
      <w:r>
        <w:rPr>
          <w:rFonts w:ascii="Times New Roman" w:eastAsia="Times New Roman" w:hAnsi="Times New Roman" w:cs="Times New Roman"/>
          <w:sz w:val="24"/>
          <w:szCs w:val="24"/>
          <w:lang w:eastAsia="en-IN" w:bidi="hi-IN"/>
        </w:rPr>
        <w:t xml:space="preserve">, searching for sites where possibility of capturing snow leopards was high. This was achieved by looking for sites with fresh snow leopard signs identifiable as scrapes or fresh urine markings. Most camera trap locations were characterized </w:t>
      </w:r>
      <w:r>
        <w:rPr>
          <w:rFonts w:ascii="Times New Roman" w:eastAsia="Times New Roman" w:hAnsi="Times New Roman" w:cs="Times New Roman"/>
          <w:sz w:val="24"/>
          <w:szCs w:val="24"/>
          <w:lang w:eastAsia="en-IN" w:bidi="hi-IN"/>
        </w:rPr>
        <w:lastRenderedPageBreak/>
        <w:t>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24BC6BB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ins w:id="37" w:author="Koustubh Sharma" w:date="2017-05-19T01:46:00Z">
        <w:r w:rsidR="00B743D6">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38"/>
      <w:commentRangeStart w:id="39"/>
      <w:r w:rsidRPr="00834BD9">
        <w:rPr>
          <w:rFonts w:ascii="Times New Roman" w:eastAsia="Times New Roman" w:hAnsi="Times New Roman" w:cs="Times New Roman"/>
          <w:b/>
          <w:bCs/>
          <w:sz w:val="24"/>
          <w:szCs w:val="24"/>
          <w:lang w:eastAsia="en-IN" w:bidi="hi-IN"/>
        </w:rPr>
        <w:t xml:space="preserve">Demarcation </w:t>
      </w:r>
      <w:commentRangeEnd w:id="38"/>
      <w:r>
        <w:rPr>
          <w:rStyle w:val="CommentReference"/>
        </w:rPr>
        <w:commentReference w:id="38"/>
      </w:r>
      <w:commentRangeEnd w:id="39"/>
      <w:r>
        <w:rPr>
          <w:rStyle w:val="CommentReference"/>
        </w:rPr>
        <w:commentReference w:id="39"/>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6F5E8392"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point statistic tool (ArcGIS) for a circular neighbourhood of 500 meters to be used as a covariate that may have influenced snow leopard density. </w:t>
      </w:r>
      <w:ins w:id="40" w:author="David Borchers" w:date="2017-05-19T16:28:00Z">
        <w:r w:rsidR="00194CB6">
          <w:rPr>
            <w:rFonts w:ascii="Times New Roman" w:eastAsia="Times New Roman" w:hAnsi="Times New Roman" w:cs="Times New Roman"/>
            <w:sz w:val="24"/>
            <w:szCs w:val="24"/>
            <w:lang w:eastAsia="en-IN" w:bidi="hi-IN"/>
          </w:rPr>
          <w:t>This variable is called “</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xml:space="preserve"> below”.) </w:t>
        </w:r>
      </w:ins>
      <w:r>
        <w:rPr>
          <w:rFonts w:ascii="Times New Roman" w:eastAsia="Times New Roman" w:hAnsi="Times New Roman" w:cs="Times New Roman"/>
          <w:sz w:val="24"/>
          <w:szCs w:val="24"/>
          <w:lang w:eastAsia="en-IN" w:bidi="hi-IN"/>
        </w:rPr>
        <w:t xml:space="preserve">To characterize habitats, we used </w:t>
      </w:r>
      <w:commentRangeStart w:id="41"/>
      <w:r>
        <w:rPr>
          <w:rFonts w:ascii="Times New Roman" w:eastAsia="Times New Roman" w:hAnsi="Times New Roman" w:cs="Times New Roman"/>
          <w:sz w:val="24"/>
          <w:szCs w:val="24"/>
          <w:lang w:eastAsia="en-IN" w:bidi="hi-IN"/>
        </w:rPr>
        <w:t xml:space="preserve">logistic regression </w:t>
      </w:r>
      <w:commentRangeEnd w:id="41"/>
      <w:r>
        <w:rPr>
          <w:rStyle w:val="CommentReference"/>
        </w:rPr>
        <w:commentReference w:id="41"/>
      </w:r>
      <w:r>
        <w:rPr>
          <w:rFonts w:ascii="Times New Roman" w:eastAsia="Times New Roman" w:hAnsi="Times New Roman" w:cs="Times New Roman"/>
          <w:sz w:val="24"/>
          <w:szCs w:val="24"/>
          <w:lang w:eastAsia="en-IN" w:bidi="hi-IN"/>
        </w:rPr>
        <w:t xml:space="preserve">on </w:t>
      </w:r>
      <w:commentRangeStart w:id="42"/>
      <w:r>
        <w:rPr>
          <w:rFonts w:ascii="Times New Roman" w:eastAsia="Times New Roman" w:hAnsi="Times New Roman" w:cs="Times New Roman"/>
          <w:sz w:val="24"/>
          <w:szCs w:val="24"/>
          <w:lang w:eastAsia="en-IN" w:bidi="hi-IN"/>
        </w:rPr>
        <w:t xml:space="preserve">35,000 telemetry </w:t>
      </w:r>
      <w:commentRangeEnd w:id="42"/>
      <w:r>
        <w:rPr>
          <w:rStyle w:val="CommentReference"/>
        </w:rPr>
        <w:commentReference w:id="42"/>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ins w:id="43" w:author="David Borchers" w:date="2017-05-19T16:27:00Z">
        <w:r w:rsidR="00AE2EF2">
          <w:rPr>
            <w:rFonts w:ascii="Times New Roman" w:eastAsia="Times New Roman" w:hAnsi="Times New Roman" w:cs="Times New Roman"/>
            <w:sz w:val="24"/>
            <w:szCs w:val="24"/>
            <w:lang w:eastAsia="en-IN" w:bidi="hi-IN"/>
          </w:rPr>
          <w:t xml:space="preserve"> (called </w:t>
        </w:r>
      </w:ins>
      <w:ins w:id="44" w:author="David Borchers" w:date="2017-05-19T16:28:00Z">
        <w:r w:rsidR="00194CB6">
          <w:rPr>
            <w:rFonts w:ascii="Times New Roman" w:eastAsia="Times New Roman" w:hAnsi="Times New Roman" w:cs="Times New Roman"/>
            <w:sz w:val="24"/>
            <w:szCs w:val="24"/>
            <w:lang w:eastAsia="en-IN" w:bidi="hi-IN"/>
          </w:rPr>
          <w:t>“</w:t>
        </w:r>
      </w:ins>
      <w:proofErr w:type="spellStart"/>
      <w:ins w:id="45" w:author="David Borchers" w:date="2017-05-19T16:27:00Z">
        <w:r w:rsidR="00AE2EF2">
          <w:rPr>
            <w:rFonts w:ascii="Times New Roman" w:eastAsia="Times New Roman" w:hAnsi="Times New Roman" w:cs="Times New Roman"/>
            <w:sz w:val="24"/>
            <w:szCs w:val="24"/>
            <w:lang w:eastAsia="en-IN" w:bidi="hi-IN"/>
          </w:rPr>
          <w:t>stdBC</w:t>
        </w:r>
      </w:ins>
      <w:proofErr w:type="spellEnd"/>
      <w:ins w:id="46" w:author="David Borchers" w:date="2017-05-19T16:28:00Z">
        <w:r w:rsidR="00194CB6">
          <w:rPr>
            <w:rFonts w:ascii="Times New Roman" w:eastAsia="Times New Roman" w:hAnsi="Times New Roman" w:cs="Times New Roman"/>
            <w:sz w:val="24"/>
            <w:szCs w:val="24"/>
            <w:lang w:eastAsia="en-IN" w:bidi="hi-IN"/>
          </w:rPr>
          <w:t>”</w:t>
        </w:r>
      </w:ins>
      <w:ins w:id="47" w:author="David Borchers" w:date="2017-05-19T16:27:00Z">
        <w:r w:rsidR="00AE2EF2">
          <w:rPr>
            <w:rFonts w:ascii="Times New Roman" w:eastAsia="Times New Roman" w:hAnsi="Times New Roman" w:cs="Times New Roman"/>
            <w:sz w:val="24"/>
            <w:szCs w:val="24"/>
            <w:lang w:eastAsia="en-IN" w:bidi="hi-IN"/>
          </w:rPr>
          <w:t xml:space="preserve"> below)</w:t>
        </w:r>
      </w:ins>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4A905B6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37F5CE3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del w:id="48" w:author="David Borchers" w:date="2017-05-19T08:42:00Z">
        <w:r w:rsidDel="007F6391">
          <w:rPr>
            <w:rFonts w:ascii="Times New Roman" w:eastAsia="Times New Roman" w:hAnsi="Times New Roman" w:cs="Times New Roman"/>
            <w:sz w:val="24"/>
            <w:szCs w:val="24"/>
            <w:lang w:eastAsia="en-IN" w:bidi="hi-IN"/>
          </w:rPr>
          <w:delText xml:space="preserve">range </w:delText>
        </w:r>
      </w:del>
      <w:ins w:id="49" w:author="David Borchers" w:date="2017-05-19T08:42:00Z">
        <w:r w:rsidR="007F6391">
          <w:rPr>
            <w:rFonts w:ascii="Times New Roman" w:eastAsia="Times New Roman" w:hAnsi="Times New Roman" w:cs="Times New Roman"/>
            <w:sz w:val="24"/>
            <w:szCs w:val="24"/>
            <w:lang w:eastAsia="en-IN" w:bidi="hi-IN"/>
          </w:rPr>
          <w:t xml:space="preserve">density </w:t>
        </w:r>
      </w:ins>
      <w:r>
        <w:rPr>
          <w:rFonts w:ascii="Times New Roman" w:eastAsia="Times New Roman" w:hAnsi="Times New Roman" w:cs="Times New Roman"/>
          <w:sz w:val="24"/>
          <w:szCs w:val="24"/>
          <w:lang w:eastAsia="en-IN" w:bidi="hi-IN"/>
        </w:rPr>
        <w:t xml:space="preserve">model, the intercept model, and the </w:t>
      </w:r>
      <w:del w:id="50" w:author="David Borchers" w:date="2017-05-19T08:42:00Z">
        <w:r w:rsidDel="007F6391">
          <w:rPr>
            <w:rFonts w:ascii="Times New Roman" w:eastAsia="Times New Roman" w:hAnsi="Times New Roman" w:cs="Times New Roman"/>
            <w:sz w:val="24"/>
            <w:szCs w:val="24"/>
            <w:lang w:eastAsia="en-IN" w:bidi="hi-IN"/>
          </w:rPr>
          <w:delText xml:space="preserve">density </w:delText>
        </w:r>
      </w:del>
      <w:ins w:id="51" w:author="David Borchers" w:date="2017-05-19T08:42:00Z">
        <w:r w:rsidR="007F6391">
          <w:rPr>
            <w:rFonts w:ascii="Times New Roman" w:eastAsia="Times New Roman" w:hAnsi="Times New Roman" w:cs="Times New Roman"/>
            <w:sz w:val="24"/>
            <w:szCs w:val="24"/>
            <w:lang w:eastAsia="en-IN" w:bidi="hi-IN"/>
          </w:rPr>
          <w:t xml:space="preserve">range </w:t>
        </w:r>
      </w:ins>
      <w:r>
        <w:rPr>
          <w:rFonts w:ascii="Times New Roman" w:eastAsia="Times New Roman" w:hAnsi="Times New Roman" w:cs="Times New Roman"/>
          <w:sz w:val="24"/>
          <w:szCs w:val="24"/>
          <w:lang w:eastAsia="en-IN" w:bidi="hi-IN"/>
        </w:rPr>
        <w:t>model. The general forms of the density model, intercept model and range model, respectively</w:t>
      </w:r>
      <w:ins w:id="52" w:author="David Borchers" w:date="2017-05-19T08:42:00Z">
        <w:r w:rsidR="007F6391">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3" w:author="David Borchers" w:date="2017-05-19T16:17: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ins w:id="54" w:author="David Borchers" w:date="2017-05-19T16:17: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5"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6" w:author="David Borchers" w:date="2017-05-19T16:17:00Z">
        <w:r w:rsidR="007E5F06">
          <w:rPr>
            <w:rFonts w:ascii="Times New Roman" w:eastAsia="Times New Roman" w:hAnsi="Times New Roman" w:cs="Times New Roman"/>
            <w:sz w:val="24"/>
            <w:szCs w:val="24"/>
            <w:lang w:eastAsia="en-IN" w:bidi="hi-IN"/>
          </w:rPr>
          <w:t>(1)</w:t>
        </w:r>
      </w:ins>
    </w:p>
    <w:p w14:paraId="03EA451D" w14:textId="3CB8BDDE" w:rsidR="00D4256D" w:rsidRPr="00307127" w:rsidRDefault="00297927">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7" w:author="David Borchers" w:date="2017-05-19T16:18:00Z">
          <w:pPr>
            <w:spacing w:before="100" w:beforeAutospacing="1" w:after="100" w:afterAutospacing="1" w:line="240" w:lineRule="auto"/>
          </w:pPr>
        </w:pPrChange>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ins w:id="58"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ins>
    </w:p>
    <w:p w14:paraId="4D6A20E8" w14:textId="66825CBC" w:rsidR="00D4256D"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9" w:author="David Borchers" w:date="2017-05-19T16:18: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ins w:id="60"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ins>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4340EAD8" w:rsidR="00D4256D" w:rsidRDefault="00297927"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78E36F46" w14:textId="025051B6" w:rsidR="00D4256D" w:rsidRDefault="00297927"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297927"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43025DA7" w:rsidR="00D4256D" w:rsidRPr="00382B2E" w:rsidRDefault="00297927">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1" w:author="David Borchers" w:date="2017-05-19T16:33:00Z">
          <w:pPr>
            <w:spacing w:before="100" w:beforeAutospacing="1" w:after="100" w:afterAutospacing="1" w:line="240" w:lineRule="auto"/>
          </w:pPr>
        </w:pPrChange>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ins w:id="62"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(4)</w:t>
        </w:r>
      </w:ins>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54917BC7" w14:textId="54538128" w:rsidR="00D4256D" w:rsidRPr="00382B2E"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3"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w:ins w:id="64" w:author="David Borchers" w:date="2017-05-19T08:43:00Z">
          <m:r>
            <m:rPr>
              <m:sty m:val="p"/>
            </m:rPr>
            <w:rPr>
              <w:rFonts w:ascii="Cambria Math" w:eastAsia="Times New Roman" w:hAnsi="Cambria Math" w:cs="Times New Roman"/>
              <w:sz w:val="24"/>
              <w:szCs w:val="24"/>
              <w:lang w:eastAsia="en-IN" w:bidi="hi-IN"/>
            </w:rPr>
            <m:t>{</m:t>
          </m:r>
        </w:ins>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w:ins w:id="65" w:author="David Borchers" w:date="2017-05-19T08:43:00Z">
          <m:r>
            <w:rPr>
              <w:rFonts w:ascii="Cambria Math" w:eastAsia="Times New Roman" w:hAnsi="Cambria Math" w:cs="Times New Roman"/>
              <w:sz w:val="24"/>
              <w:szCs w:val="24"/>
              <w:lang w:eastAsia="en-IN" w:bidi="hi-IN"/>
            </w:rPr>
            <m:t>}</m:t>
          </m:r>
        </w:ins>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ins w:id="66"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(5)</w:t>
        </w:r>
      </w:ins>
    </w:p>
    <w:p w14:paraId="6C466FE2" w14:textId="5BA22336" w:rsidR="00D4256D"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7"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w:ins w:id="68" w:author="David Borchers" w:date="2017-05-19T08:44:00Z">
          <m:r>
            <m:rPr>
              <m:sty m:val="p"/>
            </m:rPr>
            <w:rPr>
              <w:rFonts w:ascii="Cambria Math" w:eastAsia="Times New Roman" w:hAnsi="Cambria Math" w:cs="Times New Roman"/>
              <w:sz w:val="24"/>
              <w:szCs w:val="24"/>
              <w:lang w:eastAsia="en-IN" w:bidi="hi-IN"/>
            </w:rPr>
            <m:t>{</m:t>
          </m:r>
        </w:ins>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w:ins w:id="69" w:author="David Borchers" w:date="2017-05-19T08:44:00Z">
          <m:r>
            <w:rPr>
              <w:rFonts w:ascii="Cambria Math" w:eastAsia="Times New Roman" w:hAnsi="Cambria Math" w:cs="Times New Roman"/>
              <w:sz w:val="24"/>
              <w:szCs w:val="24"/>
              <w:lang w:eastAsia="en-IN" w:bidi="hi-IN"/>
            </w:rPr>
            <m:t>}</m:t>
          </m:r>
        </w:ins>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ins w:id="70"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(6)</w:t>
        </w:r>
      </w:ins>
    </w:p>
    <w:p w14:paraId="653F3533" w14:textId="074C34DF"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proofErr w:type="spellStart"/>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t>
      </w:r>
      <w:del w:id="71" w:author="David Borchers" w:date="2017-05-19T08:44:00Z">
        <w:r w:rsidDel="00F3161B">
          <w:rPr>
            <w:rFonts w:ascii="Times New Roman" w:eastAsia="Times New Roman" w:hAnsi="Times New Roman" w:cs="Times New Roman"/>
            <w:sz w:val="24"/>
            <w:szCs w:val="24"/>
            <w:lang w:eastAsia="en-IN" w:bidi="hi-IN"/>
          </w:rPr>
          <w:delText xml:space="preserve">and </w:delText>
        </w:r>
      </w:del>
      <w:ins w:id="72" w:author="David Borchers" w:date="2017-05-19T08:44:00Z">
        <w:r w:rsidR="00F3161B">
          <w:rPr>
            <w:rFonts w:ascii="Times New Roman" w:eastAsia="Times New Roman" w:hAnsi="Times New Roman" w:cs="Times New Roman"/>
            <w:sz w:val="24"/>
            <w:szCs w:val="24"/>
            <w:lang w:eastAsia="en-IN" w:bidi="hi-IN"/>
          </w:rPr>
          <w:t xml:space="preserve">while  </w:t>
        </w:r>
      </w:ins>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proofErr w:type="spellStart"/>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covariate.</w:t>
      </w:r>
    </w:p>
    <w:p w14:paraId="44E8C85C" w14:textId="635787F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w:t>
      </w:r>
      <w:del w:id="73" w:author="David Borchers" w:date="2017-05-19T16:14:00Z">
        <w:r w:rsidDel="007E5F06">
          <w:rPr>
            <w:rFonts w:ascii="Times New Roman" w:eastAsia="Times New Roman" w:hAnsi="Times New Roman" w:cs="Times New Roman"/>
            <w:sz w:val="24"/>
            <w:szCs w:val="24"/>
            <w:lang w:eastAsia="en-IN" w:bidi="hi-IN"/>
          </w:rPr>
          <w:delText xml:space="preserve">the </w:delText>
        </w:r>
      </w:del>
      <w:del w:id="74" w:author="David Borchers" w:date="2017-05-19T16:11:00Z">
        <w:r w:rsidDel="00DE181D">
          <w:rPr>
            <w:rFonts w:ascii="Times New Roman" w:eastAsia="Times New Roman" w:hAnsi="Times New Roman" w:cs="Times New Roman"/>
            <w:sz w:val="24"/>
            <w:szCs w:val="24"/>
            <w:lang w:eastAsia="en-IN" w:bidi="hi-IN"/>
          </w:rPr>
          <w:delText xml:space="preserve">inverse of the </w:delText>
        </w:r>
      </w:del>
      <w:del w:id="75" w:author="David Borchers" w:date="2017-05-19T16:14:00Z">
        <w:r w:rsidDel="007E5F06">
          <w:rPr>
            <w:rFonts w:ascii="Times New Roman" w:eastAsia="Times New Roman" w:hAnsi="Times New Roman" w:cs="Times New Roman"/>
            <w:sz w:val="24"/>
            <w:szCs w:val="24"/>
            <w:lang w:eastAsia="en-IN" w:bidi="hi-IN"/>
          </w:rPr>
          <w:delText xml:space="preserve">mean of </w:delText>
        </w:r>
      </w:del>
      <m:oMath>
        <m:r>
          <m:rPr>
            <m:sty m:val="p"/>
          </m:rPr>
          <w:rPr>
            <w:rFonts w:ascii="Cambria Math" w:eastAsia="Times New Roman" w:hAnsi="Cambria Math" w:cs="Times New Roman"/>
            <w:sz w:val="24"/>
            <w:szCs w:val="24"/>
            <w:lang w:eastAsia="en-IN" w:bidi="hi-IN"/>
          </w:rPr>
          <m:t>exp⁡</m:t>
        </m:r>
        <w:ins w:id="76" w:author="David Borchers" w:date="2017-05-19T16:14:00Z">
          <m:r>
            <m:rPr>
              <m:sty m:val="p"/>
            </m:rPr>
            <w:rPr>
              <w:rFonts w:ascii="Cambria Math" w:eastAsia="Times New Roman" w:hAnsi="Cambria Math" w:cs="Times New Roman"/>
              <w:sz w:val="24"/>
              <w:szCs w:val="24"/>
              <w:lang w:eastAsia="en-IN" w:bidi="hi-IN"/>
            </w:rPr>
            <m:t>{</m:t>
          </m:r>
        </w:ins>
        <w:ins w:id="77" w:author="David Borchers" w:date="2017-05-19T16:13:00Z">
          <m:r>
            <w:rPr>
              <w:rFonts w:ascii="Cambria Math" w:eastAsia="Times New Roman" w:hAnsi="Cambria Math" w:cs="Times New Roman"/>
              <w:sz w:val="24"/>
              <w:szCs w:val="24"/>
              <w:lang w:eastAsia="en-IN" w:bidi="hi-IN"/>
            </w:rPr>
            <m:t>[</m:t>
          </m:r>
        </w:ins>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w:ins w:id="78" w:author="David Borchers" w:date="2017-05-19T16:13:00Z">
          <m:r>
            <w:rPr>
              <w:rFonts w:ascii="Cambria Math" w:eastAsia="Times New Roman" w:hAnsi="Cambria Math" w:cs="Times New Roman"/>
              <w:sz w:val="24"/>
              <w:szCs w:val="24"/>
              <w:lang w:eastAsia="en-IN" w:bidi="hi-IN"/>
            </w:rPr>
            <m:t>+</m:t>
          </m:r>
        </w:ins>
        <m:func>
          <m:funcPr>
            <m:ctrlPr>
              <w:ins w:id="79" w:author="David Borchers" w:date="2017-05-19T16:13:00Z">
                <w:rPr>
                  <w:rFonts w:ascii="Cambria Math" w:eastAsia="Times New Roman" w:hAnsi="Cambria Math" w:cs="Times New Roman"/>
                  <w:i/>
                  <w:sz w:val="24"/>
                  <w:szCs w:val="24"/>
                  <w:lang w:eastAsia="en-IN" w:bidi="hi-IN"/>
                </w:rPr>
              </w:ins>
            </m:ctrlPr>
          </m:funcPr>
          <m:fName>
            <w:ins w:id="80" w:author="David Borchers" w:date="2017-05-19T16:13:00Z">
              <m:r>
                <m:rPr>
                  <m:sty m:val="p"/>
                </m:rPr>
                <w:rPr>
                  <w:rFonts w:ascii="Cambria Math" w:eastAsia="Times New Roman" w:hAnsi="Cambria Math" w:cs="Times New Roman"/>
                  <w:sz w:val="24"/>
                  <w:szCs w:val="24"/>
                  <w:lang w:eastAsia="en-IN" w:bidi="hi-IN"/>
                </w:rPr>
                <m:t>log</m:t>
              </m:r>
            </w:ins>
          </m:fName>
          <m:e>
            <m:d>
              <m:dPr>
                <m:begChr m:val="{"/>
                <m:endChr m:val="}"/>
                <m:ctrlPr>
                  <w:ins w:id="81" w:author="David Borchers" w:date="2017-05-19T16:13:00Z">
                    <w:rPr>
                      <w:rFonts w:ascii="Cambria Math" w:eastAsia="Times New Roman" w:hAnsi="Cambria Math" w:cs="Times New Roman"/>
                      <w:i/>
                      <w:sz w:val="24"/>
                      <w:szCs w:val="24"/>
                      <w:lang w:eastAsia="en-IN" w:bidi="hi-IN"/>
                    </w:rPr>
                  </w:ins>
                </m:ctrlPr>
              </m:dPr>
              <m:e>
                <w:ins w:id="82" w:author="David Borchers" w:date="2017-05-19T16:13:00Z">
                  <m:r>
                    <m:rPr>
                      <m:sty m:val="p"/>
                    </m:rPr>
                    <w:rPr>
                      <w:rFonts w:ascii="Cambria Math" w:eastAsia="Times New Roman" w:hAnsi="Cambria Math" w:cs="Times New Roman"/>
                      <w:sz w:val="24"/>
                      <w:szCs w:val="24"/>
                      <w:lang w:eastAsia="en-IN" w:bidi="hi-IN"/>
                    </w:rPr>
                    <m:t>noneuc</m:t>
                  </m:r>
                </w:ins>
                <m:d>
                  <m:dPr>
                    <m:ctrlPr>
                      <w:ins w:id="83" w:author="David Borchers" w:date="2017-05-19T16:13:00Z">
                        <w:rPr>
                          <w:rFonts w:ascii="Cambria Math" w:eastAsia="Times New Roman" w:hAnsi="Cambria Math" w:cs="Times New Roman"/>
                          <w:i/>
                          <w:sz w:val="24"/>
                          <w:szCs w:val="24"/>
                          <w:lang w:eastAsia="en-IN" w:bidi="hi-IN"/>
                        </w:rPr>
                      </w:ins>
                    </m:ctrlPr>
                  </m:dPr>
                  <m:e>
                    <m:sSub>
                      <m:sSubPr>
                        <m:ctrlPr>
                          <w:ins w:id="84" w:author="David Borchers" w:date="2017-05-19T16:13:00Z">
                            <w:rPr>
                              <w:rFonts w:ascii="Cambria Math" w:eastAsia="Times New Roman" w:hAnsi="Cambria Math" w:cs="Times New Roman"/>
                              <w:i/>
                              <w:sz w:val="24"/>
                              <w:szCs w:val="24"/>
                              <w:lang w:eastAsia="en-IN" w:bidi="hi-IN"/>
                            </w:rPr>
                          </w:ins>
                        </m:ctrlPr>
                      </m:sSubPr>
                      <m:e>
                        <w:ins w:id="85" w:author="David Borchers" w:date="2017-05-19T16:13:00Z">
                          <m:r>
                            <m:rPr>
                              <m:sty m:val="bi"/>
                            </m:rPr>
                            <w:rPr>
                              <w:rFonts w:ascii="Cambria Math" w:eastAsia="Times New Roman" w:hAnsi="Cambria Math" w:cs="Times New Roman"/>
                              <w:sz w:val="24"/>
                              <w:szCs w:val="24"/>
                              <w:lang w:eastAsia="en-IN" w:bidi="hi-IN"/>
                            </w:rPr>
                            <m:t>s</m:t>
                          </m:r>
                        </w:ins>
                      </m:e>
                      <m:sub>
                        <w:ins w:id="86" w:author="David Borchers" w:date="2017-05-19T16:13:00Z">
                          <m:r>
                            <w:rPr>
                              <w:rFonts w:ascii="Cambria Math" w:eastAsia="Times New Roman" w:hAnsi="Cambria Math" w:cs="Times New Roman"/>
                              <w:sz w:val="24"/>
                              <w:szCs w:val="24"/>
                              <w:lang w:eastAsia="en-IN" w:bidi="hi-IN"/>
                            </w:rPr>
                            <m:t>i</m:t>
                          </m:r>
                        </w:ins>
                      </m:sub>
                    </m:sSub>
                  </m:e>
                </m:d>
                <w:ins w:id="87" w:author="David Borchers" w:date="2017-05-19T16:13:00Z">
                  <m:r>
                    <w:rPr>
                      <w:rFonts w:ascii="Cambria Math" w:eastAsia="Times New Roman" w:hAnsi="Cambria Math" w:cs="Times New Roman"/>
                      <w:sz w:val="24"/>
                      <w:szCs w:val="24"/>
                      <w:lang w:eastAsia="en-IN" w:bidi="hi-IN"/>
                    </w:rPr>
                    <m:t>]/2</m:t>
                  </m:r>
                </w:ins>
              </m:e>
            </m:d>
          </m:e>
        </m:func>
      </m:oMath>
      <w:del w:id="88" w:author="David Borchers" w:date="2017-05-19T16:14:00Z">
        <w:r w:rsidR="00F14773" w:rsidDel="007E5F06">
          <w:rPr>
            <w:rFonts w:ascii="Times New Roman" w:eastAsia="Times New Roman" w:hAnsi="Times New Roman" w:cs="Times New Roman"/>
            <w:sz w:val="24"/>
            <w:szCs w:val="24"/>
            <w:lang w:eastAsia="en-IN" w:bidi="hi-IN"/>
          </w:rPr>
          <w:delText xml:space="preserve"> </w:delText>
        </w:r>
        <w:r w:rsidDel="007E5F06">
          <w:rPr>
            <w:rFonts w:ascii="Times New Roman" w:eastAsia="Times New Roman" w:hAnsi="Times New Roman" w:cs="Times New Roman"/>
            <w:sz w:val="24"/>
            <w:szCs w:val="24"/>
            <w:lang w:eastAsia="en-IN" w:bidi="hi-IN"/>
          </w:rPr>
          <w:delText xml:space="preserve">and </w:delText>
        </w:r>
        <m:oMath>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e>
              </m:d>
            </m:e>
          </m:func>
        </m:oMath>
      </w:del>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ins w:id="89" w:author="David Borchers" w:date="2017-05-19T16:14:00Z">
        <w:r w:rsidR="007E5F06">
          <w:rPr>
            <w:rFonts w:ascii="Times New Roman" w:eastAsia="Times New Roman" w:hAnsi="Times New Roman" w:cs="Times New Roman"/>
            <w:sz w:val="24"/>
            <w:szCs w:val="24"/>
            <w:lang w:eastAsia="en-IN" w:bidi="hi-IN"/>
          </w:rPr>
          <w:t xml:space="preserve"> with our data</w:t>
        </w:r>
      </w:ins>
      <w:r>
        <w:rPr>
          <w:rFonts w:ascii="Times New Roman" w:eastAsia="Times New Roman" w:hAnsi="Times New Roman" w:cs="Times New Roman"/>
          <w:sz w:val="24"/>
          <w:szCs w:val="24"/>
          <w:lang w:eastAsia="en-IN" w:bidi="hi-IN"/>
        </w:rPr>
        <w:t xml:space="preserve">,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08AE35C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AIC weight up to 0.05 (5%).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0D7C50B9" w14:textId="2459446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del w:id="90" w:author="David Borchers" w:date="2017-05-23T11:07:00Z">
        <w:r w:rsidDel="00740317">
          <w:rPr>
            <w:rFonts w:ascii="Times New Roman" w:eastAsia="Times New Roman" w:hAnsi="Times New Roman" w:cs="Times New Roman"/>
            <w:sz w:val="24"/>
            <w:szCs w:val="24"/>
            <w:lang w:eastAsia="en-IN" w:bidi="hi-IN"/>
          </w:rPr>
          <w:delText xml:space="preserve">However, the secr package implements a regression spline method proposed by Borchers and Kidney (2014) that allows flexible estimation of density as a smooth spatial function of ecologically meaningful covariates. </w:delText>
        </w:r>
      </w:del>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estimating non-uniform density surface that depends on terrain ruggedness in each study area</w:t>
      </w:r>
      <w:ins w:id="91" w:author="David Borchers" w:date="2017-05-23T11:07:00Z">
        <w:r w:rsidR="00740317">
          <w:rPr>
            <w:rFonts w:ascii="Times New Roman" w:eastAsia="Times New Roman" w:hAnsi="Times New Roman" w:cs="Times New Roman"/>
            <w:sz w:val="24"/>
            <w:szCs w:val="24"/>
            <w:lang w:eastAsia="en-IN" w:bidi="hi-IN"/>
          </w:rPr>
          <w:t>, using Equation (1) above</w:t>
        </w:r>
      </w:ins>
      <w:r>
        <w:rPr>
          <w:rFonts w:ascii="Times New Roman" w:eastAsia="Times New Roman" w:hAnsi="Times New Roman" w:cs="Times New Roman"/>
          <w:sz w:val="24"/>
          <w:szCs w:val="24"/>
          <w:lang w:eastAsia="en-IN" w:bidi="hi-IN"/>
        </w:rPr>
        <w:t xml:space="preserve">. </w:t>
      </w:r>
    </w:p>
    <w:p w14:paraId="753183CC" w14:textId="5A7A2D34"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to investigate whether covariate effects were area-specific or shared across areas. </w:t>
      </w:r>
      <w:commentRangeStart w:id="92"/>
      <w:commentRangeStart w:id="93"/>
      <w:commentRangeStart w:id="94"/>
      <w:r>
        <w:rPr>
          <w:rFonts w:ascii="Times New Roman" w:eastAsia="Times New Roman" w:hAnsi="Times New Roman" w:cs="Times New Roman"/>
          <w:sz w:val="24"/>
          <w:szCs w:val="24"/>
          <w:lang w:eastAsia="en-IN" w:bidi="hi-IN"/>
        </w:rPr>
        <w:t xml:space="preserve">We used this analysis to </w:t>
      </w:r>
      <w:ins w:id="95" w:author="Koustubh Sharma" w:date="2017-05-19T01:28:00Z">
        <w:r w:rsidR="003B5626">
          <w:rPr>
            <w:rFonts w:ascii="Times New Roman" w:eastAsia="Times New Roman" w:hAnsi="Times New Roman" w:cs="Times New Roman"/>
            <w:sz w:val="24"/>
            <w:szCs w:val="24"/>
            <w:lang w:eastAsia="en-IN" w:bidi="hi-IN"/>
          </w:rPr>
          <w:t xml:space="preserve">report </w:t>
        </w:r>
      </w:ins>
      <w:del w:id="96" w:author="Koustubh Sharma" w:date="2017-05-19T01:28:00Z">
        <w:r w:rsidDel="003B5626">
          <w:rPr>
            <w:rFonts w:ascii="Times New Roman" w:eastAsia="Times New Roman" w:hAnsi="Times New Roman" w:cs="Times New Roman"/>
            <w:sz w:val="24"/>
            <w:szCs w:val="24"/>
            <w:lang w:eastAsia="en-IN" w:bidi="hi-IN"/>
          </w:rPr>
          <w:delText xml:space="preserve">compare </w:delText>
        </w:r>
      </w:del>
      <w:ins w:id="97" w:author="Koustubh Sharma" w:date="2017-05-19T01:29:00Z">
        <w:r w:rsidR="00567E8C">
          <w:rPr>
            <w:rFonts w:ascii="Times New Roman" w:eastAsia="Times New Roman" w:hAnsi="Times New Roman" w:cs="Times New Roman"/>
            <w:sz w:val="24"/>
            <w:szCs w:val="24"/>
            <w:lang w:eastAsia="en-IN" w:bidi="hi-IN"/>
          </w:rPr>
          <w:t xml:space="preserve">differences (or lack of) in </w:t>
        </w:r>
      </w:ins>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ins w:id="98" w:author="Koustubh Sharma" w:date="2017-05-19T01:29:00Z">
        <w:r w:rsidR="00567E8C">
          <w:rPr>
            <w:rFonts w:ascii="Times New Roman" w:eastAsia="Times New Roman" w:hAnsi="Times New Roman" w:cs="Times New Roman"/>
            <w:sz w:val="24"/>
            <w:szCs w:val="24"/>
            <w:lang w:eastAsia="en-IN" w:bidi="hi-IN"/>
          </w:rPr>
          <w:t>three study areas</w:t>
        </w:r>
      </w:ins>
      <w:commentRangeEnd w:id="94"/>
      <w:r w:rsidR="00740317">
        <w:rPr>
          <w:rStyle w:val="CommentReference"/>
        </w:rPr>
        <w:commentReference w:id="94"/>
      </w:r>
      <w:del w:id="99" w:author="Koustubh Sharma" w:date="2017-05-19T01:29:00Z">
        <w:r w:rsidDel="00567E8C">
          <w:rPr>
            <w:rFonts w:ascii="Times New Roman" w:eastAsia="Times New Roman" w:hAnsi="Times New Roman" w:cs="Times New Roman"/>
            <w:sz w:val="24"/>
            <w:szCs w:val="24"/>
            <w:lang w:eastAsia="en-IN" w:bidi="hi-IN"/>
          </w:rPr>
          <w:delText>strictly protected, partially protected and unprotected</w:delText>
        </w:r>
        <w:r w:rsidRPr="0011761F" w:rsidDel="00567E8C">
          <w:rPr>
            <w:rFonts w:ascii="Times New Roman" w:eastAsia="Times New Roman" w:hAnsi="Times New Roman" w:cs="Times New Roman"/>
            <w:sz w:val="24"/>
            <w:szCs w:val="24"/>
            <w:lang w:eastAsia="en-IN" w:bidi="hi-IN"/>
          </w:rPr>
          <w:delText xml:space="preserve"> areas</w:delText>
        </w:r>
        <w:commentRangeEnd w:id="92"/>
        <w:r w:rsidDel="00567E8C">
          <w:rPr>
            <w:rStyle w:val="CommentReference"/>
          </w:rPr>
          <w:commentReference w:id="92"/>
        </w:r>
        <w:commentRangeEnd w:id="93"/>
        <w:r w:rsidDel="00567E8C">
          <w:rPr>
            <w:rStyle w:val="CommentReference"/>
          </w:rPr>
          <w:commentReference w:id="93"/>
        </w:r>
      </w:del>
      <w:r>
        <w:rPr>
          <w:rFonts w:ascii="Times New Roman" w:eastAsia="Times New Roman" w:hAnsi="Times New Roman" w:cs="Times New Roman"/>
          <w:sz w:val="24"/>
          <w:szCs w:val="24"/>
          <w:lang w:eastAsia="en-IN" w:bidi="hi-IN"/>
        </w:rPr>
        <w:t>.</w:t>
      </w:r>
    </w:p>
    <w:p w14:paraId="079A2AF7" w14:textId="77777777" w:rsidR="00D4256D" w:rsidRPr="0011761F"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00"/>
      <w:r>
        <w:rPr>
          <w:rFonts w:ascii="Times New Roman" w:eastAsia="Times New Roman" w:hAnsi="Times New Roman" w:cs="Times New Roman"/>
          <w:sz w:val="24"/>
          <w:szCs w:val="24"/>
          <w:lang w:eastAsia="en-IN" w:bidi="hi-IN"/>
        </w:rPr>
        <w:t xml:space="preserve">For the purposes of comparison, we provide plots of both the estimated density surface in each survey area, and the predicted density, conditional on capture histories, from a model with a flat density surface model (using the </w:t>
      </w:r>
      <w:proofErr w:type="spellStart"/>
      <w:r>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function ``</w:t>
      </w:r>
      <w:proofErr w:type="spellStart"/>
      <w:r>
        <w:rPr>
          <w:rFonts w:ascii="Times New Roman" w:eastAsia="Times New Roman" w:hAnsi="Times New Roman" w:cs="Times New Roman"/>
          <w:sz w:val="24"/>
          <w:szCs w:val="24"/>
          <w:lang w:eastAsia="en-IN" w:bidi="hi-IN"/>
        </w:rPr>
        <w:t>fx.total</w:t>
      </w:r>
      <w:proofErr w:type="spellEnd"/>
      <w:r>
        <w:rPr>
          <w:rFonts w:ascii="Times New Roman" w:eastAsia="Times New Roman" w:hAnsi="Times New Roman" w:cs="Times New Roman"/>
          <w:sz w:val="24"/>
          <w:szCs w:val="24"/>
          <w:lang w:eastAsia="en-IN" w:bidi="hi-IN"/>
        </w:rPr>
        <w:t>’’). The latter are often misinterpreted as density surface models; we plot them here to illustrate the difference between them and density surface models.</w:t>
      </w:r>
      <w:commentRangeEnd w:id="100"/>
      <w:r w:rsidR="00930CD8">
        <w:rPr>
          <w:rStyle w:val="CommentReference"/>
        </w:rPr>
        <w:commentReference w:id="100"/>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0A1DC226"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best models by AIC were found to differ between the three study areas (Table 1). </w:t>
      </w:r>
      <w:del w:id="101" w:author="David Borchers" w:date="2017-05-23T12:43:00Z">
        <w:r w:rsidDel="00930CD8">
          <w:rPr>
            <w:rFonts w:ascii="Times New Roman" w:eastAsia="Times New Roman" w:hAnsi="Times New Roman" w:cs="Times New Roman"/>
            <w:sz w:val="24"/>
            <w:szCs w:val="24"/>
            <w:lang w:eastAsia="en-IN" w:bidi="hi-IN"/>
          </w:rPr>
          <w:delText>However, n</w:delText>
        </w:r>
      </w:del>
      <w:ins w:id="102" w:author="David Borchers" w:date="2017-05-23T12:43:00Z">
        <w:r w:rsidR="00930CD8">
          <w:rPr>
            <w:rFonts w:ascii="Times New Roman" w:eastAsia="Times New Roman" w:hAnsi="Times New Roman" w:cs="Times New Roman"/>
            <w:sz w:val="24"/>
            <w:szCs w:val="24"/>
            <w:lang w:eastAsia="en-IN" w:bidi="hi-IN"/>
          </w:rPr>
          <w:t>N</w:t>
        </w:r>
      </w:ins>
      <w:r>
        <w:rPr>
          <w:rFonts w:ascii="Times New Roman" w:eastAsia="Times New Roman" w:hAnsi="Times New Roman" w:cs="Times New Roman"/>
          <w:sz w:val="24"/>
          <w:szCs w:val="24"/>
          <w:lang w:eastAsia="en-IN" w:bidi="hi-IN"/>
        </w:rPr>
        <w:t>on-</w:t>
      </w:r>
      <w:ins w:id="103" w:author="David Borchers" w:date="2017-05-23T12:43:00Z">
        <w:r w:rsidR="00930CD8">
          <w:rPr>
            <w:rFonts w:ascii="Times New Roman" w:eastAsia="Times New Roman" w:hAnsi="Times New Roman" w:cs="Times New Roman"/>
            <w:sz w:val="24"/>
            <w:szCs w:val="24"/>
            <w:lang w:eastAsia="en-IN" w:bidi="hi-IN"/>
          </w:rPr>
          <w:t>uniform</w:t>
        </w:r>
      </w:ins>
      <w:del w:id="104" w:author="David Borchers" w:date="2017-05-23T12:43:00Z">
        <w:r w:rsidDel="00930CD8">
          <w:rPr>
            <w:rFonts w:ascii="Times New Roman" w:eastAsia="Times New Roman" w:hAnsi="Times New Roman" w:cs="Times New Roman"/>
            <w:sz w:val="24"/>
            <w:szCs w:val="24"/>
            <w:lang w:eastAsia="en-IN" w:bidi="hi-IN"/>
          </w:rPr>
          <w:delText>Euclidean</w:delText>
        </w:r>
      </w:del>
      <w:r>
        <w:rPr>
          <w:rFonts w:ascii="Times New Roman" w:eastAsia="Times New Roman" w:hAnsi="Times New Roman" w:cs="Times New Roman"/>
          <w:sz w:val="24"/>
          <w:szCs w:val="24"/>
          <w:lang w:eastAsia="en-IN" w:bidi="hi-IN"/>
        </w:rPr>
        <w:t xml:space="preserve"> space use </w:t>
      </w:r>
      <w:ins w:id="105" w:author="David Borchers" w:date="2017-05-23T12:43:00Z">
        <w:r w:rsidR="00930CD8">
          <w:rPr>
            <w:rFonts w:ascii="Times New Roman" w:eastAsia="Times New Roman" w:hAnsi="Times New Roman" w:cs="Times New Roman"/>
            <w:sz w:val="24"/>
            <w:szCs w:val="24"/>
            <w:lang w:eastAsia="en-IN" w:bidi="hi-IN"/>
          </w:rPr>
          <w:t xml:space="preserve">with movement cost affected by ruggedness and </w:t>
        </w:r>
      </w:ins>
      <w:r>
        <w:rPr>
          <w:rFonts w:ascii="Times New Roman" w:eastAsia="Times New Roman" w:hAnsi="Times New Roman" w:cs="Times New Roman"/>
          <w:sz w:val="24"/>
          <w:szCs w:val="24"/>
          <w:lang w:eastAsia="en-IN" w:bidi="hi-IN"/>
        </w:rPr>
        <w:t xml:space="preserve">with density dependent on habitat </w:t>
      </w:r>
      <w:del w:id="106" w:author="David Borchers" w:date="2017-05-23T12:44:00Z">
        <w:r w:rsidDel="00930CD8">
          <w:rPr>
            <w:rFonts w:ascii="Times New Roman" w:eastAsia="Times New Roman" w:hAnsi="Times New Roman" w:cs="Times New Roman"/>
            <w:sz w:val="24"/>
            <w:szCs w:val="24"/>
            <w:lang w:eastAsia="en-IN" w:bidi="hi-IN"/>
          </w:rPr>
          <w:delText xml:space="preserve">quality </w:delText>
        </w:r>
      </w:del>
      <w:r>
        <w:rPr>
          <w:rFonts w:ascii="Times New Roman" w:eastAsia="Times New Roman" w:hAnsi="Times New Roman" w:cs="Times New Roman"/>
          <w:sz w:val="24"/>
          <w:szCs w:val="24"/>
          <w:lang w:eastAsia="en-IN" w:bidi="hi-IN"/>
        </w:rPr>
        <w:t>were the top models in case of each study area. Having fitted such a model</w:t>
      </w:r>
      <w:ins w:id="107" w:author="David Borchers" w:date="2017-05-23T12:44:00Z">
        <w:r w:rsidR="00930CD8">
          <w:rPr>
            <w:rFonts w:ascii="Times New Roman" w:eastAsia="Times New Roman" w:hAnsi="Times New Roman" w:cs="Times New Roman"/>
            <w:sz w:val="24"/>
            <w:szCs w:val="24"/>
            <w:lang w:eastAsia="en-IN" w:bidi="hi-IN"/>
          </w:rPr>
          <w:t xml:space="preserve">s and </w:t>
        </w:r>
        <w:r w:rsidR="00930CD8">
          <w:rPr>
            <w:rFonts w:ascii="Times New Roman" w:eastAsia="Times New Roman" w:hAnsi="Times New Roman" w:cs="Times New Roman"/>
            <w:sz w:val="24"/>
            <w:szCs w:val="24"/>
            <w:lang w:eastAsia="en-IN" w:bidi="hi-IN"/>
          </w:rPr>
          <w:lastRenderedPageBreak/>
          <w:t>estimated the cost of movement as a function of ruggedness</w:t>
        </w:r>
      </w:ins>
      <w:r>
        <w:rPr>
          <w:rFonts w:ascii="Times New Roman" w:eastAsia="Times New Roman" w:hAnsi="Times New Roman" w:cs="Times New Roman"/>
          <w:sz w:val="24"/>
          <w:szCs w:val="24"/>
          <w:lang w:eastAsia="en-IN" w:bidi="hi-IN"/>
        </w:rPr>
        <w:t xml:space="preserve">, it is possible to find the estimated least-cost path between any points in the survey </w:t>
      </w:r>
      <w:commentRangeStart w:id="108"/>
      <w:r>
        <w:rPr>
          <w:rFonts w:ascii="Times New Roman" w:eastAsia="Times New Roman" w:hAnsi="Times New Roman" w:cs="Times New Roman"/>
          <w:sz w:val="24"/>
          <w:szCs w:val="24"/>
          <w:lang w:eastAsia="en-IN" w:bidi="hi-IN"/>
        </w:rPr>
        <w:t>region</w:t>
      </w:r>
      <w:commentRangeEnd w:id="108"/>
      <w:r w:rsidR="00930CD8">
        <w:rPr>
          <w:rStyle w:val="CommentReference"/>
        </w:rPr>
        <w:commentReference w:id="108"/>
      </w:r>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del w:id="109" w:author="David Borchers" w:date="2017-05-23T12:44:00Z">
        <w:r w:rsidDel="00930CD8">
          <w:rPr>
            <w:rFonts w:ascii="Times New Roman" w:eastAsia="Times New Roman" w:hAnsi="Times New Roman" w:cs="Times New Roman"/>
            <w:sz w:val="24"/>
            <w:szCs w:val="24"/>
            <w:lang w:eastAsia="en-IN" w:bidi="hi-IN"/>
          </w:rPr>
          <w:delText xml:space="preserve">Non-Euclidean distance metrics were estimated using a function (Appendix I) based on literature (ref. XX). The function, a variation of the one proposed by Royle et al. xx was used given high correlation between parameters in case of the latter. </w:delText>
        </w:r>
      </w:del>
    </w:p>
    <w:p w14:paraId="703BD883" w14:textId="2FFE37F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traversed exactly the routes between them that had been identified </w:t>
      </w:r>
      <w:ins w:id="110" w:author="Koustubh Sharma" w:date="2017-05-19T01:56:00Z">
        <w:r w:rsidR="00056E4A">
          <w:rPr>
            <w:rFonts w:ascii="Times New Roman" w:eastAsia="Times New Roman" w:hAnsi="Times New Roman" w:cs="Times New Roman"/>
            <w:sz w:val="24"/>
            <w:szCs w:val="24"/>
            <w:lang w:eastAsia="en-IN" w:bidi="hi-IN"/>
          </w:rPr>
          <w:t xml:space="preserve">from the </w:t>
        </w:r>
      </w:ins>
      <w:ins w:id="111" w:author="Koustubh Sharma" w:date="2017-05-19T01:55:00Z">
        <w:r w:rsidR="00056E4A">
          <w:rPr>
            <w:rFonts w:ascii="Times New Roman" w:eastAsia="Times New Roman" w:hAnsi="Times New Roman" w:cs="Times New Roman"/>
            <w:sz w:val="24"/>
            <w:szCs w:val="24"/>
            <w:lang w:eastAsia="en-IN" w:bidi="hi-IN"/>
          </w:rPr>
          <w:t>telemetry data</w:t>
        </w:r>
      </w:ins>
      <w:del w:id="112" w:author="Koustubh Sharma" w:date="2017-05-19T01:55:00Z">
        <w:r w:rsidDel="00056E4A">
          <w:rPr>
            <w:rFonts w:ascii="Times New Roman" w:eastAsia="Times New Roman" w:hAnsi="Times New Roman" w:cs="Times New Roman"/>
            <w:sz w:val="24"/>
            <w:szCs w:val="24"/>
            <w:lang w:eastAsia="en-IN" w:bidi="hi-IN"/>
          </w:rPr>
          <w:delText>prior to analysis as “bridges’’ between the high-usage habitats – because of intervening “islands’’ of good habitat</w:delText>
        </w:r>
      </w:del>
      <w:r>
        <w:rPr>
          <w:rFonts w:ascii="Times New Roman" w:eastAsia="Times New Roman" w:hAnsi="Times New Roman" w:cs="Times New Roman"/>
          <w:sz w:val="24"/>
          <w:szCs w:val="24"/>
          <w:lang w:eastAsia="en-IN" w:bidi="hi-IN"/>
        </w:rPr>
        <w:t xml:space="preserve"> (see Fig. 2a, for example). On the basis of </w:t>
      </w:r>
      <w:ins w:id="113" w:author="David Borchers" w:date="2017-05-23T12:45:00Z">
        <w:r w:rsidR="00930CD8">
          <w:rPr>
            <w:rFonts w:ascii="Times New Roman" w:eastAsia="Times New Roman" w:hAnsi="Times New Roman" w:cs="Times New Roman"/>
            <w:sz w:val="24"/>
            <w:szCs w:val="24"/>
            <w:lang w:eastAsia="en-IN" w:bidi="hi-IN"/>
          </w:rPr>
          <w:t xml:space="preserve">a </w:t>
        </w:r>
      </w:ins>
      <w:r>
        <w:rPr>
          <w:rFonts w:ascii="Times New Roman" w:eastAsia="Times New Roman" w:hAnsi="Times New Roman" w:cs="Times New Roman"/>
          <w:sz w:val="24"/>
          <w:szCs w:val="24"/>
          <w:lang w:eastAsia="en-IN" w:bidi="hi-IN"/>
        </w:rPr>
        <w:t xml:space="preserve">habitat </w:t>
      </w:r>
      <w:ins w:id="114" w:author="David Borchers" w:date="2017-05-23T12:45:00Z">
        <w:r w:rsidR="00930CD8">
          <w:rPr>
            <w:rFonts w:ascii="Times New Roman" w:eastAsia="Times New Roman" w:hAnsi="Times New Roman" w:cs="Times New Roman"/>
            <w:sz w:val="24"/>
            <w:szCs w:val="24"/>
            <w:lang w:eastAsia="en-IN" w:bidi="hi-IN"/>
          </w:rPr>
          <w:t xml:space="preserve">ruggedness </w:t>
        </w:r>
      </w:ins>
      <w:r>
        <w:rPr>
          <w:rFonts w:ascii="Times New Roman" w:eastAsia="Times New Roman" w:hAnsi="Times New Roman" w:cs="Times New Roman"/>
          <w:sz w:val="24"/>
          <w:szCs w:val="24"/>
          <w:lang w:eastAsia="en-IN" w:bidi="hi-IN"/>
        </w:rPr>
        <w:t>covariate</w:t>
      </w:r>
      <w:del w:id="115" w:author="David Borchers" w:date="2017-05-23T12:45:00Z">
        <w:r w:rsidDel="00930CD8">
          <w:rPr>
            <w:rFonts w:ascii="Times New Roman" w:eastAsia="Times New Roman" w:hAnsi="Times New Roman" w:cs="Times New Roman"/>
            <w:sz w:val="24"/>
            <w:szCs w:val="24"/>
            <w:lang w:eastAsia="en-IN" w:bidi="hi-IN"/>
          </w:rPr>
          <w:delText>s</w:delText>
        </w:r>
      </w:del>
      <w:r>
        <w:rPr>
          <w:rFonts w:ascii="Times New Roman" w:eastAsia="Times New Roman" w:hAnsi="Times New Roman" w:cs="Times New Roman"/>
          <w:sz w:val="24"/>
          <w:szCs w:val="24"/>
          <w:lang w:eastAsia="en-IN" w:bidi="hi-IN"/>
        </w:rPr>
        <w:t xml:space="preserve">, the fitted models reproduced the connectivity patterns that had been expected prior to analysis, even though no information on connectivity itself was provided to the model. </w:t>
      </w:r>
      <w:commentRangeStart w:id="116"/>
      <w:del w:id="117" w:author="Koustubh Sharma" w:date="2017-05-19T01:57:00Z">
        <w:r w:rsidDel="00056E4A">
          <w:rPr>
            <w:rFonts w:ascii="Times New Roman" w:eastAsia="Times New Roman" w:hAnsi="Times New Roman" w:cs="Times New Roman"/>
            <w:sz w:val="24"/>
            <w:szCs w:val="24"/>
            <w:lang w:eastAsia="en-IN" w:bidi="hi-IN"/>
          </w:rPr>
          <w:delText>This matched more than 35,000 GPS locations from 20 snow leopards, and explained the non-uniform ranging patterns of the snow leopards around their activity centres (Fig. 2b).</w:delText>
        </w:r>
      </w:del>
      <w:commentRangeEnd w:id="116"/>
      <w:r>
        <w:rPr>
          <w:rStyle w:val="CommentReference"/>
        </w:rPr>
        <w:commentReference w:id="116"/>
      </w:r>
    </w:p>
    <w:p w14:paraId="42EE0B68" w14:textId="0418A88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each of the three study areas. Topography affected the expected encounter rate at distance zero from an activity centre (parameter </w:t>
      </w:r>
      <w:commentRangeStart w:id="118"/>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18"/>
        <m:r>
          <m:rPr>
            <m:sty m:val="p"/>
          </m:rPr>
          <w:rPr>
            <w:rStyle w:val="CommentReference"/>
            <w:rFonts w:ascii="Cambria Math" w:hAnsi="Cambria Math"/>
          </w:rPr>
          <w:commentReference w:id="118"/>
        </m:r>
      </m:oMath>
      <w:r>
        <w:rPr>
          <w:rFonts w:ascii="Times New Roman" w:eastAsia="Times New Roman" w:hAnsi="Times New Roman" w:cs="Times New Roman"/>
          <w:sz w:val="24"/>
          <w:szCs w:val="24"/>
          <w:lang w:eastAsia="en-IN" w:bidi="hi-IN"/>
        </w:rPr>
        <w:t xml:space="preserve">) in case of strictly protected and partially protected study areas, whereas water affected it in the strictly protected area, which was sampled in the summer. The effect of water was marginal on the </w:t>
      </w:r>
      <w:ins w:id="119" w:author="Koustubh Sharma" w:date="2017-05-19T01:58:00Z">
        <w:r w:rsidR="00056E4A">
          <w:rPr>
            <w:rFonts w:ascii="Times New Roman" w:eastAsia="Times New Roman" w:hAnsi="Times New Roman" w:cs="Times New Roman"/>
            <w:sz w:val="24"/>
            <w:szCs w:val="24"/>
            <w:lang w:eastAsia="en-IN" w:bidi="hi-IN"/>
          </w:rPr>
          <w:t xml:space="preserve">expected encounter rate at distance zero from activity centre in the </w:t>
        </w:r>
      </w:ins>
      <w:r>
        <w:rPr>
          <w:rFonts w:ascii="Times New Roman" w:eastAsia="Times New Roman" w:hAnsi="Times New Roman" w:cs="Times New Roman"/>
          <w:sz w:val="24"/>
          <w:szCs w:val="24"/>
          <w:lang w:eastAsia="en-IN" w:bidi="hi-IN"/>
        </w:rPr>
        <w:t xml:space="preserve">unprotected and partially protected study areas </w:t>
      </w:r>
      <w:del w:id="120" w:author="Koustubh Sharma" w:date="2017-05-19T01:59:00Z">
        <w:r w:rsidDel="00056E4A">
          <w:rPr>
            <w:rFonts w:ascii="Times New Roman" w:eastAsia="Times New Roman" w:hAnsi="Times New Roman" w:cs="Times New Roman"/>
            <w:sz w:val="24"/>
            <w:szCs w:val="24"/>
            <w:lang w:eastAsia="en-IN" w:bidi="hi-IN"/>
          </w:rPr>
          <w:delText xml:space="preserve">which </w:delText>
        </w:r>
      </w:del>
      <w:ins w:id="121" w:author="Koustubh Sharma" w:date="2017-05-19T01:59:00Z">
        <w:r w:rsidR="00056E4A">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were sampled in winter and autumn respectively.</w:t>
      </w:r>
    </w:p>
    <w:p w14:paraId="41386B53" w14:textId="7A83CBAF"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w:t>
      </w:r>
      <w:del w:id="122" w:author="Koustubh Sharma" w:date="2017-05-19T01:59:00Z">
        <w:r w:rsidDel="00CE049F">
          <w:rPr>
            <w:rFonts w:ascii="Times New Roman" w:eastAsia="Times New Roman" w:hAnsi="Times New Roman" w:cs="Times New Roman"/>
            <w:sz w:val="24"/>
            <w:szCs w:val="24"/>
            <w:lang w:eastAsia="en-IN" w:bidi="hi-IN"/>
          </w:rPr>
          <w:delText>, whereas the former is not</w:delText>
        </w:r>
      </w:del>
      <w:r>
        <w:rPr>
          <w:rFonts w:ascii="Times New Roman" w:eastAsia="Times New Roman" w:hAnsi="Times New Roman" w:cs="Times New Roman"/>
          <w:sz w:val="24"/>
          <w:szCs w:val="24"/>
          <w:lang w:eastAsia="en-IN" w:bidi="hi-IN"/>
        </w:rPr>
        <w:t>.</w:t>
      </w:r>
    </w:p>
    <w:p w14:paraId="2C7A2120" w14:textId="20D97AD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estimates for the most parsimonious models differed between 7% and 31% when compared with the estimates from the null models that considered </w:t>
      </w:r>
      <w:commentRangeStart w:id="123"/>
      <w:commentRangeStart w:id="124"/>
      <w:r>
        <w:rPr>
          <w:rFonts w:ascii="Times New Roman" w:eastAsia="Times New Roman" w:hAnsi="Times New Roman" w:cs="Times New Roman"/>
          <w:sz w:val="24"/>
          <w:szCs w:val="24"/>
          <w:lang w:eastAsia="en-IN" w:bidi="hi-IN"/>
        </w:rPr>
        <w:t>flat density, no effect of covariates on detection probability and uniform ranging patterns</w:t>
      </w:r>
      <w:ins w:id="125" w:author="Koustubh Sharma" w:date="2017-05-19T01:59:00Z">
        <w:r w:rsidR="00CE049F">
          <w:rPr>
            <w:rFonts w:ascii="Times New Roman" w:eastAsia="Times New Roman" w:hAnsi="Times New Roman" w:cs="Times New Roman"/>
            <w:sz w:val="24"/>
            <w:szCs w:val="24"/>
            <w:lang w:eastAsia="en-IN" w:bidi="hi-IN"/>
          </w:rPr>
          <w:t xml:space="preserve"> (Table XX)</w:t>
        </w:r>
      </w:ins>
      <w:r>
        <w:rPr>
          <w:rFonts w:ascii="Times New Roman" w:eastAsia="Times New Roman" w:hAnsi="Times New Roman" w:cs="Times New Roman"/>
          <w:sz w:val="24"/>
          <w:szCs w:val="24"/>
          <w:lang w:eastAsia="en-IN" w:bidi="hi-IN"/>
        </w:rPr>
        <w:t xml:space="preserve">. </w:t>
      </w:r>
      <w:commentRangeEnd w:id="123"/>
      <w:r>
        <w:rPr>
          <w:rStyle w:val="CommentReference"/>
        </w:rPr>
        <w:commentReference w:id="123"/>
      </w:r>
      <w:commentRangeEnd w:id="124"/>
      <w:ins w:id="126" w:author="Koustubh Sharma" w:date="2017-05-19T02:09:00Z">
        <w:r w:rsidR="00A328E8">
          <w:rPr>
            <w:rFonts w:ascii="Times New Roman" w:eastAsia="Times New Roman" w:hAnsi="Times New Roman" w:cs="Times New Roman"/>
            <w:sz w:val="24"/>
            <w:szCs w:val="24"/>
            <w:lang w:eastAsia="en-IN" w:bidi="hi-IN"/>
          </w:rPr>
          <w:t xml:space="preserve">Each of the top </w:t>
        </w:r>
        <w:r w:rsidR="00CE049F">
          <w:rPr>
            <w:rFonts w:ascii="Times New Roman" w:eastAsia="Times New Roman" w:hAnsi="Times New Roman" w:cs="Times New Roman"/>
            <w:sz w:val="24"/>
            <w:szCs w:val="24"/>
            <w:lang w:eastAsia="en-IN" w:bidi="hi-IN"/>
          </w:rPr>
          <w:t xml:space="preserve">models were </w:t>
        </w:r>
      </w:ins>
      <w:r w:rsidR="003B5626">
        <w:rPr>
          <w:rStyle w:val="CommentReference"/>
        </w:rPr>
        <w:commentReference w:id="124"/>
      </w:r>
      <w:ins w:id="127" w:author="Koustubh Sharma" w:date="2017-05-19T02:09:00Z">
        <w:r w:rsidR="00A328E8">
          <w:rPr>
            <w:rFonts w:ascii="Times New Roman" w:eastAsia="Times New Roman" w:hAnsi="Times New Roman" w:cs="Times New Roman"/>
            <w:sz w:val="24"/>
            <w:szCs w:val="24"/>
            <w:lang w:eastAsia="en-IN" w:bidi="hi-IN"/>
          </w:rPr>
          <w:t xml:space="preserve">at least 2 </w:t>
        </w:r>
        <w:proofErr w:type="spellStart"/>
        <w:r w:rsidR="00A328E8">
          <w:rPr>
            <w:rFonts w:ascii="Times New Roman" w:eastAsia="Times New Roman" w:hAnsi="Times New Roman" w:cs="Times New Roman"/>
            <w:sz w:val="24"/>
            <w:szCs w:val="24"/>
            <w:lang w:eastAsia="en-IN" w:bidi="hi-IN"/>
          </w:rPr>
          <w:t>AICc</w:t>
        </w:r>
        <w:proofErr w:type="spellEnd"/>
        <w:r w:rsidR="00A328E8">
          <w:rPr>
            <w:rFonts w:ascii="Times New Roman" w:eastAsia="Times New Roman" w:hAnsi="Times New Roman" w:cs="Times New Roman"/>
            <w:sz w:val="24"/>
            <w:szCs w:val="24"/>
            <w:lang w:eastAsia="en-IN" w:bidi="hi-IN"/>
          </w:rPr>
          <w:t xml:space="preserve"> values superior to the null models, thus implying </w:t>
        </w:r>
      </w:ins>
      <w:ins w:id="128" w:author="Koustubh Sharma" w:date="2017-05-19T02:11:00Z">
        <w:r w:rsidR="00A328E8">
          <w:rPr>
            <w:rFonts w:ascii="Times New Roman" w:eastAsia="Times New Roman" w:hAnsi="Times New Roman" w:cs="Times New Roman"/>
            <w:sz w:val="24"/>
            <w:szCs w:val="24"/>
            <w:lang w:eastAsia="en-IN" w:bidi="hi-IN"/>
          </w:rPr>
          <w:t xml:space="preserve">that they </w:t>
        </w:r>
      </w:ins>
      <w:ins w:id="129" w:author="Koustubh Sharma" w:date="2017-05-19T02:09:00Z">
        <w:r w:rsidR="00A328E8">
          <w:rPr>
            <w:rFonts w:ascii="Times New Roman" w:eastAsia="Times New Roman" w:hAnsi="Times New Roman" w:cs="Times New Roman"/>
            <w:sz w:val="24"/>
            <w:szCs w:val="24"/>
            <w:lang w:eastAsia="en-IN" w:bidi="hi-IN"/>
          </w:rPr>
          <w:t>fit</w:t>
        </w:r>
      </w:ins>
      <w:ins w:id="130" w:author="Koustubh Sharma" w:date="2017-05-19T02:11:00Z">
        <w:r w:rsidR="00A328E8">
          <w:rPr>
            <w:rFonts w:ascii="Times New Roman" w:eastAsia="Times New Roman" w:hAnsi="Times New Roman" w:cs="Times New Roman"/>
            <w:sz w:val="24"/>
            <w:szCs w:val="24"/>
            <w:lang w:eastAsia="en-IN" w:bidi="hi-IN"/>
          </w:rPr>
          <w:t xml:space="preserve">ted the </w:t>
        </w:r>
      </w:ins>
      <w:ins w:id="131" w:author="Koustubh Sharma" w:date="2017-05-19T02:10:00Z">
        <w:r w:rsidR="00A328E8">
          <w:rPr>
            <w:rFonts w:ascii="Times New Roman" w:eastAsia="Times New Roman" w:hAnsi="Times New Roman" w:cs="Times New Roman"/>
            <w:sz w:val="24"/>
            <w:szCs w:val="24"/>
            <w:lang w:eastAsia="en-IN" w:bidi="hi-IN"/>
          </w:rPr>
          <w:t xml:space="preserve">data </w:t>
        </w:r>
      </w:ins>
      <w:ins w:id="132" w:author="Koustubh Sharma" w:date="2017-05-19T02:11:00Z">
        <w:r w:rsidR="00A328E8">
          <w:rPr>
            <w:rFonts w:ascii="Times New Roman" w:eastAsia="Times New Roman" w:hAnsi="Times New Roman" w:cs="Times New Roman"/>
            <w:sz w:val="24"/>
            <w:szCs w:val="24"/>
            <w:lang w:eastAsia="en-IN" w:bidi="hi-IN"/>
          </w:rPr>
          <w:t xml:space="preserve">far better </w:t>
        </w:r>
      </w:ins>
      <w:ins w:id="133" w:author="Koustubh Sharma" w:date="2017-05-19T02:10:00Z">
        <w:r w:rsidR="00A328E8">
          <w:rPr>
            <w:rFonts w:ascii="Times New Roman" w:eastAsia="Times New Roman" w:hAnsi="Times New Roman" w:cs="Times New Roman"/>
            <w:sz w:val="24"/>
            <w:szCs w:val="24"/>
            <w:lang w:eastAsia="en-IN" w:bidi="hi-IN"/>
          </w:rPr>
          <w:t xml:space="preserve">while at the same time </w:t>
        </w:r>
      </w:ins>
      <w:ins w:id="134" w:author="Koustubh Sharma" w:date="2017-05-19T02:11:00Z">
        <w:r w:rsidR="00A328E8">
          <w:rPr>
            <w:rFonts w:ascii="Times New Roman" w:eastAsia="Times New Roman" w:hAnsi="Times New Roman" w:cs="Times New Roman"/>
            <w:sz w:val="24"/>
            <w:szCs w:val="24"/>
            <w:lang w:eastAsia="en-IN" w:bidi="hi-IN"/>
          </w:rPr>
          <w:t xml:space="preserve">minimizing </w:t>
        </w:r>
      </w:ins>
      <w:ins w:id="135" w:author="Koustubh Sharma" w:date="2017-05-19T02:10:00Z">
        <w:r w:rsidR="00A328E8">
          <w:rPr>
            <w:rFonts w:ascii="Times New Roman" w:eastAsia="Times New Roman" w:hAnsi="Times New Roman" w:cs="Times New Roman"/>
            <w:sz w:val="24"/>
            <w:szCs w:val="24"/>
            <w:lang w:eastAsia="en-IN" w:bidi="hi-IN"/>
          </w:rPr>
          <w:t>the number of parameters used.</w:t>
        </w:r>
      </w:ins>
      <w:del w:id="136" w:author="Koustubh Sharma" w:date="2017-05-19T02:09:00Z">
        <w:r w:rsidDel="00A328E8">
          <w:rPr>
            <w:rFonts w:ascii="Times New Roman" w:eastAsia="Times New Roman" w:hAnsi="Times New Roman" w:cs="Times New Roman"/>
            <w:sz w:val="24"/>
            <w:szCs w:val="24"/>
            <w:lang w:eastAsia="en-IN" w:bidi="hi-IN"/>
          </w:rPr>
          <w:delText xml:space="preserve"> </w:delText>
        </w:r>
      </w:del>
    </w:p>
    <w:p w14:paraId="64559786" w14:textId="38A5DC1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 xml:space="preserve">protected study area. </w:t>
      </w:r>
      <w:commentRangeStart w:id="137"/>
      <w:commentRangeStart w:id="138"/>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del w:id="139" w:author="Koustubh Sharma" w:date="2017-05-19T02:00:00Z">
        <w:r w:rsidRPr="00A5434B" w:rsidDel="00CE049F">
          <w:rPr>
            <w:rFonts w:ascii="Times New Roman" w:eastAsia="Times New Roman" w:hAnsi="Times New Roman" w:cs="Times New Roman"/>
            <w:sz w:val="24"/>
            <w:szCs w:val="24"/>
            <w:shd w:val="clear" w:color="auto" w:fill="FFFF00"/>
            <w:lang w:eastAsia="en-IN" w:bidi="hi-IN"/>
          </w:rPr>
          <w:delText xml:space="preserve">spatial extent of </w:delText>
        </w:r>
      </w:del>
      <w:ins w:id="140" w:author="Koustubh Sharma" w:date="2017-05-19T02:00:00Z">
        <w:r w:rsidR="00CE049F">
          <w:rPr>
            <w:rFonts w:ascii="Times New Roman" w:eastAsia="Times New Roman" w:hAnsi="Times New Roman" w:cs="Times New Roman"/>
            <w:sz w:val="24"/>
            <w:szCs w:val="24"/>
            <w:shd w:val="clear" w:color="auto" w:fill="FFFF00"/>
            <w:lang w:eastAsia="en-IN" w:bidi="hi-IN"/>
          </w:rPr>
          <w:t xml:space="preserve">amount of </w:t>
        </w:r>
      </w:ins>
      <w:del w:id="141" w:author="Koustubh Sharma" w:date="2017-05-19T02:00:00Z">
        <w:r w:rsidDel="00CE049F">
          <w:rPr>
            <w:rFonts w:ascii="Times New Roman" w:eastAsia="Times New Roman" w:hAnsi="Times New Roman" w:cs="Times New Roman"/>
            <w:sz w:val="24"/>
            <w:szCs w:val="24"/>
            <w:shd w:val="clear" w:color="auto" w:fill="FFFF00"/>
            <w:lang w:eastAsia="en-IN" w:bidi="hi-IN"/>
          </w:rPr>
          <w:delText xml:space="preserve">the </w:delText>
        </w:r>
        <w:r w:rsidRPr="00A5434B" w:rsidDel="00CE049F">
          <w:rPr>
            <w:rFonts w:ascii="Times New Roman" w:eastAsia="Times New Roman" w:hAnsi="Times New Roman" w:cs="Times New Roman"/>
            <w:sz w:val="24"/>
            <w:szCs w:val="24"/>
            <w:shd w:val="clear" w:color="auto" w:fill="FFFF00"/>
            <w:lang w:eastAsia="en-IN" w:bidi="hi-IN"/>
          </w:rPr>
          <w:delText xml:space="preserve">quality of the </w:delText>
        </w:r>
      </w:del>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We use</w:t>
      </w:r>
      <w:ins w:id="142" w:author="Koustubh Sharma" w:date="2017-05-19T02:01:00Z">
        <w:r w:rsidR="00CE049F">
          <w:rPr>
            <w:rFonts w:ascii="Times New Roman" w:eastAsia="Times New Roman" w:hAnsi="Times New Roman" w:cs="Times New Roman"/>
            <w:sz w:val="24"/>
            <w:szCs w:val="24"/>
            <w:shd w:val="clear" w:color="auto" w:fill="FFFF00"/>
            <w:lang w:eastAsia="en-IN" w:bidi="hi-IN"/>
          </w:rPr>
          <w:t>d</w:t>
        </w:r>
      </w:ins>
      <w:r>
        <w:rPr>
          <w:rFonts w:ascii="Times New Roman" w:eastAsia="Times New Roman" w:hAnsi="Times New Roman" w:cs="Times New Roman"/>
          <w:sz w:val="24"/>
          <w:szCs w:val="24"/>
          <w:shd w:val="clear" w:color="auto" w:fill="FFFF00"/>
          <w:lang w:eastAsia="en-IN" w:bidi="hi-IN"/>
        </w:rPr>
        <w:t xml:space="preserve"> information theoretic approach to reflect upon the differences between the three study area</w:t>
      </w:r>
      <w:ins w:id="143" w:author="Koustubh Sharma" w:date="2017-05-19T02:03:00Z">
        <w:r w:rsidR="00CE049F">
          <w:rPr>
            <w:rFonts w:ascii="Times New Roman" w:eastAsia="Times New Roman" w:hAnsi="Times New Roman" w:cs="Times New Roman"/>
            <w:sz w:val="24"/>
            <w:szCs w:val="24"/>
            <w:shd w:val="clear" w:color="auto" w:fill="FFFF00"/>
            <w:lang w:eastAsia="en-IN" w:bidi="hi-IN"/>
          </w:rPr>
          <w:t>. T</w:t>
        </w:r>
      </w:ins>
      <w:del w:id="144" w:author="Koustubh Sharma" w:date="2017-05-19T02:03:00Z">
        <w:r w:rsidDel="00CE049F">
          <w:rPr>
            <w:rFonts w:ascii="Times New Roman" w:eastAsia="Times New Roman" w:hAnsi="Times New Roman" w:cs="Times New Roman"/>
            <w:sz w:val="24"/>
            <w:szCs w:val="24"/>
            <w:shd w:val="clear" w:color="auto" w:fill="FFFF00"/>
            <w:lang w:eastAsia="en-IN" w:bidi="hi-IN"/>
          </w:rPr>
          <w:delText>s</w:delText>
        </w:r>
      </w:del>
      <w:ins w:id="145" w:author="Koustubh Sharma" w:date="2017-05-19T02:01:00Z">
        <w:r w:rsidR="00CE049F">
          <w:rPr>
            <w:rFonts w:ascii="Times New Roman" w:eastAsia="Times New Roman" w:hAnsi="Times New Roman" w:cs="Times New Roman"/>
            <w:sz w:val="24"/>
            <w:szCs w:val="24"/>
            <w:shd w:val="clear" w:color="auto" w:fill="FFFF00"/>
            <w:lang w:eastAsia="en-IN" w:bidi="hi-IN"/>
          </w:rPr>
          <w:t>he models considering the density as a function of study areas</w:t>
        </w:r>
      </w:ins>
      <w:ins w:id="146" w:author="Koustubh Sharma" w:date="2017-05-19T02:04:00Z">
        <w:r w:rsidR="00CE049F">
          <w:rPr>
            <w:rFonts w:ascii="Times New Roman" w:eastAsia="Times New Roman" w:hAnsi="Times New Roman" w:cs="Times New Roman"/>
            <w:sz w:val="24"/>
            <w:szCs w:val="24"/>
            <w:shd w:val="clear" w:color="auto" w:fill="FFFF00"/>
            <w:lang w:eastAsia="en-IN" w:bidi="hi-IN"/>
          </w:rPr>
          <w:t xml:space="preserve"> </w:t>
        </w:r>
      </w:ins>
      <w:ins w:id="147" w:author="Koustubh Sharma" w:date="2017-05-19T02:01:00Z">
        <w:r w:rsidR="00CE049F">
          <w:rPr>
            <w:rFonts w:ascii="Times New Roman" w:eastAsia="Times New Roman" w:hAnsi="Times New Roman" w:cs="Times New Roman"/>
            <w:sz w:val="24"/>
            <w:szCs w:val="24"/>
            <w:shd w:val="clear" w:color="auto" w:fill="FFFF00"/>
            <w:lang w:eastAsia="en-IN" w:bidi="hi-IN"/>
          </w:rPr>
          <w:t xml:space="preserve">ranked </w:t>
        </w:r>
      </w:ins>
      <w:ins w:id="148" w:author="Koustubh Sharma" w:date="2017-05-19T02:02:00Z">
        <w:r w:rsidR="00CE049F">
          <w:rPr>
            <w:rFonts w:ascii="Times New Roman" w:eastAsia="Times New Roman" w:hAnsi="Times New Roman" w:cs="Times New Roman"/>
            <w:sz w:val="24"/>
            <w:szCs w:val="24"/>
            <w:shd w:val="clear" w:color="auto" w:fill="FFFF00"/>
            <w:lang w:eastAsia="en-IN" w:bidi="hi-IN"/>
          </w:rPr>
          <w:t xml:space="preserve">much </w:t>
        </w:r>
      </w:ins>
      <w:ins w:id="149" w:author="Koustubh Sharma" w:date="2017-05-19T02:01:00Z">
        <w:r w:rsidR="00CE049F">
          <w:rPr>
            <w:rFonts w:ascii="Times New Roman" w:eastAsia="Times New Roman" w:hAnsi="Times New Roman" w:cs="Times New Roman"/>
            <w:sz w:val="24"/>
            <w:szCs w:val="24"/>
            <w:shd w:val="clear" w:color="auto" w:fill="FFFF00"/>
            <w:lang w:eastAsia="en-IN" w:bidi="hi-IN"/>
          </w:rPr>
          <w:t>low</w:t>
        </w:r>
      </w:ins>
      <w:ins w:id="150" w:author="Koustubh Sharma" w:date="2017-05-19T02:02:00Z">
        <w:r w:rsidR="00CE049F">
          <w:rPr>
            <w:rFonts w:ascii="Times New Roman" w:eastAsia="Times New Roman" w:hAnsi="Times New Roman" w:cs="Times New Roman"/>
            <w:sz w:val="24"/>
            <w:szCs w:val="24"/>
            <w:shd w:val="clear" w:color="auto" w:fill="FFFF00"/>
            <w:lang w:eastAsia="en-IN" w:bidi="hi-IN"/>
          </w:rPr>
          <w:t>er</w:t>
        </w:r>
      </w:ins>
      <w:ins w:id="151" w:author="Koustubh Sharma" w:date="2017-05-19T02:01:00Z">
        <w:r w:rsidR="00CE049F">
          <w:rPr>
            <w:rFonts w:ascii="Times New Roman" w:eastAsia="Times New Roman" w:hAnsi="Times New Roman" w:cs="Times New Roman"/>
            <w:sz w:val="24"/>
            <w:szCs w:val="24"/>
            <w:shd w:val="clear" w:color="auto" w:fill="FFFF00"/>
            <w:lang w:eastAsia="en-IN" w:bidi="hi-IN"/>
          </w:rPr>
          <w:t xml:space="preserve"> in the AIC table</w:t>
        </w:r>
      </w:ins>
      <w:ins w:id="152" w:author="Koustubh Sharma" w:date="2017-05-19T02:03:00Z">
        <w:r w:rsidR="00CE049F">
          <w:rPr>
            <w:rFonts w:ascii="Times New Roman" w:eastAsia="Times New Roman" w:hAnsi="Times New Roman" w:cs="Times New Roman"/>
            <w:sz w:val="24"/>
            <w:szCs w:val="24"/>
            <w:shd w:val="clear" w:color="auto" w:fill="FFFF00"/>
            <w:lang w:eastAsia="en-IN" w:bidi="hi-IN"/>
          </w:rPr>
          <w:t>, thus indicating no differences in true densities between the three study areas</w:t>
        </w:r>
      </w:ins>
      <w:del w:id="153" w:author="Koustubh Sharma" w:date="2017-05-19T02:03:00Z">
        <w:r w:rsidRPr="00A5434B" w:rsidDel="00CE049F">
          <w:rPr>
            <w:rFonts w:ascii="Times New Roman" w:eastAsia="Times New Roman" w:hAnsi="Times New Roman" w:cs="Times New Roman"/>
            <w:sz w:val="24"/>
            <w:szCs w:val="24"/>
            <w:shd w:val="clear" w:color="auto" w:fill="FFFF00"/>
            <w:lang w:eastAsia="en-IN" w:bidi="hi-IN"/>
          </w:rPr>
          <w:delText>.</w:delText>
        </w:r>
      </w:del>
      <w:del w:id="154" w:author="Koustubh Sharma" w:date="2017-05-19T02:02:00Z">
        <w:r w:rsidRPr="00A5434B" w:rsidDel="00CE049F">
          <w:rPr>
            <w:rFonts w:ascii="Times New Roman" w:eastAsia="Times New Roman" w:hAnsi="Times New Roman" w:cs="Times New Roman"/>
            <w:sz w:val="24"/>
            <w:szCs w:val="24"/>
            <w:shd w:val="clear" w:color="auto" w:fill="FFFF00"/>
            <w:lang w:eastAsia="en-IN" w:bidi="hi-IN"/>
          </w:rPr>
          <w:delText xml:space="preserve"> </w:delText>
        </w:r>
        <w:commentRangeEnd w:id="137"/>
        <w:r w:rsidDel="00CE049F">
          <w:rPr>
            <w:rStyle w:val="CommentReference"/>
          </w:rPr>
          <w:commentReference w:id="137"/>
        </w:r>
      </w:del>
      <w:commentRangeEnd w:id="138"/>
      <w:r w:rsidR="00CE049F">
        <w:rPr>
          <w:rStyle w:val="CommentReference"/>
        </w:rPr>
        <w:commentReference w:id="138"/>
      </w:r>
      <w:del w:id="155" w:author="Koustubh Sharma" w:date="2017-05-19T02:02:00Z">
        <w:r w:rsidRPr="00A5434B" w:rsidDel="00CE049F">
          <w:rPr>
            <w:rFonts w:ascii="Times New Roman" w:eastAsia="Times New Roman" w:hAnsi="Times New Roman" w:cs="Times New Roman"/>
            <w:sz w:val="24"/>
            <w:szCs w:val="24"/>
            <w:shd w:val="clear" w:color="auto" w:fill="FFFF00"/>
            <w:lang w:eastAsia="en-IN" w:bidi="hi-IN"/>
          </w:rPr>
          <w:delText xml:space="preserve">The models with density estimates as a function of habitat and study area did not rank high among our candidate model sets, </w:delText>
        </w:r>
        <w:commentRangeStart w:id="156"/>
        <w:r w:rsidRPr="00A5434B" w:rsidDel="00CE049F">
          <w:rPr>
            <w:rFonts w:ascii="Times New Roman" w:eastAsia="Times New Roman" w:hAnsi="Times New Roman" w:cs="Times New Roman"/>
            <w:sz w:val="24"/>
            <w:szCs w:val="24"/>
            <w:shd w:val="clear" w:color="auto" w:fill="FFFF00"/>
            <w:lang w:eastAsia="en-IN" w:bidi="hi-IN"/>
          </w:rPr>
          <w:delText xml:space="preserve">thus </w:delText>
        </w:r>
        <w:r w:rsidDel="00CE049F">
          <w:rPr>
            <w:rFonts w:ascii="Times New Roman" w:eastAsia="Times New Roman" w:hAnsi="Times New Roman" w:cs="Times New Roman"/>
            <w:sz w:val="24"/>
            <w:szCs w:val="24"/>
            <w:shd w:val="clear" w:color="auto" w:fill="FFFF00"/>
            <w:lang w:eastAsia="en-IN" w:bidi="hi-IN"/>
          </w:rPr>
          <w:delText xml:space="preserve">indicating no differences in the true densities between the </w:delText>
        </w:r>
        <w:r w:rsidRPr="00A5434B" w:rsidDel="00CE049F">
          <w:rPr>
            <w:rFonts w:ascii="Times New Roman" w:eastAsia="Times New Roman" w:hAnsi="Times New Roman" w:cs="Times New Roman"/>
            <w:sz w:val="24"/>
            <w:szCs w:val="24"/>
            <w:shd w:val="clear" w:color="auto" w:fill="FFFF00"/>
            <w:lang w:eastAsia="en-IN" w:bidi="hi-IN"/>
          </w:rPr>
          <w:delText>three study areas</w:delText>
        </w:r>
      </w:del>
      <w:r w:rsidRPr="00A5434B">
        <w:rPr>
          <w:rFonts w:ascii="Times New Roman" w:eastAsia="Times New Roman" w:hAnsi="Times New Roman" w:cs="Times New Roman"/>
          <w:sz w:val="24"/>
          <w:szCs w:val="24"/>
          <w:shd w:val="clear" w:color="auto" w:fill="FFFF00"/>
          <w:lang w:eastAsia="en-IN" w:bidi="hi-IN"/>
        </w:rPr>
        <w:t xml:space="preserve"> (Table XX AIC).</w:t>
      </w:r>
      <w:r>
        <w:rPr>
          <w:rFonts w:ascii="Times New Roman" w:eastAsia="Times New Roman" w:hAnsi="Times New Roman" w:cs="Times New Roman"/>
          <w:sz w:val="24"/>
          <w:szCs w:val="24"/>
          <w:lang w:eastAsia="en-IN" w:bidi="hi-IN"/>
        </w:rPr>
        <w:t xml:space="preserve"> </w:t>
      </w:r>
      <w:commentRangeEnd w:id="156"/>
      <w:r>
        <w:rPr>
          <w:rStyle w:val="CommentReference"/>
        </w:rPr>
        <w:commentReference w:id="156"/>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BA3934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no effect of altitude in Gobi, which varies between 900 and 2100xx meters above MSL 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reflect a similar pattern, with the spatial distribution of snow leopards’ ranging patterns being non-uniform with a preference for rugged terrain for the three study areas in South Gobi. 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lastRenderedPageBreak/>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w:t>
      </w:r>
      <w:proofErr w:type="spellStart"/>
      <w:r w:rsidRPr="00110CDC">
        <w:rPr>
          <w:rFonts w:ascii="Times New Roman" w:eastAsia="Times New Roman" w:hAnsi="Times New Roman" w:cs="Times New Roman"/>
          <w:sz w:val="24"/>
          <w:szCs w:val="24"/>
          <w:lang w:eastAsia="en-IN" w:bidi="hi-IN"/>
        </w:rPr>
        <w:t>Tost</w:t>
      </w:r>
      <w:proofErr w:type="spellEnd"/>
      <w:r w:rsidRPr="00110CDC">
        <w:rPr>
          <w:rFonts w:ascii="Times New Roman" w:eastAsia="Times New Roman" w:hAnsi="Times New Roman" w:cs="Times New Roman"/>
          <w:sz w:val="24"/>
          <w:szCs w:val="24"/>
          <w:lang w:eastAsia="en-IN" w:bidi="hi-IN"/>
        </w:rPr>
        <w:t xml:space="preserve"> and </w:t>
      </w:r>
      <w:proofErr w:type="spellStart"/>
      <w:r w:rsidRPr="00110CDC">
        <w:rPr>
          <w:rFonts w:ascii="Times New Roman" w:eastAsia="Times New Roman" w:hAnsi="Times New Roman" w:cs="Times New Roman"/>
          <w:sz w:val="24"/>
          <w:szCs w:val="24"/>
          <w:lang w:eastAsia="en-IN" w:bidi="hi-IN"/>
        </w:rPr>
        <w:t>Noyon</w:t>
      </w:r>
      <w:proofErr w:type="spellEnd"/>
      <w:r w:rsidRPr="00110CDC">
        <w:rPr>
          <w:rFonts w:ascii="Times New Roman" w:eastAsia="Times New Roman" w:hAnsi="Times New Roman" w:cs="Times New Roman"/>
          <w:sz w:val="24"/>
          <w:szCs w:val="24"/>
          <w:lang w:eastAsia="en-IN" w:bidi="hi-IN"/>
        </w:rPr>
        <w:t xml:space="preserve">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such as in case of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especially during the summers in in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w:t>
      </w:r>
      <w:r>
        <w:rPr>
          <w:rFonts w:ascii="Times New Roman" w:eastAsia="Times New Roman" w:hAnsi="Times New Roman" w:cs="Times New Roman"/>
          <w:sz w:val="24"/>
          <w:szCs w:val="24"/>
          <w:lang w:eastAsia="en-IN" w:bidi="hi-IN"/>
        </w:rPr>
        <w:lastRenderedPageBreak/>
        <w:t>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0B3054A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commentRangeStart w:id="157"/>
      <w:r>
        <w:rPr>
          <w:rFonts w:ascii="Times New Roman" w:eastAsia="Times New Roman" w:hAnsi="Times New Roman" w:cs="Times New Roman"/>
          <w:sz w:val="24"/>
          <w:szCs w:val="24"/>
          <w:lang w:eastAsia="en-IN" w:bidi="hi-IN"/>
        </w:rPr>
        <w:t xml:space="preserve">A wide range of conservation programs are being implemented at various scales across the snow leopard distribution range (ref. XX). Although the outputs and projected outcomes of these programs may vary, ultimately each of them aims at maintaining or improving snow leopard densities over the years (ref. XX). Moreover, the efficacy of different conservation models in the long-term can be tested by comparing trends in snow leopard densities (ref. XX). The ability to compare snow leopard densities and habitat use across space (different study areas) and time (different sessions in the same study area) has widespread conservation implications. In our case we found that the mean snow leopard density was marginally higher in the strictly protected study area and least in the unprotected study area. However, this was a function of extent of suitable habitat than conservation practice per se, where the proportion of suitable habitat per unit size of the study area was the maximum in case of Strictly Protected Area, followed by Partially Protected Area and unprotected area. </w:t>
      </w:r>
      <w:commentRangeEnd w:id="157"/>
      <w:r>
        <w:rPr>
          <w:rStyle w:val="CommentReference"/>
        </w:rPr>
        <w:commentReference w:id="157"/>
      </w: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1C3C0DC" w14:textId="3A2D06FF" w:rsidR="00D4256D" w:rsidDel="003B5626" w:rsidRDefault="00D4256D" w:rsidP="00D4256D">
      <w:pPr>
        <w:spacing w:after="0" w:line="240" w:lineRule="auto"/>
        <w:rPr>
          <w:del w:id="158" w:author="Koustubh Sharma" w:date="2017-05-19T01:22:00Z"/>
          <w:rFonts w:ascii="Times New Roman" w:eastAsia="Times New Roman" w:hAnsi="Times New Roman" w:cs="Times New Roman"/>
          <w:sz w:val="24"/>
          <w:szCs w:val="24"/>
          <w:lang w:eastAsia="en-IN" w:bidi="hi-IN"/>
        </w:rPr>
      </w:pPr>
      <w:commentRangeStart w:id="159"/>
      <w:del w:id="160" w:author="Koustubh Sharma" w:date="2017-05-19T01:22:00Z">
        <w:r w:rsidDel="003B5626">
          <w:rPr>
            <w:rFonts w:ascii="Times New Roman" w:eastAsia="Times New Roman" w:hAnsi="Times New Roman" w:cs="Times New Roman"/>
            <w:sz w:val="24"/>
            <w:szCs w:val="24"/>
            <w:lang w:eastAsia="en-IN" w:bidi="hi-IN"/>
          </w:rPr>
          <w:delText xml:space="preserve">The Global Snow Leopard and Ecosystem Protection Program mandates a combination of different approaches to conservation across large landscapes, ranging from community based conservation programs and long-term research to strict protection where most forms of human and livestock presence are restricted. A previous publication on the population dynamics from the partially protected study area (Sharma et al. 2014) on the other hand reported how vigorous population dynamics underlie an otherwise stable population. </w:delText>
        </w:r>
        <w:commentRangeEnd w:id="159"/>
        <w:r w:rsidDel="003B5626">
          <w:rPr>
            <w:rStyle w:val="CommentReference"/>
          </w:rPr>
          <w:commentReference w:id="159"/>
        </w:r>
        <w:r w:rsidDel="003B5626">
          <w:rPr>
            <w:rFonts w:ascii="Times New Roman" w:eastAsia="Times New Roman" w:hAnsi="Times New Roman" w:cs="Times New Roman"/>
            <w:sz w:val="24"/>
            <w:szCs w:val="24"/>
            <w:lang w:eastAsia="en-IN" w:bidi="hi-IN"/>
          </w:rPr>
          <w:delText>This study highlights the need for long-term monitoring to understand the trends populations between the three study areas may follow over time.</w:delText>
        </w:r>
      </w:del>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In our case, the results differed between 13xx%-30xx% between study areas. Failing to use covariates and non-Euclidean movement parameters in modelling snow leopard density seemingly biased 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786B8E2D"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 xml:space="preserve">Top models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ins w:id="161" w:author="David Borchers" w:date="2017-05-19T16:15:00Z">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xml:space="preserve">: </w:t>
        </w:r>
      </w:ins>
      <w:ins w:id="162" w:author="David Borchers" w:date="2017-05-19T16:16:00Z">
        <w:r w:rsidR="007E5F06">
          <w:rPr>
            <w:rFonts w:ascii="Times New Roman" w:eastAsia="Times New Roman" w:hAnsi="Times New Roman" w:cs="Times New Roman"/>
            <w:sz w:val="24"/>
            <w:szCs w:val="24"/>
            <w:lang w:eastAsia="en-IN" w:bidi="hi-IN"/>
          </w:rPr>
          <w:t xml:space="preserve">“~1” means the RHS of Equations </w:t>
        </w:r>
      </w:ins>
      <w:ins w:id="163" w:author="David Borchers" w:date="2017-05-19T16:18:00Z">
        <w:r w:rsidR="007E5F06">
          <w:rPr>
            <w:rFonts w:ascii="Times New Roman" w:eastAsia="Times New Roman" w:hAnsi="Times New Roman" w:cs="Times New Roman"/>
            <w:sz w:val="24"/>
            <w:szCs w:val="24"/>
            <w:lang w:eastAsia="en-IN" w:bidi="hi-IN"/>
          </w:rPr>
          <w:t xml:space="preserve">(1) to (3) contains </w:t>
        </w:r>
      </w:ins>
      <w:ins w:id="164" w:author="David Borchers" w:date="2017-05-19T16:16:00Z">
        <w:r w:rsidR="007E5F06">
          <w:rPr>
            <w:rFonts w:ascii="Times New Roman" w:eastAsia="Times New Roman" w:hAnsi="Times New Roman" w:cs="Times New Roman"/>
            <w:sz w:val="24"/>
            <w:szCs w:val="24"/>
            <w:lang w:eastAsia="en-IN" w:bidi="hi-IN"/>
          </w:rPr>
          <w:t>only an intercept term</w:t>
        </w:r>
      </w:ins>
      <w:ins w:id="165" w:author="David Borchers" w:date="2017-05-19T16:18:00Z">
        <w:r w:rsidR="007E5F06">
          <w:rPr>
            <w:rFonts w:ascii="Times New Roman" w:eastAsia="Times New Roman" w:hAnsi="Times New Roman" w:cs="Times New Roman"/>
            <w:sz w:val="24"/>
            <w:szCs w:val="24"/>
            <w:lang w:eastAsia="en-IN" w:bidi="hi-IN"/>
          </w:rPr>
          <w:t>;</w:t>
        </w:r>
      </w:ins>
      <w:ins w:id="166" w:author="David Borchers" w:date="2017-05-19T16:16:00Z">
        <w:r w:rsidR="007E5F06">
          <w:rPr>
            <w:rFonts w:ascii="Times New Roman" w:eastAsia="Times New Roman" w:hAnsi="Times New Roman" w:cs="Times New Roman"/>
            <w:sz w:val="24"/>
            <w:szCs w:val="24"/>
            <w:lang w:eastAsia="en-IN" w:bidi="hi-IN"/>
          </w:rPr>
          <w:t xml:space="preserve"> fitted; “~x” means </w:t>
        </w:r>
      </w:ins>
      <w:ins w:id="167" w:author="David Borchers" w:date="2017-05-19T16:19:00Z">
        <w:r w:rsidR="007E5F06">
          <w:rPr>
            <w:rFonts w:ascii="Times New Roman" w:eastAsia="Times New Roman" w:hAnsi="Times New Roman" w:cs="Times New Roman"/>
            <w:sz w:val="24"/>
            <w:szCs w:val="24"/>
            <w:lang w:eastAsia="en-IN" w:bidi="hi-IN"/>
          </w:rPr>
          <w:t>that it contains an</w:t>
        </w:r>
      </w:ins>
      <w:ins w:id="168" w:author="David Borchers" w:date="2017-05-19T16:16:00Z">
        <w:r w:rsidR="007E5F06">
          <w:rPr>
            <w:rFonts w:ascii="Times New Roman" w:eastAsia="Times New Roman" w:hAnsi="Times New Roman" w:cs="Times New Roman"/>
            <w:sz w:val="24"/>
            <w:szCs w:val="24"/>
            <w:lang w:eastAsia="en-IN" w:bidi="hi-IN"/>
          </w:rPr>
          <w:t xml:space="preserve"> intercept and covariate “x”</w:t>
        </w:r>
      </w:ins>
      <w:ins w:id="169" w:author="David Borchers" w:date="2017-05-19T16:19:00Z">
        <w:r w:rsidR="007E5F06">
          <w:rPr>
            <w:rFonts w:ascii="Times New Roman" w:eastAsia="Times New Roman" w:hAnsi="Times New Roman" w:cs="Times New Roman"/>
            <w:sz w:val="24"/>
            <w:szCs w:val="24"/>
            <w:lang w:eastAsia="en-IN" w:bidi="hi-IN"/>
          </w:rPr>
          <w:t>;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xml:space="preserve">” means that it contains an intercept and covariates “x” and “y”. The number of parameters </w:t>
        </w:r>
      </w:ins>
      <w:ins w:id="170" w:author="David Borchers" w:date="2017-05-19T16:20:00Z">
        <w:r w:rsidR="007E5F06">
          <w:rPr>
            <w:rFonts w:ascii="Times New Roman" w:eastAsia="Times New Roman" w:hAnsi="Times New Roman" w:cs="Times New Roman"/>
            <w:sz w:val="24"/>
            <w:szCs w:val="24"/>
            <w:lang w:eastAsia="en-IN" w:bidi="hi-IN"/>
          </w:rPr>
          <w:t>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ins>
      <w:proofErr w:type="spellStart"/>
      <w:ins w:id="171" w:author="David Borchers" w:date="2017-05-19T16:21:00Z">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ins>
      <w:ins w:id="172" w:author="David Borchers" w:date="2017-05-19T16:20:00Z">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ins>
      <w:ins w:id="173" w:author="David Borchers" w:date="2017-05-19T16:21:00Z">
        <w:r w:rsidR="0075383F">
          <w:rPr>
            <w:rFonts w:ascii="Times New Roman" w:eastAsia="Times New Roman" w:hAnsi="Times New Roman" w:cs="Times New Roman"/>
            <w:sz w:val="24"/>
            <w:szCs w:val="24"/>
            <w:lang w:eastAsia="en-IN" w:bidi="hi-IN"/>
          </w:rPr>
          <w:t>AICc</w:t>
        </w:r>
      </w:ins>
      <w:proofErr w:type="spellEnd"/>
      <w:ins w:id="174" w:author="David Borchers" w:date="2017-05-19T16:20:00Z">
        <w:r w:rsidR="007E5F06">
          <w:rPr>
            <w:rFonts w:ascii="Times New Roman" w:eastAsia="Times New Roman" w:hAnsi="Times New Roman" w:cs="Times New Roman"/>
            <w:sz w:val="24"/>
            <w:szCs w:val="24"/>
            <w:lang w:eastAsia="en-IN" w:bidi="hi-IN"/>
          </w:rPr>
          <w:t xml:space="preserve">, while the associated weight is </w:t>
        </w:r>
      </w:ins>
      <w:proofErr w:type="spellStart"/>
      <w:ins w:id="175" w:author="David Borchers" w:date="2017-05-19T16:21:00Z">
        <w:r w:rsidR="0075383F">
          <w:rPr>
            <w:rFonts w:ascii="Times New Roman" w:eastAsia="Times New Roman" w:hAnsi="Times New Roman" w:cs="Times New Roman"/>
            <w:sz w:val="24"/>
            <w:szCs w:val="24"/>
            <w:lang w:eastAsia="en-IN" w:bidi="hi-IN"/>
          </w:rPr>
          <w:t>AICc</w:t>
        </w:r>
      </w:ins>
      <w:ins w:id="176" w:author="David Borchers" w:date="2017-05-19T16:20:00Z">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ins>
      <w:ins w:id="177" w:author="David Borchers" w:date="2017-05-19T16:22:00Z">
        <w:r w:rsidR="006E5125">
          <w:rPr>
            <w:rFonts w:ascii="Times New Roman" w:eastAsia="Times New Roman" w:hAnsi="Times New Roman" w:cs="Times New Roman"/>
            <w:sz w:val="24"/>
            <w:szCs w:val="24"/>
            <w:lang w:eastAsia="en-IN" w:bidi="hi-IN"/>
          </w:rPr>
          <w:t xml:space="preserve"> </w:t>
        </w:r>
      </w:ins>
      <w:ins w:id="178" w:author="David Borchers" w:date="2017-05-19T16:29:00Z">
        <w:r w:rsidR="00194CB6">
          <w:rPr>
            <w:rFonts w:ascii="Times New Roman" w:eastAsia="Times New Roman" w:hAnsi="Times New Roman" w:cs="Times New Roman"/>
            <w:sz w:val="24"/>
            <w:szCs w:val="24"/>
            <w:lang w:eastAsia="en-IN" w:bidi="hi-IN"/>
          </w:rPr>
          <w:t>Explanatory variables are as follows: “</w:t>
        </w:r>
        <w:proofErr w:type="spellStart"/>
        <w:r w:rsidR="00194CB6">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 is a standardised binary variable for habitat suitability</w:t>
        </w:r>
      </w:ins>
      <w:ins w:id="179" w:author="David Borchers" w:date="2017-05-19T16:30:00Z">
        <w:r w:rsidR="00381E6C">
          <w:rPr>
            <w:rFonts w:ascii="Times New Roman" w:eastAsia="Times New Roman" w:hAnsi="Times New Roman" w:cs="Times New Roman"/>
            <w:sz w:val="24"/>
            <w:szCs w:val="24"/>
            <w:lang w:eastAsia="en-IN" w:bidi="hi-IN"/>
          </w:rPr>
          <w:t>;</w:t>
        </w:r>
      </w:ins>
      <w:ins w:id="180" w:author="David Borchers" w:date="2017-05-19T16:29:00Z">
        <w:r w:rsidR="00194CB6">
          <w:rPr>
            <w:rFonts w:ascii="Times New Roman" w:eastAsia="Times New Roman" w:hAnsi="Times New Roman" w:cs="Times New Roman"/>
            <w:sz w:val="24"/>
            <w:szCs w:val="24"/>
            <w:lang w:eastAsia="en-IN" w:bidi="hi-IN"/>
          </w:rPr>
          <w:t xml:space="preserve"> </w:t>
        </w:r>
      </w:ins>
      <w:ins w:id="181" w:author="David Borchers" w:date="2017-05-19T16:30:00Z">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is a standardised continuous variable quantifying terrain ruggedness; “</w:t>
        </w:r>
        <w:commentRangeStart w:id="182"/>
        <w:proofErr w:type="spellStart"/>
        <w:r w:rsidR="00194CB6">
          <w:rPr>
            <w:rFonts w:ascii="Times New Roman" w:eastAsia="Times New Roman" w:hAnsi="Times New Roman" w:cs="Times New Roman"/>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ins>
      <w:ins w:id="183" w:author="David Borchers" w:date="2017-05-23T10:32:00Z">
        <w:r w:rsidR="00F23F1C">
          <w:rPr>
            <w:rFonts w:ascii="Times New Roman" w:eastAsia="Times New Roman" w:hAnsi="Times New Roman" w:cs="Times New Roman"/>
            <w:sz w:val="24"/>
            <w:szCs w:val="24"/>
            <w:lang w:eastAsia="en-IN" w:bidi="hi-IN"/>
          </w:rPr>
          <w:t xml:space="preserve">a </w:t>
        </w:r>
      </w:ins>
      <w:ins w:id="184" w:author="David Borchers" w:date="2017-05-19T16:30:00Z">
        <w:del w:id="185" w:author="Koustubh Sharma" w:date="2017-05-22T17:59:00Z">
          <w:r w:rsidR="00194CB6" w:rsidDel="00AE3F45">
            <w:rPr>
              <w:rFonts w:ascii="Times New Roman" w:eastAsia="Times New Roman" w:hAnsi="Times New Roman" w:cs="Times New Roman"/>
              <w:sz w:val="24"/>
              <w:szCs w:val="24"/>
              <w:lang w:eastAsia="en-IN" w:bidi="hi-IN"/>
            </w:rPr>
            <w:delText>elevation</w:delText>
          </w:r>
        </w:del>
      </w:ins>
      <w:commentRangeEnd w:id="182"/>
      <w:ins w:id="186" w:author="David Borchers" w:date="2017-05-19T16:31:00Z">
        <w:del w:id="187" w:author="Koustubh Sharma" w:date="2017-05-22T17:59:00Z">
          <w:r w:rsidR="00194CB6" w:rsidDel="00AE3F45">
            <w:rPr>
              <w:rStyle w:val="CommentReference"/>
            </w:rPr>
            <w:commentReference w:id="182"/>
          </w:r>
        </w:del>
      </w:ins>
      <w:ins w:id="188" w:author="Koustubh Sharma" w:date="2017-05-22T17:59:00Z">
        <w:r w:rsidR="00AE3F45">
          <w:rPr>
            <w:rFonts w:ascii="Times New Roman" w:eastAsia="Times New Roman" w:hAnsi="Times New Roman" w:cs="Times New Roman"/>
            <w:sz w:val="24"/>
            <w:szCs w:val="24"/>
            <w:lang w:eastAsia="en-IN" w:bidi="hi-IN"/>
          </w:rPr>
          <w:t>topography</w:t>
        </w:r>
      </w:ins>
      <w:ins w:id="189" w:author="David Borchers" w:date="2017-05-23T10:32:00Z">
        <w:r w:rsidR="00F23F1C">
          <w:rPr>
            <w:rFonts w:ascii="Times New Roman" w:eastAsia="Times New Roman" w:hAnsi="Times New Roman" w:cs="Times New Roman"/>
            <w:sz w:val="24"/>
            <w:szCs w:val="24"/>
            <w:lang w:eastAsia="en-IN" w:bidi="hi-IN"/>
          </w:rPr>
          <w:t xml:space="preserve"> factor with levels</w:t>
        </w:r>
      </w:ins>
      <w:ins w:id="190" w:author="Koustubh Sharma" w:date="2017-05-22T17:59:00Z">
        <w:del w:id="191" w:author="David Borchers" w:date="2017-05-23T10:32:00Z">
          <w:r w:rsidR="00AE3F45" w:rsidDel="00F23F1C">
            <w:rPr>
              <w:rFonts w:ascii="Times New Roman" w:eastAsia="Times New Roman" w:hAnsi="Times New Roman" w:cs="Times New Roman"/>
              <w:sz w:val="24"/>
              <w:szCs w:val="24"/>
              <w:lang w:eastAsia="en-IN" w:bidi="hi-IN"/>
            </w:rPr>
            <w:delText>, defined as</w:delText>
          </w:r>
        </w:del>
        <w:r w:rsidR="00AE3F45">
          <w:rPr>
            <w:rFonts w:ascii="Times New Roman" w:eastAsia="Times New Roman" w:hAnsi="Times New Roman" w:cs="Times New Roman"/>
            <w:sz w:val="24"/>
            <w:szCs w:val="24"/>
            <w:lang w:eastAsia="en-IN" w:bidi="hi-IN"/>
          </w:rPr>
          <w:t xml:space="preserve"> </w:t>
        </w:r>
      </w:ins>
      <w:ins w:id="192" w:author="David Borchers" w:date="2017-05-23T10:32:00Z">
        <w:r w:rsidR="00F23F1C">
          <w:rPr>
            <w:rFonts w:ascii="Times New Roman" w:eastAsia="Times New Roman" w:hAnsi="Times New Roman" w:cs="Times New Roman"/>
            <w:sz w:val="24"/>
            <w:szCs w:val="24"/>
            <w:lang w:eastAsia="en-IN" w:bidi="hi-IN"/>
          </w:rPr>
          <w:t>“</w:t>
        </w:r>
      </w:ins>
      <w:ins w:id="193" w:author="Koustubh Sharma" w:date="2017-05-22T17:59:00Z">
        <w:r w:rsidR="00AE3F45">
          <w:rPr>
            <w:rFonts w:ascii="Times New Roman" w:eastAsia="Times New Roman" w:hAnsi="Times New Roman" w:cs="Times New Roman"/>
            <w:sz w:val="24"/>
            <w:szCs w:val="24"/>
            <w:lang w:eastAsia="en-IN" w:bidi="hi-IN"/>
          </w:rPr>
          <w:t>canyon</w:t>
        </w:r>
      </w:ins>
      <w:ins w:id="194" w:author="David Borchers" w:date="2017-05-23T10:32:00Z">
        <w:r w:rsidR="00F23F1C">
          <w:rPr>
            <w:rFonts w:ascii="Times New Roman" w:eastAsia="Times New Roman" w:hAnsi="Times New Roman" w:cs="Times New Roman"/>
            <w:sz w:val="24"/>
            <w:szCs w:val="24"/>
            <w:lang w:eastAsia="en-IN" w:bidi="hi-IN"/>
          </w:rPr>
          <w:t>”</w:t>
        </w:r>
      </w:ins>
      <w:ins w:id="195" w:author="Koustubh Sharma" w:date="2017-05-22T17:59:00Z">
        <w:r w:rsidR="00AE3F45">
          <w:rPr>
            <w:rFonts w:ascii="Times New Roman" w:eastAsia="Times New Roman" w:hAnsi="Times New Roman" w:cs="Times New Roman"/>
            <w:sz w:val="24"/>
            <w:szCs w:val="24"/>
            <w:lang w:eastAsia="en-IN" w:bidi="hi-IN"/>
          </w:rPr>
          <w:t xml:space="preserve">, </w:t>
        </w:r>
      </w:ins>
      <w:ins w:id="196" w:author="David Borchers" w:date="2017-05-23T10:32:00Z">
        <w:r w:rsidR="00F23F1C">
          <w:rPr>
            <w:rFonts w:ascii="Times New Roman" w:eastAsia="Times New Roman" w:hAnsi="Times New Roman" w:cs="Times New Roman"/>
            <w:sz w:val="24"/>
            <w:szCs w:val="24"/>
            <w:lang w:eastAsia="en-IN" w:bidi="hi-IN"/>
          </w:rPr>
          <w:t>“</w:t>
        </w:r>
      </w:ins>
      <w:ins w:id="197" w:author="Koustubh Sharma" w:date="2017-05-22T17:59:00Z">
        <w:r w:rsidR="00AE3F45">
          <w:rPr>
            <w:rFonts w:ascii="Times New Roman" w:eastAsia="Times New Roman" w:hAnsi="Times New Roman" w:cs="Times New Roman"/>
            <w:sz w:val="24"/>
            <w:szCs w:val="24"/>
            <w:lang w:eastAsia="en-IN" w:bidi="hi-IN"/>
          </w:rPr>
          <w:t>ridgeline</w:t>
        </w:r>
      </w:ins>
      <w:ins w:id="198" w:author="David Borchers" w:date="2017-05-23T10:32:00Z">
        <w:r w:rsidR="00F23F1C">
          <w:rPr>
            <w:rFonts w:ascii="Times New Roman" w:eastAsia="Times New Roman" w:hAnsi="Times New Roman" w:cs="Times New Roman"/>
            <w:sz w:val="24"/>
            <w:szCs w:val="24"/>
            <w:lang w:eastAsia="en-IN" w:bidi="hi-IN"/>
          </w:rPr>
          <w:t>”</w:t>
        </w:r>
      </w:ins>
      <w:ins w:id="199" w:author="Koustubh Sharma" w:date="2017-05-22T17:59:00Z">
        <w:r w:rsidR="00AE3F45">
          <w:rPr>
            <w:rFonts w:ascii="Times New Roman" w:eastAsia="Times New Roman" w:hAnsi="Times New Roman" w:cs="Times New Roman"/>
            <w:sz w:val="24"/>
            <w:szCs w:val="24"/>
            <w:lang w:eastAsia="en-IN" w:bidi="hi-IN"/>
          </w:rPr>
          <w:t xml:space="preserve"> and </w:t>
        </w:r>
      </w:ins>
      <w:ins w:id="200" w:author="David Borchers" w:date="2017-05-23T10:32:00Z">
        <w:r w:rsidR="00F23F1C">
          <w:rPr>
            <w:rFonts w:ascii="Times New Roman" w:eastAsia="Times New Roman" w:hAnsi="Times New Roman" w:cs="Times New Roman"/>
            <w:sz w:val="24"/>
            <w:szCs w:val="24"/>
            <w:lang w:eastAsia="en-IN" w:bidi="hi-IN"/>
          </w:rPr>
          <w:t>“</w:t>
        </w:r>
      </w:ins>
      <w:ins w:id="201" w:author="Koustubh Sharma" w:date="2017-05-22T17:59:00Z">
        <w:r w:rsidR="00AE3F45">
          <w:rPr>
            <w:rFonts w:ascii="Times New Roman" w:eastAsia="Times New Roman" w:hAnsi="Times New Roman" w:cs="Times New Roman"/>
            <w:sz w:val="24"/>
            <w:szCs w:val="24"/>
            <w:lang w:eastAsia="en-IN" w:bidi="hi-IN"/>
          </w:rPr>
          <w:t>steppe</w:t>
        </w:r>
      </w:ins>
      <w:ins w:id="202" w:author="David Borchers" w:date="2017-05-23T10:32:00Z">
        <w:r w:rsidR="00F23F1C">
          <w:rPr>
            <w:rFonts w:ascii="Times New Roman" w:eastAsia="Times New Roman" w:hAnsi="Times New Roman" w:cs="Times New Roman"/>
            <w:sz w:val="24"/>
            <w:szCs w:val="24"/>
            <w:lang w:eastAsia="en-IN" w:bidi="hi-IN"/>
          </w:rPr>
          <w:t>”</w:t>
        </w:r>
      </w:ins>
      <w:ins w:id="203" w:author="David Borchers" w:date="2017-05-19T16:30:00Z">
        <w:r w:rsidR="00194CB6">
          <w:rPr>
            <w:rFonts w:ascii="Times New Roman" w:eastAsia="Times New Roman" w:hAnsi="Times New Roman" w:cs="Times New Roman"/>
            <w:sz w:val="24"/>
            <w:szCs w:val="24"/>
            <w:lang w:eastAsia="en-IN" w:bidi="hi-IN"/>
          </w:rPr>
          <w:t xml:space="preserve">; “Water is a binary variable indicating whether or not a camera was within 50m of a water source; </w:t>
        </w:r>
      </w:ins>
      <w:ins w:id="204" w:author="David Borchers" w:date="2017-05-19T16:31:00Z">
        <w:r w:rsidR="00194CB6">
          <w:rPr>
            <w:rFonts w:ascii="Times New Roman" w:eastAsia="Times New Roman" w:hAnsi="Times New Roman" w:cs="Times New Roman"/>
            <w:sz w:val="24"/>
            <w:szCs w:val="24"/>
            <w:lang w:eastAsia="en-IN" w:bidi="hi-IN"/>
          </w:rPr>
          <w:t>“</w:t>
        </w:r>
      </w:ins>
      <w:proofErr w:type="spellStart"/>
      <w:ins w:id="205" w:author="David Borchers" w:date="2017-05-19T16:30:00Z">
        <w:r w:rsidR="00194CB6">
          <w:rPr>
            <w:rFonts w:ascii="Times New Roman" w:eastAsia="Times New Roman" w:hAnsi="Times New Roman" w:cs="Times New Roman"/>
            <w:sz w:val="24"/>
            <w:szCs w:val="24"/>
            <w:lang w:eastAsia="en-IN" w:bidi="hi-IN"/>
          </w:rPr>
          <w:t>sfac</w:t>
        </w:r>
      </w:ins>
      <w:proofErr w:type="spellEnd"/>
      <w:ins w:id="206" w:author="David Borchers" w:date="2017-05-19T16:31:00Z">
        <w:r w:rsidR="00194CB6">
          <w:rPr>
            <w:rFonts w:ascii="Times New Roman" w:eastAsia="Times New Roman" w:hAnsi="Times New Roman" w:cs="Times New Roman"/>
            <w:sz w:val="24"/>
            <w:szCs w:val="24"/>
            <w:lang w:eastAsia="en-IN" w:bidi="hi-IN"/>
          </w:rPr>
          <w:t>”</w:t>
        </w:r>
      </w:ins>
      <w:ins w:id="207" w:author="David Borchers" w:date="2017-05-19T16:30:00Z">
        <w:r w:rsidR="00194CB6">
          <w:rPr>
            <w:rFonts w:ascii="Times New Roman" w:eastAsia="Times New Roman" w:hAnsi="Times New Roman" w:cs="Times New Roman"/>
            <w:sz w:val="24"/>
            <w:szCs w:val="24"/>
            <w:lang w:eastAsia="en-IN" w:bidi="hi-IN"/>
          </w:rPr>
          <w:t xml:space="preserve"> is a factor </w:t>
        </w:r>
      </w:ins>
      <w:ins w:id="208" w:author="David Borchers" w:date="2017-05-19T16:31:00Z">
        <w:r w:rsidR="00194CB6">
          <w:rPr>
            <w:rFonts w:ascii="Times New Roman" w:eastAsia="Times New Roman" w:hAnsi="Times New Roman" w:cs="Times New Roman"/>
            <w:sz w:val="24"/>
            <w:szCs w:val="24"/>
            <w:lang w:eastAsia="en-IN" w:bidi="hi-IN"/>
          </w:rPr>
          <w:t>variable ind</w:t>
        </w:r>
      </w:ins>
      <w:ins w:id="209" w:author="David Borchers" w:date="2017-05-19T16:32:00Z">
        <w:r w:rsidR="00194CB6">
          <w:rPr>
            <w:rFonts w:ascii="Times New Roman" w:eastAsia="Times New Roman" w:hAnsi="Times New Roman" w:cs="Times New Roman"/>
            <w:sz w:val="24"/>
            <w:szCs w:val="24"/>
            <w:lang w:eastAsia="en-IN" w:bidi="hi-IN"/>
          </w:rPr>
          <w:t>exing</w:t>
        </w:r>
      </w:ins>
      <w:ins w:id="210" w:author="David Borchers" w:date="2017-05-19T16:31:00Z">
        <w:r w:rsidR="00194CB6">
          <w:rPr>
            <w:rFonts w:ascii="Times New Roman" w:eastAsia="Times New Roman" w:hAnsi="Times New Roman" w:cs="Times New Roman"/>
            <w:sz w:val="24"/>
            <w:szCs w:val="24"/>
            <w:lang w:eastAsia="en-IN" w:bidi="hi-IN"/>
          </w:rPr>
          <w:t xml:space="preserve"> site; </w:t>
        </w:r>
      </w:ins>
      <w:ins w:id="211" w:author="David Borchers" w:date="2017-05-19T16:32:00Z">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noneuc</w:t>
        </w:r>
        <w:proofErr w:type="spellEnd"/>
        <w:r w:rsidR="00194CB6">
          <w:rPr>
            <w:rFonts w:ascii="Times New Roman" w:eastAsia="Times New Roman" w:hAnsi="Times New Roman" w:cs="Times New Roman"/>
            <w:sz w:val="24"/>
            <w:szCs w:val="24"/>
            <w:lang w:eastAsia="en-IN" w:bidi="hi-IN"/>
          </w:rPr>
          <w:t xml:space="preserve">” is </w:t>
        </w:r>
      </w:ins>
      <w:ins w:id="212" w:author="David Borchers" w:date="2017-05-19T16:33:00Z">
        <w:r w:rsidR="00194CB6">
          <w:rPr>
            <w:rFonts w:ascii="Times New Roman" w:eastAsia="Times New Roman" w:hAnsi="Times New Roman" w:cs="Times New Roman"/>
            <w:sz w:val="24"/>
            <w:szCs w:val="24"/>
            <w:lang w:eastAsia="en-IN" w:bidi="hi-IN"/>
          </w:rPr>
          <w:t>described in</w:t>
        </w:r>
      </w:ins>
      <w:ins w:id="213" w:author="David Borchers" w:date="2017-05-19T16:32:00Z">
        <w:r w:rsidR="00194CB6">
          <w:rPr>
            <w:rFonts w:ascii="Times New Roman" w:eastAsia="Times New Roman" w:hAnsi="Times New Roman" w:cs="Times New Roman"/>
            <w:sz w:val="24"/>
            <w:szCs w:val="24"/>
            <w:lang w:eastAsia="en-IN" w:bidi="hi-IN"/>
          </w:rPr>
          <w:t xml:space="preserve"> Equation</w:t>
        </w:r>
      </w:ins>
      <w:ins w:id="214" w:author="David Borchers" w:date="2017-05-19T16:33:00Z">
        <w:r w:rsidR="00194CB6">
          <w:rPr>
            <w:rFonts w:ascii="Times New Roman" w:eastAsia="Times New Roman" w:hAnsi="Times New Roman" w:cs="Times New Roman"/>
            <w:sz w:val="24"/>
            <w:szCs w:val="24"/>
            <w:lang w:eastAsia="en-IN" w:bidi="hi-IN"/>
          </w:rPr>
          <w:t>s</w:t>
        </w:r>
      </w:ins>
      <w:ins w:id="215" w:author="David Borchers" w:date="2017-05-19T16:32:00Z">
        <w:r w:rsidR="00194CB6">
          <w:rPr>
            <w:rFonts w:ascii="Times New Roman" w:eastAsia="Times New Roman" w:hAnsi="Times New Roman" w:cs="Times New Roman"/>
            <w:sz w:val="24"/>
            <w:szCs w:val="24"/>
            <w:lang w:eastAsia="en-IN" w:bidi="hi-IN"/>
          </w:rPr>
          <w:t xml:space="preserve"> (4)</w:t>
        </w:r>
      </w:ins>
      <w:ins w:id="216" w:author="David Borchers" w:date="2017-05-19T16:33:00Z">
        <w:r w:rsidR="00194CB6">
          <w:rPr>
            <w:rFonts w:ascii="Times New Roman" w:eastAsia="Times New Roman" w:hAnsi="Times New Roman" w:cs="Times New Roman"/>
            <w:sz w:val="24"/>
            <w:szCs w:val="24"/>
            <w:lang w:eastAsia="en-IN" w:bidi="hi-IN"/>
          </w:rPr>
          <w:t xml:space="preserve"> to (6)</w:t>
        </w:r>
      </w:ins>
      <w:ins w:id="217" w:author="David Borchers" w:date="2017-05-19T16:32:00Z">
        <w:r w:rsidR="00194CB6">
          <w:rPr>
            <w:rFonts w:ascii="Times New Roman" w:eastAsia="Times New Roman" w:hAnsi="Times New Roman" w:cs="Times New Roman"/>
            <w:sz w:val="24"/>
            <w:szCs w:val="24"/>
            <w:lang w:eastAsia="en-IN" w:bidi="hi-IN"/>
          </w:rPr>
          <w:t>.</w:t>
        </w:r>
      </w:ins>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6AFE0E6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F7CB22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8920F54"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0662C65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C037FA2"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sigma~stdRgd</w:t>
            </w:r>
            <w:proofErr w:type="spellEnd"/>
          </w:p>
        </w:tc>
        <w:tc>
          <w:tcPr>
            <w:tcW w:w="639" w:type="dxa"/>
            <w:noWrap/>
            <w:vAlign w:val="bottom"/>
          </w:tcPr>
          <w:p w14:paraId="1D4424E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0C2BA89"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497ABFD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4C9FE83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D9D8D4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77AC4D4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81D742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5C6D340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1773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vAlign w:val="bottom"/>
          </w:tcPr>
          <w:p w14:paraId="2BAF6460"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02AA72B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97A9A7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F845CA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359E3B17"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124DB3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5173EF">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C8CBA2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6570D435"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489E8A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2A22862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most parsimonious and the null models. </w:t>
      </w:r>
      <w:ins w:id="218" w:author="David Borchers" w:date="2017-05-23T10:29:00Z">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ins>
      <w:ins w:id="219" w:author="David Borchers" w:date="2017-05-23T11:05:00Z">
        <w:r w:rsidR="0066507E">
          <w:rPr>
            <w:rFonts w:ascii="Times New Roman" w:eastAsia="Times New Roman" w:hAnsi="Times New Roman" w:cs="Times New Roman"/>
            <w:sz w:val="24"/>
            <w:szCs w:val="24"/>
            <w:lang w:eastAsia="en-IN" w:bidi="hi-IN"/>
          </w:rPr>
          <w:t xml:space="preserve">but </w:t>
        </w:r>
      </w:ins>
      <w:ins w:id="220" w:author="David Borchers" w:date="2017-05-23T10:29:00Z">
        <w:r w:rsidR="00381E6C">
          <w:rPr>
            <w:rFonts w:ascii="Times New Roman" w:eastAsia="Times New Roman" w:hAnsi="Times New Roman" w:cs="Times New Roman"/>
            <w:sz w:val="24"/>
            <w:szCs w:val="24"/>
            <w:lang w:eastAsia="en-IN" w:bidi="hi-IN"/>
          </w:rPr>
          <w:t xml:space="preserve">with subscripts indicating explanatory </w:t>
        </w:r>
      </w:ins>
      <w:ins w:id="221" w:author="David Borchers" w:date="2017-05-23T10:30:00Z">
        <w:r w:rsidR="00381E6C">
          <w:rPr>
            <w:rFonts w:ascii="Times New Roman" w:eastAsia="Times New Roman" w:hAnsi="Times New Roman" w:cs="Times New Roman"/>
            <w:sz w:val="24"/>
            <w:szCs w:val="24"/>
            <w:lang w:eastAsia="en-IN" w:bidi="hi-IN"/>
          </w:rPr>
          <w:t>variable</w:t>
        </w:r>
      </w:ins>
      <w:ins w:id="222" w:author="David Borchers" w:date="2017-05-23T11:05:00Z">
        <w:r w:rsidR="00740317">
          <w:rPr>
            <w:rFonts w:ascii="Times New Roman" w:eastAsia="Times New Roman" w:hAnsi="Times New Roman" w:cs="Times New Roman"/>
            <w:sz w:val="24"/>
            <w:szCs w:val="24"/>
            <w:lang w:eastAsia="en-IN" w:bidi="hi-IN"/>
          </w:rPr>
          <w:t>s</w:t>
        </w:r>
      </w:ins>
      <w:ins w:id="223" w:author="David Borchers" w:date="2017-05-23T10:29:00Z">
        <w:r w:rsidR="00381E6C">
          <w:rPr>
            <w:rFonts w:ascii="Times New Roman" w:eastAsia="Times New Roman" w:hAnsi="Times New Roman" w:cs="Times New Roman"/>
            <w:sz w:val="24"/>
            <w:szCs w:val="24"/>
            <w:lang w:eastAsia="en-IN" w:bidi="hi-IN"/>
          </w:rPr>
          <w:t xml:space="preserve"> </w:t>
        </w:r>
      </w:ins>
      <w:ins w:id="224" w:author="David Borchers" w:date="2017-05-23T10:30:00Z">
        <w:r w:rsidR="00381E6C">
          <w:rPr>
            <w:rFonts w:ascii="Times New Roman" w:eastAsia="Times New Roman" w:hAnsi="Times New Roman" w:cs="Times New Roman"/>
            <w:sz w:val="24"/>
            <w:szCs w:val="24"/>
            <w:lang w:eastAsia="en-IN" w:bidi="hi-IN"/>
          </w:rPr>
          <w:t xml:space="preserve">as follows: </w:t>
        </w:r>
      </w:ins>
      <w:ins w:id="225" w:author="David Borchers" w:date="2017-05-23T10:31:00Z">
        <w:r w:rsidR="00381E6C">
          <w:rPr>
            <w:rFonts w:ascii="Times New Roman" w:eastAsia="Times New Roman" w:hAnsi="Times New Roman" w:cs="Times New Roman"/>
            <w:sz w:val="24"/>
            <w:szCs w:val="24"/>
            <w:lang w:eastAsia="en-IN" w:bidi="hi-IN"/>
          </w:rPr>
          <w:t>“</w:t>
        </w:r>
        <w:proofErr w:type="spellStart"/>
        <w:r w:rsidR="00381E6C">
          <w:rPr>
            <w:rFonts w:ascii="Times New Roman" w:eastAsia="Times New Roman" w:hAnsi="Times New Roman" w:cs="Times New Roman"/>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381E6C">
          <w:rPr>
            <w:rFonts w:ascii="Times New Roman" w:eastAsia="Times New Roman" w:hAnsi="Times New Roman" w:cs="Times New Roman"/>
            <w:sz w:val="24"/>
            <w:szCs w:val="24"/>
            <w:lang w:eastAsia="en-IN" w:bidi="hi-IN"/>
          </w:rPr>
          <w:t>stdBC</w:t>
        </w:r>
        <w:proofErr w:type="spellEnd"/>
        <w:r w:rsidR="00381E6C">
          <w:rPr>
            <w:rFonts w:ascii="Times New Roman" w:eastAsia="Times New Roman" w:hAnsi="Times New Roman" w:cs="Times New Roman"/>
            <w:sz w:val="24"/>
            <w:szCs w:val="24"/>
            <w:lang w:eastAsia="en-IN" w:bidi="hi-IN"/>
          </w:rPr>
          <w:t>” is a standardised binary variable for habitat suitability</w:t>
        </w:r>
        <w:r w:rsidR="00381E6C">
          <w:rPr>
            <w:rFonts w:ascii="Times New Roman" w:eastAsia="Times New Roman" w:hAnsi="Times New Roman" w:cs="Times New Roman"/>
            <w:sz w:val="24"/>
            <w:szCs w:val="24"/>
            <w:lang w:eastAsia="en-IN" w:bidi="hi-IN"/>
          </w:rPr>
          <w:t>;</w:t>
        </w:r>
        <w:r w:rsidR="00381E6C">
          <w:rPr>
            <w:rFonts w:ascii="Times New Roman" w:eastAsia="Times New Roman" w:hAnsi="Times New Roman" w:cs="Times New Roman"/>
            <w:sz w:val="24"/>
            <w:szCs w:val="24"/>
            <w:lang w:eastAsia="en-IN" w:bidi="hi-IN"/>
          </w:rPr>
          <w:t xml:space="preserve"> “Water is a binary variable indicating whether or not a camera was within 50m of a water source</w:t>
        </w:r>
      </w:ins>
      <w:ins w:id="226" w:author="David Borchers" w:date="2017-05-23T10:30:00Z">
        <w:r w:rsidR="00381E6C">
          <w:rPr>
            <w:rFonts w:ascii="Times New Roman" w:eastAsia="Times New Roman" w:hAnsi="Times New Roman" w:cs="Times New Roman"/>
            <w:sz w:val="24"/>
            <w:szCs w:val="24"/>
            <w:lang w:eastAsia="en-IN" w:bidi="hi-IN"/>
          </w:rPr>
          <w:t>.</w:t>
        </w:r>
      </w:ins>
    </w:p>
    <w:tbl>
      <w:tblPr>
        <w:tblStyle w:val="TableGrid"/>
        <w:tblW w:w="9175" w:type="dxa"/>
        <w:tblLook w:val="04A0" w:firstRow="1" w:lastRow="0" w:firstColumn="1" w:lastColumn="0" w:noHBand="0" w:noVBand="1"/>
      </w:tblPr>
      <w:tblGrid>
        <w:gridCol w:w="1050"/>
        <w:gridCol w:w="1936"/>
        <w:gridCol w:w="1296"/>
        <w:gridCol w:w="887"/>
        <w:gridCol w:w="876"/>
        <w:gridCol w:w="1523"/>
        <w:gridCol w:w="1607"/>
      </w:tblGrid>
      <w:tr w:rsidR="00D4256D" w14:paraId="11DE0464" w14:textId="77777777" w:rsidTr="005173EF">
        <w:tc>
          <w:tcPr>
            <w:tcW w:w="1077" w:type="dxa"/>
          </w:tcPr>
          <w:p w14:paraId="0696243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624" w:type="dxa"/>
          </w:tcPr>
          <w:p w14:paraId="48F905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457312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33" w:type="dxa"/>
          </w:tcPr>
          <w:p w14:paraId="700505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938" w:type="dxa"/>
          </w:tcPr>
          <w:p w14:paraId="0B9E93F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597" w:type="dxa"/>
          </w:tcPr>
          <w:p w14:paraId="5D9E59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710" w:type="dxa"/>
          </w:tcPr>
          <w:p w14:paraId="1EDFFC4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4256D" w14:paraId="456ADCE6" w14:textId="77777777" w:rsidTr="005173EF">
        <w:tc>
          <w:tcPr>
            <w:tcW w:w="1077" w:type="dxa"/>
            <w:vMerge w:val="restart"/>
          </w:tcPr>
          <w:p w14:paraId="0D5B2694"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624" w:type="dxa"/>
          </w:tcPr>
          <w:p w14:paraId="7CE3C2B8" w14:textId="579C5B4E" w:rsidR="00D4256D" w:rsidRDefault="00CE457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227" w:author="David Borchers" w:date="2017-05-23T09:59:00Z">
                      <w:rPr>
                        <w:rFonts w:ascii="Cambria Math" w:eastAsia="Times New Roman" w:hAnsi="Cambria Math" w:cs="Symbol"/>
                        <w:i/>
                        <w:sz w:val="24"/>
                        <w:szCs w:val="24"/>
                        <w:lang w:eastAsia="en-IN" w:bidi="hi-IN"/>
                      </w:rPr>
                    </w:ins>
                  </m:ctrlPr>
                </m:sSubPr>
                <m:e>
                  <w:ins w:id="228" w:author="David Borchers" w:date="2017-05-23T09:59:00Z">
                    <m:r>
                      <w:rPr>
                        <w:rFonts w:ascii="Cambria Math" w:eastAsia="Times New Roman" w:hAnsi="Cambria Math" w:cs="Symbol"/>
                        <w:sz w:val="24"/>
                        <w:szCs w:val="24"/>
                        <w:lang w:eastAsia="en-IN" w:bidi="hi-IN"/>
                      </w:rPr>
                      <m:t>θ</m:t>
                    </m:r>
                  </w:ins>
                </m:e>
                <m:sub>
                  <w:ins w:id="229" w:author="David Borchers" w:date="2017-05-23T09:59:00Z">
                    <m:r>
                      <w:rPr>
                        <w:rFonts w:ascii="Cambria Math" w:eastAsia="Times New Roman" w:hAnsi="Cambria Math" w:cs="Symbol"/>
                        <w:sz w:val="24"/>
                        <w:szCs w:val="24"/>
                        <w:lang w:eastAsia="en-IN" w:bidi="hi-IN"/>
                      </w:rPr>
                      <m:t>0</m:t>
                    </m:r>
                  </w:ins>
                </m:sub>
              </m:sSub>
            </m:oMath>
            <w:del w:id="230" w:author="David Borchers" w:date="2017-05-23T09:59:00Z">
              <w:r w:rsidR="00D4256D" w:rsidDel="00CE4576">
                <w:rPr>
                  <w:rFonts w:ascii="Times New Roman" w:eastAsia="Times New Roman" w:hAnsi="Times New Roman" w:cs="Times New Roman"/>
                  <w:sz w:val="24"/>
                  <w:szCs w:val="24"/>
                  <w:lang w:eastAsia="en-IN" w:bidi="hi-IN"/>
                </w:rPr>
                <w:delText>D</w:delText>
              </w:r>
            </w:del>
          </w:p>
        </w:tc>
        <w:tc>
          <w:tcPr>
            <w:tcW w:w="1296" w:type="dxa"/>
          </w:tcPr>
          <w:p w14:paraId="48B20D9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33" w:type="dxa"/>
          </w:tcPr>
          <w:p w14:paraId="71BF764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938" w:type="dxa"/>
          </w:tcPr>
          <w:p w14:paraId="59294C4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597" w:type="dxa"/>
            <w:vMerge w:val="restart"/>
          </w:tcPr>
          <w:p w14:paraId="205FE23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710" w:type="dxa"/>
            <w:vMerge w:val="restart"/>
          </w:tcPr>
          <w:p w14:paraId="3A892FF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4256D" w14:paraId="41F68EDD" w14:textId="77777777" w:rsidTr="005173EF">
        <w:tc>
          <w:tcPr>
            <w:tcW w:w="1077" w:type="dxa"/>
            <w:vMerge/>
          </w:tcPr>
          <w:p w14:paraId="2FA9413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0B37B6C5" w14:textId="2CF88B23" w:rsidR="00D4256D" w:rsidRPr="003A3A67" w:rsidRDefault="00D4256D" w:rsidP="00CE4576">
            <w:pPr>
              <w:spacing w:before="100" w:beforeAutospacing="1" w:after="100" w:afterAutospacing="1"/>
              <w:rPr>
                <w:rFonts w:asciiTheme="majorHAnsi" w:eastAsia="Times New Roman" w:hAnsiTheme="majorHAnsi" w:cs="Symbol"/>
                <w:sz w:val="24"/>
                <w:szCs w:val="24"/>
                <w:lang w:eastAsia="en-IN" w:bidi="hi-IN"/>
              </w:rPr>
            </w:pPr>
            <w:del w:id="231" w:author="David Borchers" w:date="2017-05-23T09:55:00Z">
              <w:r w:rsidDel="00CE4576">
                <w:rPr>
                  <w:rFonts w:asciiTheme="majorHAnsi" w:eastAsia="Times New Roman" w:hAnsiTheme="majorHAnsi" w:cs="Symbol"/>
                  <w:sz w:val="24"/>
                  <w:szCs w:val="24"/>
                  <w:lang w:eastAsia="en-IN" w:bidi="hi-IN"/>
                </w:rPr>
                <w:delText>D.GC</w:delText>
              </w:r>
            </w:del>
            <m:oMath>
              <m:sSub>
                <m:sSubPr>
                  <m:ctrlPr>
                    <w:ins w:id="232" w:author="David Borchers" w:date="2017-05-23T09:54:00Z">
                      <w:rPr>
                        <w:rFonts w:ascii="Cambria Math" w:eastAsia="Times New Roman" w:hAnsi="Cambria Math" w:cs="Symbol"/>
                        <w:i/>
                        <w:sz w:val="24"/>
                        <w:szCs w:val="24"/>
                        <w:lang w:eastAsia="en-IN" w:bidi="hi-IN"/>
                      </w:rPr>
                    </w:ins>
                  </m:ctrlPr>
                </m:sSubPr>
                <m:e>
                  <w:ins w:id="233" w:author="David Borchers" w:date="2017-05-23T09:55:00Z">
                    <m:r>
                      <w:rPr>
                        <w:rFonts w:ascii="Cambria Math" w:eastAsia="Times New Roman" w:hAnsi="Cambria Math" w:cs="Symbol"/>
                        <w:sz w:val="24"/>
                        <w:szCs w:val="24"/>
                        <w:lang w:eastAsia="en-IN" w:bidi="hi-IN"/>
                      </w:rPr>
                      <m:t>θ</m:t>
                    </m:r>
                  </w:ins>
                </m:e>
                <m:sub>
                  <w:ins w:id="234" w:author="David Borchers" w:date="2017-05-23T09:58:00Z">
                    <m:r>
                      <w:rPr>
                        <w:rFonts w:ascii="Cambria Math" w:eastAsia="Times New Roman" w:hAnsi="Cambria Math" w:cs="Symbol"/>
                        <w:sz w:val="24"/>
                        <w:szCs w:val="24"/>
                        <w:lang w:eastAsia="en-IN" w:bidi="hi-IN"/>
                      </w:rPr>
                      <m:t>std</m:t>
                    </m:r>
                  </w:ins>
                  <w:ins w:id="235" w:author="David Borchers" w:date="2017-05-23T09:55:00Z">
                    <m:r>
                      <w:rPr>
                        <w:rFonts w:ascii="Cambria Math" w:eastAsia="Times New Roman" w:hAnsi="Cambria Math" w:cs="Symbol"/>
                        <w:sz w:val="24"/>
                        <w:szCs w:val="24"/>
                        <w:lang w:eastAsia="en-IN" w:bidi="hi-IN"/>
                      </w:rPr>
                      <m:t>GC</m:t>
                    </m:r>
                  </w:ins>
                </m:sub>
              </m:sSub>
            </m:oMath>
          </w:p>
        </w:tc>
        <w:tc>
          <w:tcPr>
            <w:tcW w:w="1296" w:type="dxa"/>
          </w:tcPr>
          <w:p w14:paraId="736B6A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33" w:type="dxa"/>
          </w:tcPr>
          <w:p w14:paraId="7AE550E9"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938" w:type="dxa"/>
          </w:tcPr>
          <w:p w14:paraId="4A5DF90C"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597" w:type="dxa"/>
            <w:vMerge/>
          </w:tcPr>
          <w:p w14:paraId="12282BB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A20A8C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2C5338FA" w14:textId="77777777" w:rsidTr="005173EF">
        <w:tc>
          <w:tcPr>
            <w:tcW w:w="1077" w:type="dxa"/>
            <w:vMerge/>
          </w:tcPr>
          <w:p w14:paraId="2AD3883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01D1D84" w14:textId="336BA0C3" w:rsidR="00D4256D" w:rsidRPr="00CE4576" w:rsidRDefault="00CE4576"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236" w:author="David Borchers" w:date="2017-05-23T09:55:00Z">
                        <w:rPr>
                          <w:rFonts w:ascii="Cambria Math" w:eastAsia="Times New Roman" w:hAnsi="Cambria Math" w:cs="Symbol"/>
                          <w:i/>
                          <w:sz w:val="24"/>
                          <w:szCs w:val="24"/>
                          <w:lang w:eastAsia="en-IN" w:bidi="hi-IN"/>
                        </w:rPr>
                      </w:ins>
                    </m:ctrlPr>
                  </m:sSubPr>
                  <m:e>
                    <w:ins w:id="237" w:author="David Borchers" w:date="2017-05-23T09:55:00Z">
                      <m:r>
                        <w:rPr>
                          <w:rFonts w:ascii="Cambria Math" w:eastAsia="Times New Roman" w:hAnsi="Cambria Math" w:cs="Symbol"/>
                          <w:sz w:val="24"/>
                          <w:szCs w:val="24"/>
                          <w:lang w:eastAsia="en-IN" w:bidi="hi-IN"/>
                        </w:rPr>
                        <m:t>ϕ</m:t>
                      </m:r>
                    </w:ins>
                  </m:e>
                  <m:sub>
                    <w:ins w:id="238" w:author="David Borchers" w:date="2017-05-23T09:55:00Z">
                      <m:r>
                        <w:rPr>
                          <w:rFonts w:ascii="Cambria Math" w:eastAsia="Times New Roman" w:hAnsi="Cambria Math" w:cs="Symbol"/>
                          <w:sz w:val="24"/>
                          <w:szCs w:val="24"/>
                          <w:lang w:eastAsia="en-IN" w:bidi="hi-IN"/>
                        </w:rPr>
                        <m:t>0</m:t>
                      </m:r>
                    </w:ins>
                  </m:sub>
                </m:sSub>
                <w:del w:id="239" w:author="David Borchers" w:date="2017-05-23T09:55:00Z">
                  <m:r>
                    <m:rPr>
                      <m:sty m:val="p"/>
                    </m:rPr>
                    <w:rPr>
                      <w:rFonts w:ascii="Cambria Math" w:eastAsia="Times New Roman" w:hAnsi="Cambria Math" w:cs="Symbol"/>
                      <w:sz w:val="24"/>
                      <w:szCs w:val="24"/>
                      <w:lang w:eastAsia="en-IN" w:bidi="hi-IN"/>
                    </w:rPr>
                    <m:t></m:t>
                  </m:r>
                  <m:r>
                    <m:rPr>
                      <m:sty m:val="p"/>
                    </m:rPr>
                    <w:rPr>
                      <w:rFonts w:ascii="Cambria Math" w:eastAsia="Times New Roman" w:hAnsi="Cambria Math" w:cs="Times New Roman"/>
                      <w:sz w:val="24"/>
                      <w:szCs w:val="24"/>
                      <w:vertAlign w:val="subscript"/>
                      <w:lang w:eastAsia="en-IN" w:bidi="hi-IN"/>
                    </w:rPr>
                    <m:t>o</m:t>
                  </m:r>
                </w:del>
              </m:oMath>
            </m:oMathPara>
          </w:p>
        </w:tc>
        <w:tc>
          <w:tcPr>
            <w:tcW w:w="1296" w:type="dxa"/>
          </w:tcPr>
          <w:p w14:paraId="480216A3"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33" w:type="dxa"/>
          </w:tcPr>
          <w:p w14:paraId="132B423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938" w:type="dxa"/>
          </w:tcPr>
          <w:p w14:paraId="7D97C0A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597" w:type="dxa"/>
            <w:vMerge/>
          </w:tcPr>
          <w:p w14:paraId="41C763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92E9D3F"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4F220E26" w14:textId="77777777" w:rsidTr="005173EF">
        <w:tc>
          <w:tcPr>
            <w:tcW w:w="1077" w:type="dxa"/>
            <w:vMerge/>
          </w:tcPr>
          <w:p w14:paraId="0FBDA66A"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79A5F0F1" w14:textId="23A440F0" w:rsidR="00D4256D" w:rsidRPr="00CE4576" w:rsidRDefault="00CE4576"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240" w:author="David Borchers" w:date="2017-05-23T09:56:00Z">
                        <w:rPr>
                          <w:rFonts w:ascii="Cambria Math" w:eastAsia="Times New Roman" w:hAnsi="Cambria Math" w:cs="Symbol"/>
                          <w:i/>
                          <w:sz w:val="24"/>
                          <w:szCs w:val="24"/>
                          <w:lang w:eastAsia="en-IN" w:bidi="hi-IN"/>
                        </w:rPr>
                      </w:ins>
                    </m:ctrlPr>
                  </m:sSubPr>
                  <m:e>
                    <w:ins w:id="241" w:author="David Borchers" w:date="2017-05-23T09:59:00Z">
                      <m:r>
                        <w:rPr>
                          <w:rFonts w:ascii="Cambria Math" w:eastAsia="Times New Roman" w:hAnsi="Cambria Math" w:cs="Symbol"/>
                          <w:sz w:val="24"/>
                          <w:szCs w:val="24"/>
                          <w:lang w:eastAsia="en-IN" w:bidi="hi-IN"/>
                        </w:rPr>
                        <m:t>ϕ</m:t>
                      </m:r>
                    </w:ins>
                  </m:e>
                  <m:sub>
                    <w:ins w:id="242" w:author="David Borchers" w:date="2017-05-23T09:56:00Z">
                      <m:r>
                        <w:rPr>
                          <w:rFonts w:ascii="Cambria Math" w:eastAsia="Times New Roman" w:hAnsi="Cambria Math" w:cs="Symbol"/>
                          <w:sz w:val="24"/>
                          <w:szCs w:val="24"/>
                          <w:lang w:eastAsia="en-IN" w:bidi="hi-IN"/>
                        </w:rPr>
                        <m:t>Water</m:t>
                      </m:r>
                    </w:ins>
                  </m:sub>
                </m:sSub>
                <w:del w:id="243" w:author="David Borchers" w:date="2017-05-23T09:56:00Z">
                  <m:r>
                    <m:rPr>
                      <m:sty m:val="p"/>
                    </m:rPr>
                    <w:rPr>
                      <w:rFonts w:ascii="Cambria Math" w:eastAsia="Times New Roman" w:hAnsi="Cambria Math" w:cs="Symbol"/>
                      <w:sz w:val="24"/>
                      <w:szCs w:val="24"/>
                      <w:lang w:eastAsia="en-IN" w:bidi="hi-IN"/>
                    </w:rPr>
                    <m:t></m:t>
                  </m:r>
                  <m:r>
                    <m:rPr>
                      <m:sty m:val="p"/>
                    </m:rPr>
                    <w:rPr>
                      <w:rFonts w:ascii="Cambria Math" w:eastAsia="Times New Roman" w:hAnsi="Cambria Math" w:cs="Times New Roman"/>
                      <w:sz w:val="24"/>
                      <w:szCs w:val="24"/>
                      <w:vertAlign w:val="subscript"/>
                      <w:lang w:eastAsia="en-IN" w:bidi="hi-IN"/>
                    </w:rPr>
                    <m:t>o.Wate</m:t>
                  </m:r>
                  <m:r>
                    <m:rPr>
                      <m:sty m:val="p"/>
                    </m:rPr>
                    <w:rPr>
                      <w:rFonts w:ascii="Cambria Math" w:eastAsia="Times New Roman" w:hAnsi="Cambria Math" w:cs="Times New Roman"/>
                      <w:sz w:val="24"/>
                      <w:szCs w:val="24"/>
                      <w:vertAlign w:val="subscript"/>
                      <w:lang w:eastAsia="en-IN" w:bidi="hi-IN"/>
                    </w:rPr>
                    <m:t>r</m:t>
                  </m:r>
                </w:del>
              </m:oMath>
            </m:oMathPara>
          </w:p>
        </w:tc>
        <w:tc>
          <w:tcPr>
            <w:tcW w:w="1296" w:type="dxa"/>
          </w:tcPr>
          <w:p w14:paraId="6E1955D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33" w:type="dxa"/>
          </w:tcPr>
          <w:p w14:paraId="5CFF28E4"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938" w:type="dxa"/>
          </w:tcPr>
          <w:p w14:paraId="43D0A28C"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597" w:type="dxa"/>
            <w:vMerge/>
          </w:tcPr>
          <w:p w14:paraId="35F8A80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F53063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1BEAA974" w14:textId="77777777" w:rsidTr="005173EF">
        <w:tc>
          <w:tcPr>
            <w:tcW w:w="1077" w:type="dxa"/>
            <w:vMerge/>
          </w:tcPr>
          <w:p w14:paraId="68859B0C"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89A13FE" w14:textId="0E701201" w:rsidR="00D4256D" w:rsidRDefault="00D4256D" w:rsidP="00CE4576">
            <w:pPr>
              <w:spacing w:before="100" w:beforeAutospacing="1" w:after="100" w:afterAutospacing="1"/>
              <w:rPr>
                <w:rFonts w:ascii="Times New Roman" w:eastAsia="Times New Roman" w:hAnsi="Times New Roman" w:cs="Times New Roman"/>
                <w:sz w:val="24"/>
                <w:szCs w:val="24"/>
                <w:lang w:eastAsia="en-IN" w:bidi="hi-IN"/>
              </w:rPr>
            </w:pPr>
            <w:del w:id="244" w:author="David Borchers" w:date="2017-05-23T09:56:00Z">
              <w:r w:rsidDel="00CE4576">
                <w:rPr>
                  <w:rFonts w:ascii="Times New Roman" w:eastAsia="Times New Roman" w:hAnsi="Times New Roman" w:cs="Times New Roman"/>
                  <w:sz w:val="24"/>
                  <w:szCs w:val="24"/>
                  <w:lang w:eastAsia="en-IN" w:bidi="hi-IN"/>
                </w:rPr>
                <w:sym w:font="Symbol" w:char="F073"/>
              </w:r>
            </w:del>
            <m:oMath>
              <m:sSub>
                <m:sSubPr>
                  <m:ctrlPr>
                    <w:ins w:id="245" w:author="David Borchers" w:date="2017-05-23T09:56:00Z">
                      <w:rPr>
                        <w:rFonts w:ascii="Cambria Math" w:eastAsia="Times New Roman" w:hAnsi="Cambria Math" w:cs="Symbol"/>
                        <w:i/>
                        <w:sz w:val="24"/>
                        <w:szCs w:val="24"/>
                        <w:lang w:eastAsia="en-IN" w:bidi="hi-IN"/>
                      </w:rPr>
                    </w:ins>
                  </m:ctrlPr>
                </m:sSubPr>
                <m:e>
                  <w:ins w:id="246" w:author="David Borchers" w:date="2017-05-23T09:56:00Z">
                    <m:r>
                      <w:rPr>
                        <w:rFonts w:ascii="Cambria Math" w:eastAsia="Times New Roman" w:hAnsi="Cambria Math" w:cs="Symbol"/>
                        <w:sz w:val="24"/>
                        <w:szCs w:val="24"/>
                        <w:lang w:eastAsia="en-IN" w:bidi="hi-IN"/>
                      </w:rPr>
                      <m:t>β</m:t>
                    </m:r>
                  </w:ins>
                </m:e>
                <m:sub>
                  <w:ins w:id="247" w:author="David Borchers" w:date="2017-05-23T09:56:00Z">
                    <m:r>
                      <w:rPr>
                        <w:rFonts w:ascii="Cambria Math" w:eastAsia="Times New Roman" w:hAnsi="Cambria Math" w:cs="Symbol"/>
                        <w:sz w:val="24"/>
                        <w:szCs w:val="24"/>
                        <w:lang w:eastAsia="en-IN" w:bidi="hi-IN"/>
                      </w:rPr>
                      <m:t>0</m:t>
                    </m:r>
                  </w:ins>
                </m:sub>
              </m:sSub>
            </m:oMath>
          </w:p>
        </w:tc>
        <w:tc>
          <w:tcPr>
            <w:tcW w:w="1296" w:type="dxa"/>
          </w:tcPr>
          <w:p w14:paraId="79FDE20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33" w:type="dxa"/>
          </w:tcPr>
          <w:p w14:paraId="1BD5B9F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938" w:type="dxa"/>
          </w:tcPr>
          <w:p w14:paraId="714CA0E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23C6C6F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BCCD3E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4BA5C21A" w14:textId="77777777" w:rsidTr="005173EF">
        <w:tc>
          <w:tcPr>
            <w:tcW w:w="1077" w:type="dxa"/>
            <w:vMerge/>
          </w:tcPr>
          <w:p w14:paraId="14737AC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D3990D0" w14:textId="55FE783C" w:rsidR="00D4256D" w:rsidRDefault="00CE4576"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248" w:author="David Borchers" w:date="2017-05-23T09:57:00Z">
                      <w:rPr>
                        <w:rFonts w:ascii="Cambria Math" w:eastAsia="Times New Roman" w:hAnsi="Cambria Math" w:cs="Symbol"/>
                        <w:i/>
                        <w:sz w:val="24"/>
                        <w:szCs w:val="24"/>
                        <w:lang w:eastAsia="en-IN" w:bidi="hi-IN"/>
                      </w:rPr>
                    </w:ins>
                  </m:ctrlPr>
                </m:sSubPr>
                <m:e>
                  <w:ins w:id="249" w:author="David Borchers" w:date="2017-05-23T09:57:00Z">
                    <m:r>
                      <w:rPr>
                        <w:rFonts w:ascii="Cambria Math" w:eastAsia="Times New Roman" w:hAnsi="Cambria Math" w:cs="Symbol"/>
                        <w:sz w:val="24"/>
                        <w:szCs w:val="24"/>
                        <w:lang w:eastAsia="en-IN" w:bidi="hi-IN"/>
                      </w:rPr>
                      <m:t>γ</m:t>
                    </m:r>
                  </w:ins>
                </m:e>
                <m:sub>
                  <w:ins w:id="250" w:author="David Borchers" w:date="2017-05-23T09:58:00Z">
                    <m:r>
                      <w:rPr>
                        <w:rFonts w:ascii="Cambria Math" w:eastAsia="Times New Roman" w:hAnsi="Cambria Math" w:cs="Symbol"/>
                        <w:sz w:val="24"/>
                        <w:szCs w:val="24"/>
                        <w:lang w:eastAsia="en-IN" w:bidi="hi-IN"/>
                      </w:rPr>
                      <m:t>std</m:t>
                    </m:r>
                  </w:ins>
                  <w:ins w:id="251" w:author="David Borchers" w:date="2017-05-23T09:57:00Z">
                    <m:r>
                      <w:rPr>
                        <w:rFonts w:ascii="Cambria Math" w:eastAsia="Times New Roman" w:hAnsi="Cambria Math" w:cs="Symbol"/>
                        <w:sz w:val="24"/>
                        <w:szCs w:val="24"/>
                        <w:lang w:eastAsia="en-IN" w:bidi="hi-IN"/>
                      </w:rPr>
                      <m:t>GC</m:t>
                    </m:r>
                  </w:ins>
                </m:sub>
              </m:sSub>
            </m:oMath>
            <w:del w:id="252" w:author="David Borchers" w:date="2017-05-23T09:57:00Z">
              <w:r w:rsidR="00D4256D" w:rsidDel="00CE4576">
                <w:rPr>
                  <w:rFonts w:ascii="Times New Roman" w:eastAsia="Times New Roman" w:hAnsi="Times New Roman" w:cs="Times New Roman"/>
                  <w:sz w:val="24"/>
                  <w:szCs w:val="24"/>
                  <w:lang w:eastAsia="en-IN" w:bidi="hi-IN"/>
                </w:rPr>
                <w:sym w:font="Symbol" w:char="F062"/>
              </w:r>
            </w:del>
          </w:p>
        </w:tc>
        <w:tc>
          <w:tcPr>
            <w:tcW w:w="1296" w:type="dxa"/>
          </w:tcPr>
          <w:p w14:paraId="14754CB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33" w:type="dxa"/>
          </w:tcPr>
          <w:p w14:paraId="730CB11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938" w:type="dxa"/>
          </w:tcPr>
          <w:p w14:paraId="48F2AA6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597" w:type="dxa"/>
            <w:vMerge/>
          </w:tcPr>
          <w:p w14:paraId="2081072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0FCC1DC"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4DDE6A5C" w14:textId="77777777" w:rsidTr="005173EF">
        <w:tc>
          <w:tcPr>
            <w:tcW w:w="1077" w:type="dxa"/>
            <w:vMerge w:val="restart"/>
          </w:tcPr>
          <w:p w14:paraId="31144D9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624" w:type="dxa"/>
          </w:tcPr>
          <w:p w14:paraId="72F17424" w14:textId="1AA194BB" w:rsidR="00D4256D" w:rsidRDefault="00CE4576"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253" w:author="David Borchers" w:date="2017-05-23T09:59:00Z">
                      <w:rPr>
                        <w:rFonts w:ascii="Cambria Math" w:eastAsia="Times New Roman" w:hAnsi="Cambria Math" w:cs="Symbol"/>
                        <w:i/>
                        <w:sz w:val="24"/>
                        <w:szCs w:val="24"/>
                        <w:lang w:eastAsia="en-IN" w:bidi="hi-IN"/>
                      </w:rPr>
                    </w:ins>
                  </m:ctrlPr>
                </m:sSubPr>
                <m:e>
                  <w:ins w:id="254" w:author="David Borchers" w:date="2017-05-23T09:59:00Z">
                    <m:r>
                      <w:rPr>
                        <w:rFonts w:ascii="Cambria Math" w:eastAsia="Times New Roman" w:hAnsi="Cambria Math" w:cs="Symbol"/>
                        <w:sz w:val="24"/>
                        <w:szCs w:val="24"/>
                        <w:lang w:eastAsia="en-IN" w:bidi="hi-IN"/>
                      </w:rPr>
                      <m:t>θ</m:t>
                    </m:r>
                  </w:ins>
                </m:e>
                <m:sub>
                  <w:ins w:id="255" w:author="David Borchers" w:date="2017-05-23T09:59:00Z">
                    <m:r>
                      <w:rPr>
                        <w:rFonts w:ascii="Cambria Math" w:eastAsia="Times New Roman" w:hAnsi="Cambria Math" w:cs="Symbol"/>
                        <w:sz w:val="24"/>
                        <w:szCs w:val="24"/>
                        <w:lang w:eastAsia="en-IN" w:bidi="hi-IN"/>
                      </w:rPr>
                      <m:t>0</m:t>
                    </m:r>
                  </w:ins>
                </m:sub>
              </m:sSub>
            </m:oMath>
            <w:del w:id="256" w:author="David Borchers" w:date="2017-05-23T09:59:00Z">
              <w:r w:rsidR="00D4256D" w:rsidDel="00CE4576">
                <w:rPr>
                  <w:rFonts w:ascii="Times New Roman" w:eastAsia="Times New Roman" w:hAnsi="Times New Roman" w:cs="Times New Roman"/>
                  <w:sz w:val="24"/>
                  <w:szCs w:val="24"/>
                  <w:lang w:eastAsia="en-IN" w:bidi="hi-IN"/>
                </w:rPr>
                <w:delText>D</w:delText>
              </w:r>
            </w:del>
          </w:p>
        </w:tc>
        <w:tc>
          <w:tcPr>
            <w:tcW w:w="1296" w:type="dxa"/>
          </w:tcPr>
          <w:p w14:paraId="340184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33" w:type="dxa"/>
          </w:tcPr>
          <w:p w14:paraId="394748FA"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938" w:type="dxa"/>
          </w:tcPr>
          <w:p w14:paraId="7EC76F4A"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597" w:type="dxa"/>
            <w:vMerge w:val="restart"/>
          </w:tcPr>
          <w:p w14:paraId="44056D3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710" w:type="dxa"/>
            <w:vMerge w:val="restart"/>
          </w:tcPr>
          <w:p w14:paraId="6961556C"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4256D" w14:paraId="688C7BC4" w14:textId="77777777" w:rsidTr="005173EF">
        <w:tc>
          <w:tcPr>
            <w:tcW w:w="1077" w:type="dxa"/>
            <w:vMerge/>
          </w:tcPr>
          <w:p w14:paraId="68A324CF"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5C80DC9" w14:textId="5FB743A2" w:rsidR="00D4256D" w:rsidRDefault="00CE457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257" w:author="David Borchers" w:date="2017-05-23T09:59:00Z">
                      <w:rPr>
                        <w:rFonts w:ascii="Cambria Math" w:eastAsia="Times New Roman" w:hAnsi="Cambria Math" w:cs="Symbol"/>
                        <w:i/>
                        <w:sz w:val="24"/>
                        <w:szCs w:val="24"/>
                        <w:lang w:eastAsia="en-IN" w:bidi="hi-IN"/>
                      </w:rPr>
                    </w:ins>
                  </m:ctrlPr>
                </m:sSubPr>
                <m:e>
                  <w:ins w:id="258" w:author="David Borchers" w:date="2017-05-23T09:59:00Z">
                    <m:r>
                      <w:rPr>
                        <w:rFonts w:ascii="Cambria Math" w:eastAsia="Times New Roman" w:hAnsi="Cambria Math" w:cs="Symbol"/>
                        <w:sz w:val="24"/>
                        <w:szCs w:val="24"/>
                        <w:lang w:eastAsia="en-IN" w:bidi="hi-IN"/>
                      </w:rPr>
                      <m:t>θ</m:t>
                    </m:r>
                  </w:ins>
                </m:e>
                <m:sub>
                  <w:ins w:id="259" w:author="David Borchers" w:date="2017-05-23T09:59:00Z">
                    <m:r>
                      <w:rPr>
                        <w:rFonts w:ascii="Cambria Math" w:eastAsia="Times New Roman" w:hAnsi="Cambria Math" w:cs="Symbol"/>
                        <w:sz w:val="24"/>
                        <w:szCs w:val="24"/>
                        <w:lang w:eastAsia="en-IN" w:bidi="hi-IN"/>
                      </w:rPr>
                      <m:t>stdGC</m:t>
                    </m:r>
                  </w:ins>
                </m:sub>
              </m:sSub>
            </m:oMath>
            <w:del w:id="260" w:author="David Borchers" w:date="2017-05-23T09:59:00Z">
              <w:r w:rsidR="00D4256D" w:rsidDel="00CE4576">
                <w:rPr>
                  <w:rFonts w:ascii="Times New Roman" w:eastAsia="Times New Roman" w:hAnsi="Times New Roman" w:cs="Times New Roman"/>
                  <w:sz w:val="24"/>
                  <w:szCs w:val="24"/>
                  <w:lang w:eastAsia="en-IN" w:bidi="hi-IN"/>
                </w:rPr>
                <w:delText>D.GC</w:delText>
              </w:r>
            </w:del>
          </w:p>
        </w:tc>
        <w:tc>
          <w:tcPr>
            <w:tcW w:w="1296" w:type="dxa"/>
          </w:tcPr>
          <w:p w14:paraId="76C5CA2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33" w:type="dxa"/>
          </w:tcPr>
          <w:p w14:paraId="1CE86CB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938" w:type="dxa"/>
          </w:tcPr>
          <w:p w14:paraId="1B9EA35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597" w:type="dxa"/>
            <w:vMerge/>
          </w:tcPr>
          <w:p w14:paraId="2FECD65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BE76EA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2626D4D4" w14:textId="77777777" w:rsidTr="005173EF">
        <w:tc>
          <w:tcPr>
            <w:tcW w:w="1077" w:type="dxa"/>
            <w:vMerge/>
          </w:tcPr>
          <w:p w14:paraId="7075078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4AE095A" w14:textId="3A6427EA" w:rsidR="00D4256D" w:rsidRDefault="00CE4576" w:rsidP="00DA38CE">
            <w:pPr>
              <w:spacing w:before="100" w:beforeAutospacing="1" w:after="100" w:afterAutospacing="1"/>
              <w:rPr>
                <w:rFonts w:ascii="Times New Roman" w:eastAsia="Times New Roman" w:hAnsi="Times New Roman" w:cs="Times New Roman"/>
                <w:sz w:val="24"/>
                <w:szCs w:val="24"/>
                <w:lang w:eastAsia="en-IN" w:bidi="hi-IN"/>
              </w:rPr>
            </w:pPr>
            <m:oMath>
              <m:sSub>
                <m:sSubPr>
                  <m:ctrlPr>
                    <w:ins w:id="261" w:author="David Borchers" w:date="2017-05-23T09:59:00Z">
                      <w:rPr>
                        <w:rFonts w:ascii="Cambria Math" w:eastAsia="Times New Roman" w:hAnsi="Cambria Math" w:cs="Symbol"/>
                        <w:i/>
                        <w:sz w:val="24"/>
                        <w:szCs w:val="24"/>
                        <w:lang w:eastAsia="en-IN" w:bidi="hi-IN"/>
                      </w:rPr>
                    </w:ins>
                  </m:ctrlPr>
                </m:sSubPr>
                <m:e>
                  <w:ins w:id="262" w:author="David Borchers" w:date="2017-05-23T09:59:00Z">
                    <m:r>
                      <w:rPr>
                        <w:rFonts w:ascii="Cambria Math" w:eastAsia="Times New Roman" w:hAnsi="Cambria Math" w:cs="Symbol"/>
                        <w:sz w:val="24"/>
                        <w:szCs w:val="24"/>
                        <w:lang w:eastAsia="en-IN" w:bidi="hi-IN"/>
                      </w:rPr>
                      <m:t>ϕ</m:t>
                    </m:r>
                  </w:ins>
                </m:e>
                <m:sub>
                  <w:ins w:id="263" w:author="David Borchers" w:date="2017-05-23T10:11:00Z">
                    <m:r>
                      <w:rPr>
                        <w:rFonts w:ascii="Cambria Math" w:eastAsia="Times New Roman" w:hAnsi="Cambria Math" w:cs="Symbol"/>
                        <w:sz w:val="24"/>
                        <w:szCs w:val="24"/>
                        <w:lang w:eastAsia="en-IN" w:bidi="hi-IN"/>
                      </w:rPr>
                      <m:t>0</m:t>
                    </m:r>
                  </w:ins>
                </m:sub>
              </m:sSub>
            </m:oMath>
            <w:del w:id="264" w:author="David Borchers" w:date="2017-05-23T09:58:00Z">
              <w:r w:rsidR="00D4256D" w:rsidDel="00CE4576">
                <w:rPr>
                  <w:rFonts w:ascii="Symbol" w:eastAsia="Times New Roman" w:hAnsi="Symbol" w:cs="Symbol"/>
                  <w:sz w:val="24"/>
                  <w:szCs w:val="24"/>
                  <w:lang w:eastAsia="en-IN" w:bidi="hi-IN"/>
                </w:rPr>
                <w:delText></w:delText>
              </w:r>
              <w:r w:rsidR="00D4256D" w:rsidRPr="003A3A67" w:rsidDel="00CE4576">
                <w:rPr>
                  <w:rFonts w:ascii="Times New Roman" w:eastAsia="Times New Roman" w:hAnsi="Times New Roman" w:cs="Times New Roman"/>
                  <w:sz w:val="24"/>
                  <w:szCs w:val="24"/>
                  <w:vertAlign w:val="subscript"/>
                  <w:lang w:eastAsia="en-IN" w:bidi="hi-IN"/>
                </w:rPr>
                <w:delText>o</w:delText>
              </w:r>
            </w:del>
          </w:p>
        </w:tc>
        <w:tc>
          <w:tcPr>
            <w:tcW w:w="1296" w:type="dxa"/>
          </w:tcPr>
          <w:p w14:paraId="33A996BD"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33" w:type="dxa"/>
          </w:tcPr>
          <w:p w14:paraId="0C08B0B9"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938" w:type="dxa"/>
          </w:tcPr>
          <w:p w14:paraId="4470577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597" w:type="dxa"/>
            <w:vMerge/>
          </w:tcPr>
          <w:p w14:paraId="24D7404D"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70CA90ED"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15785B95" w14:textId="77777777" w:rsidTr="005173EF">
        <w:tc>
          <w:tcPr>
            <w:tcW w:w="1077" w:type="dxa"/>
            <w:vMerge/>
          </w:tcPr>
          <w:p w14:paraId="3ABF7EE4"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F73BB4E" w14:textId="474DED04" w:rsidR="00D4256D" w:rsidRDefault="00CE4576"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265" w:author="David Borchers" w:date="2017-05-23T09:58:00Z">
                      <w:rPr>
                        <w:rFonts w:ascii="Cambria Math" w:eastAsia="Times New Roman" w:hAnsi="Cambria Math" w:cs="Symbol"/>
                        <w:i/>
                        <w:sz w:val="24"/>
                        <w:szCs w:val="24"/>
                        <w:lang w:eastAsia="en-IN" w:bidi="hi-IN"/>
                      </w:rPr>
                    </w:ins>
                  </m:ctrlPr>
                </m:sSubPr>
                <m:e>
                  <w:ins w:id="266" w:author="David Borchers" w:date="2017-05-23T09:58:00Z">
                    <m:r>
                      <w:rPr>
                        <w:rFonts w:ascii="Cambria Math" w:eastAsia="Times New Roman" w:hAnsi="Cambria Math" w:cs="Symbol"/>
                        <w:sz w:val="24"/>
                        <w:szCs w:val="24"/>
                        <w:lang w:eastAsia="en-IN" w:bidi="hi-IN"/>
                      </w:rPr>
                      <m:t>β</m:t>
                    </m:r>
                  </w:ins>
                </m:e>
                <m:sub>
                  <w:ins w:id="267" w:author="David Borchers" w:date="2017-05-23T09:58:00Z">
                    <m:r>
                      <w:rPr>
                        <w:rFonts w:ascii="Cambria Math" w:eastAsia="Times New Roman" w:hAnsi="Cambria Math" w:cs="Symbol"/>
                        <w:sz w:val="24"/>
                        <w:szCs w:val="24"/>
                        <w:lang w:eastAsia="en-IN" w:bidi="hi-IN"/>
                      </w:rPr>
                      <m:t>0</m:t>
                    </m:r>
                  </w:ins>
                </m:sub>
              </m:sSub>
            </m:oMath>
            <w:del w:id="268" w:author="David Borchers" w:date="2017-05-23T09:58:00Z">
              <w:r w:rsidR="00D4256D" w:rsidDel="00CE4576">
                <w:rPr>
                  <w:rFonts w:ascii="Times New Roman" w:eastAsia="Times New Roman" w:hAnsi="Times New Roman" w:cs="Times New Roman"/>
                  <w:sz w:val="24"/>
                  <w:szCs w:val="24"/>
                  <w:lang w:eastAsia="en-IN" w:bidi="hi-IN"/>
                </w:rPr>
                <w:sym w:font="Symbol" w:char="F073"/>
              </w:r>
            </w:del>
          </w:p>
        </w:tc>
        <w:tc>
          <w:tcPr>
            <w:tcW w:w="1296" w:type="dxa"/>
          </w:tcPr>
          <w:p w14:paraId="75E58E4D"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33" w:type="dxa"/>
          </w:tcPr>
          <w:p w14:paraId="0291208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938" w:type="dxa"/>
          </w:tcPr>
          <w:p w14:paraId="149A8F6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597" w:type="dxa"/>
            <w:vMerge/>
          </w:tcPr>
          <w:p w14:paraId="087B1AAA"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75BAAC7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1DAF0BCF" w14:textId="77777777" w:rsidTr="005173EF">
        <w:tc>
          <w:tcPr>
            <w:tcW w:w="1077" w:type="dxa"/>
            <w:vMerge/>
          </w:tcPr>
          <w:p w14:paraId="455E15B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5738B88" w14:textId="33FF3436" w:rsidR="00D4256D" w:rsidRDefault="00CE457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269" w:author="David Borchers" w:date="2017-05-23T09:58:00Z">
                      <w:rPr>
                        <w:rFonts w:ascii="Cambria Math" w:eastAsia="Times New Roman" w:hAnsi="Cambria Math" w:cs="Symbol"/>
                        <w:i/>
                        <w:sz w:val="24"/>
                        <w:szCs w:val="24"/>
                        <w:lang w:eastAsia="en-IN" w:bidi="hi-IN"/>
                      </w:rPr>
                    </w:ins>
                  </m:ctrlPr>
                </m:sSubPr>
                <m:e>
                  <w:ins w:id="270" w:author="David Borchers" w:date="2017-05-23T09:58:00Z">
                    <m:r>
                      <w:rPr>
                        <w:rFonts w:ascii="Cambria Math" w:eastAsia="Times New Roman" w:hAnsi="Cambria Math" w:cs="Symbol"/>
                        <w:sz w:val="24"/>
                        <w:szCs w:val="24"/>
                        <w:lang w:eastAsia="en-IN" w:bidi="hi-IN"/>
                      </w:rPr>
                      <m:t>γ</m:t>
                    </m:r>
                  </w:ins>
                </m:e>
                <m:sub>
                  <w:ins w:id="271" w:author="David Borchers" w:date="2017-05-23T09:58:00Z">
                    <m:r>
                      <w:rPr>
                        <w:rFonts w:ascii="Cambria Math" w:eastAsia="Times New Roman" w:hAnsi="Cambria Math" w:cs="Symbol"/>
                        <w:sz w:val="24"/>
                        <w:szCs w:val="24"/>
                        <w:lang w:eastAsia="en-IN" w:bidi="hi-IN"/>
                      </w:rPr>
                      <m:t>std</m:t>
                    </m:r>
                  </w:ins>
                  <w:ins w:id="272" w:author="David Borchers" w:date="2017-05-23T10:14:00Z">
                    <m:r>
                      <w:rPr>
                        <w:rFonts w:ascii="Cambria Math" w:eastAsia="Times New Roman" w:hAnsi="Cambria Math" w:cs="Symbol"/>
                        <w:sz w:val="24"/>
                        <w:szCs w:val="24"/>
                        <w:lang w:eastAsia="en-IN" w:bidi="hi-IN"/>
                      </w:rPr>
                      <m:t>B</m:t>
                    </m:r>
                  </w:ins>
                  <w:ins w:id="273" w:author="David Borchers" w:date="2017-05-23T09:58:00Z">
                    <m:r>
                      <w:rPr>
                        <w:rFonts w:ascii="Cambria Math" w:eastAsia="Times New Roman" w:hAnsi="Cambria Math" w:cs="Symbol"/>
                        <w:sz w:val="24"/>
                        <w:szCs w:val="24"/>
                        <w:lang w:eastAsia="en-IN" w:bidi="hi-IN"/>
                      </w:rPr>
                      <m:t>C</m:t>
                    </m:r>
                  </w:ins>
                </m:sub>
              </m:sSub>
            </m:oMath>
            <w:del w:id="274" w:author="David Borchers" w:date="2017-05-23T09:58:00Z">
              <w:r w:rsidR="00D4256D" w:rsidDel="00CE4576">
                <w:rPr>
                  <w:rFonts w:ascii="Times New Roman" w:eastAsia="Times New Roman" w:hAnsi="Times New Roman" w:cs="Times New Roman"/>
                  <w:sz w:val="24"/>
                  <w:szCs w:val="24"/>
                  <w:lang w:eastAsia="en-IN" w:bidi="hi-IN"/>
                </w:rPr>
                <w:sym w:font="Symbol" w:char="F062"/>
              </w:r>
            </w:del>
          </w:p>
        </w:tc>
        <w:tc>
          <w:tcPr>
            <w:tcW w:w="1296" w:type="dxa"/>
          </w:tcPr>
          <w:p w14:paraId="7CBCC4E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33" w:type="dxa"/>
          </w:tcPr>
          <w:p w14:paraId="70DA0231"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938" w:type="dxa"/>
          </w:tcPr>
          <w:p w14:paraId="769307CF"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597" w:type="dxa"/>
            <w:vMerge/>
          </w:tcPr>
          <w:p w14:paraId="019F93B4"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1F20B79"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203114C1" w14:textId="77777777" w:rsidTr="005173EF">
        <w:tc>
          <w:tcPr>
            <w:tcW w:w="1077" w:type="dxa"/>
            <w:vMerge w:val="restart"/>
          </w:tcPr>
          <w:p w14:paraId="5F64C3E3"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624" w:type="dxa"/>
          </w:tcPr>
          <w:p w14:paraId="37BBC471" w14:textId="47DDF114" w:rsidR="00D4256D" w:rsidRDefault="001073E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275" w:author="David Borchers" w:date="2017-05-23T10:01:00Z">
                      <w:rPr>
                        <w:rFonts w:ascii="Cambria Math" w:eastAsia="Times New Roman" w:hAnsi="Cambria Math" w:cs="Symbol"/>
                        <w:i/>
                        <w:sz w:val="24"/>
                        <w:szCs w:val="24"/>
                        <w:lang w:eastAsia="en-IN" w:bidi="hi-IN"/>
                      </w:rPr>
                    </w:ins>
                  </m:ctrlPr>
                </m:sSubPr>
                <m:e>
                  <w:ins w:id="276" w:author="David Borchers" w:date="2017-05-23T10:01:00Z">
                    <m:r>
                      <w:rPr>
                        <w:rFonts w:ascii="Cambria Math" w:eastAsia="Times New Roman" w:hAnsi="Cambria Math" w:cs="Symbol"/>
                        <w:sz w:val="24"/>
                        <w:szCs w:val="24"/>
                        <w:lang w:eastAsia="en-IN" w:bidi="hi-IN"/>
                      </w:rPr>
                      <m:t>θ</m:t>
                    </m:r>
                  </w:ins>
                </m:e>
                <m:sub>
                  <w:ins w:id="277" w:author="David Borchers" w:date="2017-05-23T10:01:00Z">
                    <m:r>
                      <w:rPr>
                        <w:rFonts w:ascii="Cambria Math" w:eastAsia="Times New Roman" w:hAnsi="Cambria Math" w:cs="Symbol"/>
                        <w:sz w:val="24"/>
                        <w:szCs w:val="24"/>
                        <w:lang w:eastAsia="en-IN" w:bidi="hi-IN"/>
                      </w:rPr>
                      <m:t>0</m:t>
                    </m:r>
                  </w:ins>
                </m:sub>
              </m:sSub>
            </m:oMath>
            <w:del w:id="278" w:author="David Borchers" w:date="2017-05-23T10:01:00Z">
              <w:r w:rsidR="00D4256D" w:rsidDel="001073E6">
                <w:rPr>
                  <w:rFonts w:ascii="Times New Roman" w:eastAsia="Times New Roman" w:hAnsi="Times New Roman" w:cs="Times New Roman"/>
                  <w:sz w:val="24"/>
                  <w:szCs w:val="24"/>
                  <w:lang w:eastAsia="en-IN" w:bidi="hi-IN"/>
                </w:rPr>
                <w:delText>D</w:delText>
              </w:r>
            </w:del>
          </w:p>
        </w:tc>
        <w:tc>
          <w:tcPr>
            <w:tcW w:w="1296" w:type="dxa"/>
          </w:tcPr>
          <w:p w14:paraId="396BE8E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33" w:type="dxa"/>
          </w:tcPr>
          <w:p w14:paraId="7BD20B0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938" w:type="dxa"/>
          </w:tcPr>
          <w:p w14:paraId="43FDFF1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597" w:type="dxa"/>
            <w:vMerge w:val="restart"/>
          </w:tcPr>
          <w:p w14:paraId="022FA61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710" w:type="dxa"/>
            <w:vMerge w:val="restart"/>
          </w:tcPr>
          <w:p w14:paraId="74E98FD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4256D" w14:paraId="764A3630" w14:textId="77777777" w:rsidTr="005173EF">
        <w:tc>
          <w:tcPr>
            <w:tcW w:w="1077" w:type="dxa"/>
            <w:vMerge/>
          </w:tcPr>
          <w:p w14:paraId="15F5E5EA"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5820585" w14:textId="32E80CAA" w:rsidR="00D4256D" w:rsidRDefault="001073E6"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279" w:author="David Borchers" w:date="2017-05-23T10:01:00Z">
                      <w:rPr>
                        <w:rFonts w:ascii="Cambria Math" w:eastAsia="Times New Roman" w:hAnsi="Cambria Math" w:cs="Symbol"/>
                        <w:i/>
                        <w:sz w:val="24"/>
                        <w:szCs w:val="24"/>
                        <w:lang w:eastAsia="en-IN" w:bidi="hi-IN"/>
                      </w:rPr>
                    </w:ins>
                  </m:ctrlPr>
                </m:sSubPr>
                <m:e>
                  <w:ins w:id="280" w:author="David Borchers" w:date="2017-05-23T10:01:00Z">
                    <m:r>
                      <w:rPr>
                        <w:rFonts w:ascii="Cambria Math" w:eastAsia="Times New Roman" w:hAnsi="Cambria Math" w:cs="Symbol"/>
                        <w:sz w:val="24"/>
                        <w:szCs w:val="24"/>
                        <w:lang w:eastAsia="en-IN" w:bidi="hi-IN"/>
                      </w:rPr>
                      <m:t>θ</m:t>
                    </m:r>
                  </w:ins>
                </m:e>
                <m:sub>
                  <w:ins w:id="281" w:author="David Borchers" w:date="2017-05-23T10:01:00Z">
                    <m:r>
                      <w:rPr>
                        <w:rFonts w:ascii="Cambria Math" w:eastAsia="Times New Roman" w:hAnsi="Cambria Math" w:cs="Symbol"/>
                        <w:sz w:val="24"/>
                        <w:szCs w:val="24"/>
                        <w:lang w:eastAsia="en-IN" w:bidi="hi-IN"/>
                      </w:rPr>
                      <m:t>stdGC</m:t>
                    </m:r>
                  </w:ins>
                </m:sub>
              </m:sSub>
            </m:oMath>
            <w:del w:id="282" w:author="David Borchers" w:date="2017-05-23T10:01:00Z">
              <w:r w:rsidR="00D4256D" w:rsidDel="001073E6">
                <w:rPr>
                  <w:rFonts w:ascii="Times New Roman" w:eastAsia="Times New Roman" w:hAnsi="Times New Roman" w:cs="Times New Roman"/>
                  <w:sz w:val="24"/>
                  <w:szCs w:val="24"/>
                  <w:lang w:eastAsia="en-IN" w:bidi="hi-IN"/>
                </w:rPr>
                <w:delText>D.GC</w:delText>
              </w:r>
            </w:del>
          </w:p>
        </w:tc>
        <w:tc>
          <w:tcPr>
            <w:tcW w:w="1296" w:type="dxa"/>
          </w:tcPr>
          <w:p w14:paraId="381A8C0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33" w:type="dxa"/>
          </w:tcPr>
          <w:p w14:paraId="6D7B5BD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938" w:type="dxa"/>
          </w:tcPr>
          <w:p w14:paraId="307EF26A"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597" w:type="dxa"/>
            <w:vMerge/>
          </w:tcPr>
          <w:p w14:paraId="1126A60D"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2BCF68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5C717C2F" w14:textId="77777777" w:rsidTr="005173EF">
        <w:tc>
          <w:tcPr>
            <w:tcW w:w="1077" w:type="dxa"/>
            <w:vMerge/>
          </w:tcPr>
          <w:p w14:paraId="180DC28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2EC8EE1" w14:textId="67C144B2" w:rsidR="00D4256D" w:rsidRDefault="007F390B"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283" w:author="David Borchers" w:date="2017-05-23T10:13:00Z">
                      <w:rPr>
                        <w:rFonts w:ascii="Cambria Math" w:eastAsia="Times New Roman" w:hAnsi="Cambria Math" w:cs="Symbol"/>
                        <w:i/>
                        <w:sz w:val="24"/>
                        <w:szCs w:val="24"/>
                        <w:lang w:eastAsia="en-IN" w:bidi="hi-IN"/>
                      </w:rPr>
                    </w:ins>
                  </m:ctrlPr>
                </m:sSubPr>
                <m:e>
                  <w:ins w:id="284" w:author="David Borchers" w:date="2017-05-23T10:13:00Z">
                    <m:r>
                      <w:rPr>
                        <w:rFonts w:ascii="Cambria Math" w:eastAsia="Times New Roman" w:hAnsi="Cambria Math" w:cs="Symbol"/>
                        <w:sz w:val="24"/>
                        <w:szCs w:val="24"/>
                        <w:lang w:eastAsia="en-IN" w:bidi="hi-IN"/>
                      </w:rPr>
                      <m:t>ϕ</m:t>
                    </m:r>
                  </w:ins>
                </m:e>
                <m:sub>
                  <w:ins w:id="285" w:author="David Borchers" w:date="2017-05-23T10:13:00Z">
                    <m:r>
                      <w:rPr>
                        <w:rFonts w:ascii="Cambria Math" w:eastAsia="Times New Roman" w:hAnsi="Cambria Math" w:cs="Symbol"/>
                        <w:sz w:val="24"/>
                        <w:szCs w:val="24"/>
                        <w:lang w:eastAsia="en-IN" w:bidi="hi-IN"/>
                      </w:rPr>
                      <m:t>0</m:t>
                    </m:r>
                  </w:ins>
                </m:sub>
              </m:sSub>
            </m:oMath>
            <w:del w:id="286" w:author="David Borchers" w:date="2017-05-23T10:13:00Z">
              <w:r w:rsidR="00D4256D" w:rsidDel="007F390B">
                <w:rPr>
                  <w:rFonts w:ascii="Symbol" w:eastAsia="Times New Roman" w:hAnsi="Symbol" w:cs="Symbol"/>
                  <w:sz w:val="24"/>
                  <w:szCs w:val="24"/>
                  <w:lang w:eastAsia="en-IN" w:bidi="hi-IN"/>
                </w:rPr>
                <w:delText></w:delText>
              </w:r>
              <w:r w:rsidR="00D4256D" w:rsidRPr="003A3A67" w:rsidDel="007F390B">
                <w:rPr>
                  <w:rFonts w:ascii="Times New Roman" w:eastAsia="Times New Roman" w:hAnsi="Times New Roman" w:cs="Times New Roman"/>
                  <w:sz w:val="24"/>
                  <w:szCs w:val="24"/>
                  <w:vertAlign w:val="subscript"/>
                  <w:lang w:eastAsia="en-IN" w:bidi="hi-IN"/>
                </w:rPr>
                <w:delText>o</w:delText>
              </w:r>
            </w:del>
          </w:p>
        </w:tc>
        <w:tc>
          <w:tcPr>
            <w:tcW w:w="1296" w:type="dxa"/>
          </w:tcPr>
          <w:p w14:paraId="283245C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33" w:type="dxa"/>
          </w:tcPr>
          <w:p w14:paraId="2BAB965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938" w:type="dxa"/>
          </w:tcPr>
          <w:p w14:paraId="70B29603"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597" w:type="dxa"/>
            <w:vMerge/>
          </w:tcPr>
          <w:p w14:paraId="0E31E33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AE6344F"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52D7E2EB" w14:textId="77777777" w:rsidTr="005173EF">
        <w:tc>
          <w:tcPr>
            <w:tcW w:w="1077" w:type="dxa"/>
            <w:vMerge/>
          </w:tcPr>
          <w:p w14:paraId="08B60DD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B3DA0C2" w14:textId="15F9F351" w:rsidR="00D4256D" w:rsidRDefault="007F390B"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287" w:author="David Borchers" w:date="2017-05-23T10:14:00Z">
                      <w:rPr>
                        <w:rFonts w:ascii="Cambria Math" w:eastAsia="Times New Roman" w:hAnsi="Cambria Math" w:cs="Symbol"/>
                        <w:i/>
                        <w:sz w:val="24"/>
                        <w:szCs w:val="24"/>
                        <w:lang w:eastAsia="en-IN" w:bidi="hi-IN"/>
                      </w:rPr>
                    </w:ins>
                  </m:ctrlPr>
                </m:sSubPr>
                <m:e>
                  <w:ins w:id="288" w:author="David Borchers" w:date="2017-05-23T10:14:00Z">
                    <m:r>
                      <w:rPr>
                        <w:rFonts w:ascii="Cambria Math" w:eastAsia="Times New Roman" w:hAnsi="Cambria Math" w:cs="Symbol"/>
                        <w:sz w:val="24"/>
                        <w:szCs w:val="24"/>
                        <w:lang w:eastAsia="en-IN" w:bidi="hi-IN"/>
                      </w:rPr>
                      <m:t>β</m:t>
                    </m:r>
                  </w:ins>
                </m:e>
                <m:sub>
                  <w:ins w:id="289" w:author="David Borchers" w:date="2017-05-23T10:14:00Z">
                    <m:r>
                      <w:rPr>
                        <w:rFonts w:ascii="Cambria Math" w:eastAsia="Times New Roman" w:hAnsi="Cambria Math" w:cs="Symbol"/>
                        <w:sz w:val="24"/>
                        <w:szCs w:val="24"/>
                        <w:lang w:eastAsia="en-IN" w:bidi="hi-IN"/>
                      </w:rPr>
                      <m:t>0</m:t>
                    </m:r>
                  </w:ins>
                </m:sub>
              </m:sSub>
            </m:oMath>
            <w:bookmarkStart w:id="290" w:name="_GoBack"/>
            <w:bookmarkEnd w:id="290"/>
            <w:del w:id="291" w:author="David Borchers" w:date="2017-05-23T10:14:00Z">
              <w:r w:rsidR="00D4256D" w:rsidDel="007F390B">
                <w:rPr>
                  <w:rFonts w:ascii="Times New Roman" w:eastAsia="Times New Roman" w:hAnsi="Times New Roman" w:cs="Times New Roman"/>
                  <w:sz w:val="24"/>
                  <w:szCs w:val="24"/>
                  <w:lang w:eastAsia="en-IN" w:bidi="hi-IN"/>
                </w:rPr>
                <w:sym w:font="Symbol" w:char="F073"/>
              </w:r>
            </w:del>
          </w:p>
        </w:tc>
        <w:tc>
          <w:tcPr>
            <w:tcW w:w="1296" w:type="dxa"/>
          </w:tcPr>
          <w:p w14:paraId="164D206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33" w:type="dxa"/>
          </w:tcPr>
          <w:p w14:paraId="27E0AE71"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938" w:type="dxa"/>
          </w:tcPr>
          <w:p w14:paraId="7190E02B"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5DF4B78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0316AB9"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r w:rsidR="00D4256D" w14:paraId="74199A39" w14:textId="77777777" w:rsidTr="005173EF">
        <w:tc>
          <w:tcPr>
            <w:tcW w:w="1077" w:type="dxa"/>
            <w:vMerge/>
          </w:tcPr>
          <w:p w14:paraId="3F29358D"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AF83672" w14:textId="01980028" w:rsidR="00D4256D" w:rsidRDefault="007F390B"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292" w:author="David Borchers" w:date="2017-05-23T10:14:00Z">
                      <w:rPr>
                        <w:rFonts w:ascii="Cambria Math" w:eastAsia="Times New Roman" w:hAnsi="Cambria Math" w:cs="Symbol"/>
                        <w:i/>
                        <w:sz w:val="24"/>
                        <w:szCs w:val="24"/>
                        <w:lang w:eastAsia="en-IN" w:bidi="hi-IN"/>
                      </w:rPr>
                    </w:ins>
                  </m:ctrlPr>
                </m:sSubPr>
                <m:e>
                  <w:ins w:id="293" w:author="David Borchers" w:date="2017-05-23T10:14:00Z">
                    <m:r>
                      <w:rPr>
                        <w:rFonts w:ascii="Cambria Math" w:eastAsia="Times New Roman" w:hAnsi="Cambria Math" w:cs="Symbol"/>
                        <w:sz w:val="24"/>
                        <w:szCs w:val="24"/>
                        <w:lang w:eastAsia="en-IN" w:bidi="hi-IN"/>
                      </w:rPr>
                      <m:t>γ</m:t>
                    </m:r>
                  </w:ins>
                </m:e>
                <m:sub>
                  <w:ins w:id="294" w:author="David Borchers" w:date="2017-05-23T10:14:00Z">
                    <m:r>
                      <w:rPr>
                        <w:rFonts w:ascii="Cambria Math" w:eastAsia="Times New Roman" w:hAnsi="Cambria Math" w:cs="Symbol"/>
                        <w:sz w:val="24"/>
                        <w:szCs w:val="24"/>
                        <w:lang w:eastAsia="en-IN" w:bidi="hi-IN"/>
                      </w:rPr>
                      <m:t>stdBC</m:t>
                    </m:r>
                  </w:ins>
                </m:sub>
              </m:sSub>
            </m:oMath>
            <w:del w:id="295" w:author="David Borchers" w:date="2017-05-23T10:14:00Z">
              <w:r w:rsidR="00D4256D" w:rsidDel="007F390B">
                <w:rPr>
                  <w:rFonts w:ascii="Times New Roman" w:eastAsia="Times New Roman" w:hAnsi="Times New Roman" w:cs="Times New Roman"/>
                  <w:sz w:val="24"/>
                  <w:szCs w:val="24"/>
                  <w:lang w:eastAsia="en-IN" w:bidi="hi-IN"/>
                </w:rPr>
                <w:sym w:font="Symbol" w:char="F062"/>
              </w:r>
            </w:del>
          </w:p>
        </w:tc>
        <w:tc>
          <w:tcPr>
            <w:tcW w:w="1296" w:type="dxa"/>
          </w:tcPr>
          <w:p w14:paraId="0F4D6D3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33" w:type="dxa"/>
          </w:tcPr>
          <w:p w14:paraId="28627FA3"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938" w:type="dxa"/>
          </w:tcPr>
          <w:p w14:paraId="65C768B4"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597" w:type="dxa"/>
            <w:vMerge/>
          </w:tcPr>
          <w:p w14:paraId="2E08AF1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E31B5D6"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1: Study Area and Snow Leopard Distribution (inset)</w:t>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2a: Visual depiction of least cost paths between random points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 (from green to red dots) defined by terrain ruggedness index</w:t>
      </w:r>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Pr>
          <w:rFonts w:ascii="Times New Roman" w:eastAsia="Times New Roman" w:hAnsi="Times New Roman" w:cs="Times New Roman"/>
          <w:sz w:val="24"/>
          <w:szCs w:val="24"/>
          <w:lang w:eastAsia="en-IN" w:bidi="hi-IN"/>
        </w:rPr>
        <w:t xml:space="preserve"> from anywhere using non-Euclidean distance metrics defined by terrain ruggedness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296"/>
      <w:r>
        <w:rPr>
          <w:rFonts w:ascii="Times New Roman" w:eastAsia="Times New Roman" w:hAnsi="Times New Roman" w:cs="Times New Roman"/>
          <w:sz w:val="24"/>
          <w:szCs w:val="24"/>
          <w:lang w:eastAsia="en-IN" w:bidi="hi-IN"/>
        </w:rPr>
        <w:lastRenderedPageBreak/>
        <w:t>Figure 4a: Snow leopard density surface generated based on the most parsimonious models</w:t>
      </w:r>
    </w:p>
    <w:p w14:paraId="7758571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311B66B"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297"/>
      <w:r>
        <w:rPr>
          <w:rFonts w:ascii="Times New Roman" w:eastAsia="Times New Roman" w:hAnsi="Times New Roman" w:cs="Times New Roman"/>
          <w:sz w:val="24"/>
          <w:szCs w:val="24"/>
          <w:lang w:eastAsia="en-IN" w:bidi="hi-IN"/>
        </w:rPr>
        <w:t>Figure 4b: Snow leopard surface generated using posterior estimates of individuals’ locations</w:t>
      </w:r>
      <w:commentRangeEnd w:id="297"/>
      <w:r w:rsidR="00EA534C">
        <w:rPr>
          <w:rStyle w:val="CommentReference"/>
        </w:rPr>
        <w:commentReference w:id="297"/>
      </w:r>
    </w:p>
    <w:commentRangeEnd w:id="296"/>
    <w:p w14:paraId="298FEF07" w14:textId="77777777" w:rsidR="00D4256D" w:rsidRDefault="00D4256D" w:rsidP="00D4256D">
      <w:r>
        <w:rPr>
          <w:rStyle w:val="CommentReference"/>
        </w:rPr>
        <w:commentReference w:id="296"/>
      </w:r>
    </w:p>
    <w:p w14:paraId="11D1B650" w14:textId="77777777" w:rsidR="00D4256D" w:rsidRDefault="00D4256D" w:rsidP="00D4256D"/>
    <w:p w14:paraId="354BDB94" w14:textId="0FA267A9" w:rsidR="00D4256D" w:rsidDel="00740317" w:rsidRDefault="00D4256D" w:rsidP="003C0633">
      <w:pPr>
        <w:outlineLvl w:val="0"/>
        <w:rPr>
          <w:del w:id="298" w:author="David Borchers" w:date="2017-05-23T11:08:00Z"/>
        </w:rPr>
      </w:pPr>
      <w:del w:id="299" w:author="David Borchers" w:date="2017-05-23T11:08:00Z">
        <w:r w:rsidDel="00740317">
          <w:delText>References</w:delText>
        </w:r>
      </w:del>
    </w:p>
    <w:p w14:paraId="3A337F4D" w14:textId="646F6701" w:rsidR="00D4256D" w:rsidDel="00740317" w:rsidRDefault="00D4256D" w:rsidP="00D4256D">
      <w:pPr>
        <w:rPr>
          <w:del w:id="300" w:author="David Borchers" w:date="2017-05-23T11:08:00Z"/>
        </w:rPr>
      </w:pPr>
    </w:p>
    <w:p w14:paraId="64A79233" w14:textId="085D500C" w:rsidR="00D4256D" w:rsidRPr="00205FA2" w:rsidDel="00740317" w:rsidRDefault="00297927" w:rsidP="00D4256D">
      <w:pPr>
        <w:rPr>
          <w:del w:id="301" w:author="David Borchers" w:date="2017-05-23T11:08:00Z"/>
          <w:lang w:val="en-US"/>
        </w:rPr>
      </w:pPr>
      <w:del w:id="302" w:author="David Borchers" w:date="2017-05-23T11:08:00Z">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Borchers, D. L.</w:delText>
        </w:r>
        <w:r w:rsidDel="00740317">
          <w:rPr>
            <w:rStyle w:val="Hyperlink"/>
            <w:lang w:val="en-US"/>
          </w:rPr>
          <w:fldChar w:fldCharType="end"/>
        </w:r>
        <w:r w:rsidR="00D4256D" w:rsidRPr="00205FA2" w:rsidDel="00740317">
          <w:rPr>
            <w:lang w:val="en-US"/>
          </w:rPr>
          <w:delText xml:space="preserve"> &amp;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Kidney, D.</w:delText>
        </w:r>
        <w:r w:rsidDel="00740317">
          <w:rPr>
            <w:rStyle w:val="Hyperlink"/>
            <w:lang w:val="en-US"/>
          </w:rPr>
          <w:fldChar w:fldCharType="end"/>
        </w:r>
        <w:r w:rsidR="00D4256D" w:rsidRPr="00205FA2" w:rsidDel="00740317">
          <w:delText xml:space="preserve"> (2014) </w:delText>
        </w:r>
        <w:r w:rsidR="00D4256D" w:rsidRPr="00205FA2" w:rsidDel="00740317">
          <w:rPr>
            <w:bCs/>
            <w:lang w:val="en-US"/>
          </w:rPr>
          <w:delText>Flexible density surface estimation for spatially explicit capture-recapture surveys</w:delText>
        </w:r>
        <w:r w:rsidR="00D4256D" w:rsidRPr="00205FA2" w:rsidDel="00740317">
          <w:rPr>
            <w:lang w:val="en-US"/>
          </w:rPr>
          <w:delText xml:space="preserve">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University of St Andrews</w:delText>
        </w:r>
        <w:r w:rsidDel="00740317">
          <w:rPr>
            <w:rStyle w:val="Hyperlink"/>
            <w:lang w:val="en-US"/>
          </w:rPr>
          <w:fldChar w:fldCharType="end"/>
        </w:r>
        <w:r w:rsidR="00D4256D" w:rsidRPr="00205FA2" w:rsidDel="00740317">
          <w:rPr>
            <w:lang w:val="en-US"/>
          </w:rPr>
          <w:delText>. 16 p. (CREEM TEchnical Report; no. 2014-1)</w:delText>
        </w:r>
      </w:del>
    </w:p>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Koustubh Sharma" w:date="2017-05-14T08:21:00Z" w:initials="KS">
    <w:p w14:paraId="4253C778" w14:textId="74E6C0F0" w:rsidR="00297927" w:rsidRDefault="00297927" w:rsidP="00D4256D">
      <w:pPr>
        <w:pStyle w:val="CommentText"/>
      </w:pPr>
      <w:r>
        <w:rPr>
          <w:rStyle w:val="CommentReference"/>
        </w:rPr>
        <w:annotationRef/>
      </w:r>
      <w:r>
        <w:t>David, should we also mention development of non-uniform lambda0 and sigma also here?</w:t>
      </w:r>
    </w:p>
  </w:comment>
  <w:comment w:id="38" w:author="Microsoft Office User" w:date="2017-05-11T14:46:00Z" w:initials="Office">
    <w:p w14:paraId="46F3F391" w14:textId="77777777" w:rsidR="00297927" w:rsidRDefault="00297927" w:rsidP="00D4256D">
      <w:pPr>
        <w:pStyle w:val="CommentText"/>
      </w:pPr>
      <w:r>
        <w:rPr>
          <w:rStyle w:val="CommentReference"/>
        </w:rPr>
        <w:annotationRef/>
      </w:r>
      <w:r>
        <w:t>This part comes as a surprise because the context for it is not set in the introduction. Please invoke there.</w:t>
      </w:r>
    </w:p>
  </w:comment>
  <w:comment w:id="39" w:author="Koustubh Sharma" w:date="2017-05-15T07:32:00Z" w:initials="KS">
    <w:p w14:paraId="17D3EACE" w14:textId="77777777" w:rsidR="00297927" w:rsidRDefault="00297927" w:rsidP="00D4256D">
      <w:pPr>
        <w:pStyle w:val="CommentText"/>
      </w:pPr>
      <w:r>
        <w:rPr>
          <w:rStyle w:val="CommentReference"/>
        </w:rPr>
        <w:annotationRef/>
      </w:r>
      <w:r>
        <w:t xml:space="preserve">Now introduced… </w:t>
      </w:r>
    </w:p>
  </w:comment>
  <w:comment w:id="41" w:author="David Borchers" w:date="2017-05-17T17:02:00Z" w:initials="DB">
    <w:p w14:paraId="37E38E3E" w14:textId="77777777" w:rsidR="00297927" w:rsidRDefault="00297927" w:rsidP="00D4256D">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42" w:author="Microsoft Office User" w:date="2017-05-11T14:45:00Z" w:initials="Office">
    <w:p w14:paraId="2FD4BD36" w14:textId="77777777" w:rsidR="00297927" w:rsidRDefault="00297927" w:rsidP="00D4256D">
      <w:pPr>
        <w:pStyle w:val="CommentText"/>
      </w:pPr>
      <w:r>
        <w:rPr>
          <w:rStyle w:val="CommentReference"/>
        </w:rPr>
        <w:annotationRef/>
      </w:r>
      <w:r>
        <w:t xml:space="preserve">Can think of inviting </w:t>
      </w:r>
      <w:proofErr w:type="spellStart"/>
      <w:r>
        <w:t>Orjan</w:t>
      </w:r>
      <w:proofErr w:type="spellEnd"/>
      <w:r>
        <w:t xml:space="preserve"> as a co-author at a later date once the draft proceeds further.</w:t>
      </w:r>
    </w:p>
  </w:comment>
  <w:comment w:id="94" w:author="David Borchers" w:date="2017-05-23T11:09:00Z" w:initials="DB">
    <w:p w14:paraId="1969778B" w14:textId="5DDFB1CC" w:rsidR="00740317" w:rsidRDefault="00740317">
      <w:pPr>
        <w:pStyle w:val="CommentText"/>
      </w:pPr>
      <w:r>
        <w:rPr>
          <w:rStyle w:val="CommentReference"/>
        </w:rPr>
        <w:annotationRef/>
      </w:r>
      <w:r>
        <w:t>Not sure about this. The three separate area models are better by AIC</w:t>
      </w:r>
      <w:r w:rsidR="00191F3E">
        <w:t xml:space="preserve">. </w:t>
      </w:r>
      <w:r w:rsidR="00930CD8">
        <w:t xml:space="preserve">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930CD8" w:rsidRDefault="00930CD8">
      <w:pPr>
        <w:pStyle w:val="CommentText"/>
      </w:pPr>
      <w:r>
        <w:t>In any event, you can only compare average densities in each area (</w:t>
      </w:r>
      <w:proofErr w:type="spellStart"/>
      <w:r>
        <w:t>region.N</w:t>
      </w:r>
      <w:proofErr w:type="spellEnd"/>
      <w:r>
        <w:t>/area) since density varies in space in all areas. Maybe we should plot this? I have attached a plot for info.</w:t>
      </w:r>
    </w:p>
  </w:comment>
  <w:comment w:id="92" w:author="Microsoft Office User" w:date="2017-05-11T14:52:00Z" w:initials="Office">
    <w:p w14:paraId="71FBD7A5" w14:textId="77777777" w:rsidR="00297927" w:rsidRDefault="00297927" w:rsidP="00D4256D">
      <w:pPr>
        <w:pStyle w:val="CommentText"/>
      </w:pPr>
      <w:r>
        <w:rPr>
          <w:rStyle w:val="CommentReference"/>
        </w:rPr>
        <w:annotationRef/>
      </w:r>
      <w:r>
        <w:t>As mentioned earlier, avoid comparison. It is okay to report.</w:t>
      </w:r>
    </w:p>
  </w:comment>
  <w:comment w:id="93" w:author="Koustubh Sharma" w:date="2017-05-15T17:45:00Z" w:initials="KS">
    <w:p w14:paraId="658CB79F" w14:textId="5A0EF563" w:rsidR="00297927" w:rsidRDefault="00297927" w:rsidP="00D4256D">
      <w:pPr>
        <w:pStyle w:val="CommentText"/>
      </w:pPr>
      <w:r>
        <w:rPr>
          <w:rStyle w:val="CommentReference"/>
        </w:rPr>
        <w:annotationRef/>
      </w:r>
      <w:r>
        <w:t xml:space="preserve">But when we test the model using all three study areas together, we are in fact comparing densities by default, using information theoretic approach. Unless I am missing a point here, I think it is still valid to compare densities between different study areas or over time within the same area with our current design. The strength of our four-part analysis here is the ability to empirically compare across space and time! I should definitely tone down the conservation approach angle here. </w:t>
      </w:r>
    </w:p>
  </w:comment>
  <w:comment w:id="100" w:author="David Borchers" w:date="2017-05-23T12:41:00Z" w:initials="DB">
    <w:p w14:paraId="566445B9" w14:textId="33991176" w:rsidR="00930CD8" w:rsidRDefault="00930CD8">
      <w:pPr>
        <w:pStyle w:val="CommentText"/>
      </w:pPr>
      <w:r>
        <w:rPr>
          <w:rStyle w:val="CommentReference"/>
        </w:rPr>
        <w:annotationRef/>
      </w:r>
      <w:r>
        <w:t>I am not at all sure we should raise this issue here now. We don’t illustrate the difference thoroughly and we are going to do a paper on exactly this topic in a few months. I think better to keep the comparison of the snow leopard surfaces as an example in that paper.</w:t>
      </w:r>
    </w:p>
  </w:comment>
  <w:comment w:id="108" w:author="David Borchers" w:date="2017-05-23T12:45:00Z" w:initials="DB">
    <w:p w14:paraId="32ADF071" w14:textId="21E5BD5E" w:rsidR="00930CD8" w:rsidRDefault="00930CD8">
      <w:pPr>
        <w:pStyle w:val="CommentText"/>
      </w:pPr>
      <w:r>
        <w:rPr>
          <w:rStyle w:val="CommentReference"/>
        </w:rPr>
        <w:annotationRef/>
      </w:r>
      <w:r>
        <w:t>Deleted text from here because it is now covered above.</w:t>
      </w:r>
    </w:p>
  </w:comment>
  <w:comment w:id="116" w:author="Microsoft Office User" w:date="2017-05-11T14:55:00Z" w:initials="Office">
    <w:p w14:paraId="12031EE1" w14:textId="77777777" w:rsidR="00297927" w:rsidRDefault="00297927"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18" w:author="David Borchers" w:date="2017-03-26T11:13:00Z" w:initials="DB">
    <w:p w14:paraId="1CC44753" w14:textId="77777777" w:rsidR="00297927" w:rsidRDefault="00297927" w:rsidP="00D4256D">
      <w:pPr>
        <w:pStyle w:val="CommentText"/>
      </w:pPr>
      <w:r>
        <w:rPr>
          <w:rStyle w:val="CommentReference"/>
        </w:rPr>
        <w:annotationRef/>
      </w:r>
      <w:r>
        <w:t>We need to put the encounter rate function in somewhere.</w:t>
      </w:r>
    </w:p>
  </w:comment>
  <w:comment w:id="123" w:author="Microsoft Office User" w:date="2017-05-11T14:58:00Z" w:initials="Office">
    <w:p w14:paraId="30F10DB9" w14:textId="77777777" w:rsidR="00297927" w:rsidRDefault="00297927" w:rsidP="00D4256D">
      <w:pPr>
        <w:pStyle w:val="CommentText"/>
      </w:pPr>
      <w:r>
        <w:rPr>
          <w:rStyle w:val="CommentReference"/>
        </w:rPr>
        <w:annotationRef/>
      </w:r>
      <w:r>
        <w:t>Is it possible to talk about the effects of these three conditions on density separately from each other?</w:t>
      </w:r>
    </w:p>
  </w:comment>
  <w:comment w:id="124" w:author="Koustubh Sharma" w:date="2017-05-19T01:22:00Z" w:initials="KS">
    <w:p w14:paraId="6C7249B6" w14:textId="1D9CC713" w:rsidR="00297927" w:rsidRDefault="00297927">
      <w:pPr>
        <w:pStyle w:val="CommentText"/>
      </w:pPr>
      <w:r>
        <w:rPr>
          <w:rStyle w:val="CommentReference"/>
        </w:rPr>
        <w:annotationRef/>
      </w:r>
      <w:r>
        <w:t>It is, and in fact we did run those combinations during our analyses. However effectively the best model is the one which takes into consideration all effects jointly rather than piecemeal. A model with just detection covariate might be worse than the null model, but in combination with detection covariate and density, it might become much better, as reported by AIC!</w:t>
      </w:r>
    </w:p>
  </w:comment>
  <w:comment w:id="137" w:author="Microsoft Office User" w:date="2017-05-11T15:00:00Z" w:initials="Office">
    <w:p w14:paraId="2AA8527E" w14:textId="77777777" w:rsidR="00297927" w:rsidRDefault="00297927" w:rsidP="00D4256D">
      <w:pPr>
        <w:pStyle w:val="CommentText"/>
      </w:pPr>
      <w:r>
        <w:rPr>
          <w:rStyle w:val="CommentReference"/>
        </w:rPr>
        <w:annotationRef/>
      </w:r>
      <w:r>
        <w:t>Shift to discussion</w:t>
      </w:r>
    </w:p>
  </w:comment>
  <w:comment w:id="138" w:author="Koustubh Sharma" w:date="2017-05-19T02:05:00Z" w:initials="KS">
    <w:p w14:paraId="4DF853F6" w14:textId="7489A35D" w:rsidR="00297927" w:rsidRDefault="00297927">
      <w:pPr>
        <w:pStyle w:val="CommentText"/>
      </w:pPr>
      <w:r>
        <w:rPr>
          <w:rStyle w:val="CommentReference"/>
        </w:rPr>
        <w:annotationRef/>
      </w:r>
      <w:r>
        <w:t>Please see the revised text. I feel it is important here to qualify why differences in mean density between two areas is not really a good indicator of differences in ‘conservation status’; but instead using information theoretic approach provides more reliable and dependable answers.</w:t>
      </w:r>
    </w:p>
  </w:comment>
  <w:comment w:id="156" w:author="Microsoft Office User" w:date="2017-05-11T15:01:00Z" w:initials="Office">
    <w:p w14:paraId="16716EE9" w14:textId="77777777" w:rsidR="00297927" w:rsidRDefault="00297927" w:rsidP="00D4256D">
      <w:pPr>
        <w:pStyle w:val="CommentText"/>
      </w:pPr>
      <w:r>
        <w:rPr>
          <w:rStyle w:val="CommentReference"/>
        </w:rPr>
        <w:annotationRef/>
      </w:r>
      <w:r>
        <w:t>I did not understand this interpretation</w:t>
      </w:r>
    </w:p>
  </w:comment>
  <w:comment w:id="157" w:author="Microsoft Office User" w:date="2017-05-11T15:16:00Z" w:initials="Office">
    <w:p w14:paraId="18B8B0E5" w14:textId="77777777" w:rsidR="00297927" w:rsidRDefault="00297927" w:rsidP="00D4256D">
      <w:pPr>
        <w:pStyle w:val="CommentText"/>
      </w:pPr>
      <w:r>
        <w:rPr>
          <w:rStyle w:val="CommentReference"/>
        </w:rPr>
        <w:annotationRef/>
      </w:r>
      <w:r>
        <w:t>Leave out</w:t>
      </w:r>
    </w:p>
  </w:comment>
  <w:comment w:id="159" w:author="Microsoft Office User" w:date="2017-05-11T15:17:00Z" w:initials="Office">
    <w:p w14:paraId="00670947" w14:textId="77777777" w:rsidR="00297927" w:rsidRDefault="00297927" w:rsidP="00D4256D">
      <w:pPr>
        <w:pStyle w:val="CommentText"/>
      </w:pPr>
      <w:r>
        <w:rPr>
          <w:rStyle w:val="CommentReference"/>
        </w:rPr>
        <w:annotationRef/>
      </w:r>
      <w:r>
        <w:t>Again, leave it out</w:t>
      </w:r>
    </w:p>
  </w:comment>
  <w:comment w:id="182" w:author="David Borchers" w:date="2017-05-19T16:31:00Z" w:initials="DB">
    <w:p w14:paraId="6F2CDE7C" w14:textId="309A45C3" w:rsidR="00297927" w:rsidRDefault="00297927">
      <w:pPr>
        <w:pStyle w:val="CommentText"/>
      </w:pPr>
      <w:r>
        <w:rPr>
          <w:rStyle w:val="CommentReference"/>
        </w:rPr>
        <w:annotationRef/>
      </w:r>
      <w:r>
        <w:t>Is this right?</w:t>
      </w:r>
    </w:p>
  </w:comment>
  <w:comment w:id="297" w:author="David Borchers" w:date="2017-05-23T12:46:00Z" w:initials="DB">
    <w:p w14:paraId="4C93D5C6" w14:textId="79D3180B" w:rsidR="00EA534C" w:rsidRDefault="00EA534C">
      <w:pPr>
        <w:pStyle w:val="CommentText"/>
      </w:pPr>
      <w:r>
        <w:rPr>
          <w:rStyle w:val="CommentReference"/>
        </w:rPr>
        <w:annotationRef/>
      </w:r>
      <w:r>
        <w:t>I now think we should not include this, and save it for the next paper.</w:t>
      </w:r>
    </w:p>
  </w:comment>
  <w:comment w:id="296" w:author="Microsoft Office User" w:date="2017-05-11T14:57:00Z" w:initials="Office">
    <w:p w14:paraId="0BDB923B" w14:textId="77777777" w:rsidR="00297927" w:rsidRDefault="00297927" w:rsidP="00D4256D">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3C778" w15:done="0"/>
  <w15:commentEx w15:paraId="46F3F391" w15:done="0"/>
  <w15:commentEx w15:paraId="17D3EACE" w15:paraIdParent="46F3F391" w15:done="0"/>
  <w15:commentEx w15:paraId="37E38E3E" w15:done="0"/>
  <w15:commentEx w15:paraId="2FD4BD36" w15:done="0"/>
  <w15:commentEx w15:paraId="4A6D4AE9" w15:done="0"/>
  <w15:commentEx w15:paraId="71FBD7A5" w15:done="0"/>
  <w15:commentEx w15:paraId="658CB79F" w15:paraIdParent="71FBD7A5" w15:done="0"/>
  <w15:commentEx w15:paraId="566445B9" w15:done="0"/>
  <w15:commentEx w15:paraId="32ADF071" w15:done="0"/>
  <w15:commentEx w15:paraId="12031EE1" w15:done="0"/>
  <w15:commentEx w15:paraId="1CC44753" w15:done="0"/>
  <w15:commentEx w15:paraId="30F10DB9" w15:done="0"/>
  <w15:commentEx w15:paraId="6C7249B6" w15:paraIdParent="30F10DB9" w15:done="0"/>
  <w15:commentEx w15:paraId="2AA8527E" w15:done="0"/>
  <w15:commentEx w15:paraId="4DF853F6" w15:paraIdParent="2AA8527E" w15:done="0"/>
  <w15:commentEx w15:paraId="16716EE9" w15:done="0"/>
  <w15:commentEx w15:paraId="18B8B0E5" w15:done="0"/>
  <w15:commentEx w15:paraId="00670947" w15:done="0"/>
  <w15:commentEx w15:paraId="6F2CDE7C" w15:done="0"/>
  <w15:commentEx w15:paraId="4C93D5C6" w15:done="0"/>
  <w15:commentEx w15:paraId="0BDB92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56E4A"/>
    <w:rsid w:val="001073E6"/>
    <w:rsid w:val="00191F3E"/>
    <w:rsid w:val="00192B55"/>
    <w:rsid w:val="00194CB6"/>
    <w:rsid w:val="001D3D46"/>
    <w:rsid w:val="00233E6C"/>
    <w:rsid w:val="00280E16"/>
    <w:rsid w:val="00297927"/>
    <w:rsid w:val="00381E6C"/>
    <w:rsid w:val="003B5626"/>
    <w:rsid w:val="003C0633"/>
    <w:rsid w:val="004235E3"/>
    <w:rsid w:val="00431A2E"/>
    <w:rsid w:val="00466EA0"/>
    <w:rsid w:val="004F7CB3"/>
    <w:rsid w:val="005173EF"/>
    <w:rsid w:val="00567E8C"/>
    <w:rsid w:val="0066507E"/>
    <w:rsid w:val="006E5125"/>
    <w:rsid w:val="00740317"/>
    <w:rsid w:val="0075383F"/>
    <w:rsid w:val="007E5F06"/>
    <w:rsid w:val="007F390B"/>
    <w:rsid w:val="007F6391"/>
    <w:rsid w:val="008775DE"/>
    <w:rsid w:val="00900EA9"/>
    <w:rsid w:val="00930CD8"/>
    <w:rsid w:val="00985F05"/>
    <w:rsid w:val="00A074F3"/>
    <w:rsid w:val="00A24BE5"/>
    <w:rsid w:val="00A328E8"/>
    <w:rsid w:val="00AB49EA"/>
    <w:rsid w:val="00AE2EF2"/>
    <w:rsid w:val="00AE3F45"/>
    <w:rsid w:val="00AE6A4B"/>
    <w:rsid w:val="00B743D6"/>
    <w:rsid w:val="00BD28EE"/>
    <w:rsid w:val="00BE7CB6"/>
    <w:rsid w:val="00C23A66"/>
    <w:rsid w:val="00CE049F"/>
    <w:rsid w:val="00CE4576"/>
    <w:rsid w:val="00D4256D"/>
    <w:rsid w:val="00D85359"/>
    <w:rsid w:val="00DA38CE"/>
    <w:rsid w:val="00DE181D"/>
    <w:rsid w:val="00EA534C"/>
    <w:rsid w:val="00EE240A"/>
    <w:rsid w:val="00F14773"/>
    <w:rsid w:val="00F23F1C"/>
    <w:rsid w:val="00F3161B"/>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16</Pages>
  <Words>14340</Words>
  <Characters>81741</Characters>
  <Application>Microsoft Macintosh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18</cp:revision>
  <dcterms:created xsi:type="dcterms:W3CDTF">2017-05-18T19:43:00Z</dcterms:created>
  <dcterms:modified xsi:type="dcterms:W3CDTF">2017-05-23T15:03:00Z</dcterms:modified>
</cp:coreProperties>
</file>