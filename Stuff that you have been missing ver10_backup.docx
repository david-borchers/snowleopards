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86C6"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Stuff that you've been missing: Improving ecological inferences about snow leopard populations from Spatial Capture Recapture Analysis</w:t>
      </w:r>
    </w:p>
    <w:p w14:paraId="0A04568A" w14:textId="77777777" w:rsidR="0005733B" w:rsidRDefault="0005733B"/>
    <w:p w14:paraId="5D36FD4A" w14:textId="421DBE18" w:rsidR="004D0251" w:rsidRPr="003F295A" w:rsidRDefault="003F295A" w:rsidP="00CF18F4">
      <w:pPr>
        <w:spacing w:after="0" w:line="240" w:lineRule="auto"/>
        <w:rPr>
          <w:rFonts w:ascii="Times New Roman" w:eastAsia="Times New Roman" w:hAnsi="Times New Roman" w:cs="Times New Roman"/>
          <w:sz w:val="24"/>
          <w:szCs w:val="24"/>
          <w:vertAlign w:val="superscript"/>
          <w:lang w:eastAsia="en-IN" w:bidi="hi-IN"/>
        </w:rPr>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w:t>
      </w:r>
      <w:proofErr w:type="gramStart"/>
      <w:r>
        <w:rPr>
          <w:rFonts w:ascii="Times New Roman" w:eastAsia="Times New Roman" w:hAnsi="Times New Roman" w:cs="Times New Roman"/>
          <w:sz w:val="24"/>
          <w:szCs w:val="24"/>
          <w:vertAlign w:val="superscript"/>
          <w:lang w:eastAsia="en-IN" w:bidi="hi-IN"/>
        </w:rPr>
        <w:t>,2</w:t>
      </w:r>
      <w:proofErr w:type="gramEnd"/>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443FA433" w14:textId="77777777" w:rsidR="002411DB" w:rsidRDefault="002411DB" w:rsidP="00CF18F4">
      <w:pPr>
        <w:spacing w:after="0" w:line="240" w:lineRule="auto"/>
        <w:rPr>
          <w:rFonts w:ascii="Times New Roman" w:eastAsia="Times New Roman" w:hAnsi="Times New Roman" w:cs="Times New Roman"/>
          <w:b/>
          <w:bCs/>
          <w:sz w:val="24"/>
          <w:szCs w:val="24"/>
          <w:lang w:eastAsia="en-IN" w:bidi="hi-IN"/>
        </w:rPr>
      </w:pPr>
    </w:p>
    <w:p w14:paraId="555EBAEF" w14:textId="5476B699" w:rsidR="003F295A" w:rsidRP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sidR="00FB7120">
        <w:rPr>
          <w:rFonts w:ascii="Times New Roman" w:eastAsia="Times New Roman" w:hAnsi="Times New Roman" w:cs="Times New Roman"/>
          <w:sz w:val="24"/>
          <w:szCs w:val="24"/>
          <w:lang w:eastAsia="en-IN" w:bidi="hi-IN"/>
        </w:rPr>
        <w:t>, USA</w:t>
      </w:r>
    </w:p>
    <w:p w14:paraId="467C2B0D" w14:textId="7E14055A" w:rsidR="003F295A"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w:t>
      </w:r>
      <w:r w:rsidR="00FB7120">
        <w:rPr>
          <w:rFonts w:ascii="Times New Roman" w:eastAsia="Times New Roman" w:hAnsi="Times New Roman" w:cs="Times New Roman"/>
          <w:sz w:val="24"/>
          <w:szCs w:val="24"/>
          <w:lang w:eastAsia="en-IN" w:bidi="hi-IN"/>
        </w:rPr>
        <w:t>, India</w:t>
      </w:r>
    </w:p>
    <w:p w14:paraId="5967B655" w14:textId="58D10B92" w:rsidR="00FB7120" w:rsidRDefault="003F295A"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w:t>
      </w:r>
      <w:r w:rsidR="00FB7120">
        <w:rPr>
          <w:rFonts w:ascii="Times New Roman" w:eastAsia="Times New Roman" w:hAnsi="Times New Roman" w:cs="Times New Roman"/>
          <w:sz w:val="24"/>
          <w:szCs w:val="24"/>
          <w:lang w:eastAsia="en-IN" w:bidi="hi-IN"/>
        </w:rPr>
        <w:t>to Ecological and Environmental Monitoring, University of St. Andrews, Scotland</w:t>
      </w:r>
    </w:p>
    <w:p w14:paraId="7B72F7D0" w14:textId="25FF31DF" w:rsidR="003F295A" w:rsidRDefault="00FB7120" w:rsidP="003F295A">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 Conservation Foundation, Mongolia</w:t>
      </w:r>
      <w:r w:rsidR="003F295A">
        <w:rPr>
          <w:rFonts w:ascii="Times New Roman" w:eastAsia="Times New Roman" w:hAnsi="Times New Roman" w:cs="Times New Roman"/>
          <w:sz w:val="24"/>
          <w:szCs w:val="24"/>
          <w:lang w:eastAsia="en-IN" w:bidi="hi-IN"/>
        </w:rPr>
        <w:t xml:space="preserve"> </w:t>
      </w:r>
    </w:p>
    <w:p w14:paraId="1EF26D7B" w14:textId="77777777" w:rsidR="003F295A" w:rsidRDefault="003F295A" w:rsidP="00CF18F4">
      <w:pPr>
        <w:spacing w:after="0" w:line="240" w:lineRule="auto"/>
        <w:rPr>
          <w:rFonts w:ascii="Times New Roman" w:eastAsia="Times New Roman" w:hAnsi="Times New Roman" w:cs="Times New Roman"/>
          <w:b/>
          <w:bCs/>
          <w:sz w:val="24"/>
          <w:szCs w:val="24"/>
          <w:lang w:eastAsia="en-IN" w:bidi="hi-IN"/>
        </w:rPr>
      </w:pPr>
    </w:p>
    <w:p w14:paraId="07B6D461" w14:textId="55B25CCB" w:rsidR="00F22CDB" w:rsidRDefault="00F22CDB" w:rsidP="00CF18F4">
      <w:pPr>
        <w:spacing w:after="0" w:line="240" w:lineRule="auto"/>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34199D40"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369EA898" w14:textId="1959563E" w:rsidR="00F22CDB" w:rsidRPr="00F33574" w:rsidRDefault="00F22CDB" w:rsidP="00CF18F4">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w:t>
      </w:r>
      <w:proofErr w:type="gramStart"/>
      <w:r w:rsidRPr="00F33574">
        <w:rPr>
          <w:rFonts w:ascii="Times New Roman" w:eastAsia="Times New Roman" w:hAnsi="Times New Roman" w:cs="Times New Roman"/>
          <w:bCs/>
          <w:sz w:val="24"/>
          <w:szCs w:val="24"/>
          <w:lang w:eastAsia="en-IN" w:bidi="hi-IN"/>
        </w:rPr>
        <w:t>to</w:t>
      </w:r>
      <w:proofErr w:type="gramEnd"/>
      <w:r w:rsidRPr="00F33574">
        <w:rPr>
          <w:rFonts w:ascii="Times New Roman" w:eastAsia="Times New Roman" w:hAnsi="Times New Roman" w:cs="Times New Roman"/>
          <w:bCs/>
          <w:sz w:val="24"/>
          <w:szCs w:val="24"/>
          <w:lang w:eastAsia="en-IN" w:bidi="hi-IN"/>
        </w:rPr>
        <w:t xml:space="preserve"> come…</w:t>
      </w:r>
      <w:r w:rsidR="00F24851">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BFE413E" w14:textId="77777777" w:rsidR="00F22CDB" w:rsidRDefault="00F22CDB" w:rsidP="00CF18F4">
      <w:pPr>
        <w:spacing w:after="0" w:line="240" w:lineRule="auto"/>
        <w:rPr>
          <w:rFonts w:ascii="Times New Roman" w:eastAsia="Times New Roman" w:hAnsi="Times New Roman" w:cs="Times New Roman"/>
          <w:b/>
          <w:bCs/>
          <w:sz w:val="24"/>
          <w:szCs w:val="24"/>
          <w:lang w:eastAsia="en-IN" w:bidi="hi-IN"/>
        </w:rPr>
      </w:pPr>
    </w:p>
    <w:p w14:paraId="6378A24E" w14:textId="77777777" w:rsidR="00CF18F4" w:rsidRPr="002108F6" w:rsidRDefault="00CF18F4" w:rsidP="00CF18F4">
      <w:pPr>
        <w:spacing w:after="0" w:line="240" w:lineRule="auto"/>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25F770B1" w14:textId="2B83AC14" w:rsidR="00C92135" w:rsidRDefault="00CF18F4"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Less than 1.5% of the global snow leopard range has ever been sampled using systematic camera trapping for population estimation (SLSS 2014). A large part of this can be </w:t>
      </w:r>
      <w:r w:rsidR="00433D3A">
        <w:rPr>
          <w:rFonts w:ascii="Times New Roman" w:eastAsia="Times New Roman" w:hAnsi="Times New Roman" w:cs="Times New Roman"/>
          <w:sz w:val="24"/>
          <w:szCs w:val="24"/>
          <w:lang w:eastAsia="en-IN" w:bidi="hi-IN"/>
        </w:rPr>
        <w:t xml:space="preserve">blamed on </w:t>
      </w:r>
      <w:r>
        <w:rPr>
          <w:rFonts w:ascii="Times New Roman" w:eastAsia="Times New Roman" w:hAnsi="Times New Roman" w:cs="Times New Roman"/>
          <w:sz w:val="24"/>
          <w:szCs w:val="24"/>
          <w:lang w:eastAsia="en-IN" w:bidi="hi-IN"/>
        </w:rPr>
        <w:t xml:space="preserve">difficult terrain and the sparse densities of snow leopards in areas they inhabit (e.g.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Jackson et al., 1995)</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availability of digital camera traps has made it possible to sample snow leopards using camera traps across study areas large enough </w:t>
      </w:r>
      <w:r w:rsidR="00C92135">
        <w:rPr>
          <w:rFonts w:ascii="Times New Roman" w:eastAsia="Times New Roman" w:hAnsi="Times New Roman" w:cs="Times New Roman"/>
          <w:sz w:val="24"/>
          <w:szCs w:val="24"/>
          <w:lang w:eastAsia="en-IN" w:bidi="hi-IN"/>
        </w:rPr>
        <w:t xml:space="preserve">for the purpose of estimating and monitoring populations </w:t>
      </w:r>
      <w:r w:rsidR="00EE7575">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Few studies have been conducted at scales that can be used to infer snow leopard population</w:t>
      </w:r>
      <w:r w:rsidR="004756FB">
        <w:rPr>
          <w:rFonts w:ascii="Times New Roman" w:eastAsia="Times New Roman" w:hAnsi="Times New Roman" w:cs="Times New Roman"/>
          <w:sz w:val="24"/>
          <w:szCs w:val="24"/>
          <w:lang w:eastAsia="en-IN" w:bidi="hi-IN"/>
        </w:rPr>
        <w:t xml:space="preserve"> size</w:t>
      </w:r>
      <w:r>
        <w:rPr>
          <w:rFonts w:ascii="Times New Roman" w:eastAsia="Times New Roman" w:hAnsi="Times New Roman" w:cs="Times New Roman"/>
          <w:sz w:val="24"/>
          <w:szCs w:val="24"/>
          <w:lang w:eastAsia="en-IN" w:bidi="hi-IN"/>
        </w:rPr>
        <w:t xml:space="preserve">s or population dynamics without risking misinterpretations caused by small sampling areas </w:t>
      </w:r>
      <w:r w:rsidR="00EE7575">
        <w:rPr>
          <w:rFonts w:ascii="Times New Roman" w:eastAsia="Times New Roman" w:hAnsi="Times New Roman" w:cs="Times New Roman"/>
          <w:sz w:val="24"/>
          <w:szCs w:val="24"/>
          <w:lang w:eastAsia="en-IN" w:bidi="hi-IN"/>
        </w:rPr>
        <w:fldChar w:fldCharType="begin" w:fldLock="1"/>
      </w:r>
      <w:r w:rsidR="00651478">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sidR="00EE7575">
        <w:rPr>
          <w:rFonts w:ascii="Times New Roman" w:eastAsia="Times New Roman" w:hAnsi="Times New Roman" w:cs="Times New Roman"/>
          <w:sz w:val="24"/>
          <w:szCs w:val="24"/>
          <w:lang w:eastAsia="en-IN" w:bidi="hi-IN"/>
        </w:rPr>
        <w:fldChar w:fldCharType="separate"/>
      </w:r>
      <w:r w:rsidR="00EE7575" w:rsidRPr="00EE7575">
        <w:rPr>
          <w:rFonts w:ascii="Times New Roman" w:eastAsia="Times New Roman" w:hAnsi="Times New Roman" w:cs="Times New Roman"/>
          <w:noProof/>
          <w:sz w:val="24"/>
          <w:szCs w:val="24"/>
          <w:lang w:eastAsia="en-IN" w:bidi="hi-IN"/>
        </w:rPr>
        <w:t>(Sharma et al., 2014)</w:t>
      </w:r>
      <w:r w:rsidR="00EE7575">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Even then, most studies have used conventional capture recapture analyses that require </w:t>
      </w:r>
      <w:r w:rsidR="00D6374E">
        <w:rPr>
          <w:rFonts w:ascii="Times New Roman" w:eastAsia="Times New Roman" w:hAnsi="Times New Roman" w:cs="Times New Roman"/>
          <w:sz w:val="24"/>
          <w:szCs w:val="24"/>
          <w:lang w:eastAsia="en-IN" w:bidi="hi-IN"/>
        </w:rPr>
        <w:t xml:space="preserve">inadequate or </w:t>
      </w:r>
      <w:r>
        <w:rPr>
          <w:rFonts w:ascii="Times New Roman" w:eastAsia="Times New Roman" w:hAnsi="Times New Roman" w:cs="Times New Roman"/>
          <w:sz w:val="24"/>
          <w:szCs w:val="24"/>
          <w:lang w:eastAsia="en-IN" w:bidi="hi-IN"/>
        </w:rPr>
        <w:t xml:space="preserve">ad hoc estimation of effective sampling area and hence </w:t>
      </w:r>
      <w:r w:rsidR="004756FB">
        <w:rPr>
          <w:rFonts w:ascii="Times New Roman" w:eastAsia="Times New Roman" w:hAnsi="Times New Roman" w:cs="Times New Roman"/>
          <w:sz w:val="24"/>
          <w:szCs w:val="24"/>
          <w:lang w:eastAsia="en-IN" w:bidi="hi-IN"/>
        </w:rPr>
        <w:t xml:space="preserve">may </w:t>
      </w:r>
      <w:r>
        <w:rPr>
          <w:rFonts w:ascii="Times New Roman" w:eastAsia="Times New Roman" w:hAnsi="Times New Roman" w:cs="Times New Roman"/>
          <w:sz w:val="24"/>
          <w:szCs w:val="24"/>
          <w:lang w:eastAsia="en-IN" w:bidi="hi-IN"/>
        </w:rPr>
        <w:t>lead to inaccurate density estimates</w:t>
      </w:r>
      <w:r w:rsidR="00D6374E">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p>
    <w:p w14:paraId="20AAEE6D" w14:textId="77777777" w:rsidR="00C92135" w:rsidRDefault="00C92135" w:rsidP="00CF18F4">
      <w:pPr>
        <w:spacing w:after="0" w:line="240" w:lineRule="auto"/>
        <w:rPr>
          <w:rFonts w:ascii="Times New Roman" w:eastAsia="Times New Roman" w:hAnsi="Times New Roman" w:cs="Times New Roman"/>
          <w:sz w:val="24"/>
          <w:szCs w:val="24"/>
          <w:lang w:eastAsia="en-IN" w:bidi="hi-IN"/>
        </w:rPr>
      </w:pPr>
    </w:p>
    <w:p w14:paraId="093B0234" w14:textId="47FE5798" w:rsidR="009664D8" w:rsidRDefault="00CF18F4" w:rsidP="00804B6C">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w:t>
      </w:r>
      <w:r w:rsidR="004756FB">
        <w:rPr>
          <w:rFonts w:ascii="Times New Roman" w:eastAsia="Times New Roman" w:hAnsi="Times New Roman" w:cs="Times New Roman"/>
          <w:sz w:val="24"/>
          <w:szCs w:val="24"/>
          <w:lang w:eastAsia="en-IN" w:bidi="hi-IN"/>
        </w:rPr>
        <w:t xml:space="preserve">(SCR) </w:t>
      </w:r>
      <w:r>
        <w:rPr>
          <w:rFonts w:ascii="Times New Roman" w:eastAsia="Times New Roman" w:hAnsi="Times New Roman" w:cs="Times New Roman"/>
          <w:sz w:val="24"/>
          <w:szCs w:val="24"/>
          <w:lang w:eastAsia="en-IN" w:bidi="hi-IN"/>
        </w:rPr>
        <w:t xml:space="preserve">methods to estimate wildlife population density and size in a spatially distributed population were first introduced by </w:t>
      </w:r>
      <w:r w:rsidR="00994A6F">
        <w:rPr>
          <w:rFonts w:ascii="Times New Roman" w:eastAsia="Times New Roman" w:hAnsi="Times New Roman" w:cs="Times New Roman"/>
          <w:sz w:val="24"/>
          <w:szCs w:val="24"/>
          <w:lang w:eastAsia="en-IN" w:bidi="hi-IN"/>
        </w:rPr>
        <w:fldChar w:fldCharType="begin" w:fldLock="1"/>
      </w:r>
      <w:r w:rsidR="00EE7575">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sidR="00994A6F">
        <w:rPr>
          <w:rFonts w:ascii="Times New Roman" w:eastAsia="Times New Roman" w:hAnsi="Times New Roman" w:cs="Times New Roman"/>
          <w:sz w:val="24"/>
          <w:szCs w:val="24"/>
          <w:lang w:eastAsia="en-IN" w:bidi="hi-IN"/>
        </w:rPr>
        <w:fldChar w:fldCharType="separate"/>
      </w:r>
      <w:r w:rsidR="00994A6F" w:rsidRPr="00994A6F">
        <w:rPr>
          <w:rFonts w:ascii="Times New Roman" w:eastAsia="Times New Roman" w:hAnsi="Times New Roman" w:cs="Times New Roman"/>
          <w:noProof/>
          <w:sz w:val="24"/>
          <w:szCs w:val="24"/>
          <w:lang w:eastAsia="en-IN" w:bidi="hi-IN"/>
        </w:rPr>
        <w:t>Efford</w:t>
      </w:r>
      <w:r w:rsidR="00994A6F">
        <w:rPr>
          <w:rFonts w:ascii="Times New Roman" w:eastAsia="Times New Roman" w:hAnsi="Times New Roman" w:cs="Times New Roman"/>
          <w:noProof/>
          <w:sz w:val="24"/>
          <w:szCs w:val="24"/>
          <w:lang w:eastAsia="en-IN" w:bidi="hi-IN"/>
        </w:rPr>
        <w:t xml:space="preserve"> (</w:t>
      </w:r>
      <w:r w:rsidR="00994A6F" w:rsidRPr="00994A6F">
        <w:rPr>
          <w:rFonts w:ascii="Times New Roman" w:eastAsia="Times New Roman" w:hAnsi="Times New Roman" w:cs="Times New Roman"/>
          <w:noProof/>
          <w:sz w:val="24"/>
          <w:szCs w:val="24"/>
          <w:lang w:eastAsia="en-IN" w:bidi="hi-IN"/>
        </w:rPr>
        <w:t>2004)</w:t>
      </w:r>
      <w:r w:rsidR="00994A6F">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and have developed rapidly since</w:t>
      </w:r>
      <w:r w:rsidR="004756FB">
        <w:rPr>
          <w:rFonts w:ascii="Times New Roman" w:eastAsia="Times New Roman" w:hAnsi="Times New Roman" w:cs="Times New Roman"/>
          <w:sz w:val="24"/>
          <w:szCs w:val="24"/>
          <w:lang w:eastAsia="en-IN" w:bidi="hi-IN"/>
        </w:rPr>
        <w:t>.</w:t>
      </w:r>
      <w:r w:rsidR="00C92135">
        <w:rPr>
          <w:rFonts w:ascii="Times New Roman" w:eastAsia="Times New Roman" w:hAnsi="Times New Roman" w:cs="Times New Roman"/>
          <w:sz w:val="24"/>
          <w:szCs w:val="24"/>
          <w:lang w:eastAsia="en-IN" w:bidi="hi-IN"/>
        </w:rPr>
        <w:t xml:space="preserve">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Pr>
          <w:rFonts w:ascii="Times New Roman" w:eastAsia="Times New Roman" w:hAnsi="Times New Roman" w:cs="Times New Roman"/>
          <w:noProof/>
          <w:sz w:val="24"/>
          <w:szCs w:val="24"/>
          <w:lang w:eastAsia="en-IN" w:bidi="hi-IN"/>
        </w:rPr>
        <w:t>Royle et al.</w:t>
      </w:r>
      <w:r w:rsidR="00A21885" w:rsidRPr="00A21885">
        <w:rPr>
          <w:rFonts w:ascii="Times New Roman" w:eastAsia="Times New Roman" w:hAnsi="Times New Roman" w:cs="Times New Roman"/>
          <w:noProof/>
          <w:sz w:val="24"/>
          <w:szCs w:val="24"/>
          <w:lang w:eastAsia="en-IN" w:bidi="hi-IN"/>
        </w:rPr>
        <w:t xml:space="preserve"> </w:t>
      </w:r>
      <w:r w:rsidR="00A21885">
        <w:rPr>
          <w:rFonts w:ascii="Times New Roman" w:eastAsia="Times New Roman" w:hAnsi="Times New Roman" w:cs="Times New Roman"/>
          <w:noProof/>
          <w:sz w:val="24"/>
          <w:szCs w:val="24"/>
          <w:lang w:eastAsia="en-IN" w:bidi="hi-IN"/>
        </w:rPr>
        <w:t>(</w:t>
      </w:r>
      <w:r w:rsidR="00A21885" w:rsidRPr="00A21885">
        <w:rPr>
          <w:rFonts w:ascii="Times New Roman" w:eastAsia="Times New Roman" w:hAnsi="Times New Roman" w:cs="Times New Roman"/>
          <w:noProof/>
          <w:sz w:val="24"/>
          <w:szCs w:val="24"/>
          <w:lang w:eastAsia="en-IN" w:bidi="hi-IN"/>
        </w:rPr>
        <w:t>2013)</w:t>
      </w:r>
      <w:r w:rsidR="00A21885">
        <w:rPr>
          <w:rFonts w:ascii="Times New Roman" w:eastAsia="Times New Roman" w:hAnsi="Times New Roman" w:cs="Times New Roman"/>
          <w:sz w:val="24"/>
          <w:szCs w:val="24"/>
          <w:lang w:eastAsia="en-IN" w:bidi="hi-IN"/>
        </w:rPr>
        <w:fldChar w:fldCharType="end"/>
      </w:r>
      <w:r w:rsidR="004756FB">
        <w:rPr>
          <w:rFonts w:ascii="Times New Roman" w:eastAsia="Times New Roman" w:hAnsi="Times New Roman" w:cs="Times New Roman"/>
          <w:sz w:val="24"/>
          <w:szCs w:val="24"/>
          <w:lang w:eastAsia="en-IN" w:bidi="hi-IN"/>
        </w:rPr>
        <w:t xml:space="preserve"> give a detailed review and introduction to SCR methods</w:t>
      </w:r>
      <w:r w:rsidR="00DA2774">
        <w:rPr>
          <w:rFonts w:ascii="Times New Roman" w:eastAsia="Times New Roman" w:hAnsi="Times New Roman" w:cs="Times New Roman"/>
          <w:sz w:val="24"/>
          <w:szCs w:val="24"/>
          <w:lang w:eastAsia="en-IN" w:bidi="hi-IN"/>
        </w:rPr>
        <w:t>, while</w:t>
      </w:r>
      <w:r w:rsidR="004756FB">
        <w:rPr>
          <w:rFonts w:ascii="Times New Roman" w:eastAsia="Times New Roman" w:hAnsi="Times New Roman" w:cs="Times New Roman"/>
          <w:sz w:val="24"/>
          <w:szCs w:val="24"/>
          <w:lang w:eastAsia="en-IN" w:bidi="hi-IN"/>
        </w:rPr>
        <w:t xml:space="preserve"> </w:t>
      </w:r>
      <w:r w:rsidR="00B0440F">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sidR="00B0440F">
        <w:rPr>
          <w:rFonts w:ascii="Times New Roman" w:eastAsia="Times New Roman" w:hAnsi="Times New Roman" w:cs="Times New Roman"/>
          <w:sz w:val="24"/>
          <w:szCs w:val="24"/>
          <w:lang w:eastAsia="en-IN" w:bidi="hi-IN"/>
        </w:rPr>
        <w:fldChar w:fldCharType="separate"/>
      </w:r>
      <w:r w:rsidR="00B0440F" w:rsidRPr="00B0440F">
        <w:rPr>
          <w:rFonts w:ascii="Times New Roman" w:eastAsia="Times New Roman" w:hAnsi="Times New Roman" w:cs="Times New Roman"/>
          <w:noProof/>
          <w:sz w:val="24"/>
          <w:szCs w:val="24"/>
          <w:lang w:eastAsia="en-IN" w:bidi="hi-IN"/>
        </w:rPr>
        <w:t xml:space="preserve">Borchers and Fewster, </w:t>
      </w:r>
      <w:r w:rsidR="00B0440F">
        <w:rPr>
          <w:rFonts w:ascii="Times New Roman" w:eastAsia="Times New Roman" w:hAnsi="Times New Roman" w:cs="Times New Roman"/>
          <w:noProof/>
          <w:sz w:val="24"/>
          <w:szCs w:val="24"/>
          <w:lang w:eastAsia="en-IN" w:bidi="hi-IN"/>
        </w:rPr>
        <w:t>(</w:t>
      </w:r>
      <w:r w:rsidR="00B0440F" w:rsidRPr="00B0440F">
        <w:rPr>
          <w:rFonts w:ascii="Times New Roman" w:eastAsia="Times New Roman" w:hAnsi="Times New Roman" w:cs="Times New Roman"/>
          <w:noProof/>
          <w:sz w:val="24"/>
          <w:szCs w:val="24"/>
          <w:lang w:eastAsia="en-IN" w:bidi="hi-IN"/>
        </w:rPr>
        <w:t>2016)</w:t>
      </w:r>
      <w:r w:rsidR="00B0440F">
        <w:rPr>
          <w:rFonts w:ascii="Times New Roman" w:eastAsia="Times New Roman" w:hAnsi="Times New Roman" w:cs="Times New Roman"/>
          <w:sz w:val="24"/>
          <w:szCs w:val="24"/>
          <w:lang w:eastAsia="en-IN" w:bidi="hi-IN"/>
        </w:rPr>
        <w:fldChar w:fldCharType="end"/>
      </w:r>
      <w:r w:rsidR="00B0440F">
        <w:rPr>
          <w:rFonts w:ascii="Times New Roman" w:eastAsia="Times New Roman" w:hAnsi="Times New Roman" w:cs="Times New Roman"/>
          <w:sz w:val="24"/>
          <w:szCs w:val="24"/>
          <w:lang w:eastAsia="en-IN" w:bidi="hi-IN"/>
        </w:rPr>
        <w:t xml:space="preserve"> </w:t>
      </w:r>
      <w:r w:rsidR="00DA2774">
        <w:rPr>
          <w:rFonts w:ascii="Times New Roman" w:eastAsia="Times New Roman" w:hAnsi="Times New Roman" w:cs="Times New Roman"/>
          <w:sz w:val="24"/>
          <w:szCs w:val="24"/>
          <w:lang w:eastAsia="en-IN" w:bidi="hi-IN"/>
        </w:rPr>
        <w:t>provide a synthesis and over</w:t>
      </w:r>
      <w:r w:rsidR="004756FB">
        <w:rPr>
          <w:rFonts w:ascii="Times New Roman" w:eastAsia="Times New Roman" w:hAnsi="Times New Roman" w:cs="Times New Roman"/>
          <w:sz w:val="24"/>
          <w:szCs w:val="24"/>
          <w:lang w:eastAsia="en-IN" w:bidi="hi-IN"/>
        </w:rPr>
        <w:t xml:space="preserve">view </w:t>
      </w:r>
      <w:r w:rsidR="00DA2774">
        <w:rPr>
          <w:rFonts w:ascii="Times New Roman" w:eastAsia="Times New Roman" w:hAnsi="Times New Roman" w:cs="Times New Roman"/>
          <w:sz w:val="24"/>
          <w:szCs w:val="24"/>
          <w:lang w:eastAsia="en-IN" w:bidi="hi-IN"/>
        </w:rPr>
        <w:t xml:space="preserve">of </w:t>
      </w:r>
      <w:r w:rsidR="004756FB">
        <w:rPr>
          <w:rFonts w:ascii="Times New Roman" w:eastAsia="Times New Roman" w:hAnsi="Times New Roman" w:cs="Times New Roman"/>
          <w:sz w:val="24"/>
          <w:szCs w:val="24"/>
          <w:lang w:eastAsia="en-IN" w:bidi="hi-IN"/>
        </w:rPr>
        <w:t xml:space="preserve">the </w:t>
      </w:r>
      <w:r w:rsidR="00DA2774">
        <w:rPr>
          <w:rFonts w:ascii="Times New Roman" w:eastAsia="Times New Roman" w:hAnsi="Times New Roman" w:cs="Times New Roman"/>
          <w:sz w:val="24"/>
          <w:szCs w:val="24"/>
          <w:lang w:eastAsia="en-IN" w:bidi="hi-IN"/>
        </w:rPr>
        <w:t>field</w:t>
      </w:r>
      <w:r w:rsidR="00CD6176">
        <w:rPr>
          <w:rFonts w:ascii="Times New Roman" w:eastAsia="Times New Roman" w:hAnsi="Times New Roman" w:cs="Times New Roman"/>
          <w:sz w:val="24"/>
          <w:szCs w:val="24"/>
          <w:lang w:eastAsia="en-IN" w:bidi="hi-IN"/>
        </w:rPr>
        <w:t xml:space="preserve"> as at 2016</w:t>
      </w:r>
      <w:r w:rsidR="00DA2774">
        <w:rPr>
          <w:rFonts w:ascii="Times New Roman" w:eastAsia="Times New Roman" w:hAnsi="Times New Roman" w:cs="Times New Roman"/>
          <w:sz w:val="24"/>
          <w:szCs w:val="24"/>
          <w:lang w:eastAsia="en-IN" w:bidi="hi-IN"/>
        </w:rPr>
        <w:t xml:space="preserve"> a</w:t>
      </w:r>
      <w:r w:rsidR="00CD6176">
        <w:rPr>
          <w:rFonts w:ascii="Times New Roman" w:eastAsia="Times New Roman" w:hAnsi="Times New Roman" w:cs="Times New Roman"/>
          <w:sz w:val="24"/>
          <w:szCs w:val="24"/>
          <w:lang w:eastAsia="en-IN" w:bidi="hi-IN"/>
        </w:rPr>
        <w:t>s well as</w:t>
      </w:r>
      <w:r w:rsidR="009664D8">
        <w:rPr>
          <w:rFonts w:ascii="Times New Roman" w:eastAsia="Times New Roman" w:hAnsi="Times New Roman" w:cs="Times New Roman"/>
          <w:sz w:val="24"/>
          <w:szCs w:val="24"/>
          <w:lang w:eastAsia="en-IN" w:bidi="hi-IN"/>
        </w:rPr>
        <w:t xml:space="preserve"> speculations</w:t>
      </w:r>
      <w:r w:rsidR="00DA2774">
        <w:rPr>
          <w:rFonts w:ascii="Times New Roman" w:eastAsia="Times New Roman" w:hAnsi="Times New Roman" w:cs="Times New Roman"/>
          <w:sz w:val="24"/>
          <w:szCs w:val="24"/>
          <w:lang w:eastAsia="en-IN" w:bidi="hi-IN"/>
        </w:rPr>
        <w:t xml:space="preserve"> on future developments</w:t>
      </w:r>
      <w:r w:rsidR="00E67277">
        <w:rPr>
          <w:rFonts w:ascii="Times New Roman" w:eastAsia="Times New Roman" w:hAnsi="Times New Roman" w:cs="Times New Roman"/>
          <w:sz w:val="24"/>
          <w:szCs w:val="24"/>
          <w:lang w:eastAsia="en-IN" w:bidi="hi-IN"/>
        </w:rPr>
        <w:t>.</w:t>
      </w:r>
      <w:r w:rsidR="00DA2774">
        <w:rPr>
          <w:rFonts w:ascii="Times New Roman" w:eastAsia="Times New Roman" w:hAnsi="Times New Roman" w:cs="Times New Roman"/>
          <w:sz w:val="24"/>
          <w:szCs w:val="24"/>
          <w:lang w:eastAsia="en-IN" w:bidi="hi-IN"/>
        </w:rPr>
        <w:t xml:space="preserve"> </w:t>
      </w:r>
      <w:r w:rsidR="00CD6176">
        <w:rPr>
          <w:rFonts w:ascii="Times New Roman" w:eastAsia="Times New Roman" w:hAnsi="Times New Roman" w:cs="Times New Roman"/>
          <w:sz w:val="24"/>
          <w:szCs w:val="24"/>
          <w:lang w:eastAsia="en-IN" w:bidi="hi-IN"/>
        </w:rPr>
        <w:t xml:space="preserve">Two </w:t>
      </w:r>
      <w:r w:rsidR="00DA2774">
        <w:rPr>
          <w:rFonts w:ascii="Times New Roman" w:eastAsia="Times New Roman" w:hAnsi="Times New Roman" w:cs="Times New Roman"/>
          <w:sz w:val="24"/>
          <w:szCs w:val="24"/>
          <w:lang w:eastAsia="en-IN" w:bidi="hi-IN"/>
        </w:rPr>
        <w:t>development</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that </w:t>
      </w:r>
      <w:r w:rsidR="00CD6176">
        <w:rPr>
          <w:rFonts w:ascii="Times New Roman" w:eastAsia="Times New Roman" w:hAnsi="Times New Roman" w:cs="Times New Roman"/>
          <w:sz w:val="24"/>
          <w:szCs w:val="24"/>
          <w:lang w:eastAsia="en-IN" w:bidi="hi-IN"/>
        </w:rPr>
        <w:t>are</w:t>
      </w:r>
      <w:r w:rsidR="00DA2774">
        <w:rPr>
          <w:rFonts w:ascii="Times New Roman" w:eastAsia="Times New Roman" w:hAnsi="Times New Roman" w:cs="Times New Roman"/>
          <w:sz w:val="24"/>
          <w:szCs w:val="24"/>
          <w:lang w:eastAsia="en-IN" w:bidi="hi-IN"/>
        </w:rPr>
        <w:t xml:space="preserve"> important </w:t>
      </w:r>
      <w:r w:rsidR="00CD6176">
        <w:rPr>
          <w:rFonts w:ascii="Times New Roman" w:eastAsia="Times New Roman" w:hAnsi="Times New Roman" w:cs="Times New Roman"/>
          <w:sz w:val="24"/>
          <w:szCs w:val="24"/>
          <w:lang w:eastAsia="en-IN" w:bidi="hi-IN"/>
        </w:rPr>
        <w:t xml:space="preserve">for </w:t>
      </w:r>
      <w:r w:rsidR="00433D3A">
        <w:rPr>
          <w:rFonts w:ascii="Times New Roman" w:eastAsia="Times New Roman" w:hAnsi="Times New Roman" w:cs="Times New Roman"/>
          <w:sz w:val="24"/>
          <w:szCs w:val="24"/>
          <w:lang w:eastAsia="en-IN" w:bidi="hi-IN"/>
        </w:rPr>
        <w:t xml:space="preserve">analysis of </w:t>
      </w:r>
      <w:r w:rsidR="00DA2774">
        <w:rPr>
          <w:rFonts w:ascii="Times New Roman" w:eastAsia="Times New Roman" w:hAnsi="Times New Roman" w:cs="Times New Roman"/>
          <w:sz w:val="24"/>
          <w:szCs w:val="24"/>
          <w:lang w:eastAsia="en-IN" w:bidi="hi-IN"/>
        </w:rPr>
        <w:t>snow leopard</w:t>
      </w:r>
      <w:r w:rsidR="00CD6176">
        <w:rPr>
          <w:rFonts w:ascii="Times New Roman" w:eastAsia="Times New Roman" w:hAnsi="Times New Roman" w:cs="Times New Roman"/>
          <w:sz w:val="24"/>
          <w:szCs w:val="24"/>
          <w:lang w:eastAsia="en-IN" w:bidi="hi-IN"/>
        </w:rPr>
        <w:t>s</w:t>
      </w:r>
      <w:r w:rsidR="00DA2774">
        <w:rPr>
          <w:rFonts w:ascii="Times New Roman" w:eastAsia="Times New Roman" w:hAnsi="Times New Roman" w:cs="Times New Roman"/>
          <w:sz w:val="24"/>
          <w:szCs w:val="24"/>
          <w:lang w:eastAsia="en-IN" w:bidi="hi-IN"/>
        </w:rPr>
        <w:t xml:space="preserve"> </w:t>
      </w:r>
      <w:r w:rsidR="00433D3A">
        <w:rPr>
          <w:rFonts w:ascii="Times New Roman" w:eastAsia="Times New Roman" w:hAnsi="Times New Roman" w:cs="Times New Roman"/>
          <w:sz w:val="24"/>
          <w:szCs w:val="24"/>
          <w:lang w:eastAsia="en-IN" w:bidi="hi-IN"/>
        </w:rPr>
        <w:t xml:space="preserve">data </w:t>
      </w:r>
      <w:r w:rsidR="00CD6176">
        <w:rPr>
          <w:rFonts w:ascii="Times New Roman" w:eastAsia="Times New Roman" w:hAnsi="Times New Roman" w:cs="Times New Roman"/>
          <w:sz w:val="24"/>
          <w:szCs w:val="24"/>
          <w:lang w:eastAsia="en-IN" w:bidi="hi-IN"/>
        </w:rPr>
        <w:t xml:space="preserve">are (1) methods for modelling non-uniform activity centre density </w:t>
      </w:r>
      <w:r w:rsidR="00A21885">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A21885" w:rsidRPr="00A21885">
        <w:rPr>
          <w:rFonts w:ascii="Times New Roman" w:eastAsia="Times New Roman" w:hAnsi="Times New Roman" w:cs="Times New Roman"/>
          <w:noProof/>
          <w:sz w:val="24"/>
          <w:szCs w:val="24"/>
          <w:lang w:eastAsia="en-IN" w:bidi="hi-IN"/>
        </w:rPr>
        <w:t>(Borchers and Efford, 2008)</w:t>
      </w:r>
      <w:r w:rsidR="00A21885">
        <w:rPr>
          <w:rFonts w:ascii="Times New Roman" w:eastAsia="Times New Roman" w:hAnsi="Times New Roman" w:cs="Times New Roman"/>
          <w:sz w:val="24"/>
          <w:szCs w:val="24"/>
          <w:lang w:eastAsia="en-IN" w:bidi="hi-IN"/>
        </w:rPr>
        <w:fldChar w:fldCharType="end"/>
      </w:r>
      <w:r w:rsidR="00CD6176">
        <w:rPr>
          <w:rFonts w:ascii="Times New Roman" w:eastAsia="Times New Roman" w:hAnsi="Times New Roman" w:cs="Times New Roman"/>
          <w:sz w:val="24"/>
          <w:szCs w:val="24"/>
          <w:lang w:eastAsia="en-IN" w:bidi="hi-IN"/>
        </w:rPr>
        <w:t xml:space="preserve"> and (2)</w:t>
      </w:r>
      <w:r w:rsidR="00DA2774">
        <w:rPr>
          <w:rFonts w:ascii="Times New Roman" w:eastAsia="Times New Roman" w:hAnsi="Times New Roman" w:cs="Times New Roman"/>
          <w:sz w:val="24"/>
          <w:szCs w:val="24"/>
          <w:lang w:eastAsia="en-IN" w:bidi="hi-IN"/>
        </w:rPr>
        <w:t xml:space="preserve"> methods for modelling</w:t>
      </w:r>
      <w:r w:rsidR="00D629BA">
        <w:rPr>
          <w:rFonts w:ascii="Times New Roman" w:eastAsia="Times New Roman" w:hAnsi="Times New Roman" w:cs="Times New Roman"/>
          <w:sz w:val="24"/>
          <w:szCs w:val="24"/>
          <w:lang w:eastAsia="en-IN" w:bidi="hi-IN"/>
        </w:rPr>
        <w:t xml:space="preserve"> non-uniform space usage, via</w:t>
      </w:r>
      <w:r w:rsidR="00CD6176">
        <w:rPr>
          <w:rFonts w:ascii="Times New Roman" w:eastAsia="Times New Roman" w:hAnsi="Times New Roman" w:cs="Times New Roman"/>
          <w:sz w:val="24"/>
          <w:szCs w:val="24"/>
          <w:lang w:eastAsia="en-IN" w:bidi="hi-IN"/>
        </w:rPr>
        <w:t xml:space="preserve"> of </w:t>
      </w:r>
      <w:r w:rsidR="00DA2774">
        <w:rPr>
          <w:rFonts w:ascii="Times New Roman" w:eastAsia="Times New Roman" w:hAnsi="Times New Roman" w:cs="Times New Roman"/>
          <w:sz w:val="24"/>
          <w:szCs w:val="24"/>
          <w:lang w:eastAsia="en-IN" w:bidi="hi-IN"/>
        </w:rPr>
        <w:t xml:space="preserve">non-Euclidian distance metrics </w:t>
      </w:r>
      <w:r w:rsidR="00A21885">
        <w:rPr>
          <w:rFonts w:ascii="Times New Roman" w:eastAsia="Times New Roman" w:hAnsi="Times New Roman" w:cs="Times New Roman"/>
          <w:sz w:val="24"/>
          <w:szCs w:val="24"/>
          <w:lang w:eastAsia="en-IN" w:bidi="hi-IN"/>
        </w:rPr>
        <w:fldChar w:fldCharType="begin" w:fldLock="1"/>
      </w:r>
      <w:r w:rsidR="00804B6C">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sidR="00A21885">
        <w:rPr>
          <w:rFonts w:ascii="Times New Roman" w:eastAsia="Times New Roman" w:hAnsi="Times New Roman" w:cs="Times New Roman"/>
          <w:sz w:val="24"/>
          <w:szCs w:val="24"/>
          <w:lang w:eastAsia="en-IN" w:bidi="hi-IN"/>
        </w:rPr>
        <w:fldChar w:fldCharType="separate"/>
      </w:r>
      <w:r w:rsidR="00804B6C" w:rsidRPr="00804B6C">
        <w:rPr>
          <w:rFonts w:ascii="Times New Roman" w:eastAsia="Times New Roman" w:hAnsi="Times New Roman" w:cs="Times New Roman"/>
          <w:noProof/>
          <w:sz w:val="24"/>
          <w:szCs w:val="24"/>
          <w:lang w:eastAsia="en-IN" w:bidi="hi-IN"/>
        </w:rPr>
        <w:t>(J. Andrew Royle et al., 2013; Sutherland et al., 2015)</w:t>
      </w:r>
      <w:r w:rsidR="00A21885">
        <w:rPr>
          <w:rFonts w:ascii="Times New Roman" w:eastAsia="Times New Roman" w:hAnsi="Times New Roman" w:cs="Times New Roman"/>
          <w:sz w:val="24"/>
          <w:szCs w:val="24"/>
          <w:lang w:eastAsia="en-IN" w:bidi="hi-IN"/>
        </w:rPr>
        <w:fldChar w:fldCharType="end"/>
      </w:r>
      <w:r w:rsidR="00DA2774">
        <w:rPr>
          <w:rFonts w:ascii="Times New Roman" w:eastAsia="Times New Roman" w:hAnsi="Times New Roman" w:cs="Times New Roman"/>
          <w:sz w:val="24"/>
          <w:szCs w:val="24"/>
          <w:lang w:eastAsia="en-IN" w:bidi="hi-IN"/>
        </w:rPr>
        <w:t>. Non-Eucl</w:t>
      </w:r>
      <w:r w:rsidR="00CD6176">
        <w:rPr>
          <w:rFonts w:ascii="Times New Roman" w:eastAsia="Times New Roman" w:hAnsi="Times New Roman" w:cs="Times New Roman"/>
          <w:sz w:val="24"/>
          <w:szCs w:val="24"/>
          <w:lang w:eastAsia="en-IN" w:bidi="hi-IN"/>
        </w:rPr>
        <w:t>i</w:t>
      </w:r>
      <w:r w:rsidR="009664D8">
        <w:rPr>
          <w:rFonts w:ascii="Times New Roman" w:eastAsia="Times New Roman" w:hAnsi="Times New Roman" w:cs="Times New Roman"/>
          <w:sz w:val="24"/>
          <w:szCs w:val="24"/>
          <w:lang w:eastAsia="en-IN" w:bidi="hi-IN"/>
        </w:rPr>
        <w:t>dian distance metrics allow the</w:t>
      </w:r>
      <w:r w:rsidR="00DA2774">
        <w:rPr>
          <w:rFonts w:ascii="Times New Roman" w:eastAsia="Times New Roman" w:hAnsi="Times New Roman" w:cs="Times New Roman"/>
          <w:sz w:val="24"/>
          <w:szCs w:val="24"/>
          <w:lang w:eastAsia="en-IN" w:bidi="hi-IN"/>
        </w:rPr>
        <w:t xml:space="preserve"> capture probability to depend on </w:t>
      </w:r>
      <w:r w:rsidR="00CD6176">
        <w:rPr>
          <w:rFonts w:ascii="Times New Roman" w:eastAsia="Times New Roman" w:hAnsi="Times New Roman" w:cs="Times New Roman"/>
          <w:sz w:val="24"/>
          <w:szCs w:val="24"/>
          <w:lang w:eastAsia="en-IN" w:bidi="hi-IN"/>
        </w:rPr>
        <w:t xml:space="preserve">the habitat </w:t>
      </w:r>
      <w:r w:rsidR="009664D8">
        <w:rPr>
          <w:rFonts w:ascii="Times New Roman" w:eastAsia="Times New Roman" w:hAnsi="Times New Roman" w:cs="Times New Roman"/>
          <w:sz w:val="24"/>
          <w:szCs w:val="24"/>
          <w:lang w:eastAsia="en-IN" w:bidi="hi-IN"/>
        </w:rPr>
        <w:t xml:space="preserve">that individuals need to move through to encounter camera traps, </w:t>
      </w:r>
      <w:r w:rsidR="00CD6176">
        <w:rPr>
          <w:rFonts w:ascii="Times New Roman" w:eastAsia="Times New Roman" w:hAnsi="Times New Roman" w:cs="Times New Roman"/>
          <w:sz w:val="24"/>
          <w:szCs w:val="24"/>
          <w:lang w:eastAsia="en-IN" w:bidi="hi-IN"/>
        </w:rPr>
        <w:t xml:space="preserve">and </w:t>
      </w:r>
      <w:r w:rsidR="009664D8">
        <w:rPr>
          <w:rFonts w:ascii="Times New Roman" w:eastAsia="Times New Roman" w:hAnsi="Times New Roman" w:cs="Times New Roman"/>
          <w:sz w:val="24"/>
          <w:szCs w:val="24"/>
          <w:lang w:eastAsia="en-IN" w:bidi="hi-IN"/>
        </w:rPr>
        <w:t>s</w:t>
      </w:r>
      <w:r w:rsidR="00CD6176">
        <w:rPr>
          <w:rFonts w:ascii="Times New Roman" w:eastAsia="Times New Roman" w:hAnsi="Times New Roman" w:cs="Times New Roman"/>
          <w:sz w:val="24"/>
          <w:szCs w:val="24"/>
          <w:lang w:eastAsia="en-IN" w:bidi="hi-IN"/>
        </w:rPr>
        <w:t>o model habitat-dependent space use around activity centres</w:t>
      </w:r>
      <w:r w:rsidR="00C92135">
        <w:rPr>
          <w:rFonts w:ascii="Times New Roman" w:eastAsia="Times New Roman" w:hAnsi="Times New Roman" w:cs="Times New Roman"/>
          <w:sz w:val="24"/>
          <w:szCs w:val="24"/>
          <w:lang w:eastAsia="en-IN" w:bidi="hi-IN"/>
        </w:rPr>
        <w:t xml:space="preserve">. Some recent studies have used spatial capture recapture </w:t>
      </w:r>
      <w:r w:rsidR="00CD6176">
        <w:rPr>
          <w:rFonts w:ascii="Times New Roman" w:eastAsia="Times New Roman" w:hAnsi="Times New Roman" w:cs="Times New Roman"/>
          <w:sz w:val="24"/>
          <w:szCs w:val="24"/>
          <w:lang w:eastAsia="en-IN" w:bidi="hi-IN"/>
        </w:rPr>
        <w:t xml:space="preserve">for </w:t>
      </w:r>
      <w:r w:rsidR="00C92135">
        <w:rPr>
          <w:rFonts w:ascii="Times New Roman" w:eastAsia="Times New Roman" w:hAnsi="Times New Roman" w:cs="Times New Roman"/>
          <w:sz w:val="24"/>
          <w:szCs w:val="24"/>
          <w:lang w:eastAsia="en-IN" w:bidi="hi-IN"/>
        </w:rPr>
        <w:t xml:space="preserve">snow leopards </w:t>
      </w:r>
      <w:r w:rsidR="008D16D6">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sidR="008D16D6">
        <w:rPr>
          <w:rFonts w:ascii="Times New Roman" w:eastAsia="Times New Roman" w:hAnsi="Times New Roman" w:cs="Times New Roman"/>
          <w:sz w:val="24"/>
          <w:szCs w:val="24"/>
          <w:lang w:eastAsia="en-IN" w:bidi="hi-IN"/>
        </w:rPr>
        <w:fldChar w:fldCharType="separate"/>
      </w:r>
      <w:r w:rsidR="008D16D6" w:rsidRPr="008D16D6">
        <w:rPr>
          <w:rFonts w:ascii="Times New Roman" w:eastAsia="Times New Roman" w:hAnsi="Times New Roman" w:cs="Times New Roman"/>
          <w:noProof/>
          <w:sz w:val="24"/>
          <w:szCs w:val="24"/>
          <w:lang w:eastAsia="en-IN" w:bidi="hi-IN"/>
        </w:rPr>
        <w:t>(Alexander et al., 2016</w:t>
      </w:r>
      <w:r w:rsidR="00D6374E">
        <w:rPr>
          <w:rFonts w:ascii="Times New Roman" w:eastAsia="Times New Roman" w:hAnsi="Times New Roman" w:cs="Times New Roman"/>
          <w:noProof/>
          <w:sz w:val="24"/>
          <w:szCs w:val="24"/>
          <w:lang w:eastAsia="en-IN" w:bidi="hi-IN"/>
        </w:rPr>
        <w:t>, Kumar XX</w:t>
      </w:r>
      <w:r w:rsidR="008D16D6" w:rsidRPr="008D16D6">
        <w:rPr>
          <w:rFonts w:ascii="Times New Roman" w:eastAsia="Times New Roman" w:hAnsi="Times New Roman" w:cs="Times New Roman"/>
          <w:noProof/>
          <w:sz w:val="24"/>
          <w:szCs w:val="24"/>
          <w:lang w:eastAsia="en-IN" w:bidi="hi-IN"/>
        </w:rPr>
        <w:t>)</w:t>
      </w:r>
      <w:r w:rsidR="008D16D6">
        <w:rPr>
          <w:rFonts w:ascii="Times New Roman" w:eastAsia="Times New Roman" w:hAnsi="Times New Roman" w:cs="Times New Roman"/>
          <w:sz w:val="24"/>
          <w:szCs w:val="24"/>
          <w:lang w:eastAsia="en-IN" w:bidi="hi-IN"/>
        </w:rPr>
        <w:fldChar w:fldCharType="end"/>
      </w:r>
      <w:r w:rsidR="00C92135">
        <w:rPr>
          <w:rFonts w:ascii="Times New Roman" w:eastAsia="Times New Roman" w:hAnsi="Times New Roman" w:cs="Times New Roman"/>
          <w:sz w:val="24"/>
          <w:szCs w:val="24"/>
          <w:lang w:eastAsia="en-IN" w:bidi="hi-IN"/>
        </w:rPr>
        <w:t xml:space="preserve">, but the analyses have been limited to assume flat </w:t>
      </w:r>
      <w:r w:rsidR="009664D8">
        <w:rPr>
          <w:rFonts w:ascii="Times New Roman" w:eastAsia="Times New Roman" w:hAnsi="Times New Roman" w:cs="Times New Roman"/>
          <w:sz w:val="24"/>
          <w:szCs w:val="24"/>
          <w:lang w:eastAsia="en-IN" w:bidi="hi-IN"/>
        </w:rPr>
        <w:t xml:space="preserve">activity centre density models </w:t>
      </w:r>
      <w:r w:rsidR="00C92135">
        <w:rPr>
          <w:rFonts w:ascii="Times New Roman" w:eastAsia="Times New Roman" w:hAnsi="Times New Roman" w:cs="Times New Roman"/>
          <w:sz w:val="24"/>
          <w:szCs w:val="24"/>
          <w:lang w:eastAsia="en-IN" w:bidi="hi-IN"/>
        </w:rPr>
        <w:t xml:space="preserve">and patterns of space use </w:t>
      </w:r>
      <w:r w:rsidR="00CD6176">
        <w:rPr>
          <w:rFonts w:ascii="Times New Roman" w:eastAsia="Times New Roman" w:hAnsi="Times New Roman" w:cs="Times New Roman"/>
          <w:sz w:val="24"/>
          <w:szCs w:val="24"/>
          <w:lang w:eastAsia="en-IN" w:bidi="hi-IN"/>
        </w:rPr>
        <w:t>that take no account of the habitat</w:t>
      </w:r>
      <w:r w:rsidR="00C92135">
        <w:rPr>
          <w:rFonts w:ascii="Times New Roman" w:eastAsia="Times New Roman" w:hAnsi="Times New Roman" w:cs="Times New Roman"/>
          <w:sz w:val="24"/>
          <w:szCs w:val="24"/>
          <w:lang w:eastAsia="en-IN" w:bidi="hi-IN"/>
        </w:rPr>
        <w:t>.</w:t>
      </w:r>
      <w:r w:rsidR="00E67277">
        <w:rPr>
          <w:rFonts w:ascii="Times New Roman" w:eastAsia="Times New Roman" w:hAnsi="Times New Roman" w:cs="Times New Roman"/>
          <w:sz w:val="24"/>
          <w:szCs w:val="24"/>
          <w:lang w:eastAsia="en-IN" w:bidi="hi-IN"/>
        </w:rPr>
        <w:t xml:space="preserve"> </w:t>
      </w:r>
    </w:p>
    <w:p w14:paraId="49713DED" w14:textId="77777777" w:rsidR="009664D8" w:rsidRDefault="009664D8" w:rsidP="00CF18F4">
      <w:pPr>
        <w:spacing w:after="0" w:line="240" w:lineRule="auto"/>
        <w:rPr>
          <w:rFonts w:ascii="Times New Roman" w:eastAsia="Times New Roman" w:hAnsi="Times New Roman" w:cs="Times New Roman"/>
          <w:sz w:val="24"/>
          <w:szCs w:val="24"/>
          <w:lang w:eastAsia="en-IN" w:bidi="hi-IN"/>
        </w:rPr>
      </w:pPr>
    </w:p>
    <w:p w14:paraId="588980F2" w14:textId="4B1ADC1C" w:rsidR="00C92135"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publications </w:t>
      </w:r>
      <w:r w:rsidR="00D6374E">
        <w:rPr>
          <w:rFonts w:ascii="Times New Roman" w:eastAsia="Times New Roman" w:hAnsi="Times New Roman" w:cs="Times New Roman"/>
          <w:sz w:val="24"/>
          <w:szCs w:val="24"/>
          <w:lang w:eastAsia="en-IN" w:bidi="hi-IN"/>
        </w:rPr>
        <w:t xml:space="preserve">and reports </w:t>
      </w:r>
      <w:r>
        <w:rPr>
          <w:rFonts w:ascii="Times New Roman" w:eastAsia="Times New Roman" w:hAnsi="Times New Roman" w:cs="Times New Roman"/>
          <w:sz w:val="24"/>
          <w:szCs w:val="24"/>
          <w:lang w:eastAsia="en-IN" w:bidi="hi-IN"/>
        </w:rPr>
        <w:t xml:space="preserve">also </w:t>
      </w:r>
      <w:r w:rsidR="009664D8">
        <w:rPr>
          <w:rFonts w:ascii="Times New Roman" w:eastAsia="Times New Roman" w:hAnsi="Times New Roman" w:cs="Times New Roman"/>
          <w:sz w:val="24"/>
          <w:szCs w:val="24"/>
          <w:lang w:eastAsia="en-IN" w:bidi="hi-IN"/>
        </w:rPr>
        <w:t xml:space="preserve">present posterior estimates of individuals’ locations as if they are activity centre density </w:t>
      </w:r>
      <w:r>
        <w:rPr>
          <w:rFonts w:ascii="Times New Roman" w:eastAsia="Times New Roman" w:hAnsi="Times New Roman" w:cs="Times New Roman"/>
          <w:sz w:val="24"/>
          <w:szCs w:val="24"/>
          <w:lang w:eastAsia="en-IN" w:bidi="hi-IN"/>
        </w:rPr>
        <w:t>surfaces</w:t>
      </w:r>
      <w:r w:rsidR="00651478">
        <w:rPr>
          <w:rFonts w:ascii="Times New Roman" w:eastAsia="Times New Roman" w:hAnsi="Times New Roman" w:cs="Times New Roman"/>
          <w:sz w:val="24"/>
          <w:szCs w:val="24"/>
          <w:lang w:eastAsia="en-IN" w:bidi="hi-IN"/>
        </w:rPr>
        <w:t xml:space="preserve"> </w:t>
      </w:r>
      <w:r w:rsidR="00651478">
        <w:rPr>
          <w:rFonts w:ascii="Times New Roman" w:eastAsia="Times New Roman" w:hAnsi="Times New Roman" w:cs="Times New Roman"/>
          <w:sz w:val="24"/>
          <w:szCs w:val="24"/>
          <w:lang w:eastAsia="en-IN" w:bidi="hi-IN"/>
        </w:rPr>
        <w:fldChar w:fldCharType="begin" w:fldLock="1"/>
      </w:r>
      <w:r w:rsidR="00A21885">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"id" : "ITEM-2", "itemData" : { "author" : [ { "dropping-particle" : "", "family" : "Thinley", "given" : "P.", "non-dropping-particle" : "", "parse-names" : false, "suffix" : "" }, { "dropping-particle" : "", "family" : "Lham", "given" : "S.", "non-dropping-particle" : "", "parse-names" : false, "suffix" : "" }, { "dropping-particle" : "", "family" : "Wangchuk", "given" : "S.", "non-dropping-particle" : "", "parse-names" : false, "suffix" : "" }, { "dropping-particle" : "", "family" : "Wangchuk", "given" : "N.", "non-dropping-particle" : "", "parse-names" : false, "suffix" : "" } ], "id" : "ITEM-2", "issued" : { "date-parts" : [ [ "2016" ] ] }, "number-of-pages" : "65", "publisher-place" : "Thimpu", "title" : "National snow leopard survey of Bhutan 2014-2016 (Phase I): sign and prey base survey", "type" : "report" }, "uris" : [ "http://www.mendeley.com/documents/?uuid=65db2156-e621-4f29-ba15-8bfa71dad462" ] } ], "mendeley" : { "formattedCitation" : "(Alexander et al., 2016; Thinley et al., 2016)", "plainTextFormattedCitation" : "(Alexander et al., 2016; Thinley et al., 2016)", "previouslyFormattedCitation" : "(Alexander et al., 2016; Thinley et al., 2016)" }, "properties" : { "noteIndex" : 0 }, "schema" : "https://github.com/citation-style-language/schema/raw/master/csl-citation.json" }</w:instrText>
      </w:r>
      <w:r w:rsidR="00651478">
        <w:rPr>
          <w:rFonts w:ascii="Times New Roman" w:eastAsia="Times New Roman" w:hAnsi="Times New Roman" w:cs="Times New Roman"/>
          <w:sz w:val="24"/>
          <w:szCs w:val="24"/>
          <w:lang w:eastAsia="en-IN" w:bidi="hi-IN"/>
        </w:rPr>
        <w:fldChar w:fldCharType="separate"/>
      </w:r>
      <w:r w:rsidR="00D15CF7" w:rsidRPr="00D15CF7">
        <w:rPr>
          <w:rFonts w:ascii="Times New Roman" w:eastAsia="Times New Roman" w:hAnsi="Times New Roman" w:cs="Times New Roman"/>
          <w:noProof/>
          <w:sz w:val="24"/>
          <w:szCs w:val="24"/>
          <w:lang w:eastAsia="en-IN" w:bidi="hi-IN"/>
        </w:rPr>
        <w:t>(Alexander et al., 2016; Thinley et al., 2016)</w:t>
      </w:r>
      <w:r w:rsidR="00651478">
        <w:rPr>
          <w:rFonts w:ascii="Times New Roman" w:eastAsia="Times New Roman" w:hAnsi="Times New Roman" w:cs="Times New Roman"/>
          <w:sz w:val="24"/>
          <w:szCs w:val="24"/>
          <w:lang w:eastAsia="en-IN" w:bidi="hi-IN"/>
        </w:rPr>
        <w:fldChar w:fldCharType="end"/>
      </w:r>
      <w:r w:rsidR="009664D8">
        <w:rPr>
          <w:rFonts w:ascii="Times New Roman" w:eastAsia="Times New Roman" w:hAnsi="Times New Roman" w:cs="Times New Roman"/>
          <w:sz w:val="24"/>
          <w:szCs w:val="24"/>
          <w:lang w:eastAsia="en-IN" w:bidi="hi-IN"/>
        </w:rPr>
        <w:t xml:space="preserve">. </w:t>
      </w:r>
      <w:r w:rsidR="0028515E">
        <w:rPr>
          <w:rFonts w:ascii="Times New Roman" w:eastAsia="Times New Roman" w:hAnsi="Times New Roman" w:cs="Times New Roman"/>
          <w:sz w:val="24"/>
          <w:szCs w:val="24"/>
          <w:lang w:eastAsia="en-IN" w:bidi="hi-IN"/>
        </w:rPr>
        <w:t xml:space="preserve">This is an incorrect and misleading interpretation. These are not density surfaces. They will always show most contrast close to detectors, whether or not that is where most variation in density occurs, and will be systematically different (as opposed to random fluctuation) for different </w:t>
      </w:r>
      <w:r w:rsidR="0028515E">
        <w:rPr>
          <w:rFonts w:ascii="Times New Roman" w:eastAsia="Times New Roman" w:hAnsi="Times New Roman" w:cs="Times New Roman"/>
          <w:sz w:val="24"/>
          <w:szCs w:val="24"/>
          <w:lang w:eastAsia="en-IN" w:bidi="hi-IN"/>
        </w:rPr>
        <w:lastRenderedPageBreak/>
        <w:t>detector locations, even when exactly the same individuals are being surveyed. &lt;See Appendix, if David can get it done in time.&gt;</w:t>
      </w:r>
    </w:p>
    <w:p w14:paraId="2E24AA58"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4FA7B10F" w14:textId="63DE7A24" w:rsidR="00C92135" w:rsidRDefault="00C92135" w:rsidP="00CF18F4">
      <w:pPr>
        <w:spacing w:after="0" w:line="240" w:lineRule="auto"/>
        <w:rPr>
          <w:ins w:id="0" w:author="Koustubh" w:date="2017-03-04T08:33: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00B34469"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Ranges might be exclusive for territorial individuals, but populations of large felids generally are constituted of territorial, transient and floater individuals</w:t>
      </w:r>
      <w:r w:rsidR="004966CA">
        <w:rPr>
          <w:rFonts w:ascii="Times New Roman" w:eastAsia="Times New Roman" w:hAnsi="Times New Roman" w:cs="Times New Roman"/>
          <w:sz w:val="24"/>
          <w:szCs w:val="24"/>
          <w:lang w:eastAsia="en-IN" w:bidi="hi-IN"/>
        </w:rPr>
        <w:t xml:space="preserve"> from both sexes, with the latter </w:t>
      </w:r>
      <w:r w:rsidR="00BD6348">
        <w:rPr>
          <w:rFonts w:ascii="Times New Roman" w:eastAsia="Times New Roman" w:hAnsi="Times New Roman" w:cs="Times New Roman"/>
          <w:sz w:val="24"/>
          <w:szCs w:val="24"/>
          <w:lang w:eastAsia="en-IN" w:bidi="hi-IN"/>
        </w:rPr>
        <w:t xml:space="preserve">two </w:t>
      </w:r>
      <w:r w:rsidR="004966CA">
        <w:rPr>
          <w:rFonts w:ascii="Times New Roman" w:eastAsia="Times New Roman" w:hAnsi="Times New Roman" w:cs="Times New Roman"/>
          <w:sz w:val="24"/>
          <w:szCs w:val="24"/>
          <w:lang w:eastAsia="en-IN" w:bidi="hi-IN"/>
        </w:rPr>
        <w:t>categories leading to large scale overlaps</w:t>
      </w:r>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(Chundawat et al., 2016; Johansson et al.,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w:t>
      </w:r>
      <w:proofErr w:type="gramStart"/>
      <w:r>
        <w:rPr>
          <w:rFonts w:ascii="Times New Roman" w:eastAsia="Times New Roman" w:hAnsi="Times New Roman" w:cs="Times New Roman"/>
          <w:sz w:val="24"/>
          <w:szCs w:val="24"/>
          <w:lang w:eastAsia="en-IN" w:bidi="hi-IN"/>
        </w:rPr>
        <w:t>is often strongly correlated</w:t>
      </w:r>
      <w:proofErr w:type="gramEnd"/>
      <w:r>
        <w:rPr>
          <w:rFonts w:ascii="Times New Roman" w:eastAsia="Times New Roman" w:hAnsi="Times New Roman" w:cs="Times New Roman"/>
          <w:sz w:val="24"/>
          <w:szCs w:val="24"/>
          <w:lang w:eastAsia="en-IN" w:bidi="hi-IN"/>
        </w:rPr>
        <w:t xml:space="preserve"> with the habitat quality and availability of prey. Analyses that assume constant density across large study areas can lead to spurious </w:t>
      </w:r>
      <w:r w:rsidR="00143BBC">
        <w:rPr>
          <w:rFonts w:ascii="Times New Roman" w:eastAsia="Times New Roman" w:hAnsi="Times New Roman" w:cs="Times New Roman"/>
          <w:sz w:val="24"/>
          <w:szCs w:val="24"/>
          <w:lang w:eastAsia="en-IN" w:bidi="hi-IN"/>
        </w:rPr>
        <w:t>inferences</w:t>
      </w:r>
      <w:ins w:id="1" w:author="Koustubh" w:date="2017-03-04T08:18:00Z">
        <w:r w:rsidR="007061AD">
          <w:rPr>
            <w:rFonts w:ascii="Times New Roman" w:eastAsia="Times New Roman" w:hAnsi="Times New Roman" w:cs="Times New Roman"/>
            <w:sz w:val="24"/>
            <w:szCs w:val="24"/>
            <w:lang w:eastAsia="en-IN" w:bidi="hi-IN"/>
          </w:rPr>
          <w:t xml:space="preserve"> in case density is inherently varying spatially</w:t>
        </w:r>
      </w:ins>
      <w:r>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In addition, because </w:t>
      </w:r>
      <w:r w:rsidR="004966CA">
        <w:rPr>
          <w:rFonts w:ascii="Times New Roman" w:eastAsia="Times New Roman" w:hAnsi="Times New Roman" w:cs="Times New Roman"/>
          <w:sz w:val="24"/>
          <w:szCs w:val="24"/>
          <w:lang w:eastAsia="en-IN" w:bidi="hi-IN"/>
        </w:rPr>
        <w:t>snow leopard</w:t>
      </w:r>
      <w:r w:rsidR="00143BBC">
        <w:rPr>
          <w:rFonts w:ascii="Times New Roman" w:eastAsia="Times New Roman" w:hAnsi="Times New Roman" w:cs="Times New Roman"/>
          <w:sz w:val="24"/>
          <w:szCs w:val="24"/>
          <w:lang w:eastAsia="en-IN" w:bidi="hi-IN"/>
        </w:rPr>
        <w:t xml:space="preserve"> distribution</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 xml:space="preserve">is </w:t>
      </w:r>
      <w:r w:rsidR="004966CA">
        <w:rPr>
          <w:rFonts w:ascii="Times New Roman" w:eastAsia="Times New Roman" w:hAnsi="Times New Roman" w:cs="Times New Roman"/>
          <w:sz w:val="24"/>
          <w:szCs w:val="24"/>
          <w:lang w:eastAsia="en-IN" w:bidi="hi-IN"/>
        </w:rPr>
        <w:t>closely aligned to habitat types</w:t>
      </w:r>
      <w:r w:rsidR="00143BBC">
        <w:rPr>
          <w:rFonts w:ascii="Times New Roman" w:eastAsia="Times New Roman" w:hAnsi="Times New Roman" w:cs="Times New Roman"/>
          <w:sz w:val="24"/>
          <w:szCs w:val="24"/>
          <w:lang w:eastAsia="en-IN" w:bidi="hi-IN"/>
        </w:rPr>
        <w:t xml:space="preserve"> and</w:t>
      </w:r>
      <w:r w:rsidR="004966CA">
        <w:rPr>
          <w:rFonts w:ascii="Times New Roman" w:eastAsia="Times New Roman" w:hAnsi="Times New Roman" w:cs="Times New Roman"/>
          <w:sz w:val="24"/>
          <w:szCs w:val="24"/>
          <w:lang w:eastAsia="en-IN" w:bidi="hi-IN"/>
        </w:rPr>
        <w:t xml:space="preserve"> </w:t>
      </w:r>
      <w:r w:rsidR="00143BBC">
        <w:rPr>
          <w:rFonts w:ascii="Times New Roman" w:eastAsia="Times New Roman" w:hAnsi="Times New Roman" w:cs="Times New Roman"/>
          <w:sz w:val="24"/>
          <w:szCs w:val="24"/>
          <w:lang w:eastAsia="en-IN" w:bidi="hi-IN"/>
        </w:rPr>
        <w:t>demonstrates</w:t>
      </w:r>
      <w:r w:rsidR="004966CA">
        <w:rPr>
          <w:rFonts w:ascii="Times New Roman" w:eastAsia="Times New Roman" w:hAnsi="Times New Roman" w:cs="Times New Roman"/>
          <w:sz w:val="24"/>
          <w:szCs w:val="24"/>
          <w:lang w:eastAsia="en-IN" w:bidi="hi-IN"/>
        </w:rPr>
        <w:t xml:space="preserve"> strong spatial preferences</w:t>
      </w:r>
      <w:r w:rsidR="00143BBC">
        <w:rPr>
          <w:rFonts w:ascii="Times New Roman" w:eastAsia="Times New Roman" w:hAnsi="Times New Roman" w:cs="Times New Roman"/>
          <w:sz w:val="24"/>
          <w:szCs w:val="24"/>
          <w:lang w:eastAsia="en-IN" w:bidi="hi-IN"/>
        </w:rPr>
        <w:t>,</w:t>
      </w:r>
      <w:r w:rsidR="004966CA">
        <w:rPr>
          <w:rFonts w:ascii="Times New Roman" w:eastAsia="Times New Roman" w:hAnsi="Times New Roman" w:cs="Times New Roman"/>
          <w:sz w:val="24"/>
          <w:szCs w:val="24"/>
          <w:lang w:eastAsia="en-IN" w:bidi="hi-IN"/>
        </w:rPr>
        <w:t xml:space="preserve"> and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 xml:space="preserve">home ranges </w:t>
      </w:r>
      <w:r w:rsidR="00143BBC">
        <w:rPr>
          <w:rFonts w:ascii="Times New Roman" w:eastAsia="Times New Roman" w:hAnsi="Times New Roman" w:cs="Times New Roman"/>
          <w:sz w:val="24"/>
          <w:szCs w:val="24"/>
          <w:lang w:eastAsia="en-IN" w:bidi="hi-IN"/>
        </w:rPr>
        <w:t xml:space="preserve">tend to be </w:t>
      </w:r>
      <w:r w:rsidR="004966CA">
        <w:rPr>
          <w:rFonts w:ascii="Times New Roman" w:eastAsia="Times New Roman" w:hAnsi="Times New Roman" w:cs="Times New Roman"/>
          <w:sz w:val="24"/>
          <w:szCs w:val="24"/>
          <w:lang w:eastAsia="en-IN" w:bidi="hi-IN"/>
        </w:rPr>
        <w:t xml:space="preserve">larger than the length or width of </w:t>
      </w:r>
      <w:r w:rsidR="00143BBC">
        <w:rPr>
          <w:rFonts w:ascii="Times New Roman" w:eastAsia="Times New Roman" w:hAnsi="Times New Roman" w:cs="Times New Roman"/>
          <w:sz w:val="24"/>
          <w:szCs w:val="24"/>
          <w:lang w:eastAsia="en-IN" w:bidi="hi-IN"/>
        </w:rPr>
        <w:t xml:space="preserve">individual </w:t>
      </w:r>
      <w:r w:rsidR="004966CA">
        <w:rPr>
          <w:rFonts w:ascii="Times New Roman" w:eastAsia="Times New Roman" w:hAnsi="Times New Roman" w:cs="Times New Roman"/>
          <w:sz w:val="24"/>
          <w:szCs w:val="24"/>
          <w:lang w:eastAsia="en-IN" w:bidi="hi-IN"/>
        </w:rPr>
        <w:t>habitat patch</w:t>
      </w:r>
      <w:r w:rsidR="00143BBC">
        <w:rPr>
          <w:rFonts w:ascii="Times New Roman" w:eastAsia="Times New Roman" w:hAnsi="Times New Roman" w:cs="Times New Roman"/>
          <w:sz w:val="24"/>
          <w:szCs w:val="24"/>
          <w:lang w:eastAsia="en-IN" w:bidi="hi-IN"/>
        </w:rPr>
        <w:t>es</w:t>
      </w:r>
      <w:r w:rsidR="00433D3A">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(Johansson et al., 2016)</w:t>
      </w:r>
      <w:r w:rsidR="0032638D">
        <w:rPr>
          <w:rFonts w:ascii="Times New Roman" w:eastAsia="Times New Roman" w:hAnsi="Times New Roman" w:cs="Times New Roman"/>
          <w:sz w:val="24"/>
          <w:szCs w:val="24"/>
          <w:lang w:eastAsia="en-IN" w:bidi="hi-IN"/>
        </w:rPr>
        <w:fldChar w:fldCharType="end"/>
      </w:r>
      <w:r w:rsidR="004966CA">
        <w:rPr>
          <w:rFonts w:ascii="Times New Roman" w:eastAsia="Times New Roman" w:hAnsi="Times New Roman" w:cs="Times New Roman"/>
          <w:sz w:val="24"/>
          <w:szCs w:val="24"/>
          <w:lang w:eastAsia="en-IN" w:bidi="hi-IN"/>
        </w:rPr>
        <w:t>, inferences assuming ranging patterns around an activity centre</w:t>
      </w:r>
      <w:r w:rsidR="00143BBC">
        <w:rPr>
          <w:rFonts w:ascii="Times New Roman" w:eastAsia="Times New Roman" w:hAnsi="Times New Roman" w:cs="Times New Roman"/>
          <w:sz w:val="24"/>
          <w:szCs w:val="24"/>
          <w:lang w:eastAsia="en-IN" w:bidi="hi-IN"/>
        </w:rPr>
        <w:t>s that take no account of habitat types</w:t>
      </w:r>
      <w:r w:rsidR="004966CA">
        <w:rPr>
          <w:rFonts w:ascii="Times New Roman" w:eastAsia="Times New Roman" w:hAnsi="Times New Roman" w:cs="Times New Roman"/>
          <w:sz w:val="24"/>
          <w:szCs w:val="24"/>
          <w:lang w:eastAsia="en-IN" w:bidi="hi-IN"/>
        </w:rPr>
        <w:t xml:space="preserve"> could lead to</w:t>
      </w:r>
      <w:r w:rsidR="00D6374E">
        <w:rPr>
          <w:rFonts w:ascii="Times New Roman" w:eastAsia="Times New Roman" w:hAnsi="Times New Roman" w:cs="Times New Roman"/>
          <w:sz w:val="24"/>
          <w:szCs w:val="24"/>
          <w:lang w:eastAsia="en-IN" w:bidi="hi-IN"/>
        </w:rPr>
        <w:t xml:space="preserve"> biases</w:t>
      </w:r>
      <w:r w:rsidR="000E6E4F">
        <w:rPr>
          <w:rFonts w:ascii="Times New Roman" w:eastAsia="Times New Roman" w:hAnsi="Times New Roman" w:cs="Times New Roman"/>
          <w:sz w:val="24"/>
          <w:szCs w:val="24"/>
          <w:lang w:eastAsia="en-IN" w:bidi="hi-IN"/>
        </w:rPr>
        <w:t>.</w:t>
      </w:r>
    </w:p>
    <w:p w14:paraId="46AE70A3" w14:textId="77777777" w:rsidR="00255403" w:rsidRDefault="00255403" w:rsidP="00CF18F4">
      <w:pPr>
        <w:spacing w:after="0" w:line="240" w:lineRule="auto"/>
        <w:rPr>
          <w:ins w:id="2" w:author="Koustubh" w:date="2017-03-04T08:33:00Z"/>
          <w:rFonts w:ascii="Times New Roman" w:eastAsia="Times New Roman" w:hAnsi="Times New Roman" w:cs="Times New Roman"/>
          <w:sz w:val="24"/>
          <w:szCs w:val="24"/>
          <w:lang w:eastAsia="en-IN" w:bidi="hi-IN"/>
        </w:rPr>
      </w:pPr>
    </w:p>
    <w:p w14:paraId="2D2402BF" w14:textId="6C6A2938" w:rsidR="00255403" w:rsidRDefault="0000692A" w:rsidP="00CF18F4">
      <w:pPr>
        <w:spacing w:after="0" w:line="240" w:lineRule="auto"/>
        <w:rPr>
          <w:rFonts w:ascii="Times New Roman" w:eastAsia="Times New Roman" w:hAnsi="Times New Roman" w:cs="Times New Roman"/>
          <w:sz w:val="24"/>
          <w:szCs w:val="24"/>
          <w:lang w:eastAsia="en-IN" w:bidi="hi-IN"/>
        </w:rPr>
      </w:pPr>
      <w:ins w:id="3" w:author="Koustubh Sharma" w:date="2017-04-16T15:58:00Z">
        <w:r>
          <w:rPr>
            <w:rFonts w:ascii="Times New Roman" w:eastAsia="Times New Roman" w:hAnsi="Times New Roman" w:cs="Times New Roman"/>
            <w:sz w:val="24"/>
            <w:szCs w:val="24"/>
            <w:lang w:eastAsia="en-IN" w:bidi="hi-IN"/>
          </w:rPr>
          <w:t xml:space="preserve">Snow leopards tend to have large home ranges that </w:t>
        </w:r>
      </w:ins>
      <w:ins w:id="4" w:author="Koustubh Sharma" w:date="2017-04-16T15:59:00Z">
        <w:r>
          <w:rPr>
            <w:rFonts w:ascii="Times New Roman" w:eastAsia="Times New Roman" w:hAnsi="Times New Roman" w:cs="Times New Roman"/>
            <w:sz w:val="24"/>
            <w:szCs w:val="24"/>
            <w:lang w:eastAsia="en-IN" w:bidi="hi-IN"/>
          </w:rPr>
          <w:t xml:space="preserve">limit the number of protected </w:t>
        </w:r>
        <w:proofErr w:type="gramStart"/>
        <w:r>
          <w:rPr>
            <w:rFonts w:ascii="Times New Roman" w:eastAsia="Times New Roman" w:hAnsi="Times New Roman" w:cs="Times New Roman"/>
            <w:sz w:val="24"/>
            <w:szCs w:val="24"/>
            <w:lang w:eastAsia="en-IN" w:bidi="hi-IN"/>
          </w:rPr>
          <w:t>areas which</w:t>
        </w:r>
        <w:proofErr w:type="gramEnd"/>
        <w:r>
          <w:rPr>
            <w:rFonts w:ascii="Times New Roman" w:eastAsia="Times New Roman" w:hAnsi="Times New Roman" w:cs="Times New Roman"/>
            <w:sz w:val="24"/>
            <w:szCs w:val="24"/>
            <w:lang w:eastAsia="en-IN" w:bidi="hi-IN"/>
          </w:rPr>
          <w:t xml:space="preserve"> can encompass viable populations. </w:t>
        </w:r>
      </w:ins>
      <w:ins w:id="5" w:author="Koustubh" w:date="2017-03-04T08:34:00Z">
        <w:del w:id="6" w:author="Koustubh Sharma" w:date="2017-04-16T15:58:00Z">
          <w:r w:rsidR="00255403" w:rsidDel="0000692A">
            <w:rPr>
              <w:rFonts w:ascii="Times New Roman" w:eastAsia="Times New Roman" w:hAnsi="Times New Roman" w:cs="Times New Roman"/>
              <w:sz w:val="24"/>
              <w:szCs w:val="24"/>
              <w:lang w:eastAsia="en-IN" w:bidi="hi-IN"/>
            </w:rPr>
            <w:delText>M</w:delText>
          </w:r>
        </w:del>
        <w:del w:id="7" w:author="Koustubh Sharma" w:date="2017-04-16T15:59:00Z">
          <w:r w:rsidR="00255403" w:rsidDel="0000692A">
            <w:rPr>
              <w:rFonts w:ascii="Times New Roman" w:eastAsia="Times New Roman" w:hAnsi="Times New Roman" w:cs="Times New Roman"/>
              <w:sz w:val="24"/>
              <w:szCs w:val="24"/>
              <w:lang w:eastAsia="en-IN" w:bidi="hi-IN"/>
            </w:rPr>
            <w:delText>ost successful s</w:delText>
          </w:r>
        </w:del>
      </w:ins>
      <w:ins w:id="8" w:author="Koustubh" w:date="2017-03-04T08:33:00Z">
        <w:del w:id="9" w:author="Koustubh Sharma" w:date="2017-04-16T15:59:00Z">
          <w:r w:rsidR="00255403" w:rsidDel="0000692A">
            <w:rPr>
              <w:rFonts w:ascii="Times New Roman" w:eastAsia="Times New Roman" w:hAnsi="Times New Roman" w:cs="Times New Roman"/>
              <w:sz w:val="24"/>
              <w:szCs w:val="24"/>
              <w:lang w:eastAsia="en-IN" w:bidi="hi-IN"/>
            </w:rPr>
            <w:delText xml:space="preserve">now leopard conservation programs </w:delText>
          </w:r>
        </w:del>
      </w:ins>
      <w:ins w:id="10" w:author="Koustubh" w:date="2017-03-04T08:34:00Z">
        <w:del w:id="11" w:author="Koustubh Sharma" w:date="2017-04-16T15:59:00Z">
          <w:r w:rsidR="00255403" w:rsidDel="0000692A">
            <w:rPr>
              <w:rFonts w:ascii="Times New Roman" w:eastAsia="Times New Roman" w:hAnsi="Times New Roman" w:cs="Times New Roman"/>
              <w:sz w:val="24"/>
              <w:szCs w:val="24"/>
              <w:lang w:eastAsia="en-IN" w:bidi="hi-IN"/>
            </w:rPr>
            <w:delText>focus on community participation (GSLEP XX, Mishra XX)</w:delText>
          </w:r>
        </w:del>
      </w:ins>
      <w:ins w:id="12" w:author="Koustubh" w:date="2017-03-04T08:35:00Z">
        <w:del w:id="13" w:author="Koustubh Sharma" w:date="2017-04-16T15:59:00Z">
          <w:r w:rsidR="00255403" w:rsidDel="0000692A">
            <w:rPr>
              <w:rFonts w:ascii="Times New Roman" w:eastAsia="Times New Roman" w:hAnsi="Times New Roman" w:cs="Times New Roman"/>
              <w:sz w:val="24"/>
              <w:szCs w:val="24"/>
              <w:lang w:eastAsia="en-IN" w:bidi="hi-IN"/>
            </w:rPr>
            <w:delText xml:space="preserve">. Some </w:delText>
          </w:r>
        </w:del>
      </w:ins>
      <w:ins w:id="14" w:author="Koustubh" w:date="2017-03-04T08:39:00Z">
        <w:del w:id="15" w:author="Koustubh Sharma" w:date="2017-04-16T15:59:00Z">
          <w:r w:rsidR="00D249D2" w:rsidDel="0000692A">
            <w:rPr>
              <w:rFonts w:ascii="Times New Roman" w:eastAsia="Times New Roman" w:hAnsi="Times New Roman" w:cs="Times New Roman"/>
              <w:sz w:val="24"/>
              <w:szCs w:val="24"/>
              <w:lang w:eastAsia="en-IN" w:bidi="hi-IN"/>
            </w:rPr>
            <w:delText xml:space="preserve">State owned Protected Areas </w:delText>
          </w:r>
        </w:del>
      </w:ins>
      <w:ins w:id="16" w:author="Koustubh" w:date="2017-03-04T08:35:00Z">
        <w:del w:id="17" w:author="Koustubh Sharma" w:date="2017-04-16T15:59:00Z">
          <w:r w:rsidR="00255403" w:rsidDel="0000692A">
            <w:rPr>
              <w:rFonts w:ascii="Times New Roman" w:eastAsia="Times New Roman" w:hAnsi="Times New Roman" w:cs="Times New Roman"/>
              <w:sz w:val="24"/>
              <w:szCs w:val="24"/>
              <w:lang w:eastAsia="en-IN" w:bidi="hi-IN"/>
            </w:rPr>
            <w:delText xml:space="preserve">focus on strict protection by limiting </w:delText>
          </w:r>
        </w:del>
      </w:ins>
      <w:ins w:id="18" w:author="Koustubh" w:date="2017-03-04T08:36:00Z">
        <w:del w:id="19" w:author="Koustubh Sharma" w:date="2017-04-16T15:59:00Z">
          <w:r w:rsidR="00255403" w:rsidDel="0000692A">
            <w:rPr>
              <w:rFonts w:ascii="Times New Roman" w:eastAsia="Times New Roman" w:hAnsi="Times New Roman" w:cs="Times New Roman"/>
              <w:sz w:val="24"/>
              <w:szCs w:val="24"/>
              <w:lang w:eastAsia="en-IN" w:bidi="hi-IN"/>
            </w:rPr>
            <w:delText xml:space="preserve">human-use, others implement </w:delText>
          </w:r>
        </w:del>
      </w:ins>
      <w:ins w:id="20" w:author="Koustubh" w:date="2017-03-04T08:39:00Z">
        <w:del w:id="21" w:author="Koustubh Sharma" w:date="2017-04-16T15:59:00Z">
          <w:r w:rsidR="00D249D2" w:rsidDel="0000692A">
            <w:rPr>
              <w:rFonts w:ascii="Times New Roman" w:eastAsia="Times New Roman" w:hAnsi="Times New Roman" w:cs="Times New Roman"/>
              <w:sz w:val="24"/>
              <w:szCs w:val="24"/>
              <w:lang w:eastAsia="en-IN" w:bidi="hi-IN"/>
            </w:rPr>
            <w:delText xml:space="preserve">participatory </w:delText>
          </w:r>
        </w:del>
      </w:ins>
      <w:ins w:id="22" w:author="Koustubh" w:date="2017-03-04T08:36:00Z">
        <w:del w:id="23" w:author="Koustubh Sharma" w:date="2017-04-16T15:59:00Z">
          <w:r w:rsidR="00255403" w:rsidDel="0000692A">
            <w:rPr>
              <w:rFonts w:ascii="Times New Roman" w:eastAsia="Times New Roman" w:hAnsi="Times New Roman" w:cs="Times New Roman"/>
              <w:sz w:val="24"/>
              <w:szCs w:val="24"/>
              <w:lang w:eastAsia="en-IN" w:bidi="hi-IN"/>
            </w:rPr>
            <w:delText>community based conservation programs</w:delText>
          </w:r>
        </w:del>
      </w:ins>
      <w:ins w:id="24" w:author="Koustubh" w:date="2017-03-04T08:39:00Z">
        <w:del w:id="25" w:author="Koustubh Sharma" w:date="2017-04-16T15:59:00Z">
          <w:r w:rsidR="00D249D2" w:rsidDel="0000692A">
            <w:rPr>
              <w:rFonts w:ascii="Times New Roman" w:eastAsia="Times New Roman" w:hAnsi="Times New Roman" w:cs="Times New Roman"/>
              <w:sz w:val="24"/>
              <w:szCs w:val="24"/>
              <w:lang w:eastAsia="en-IN" w:bidi="hi-IN"/>
            </w:rPr>
            <w:delText xml:space="preserve">. </w:delText>
          </w:r>
        </w:del>
      </w:ins>
      <w:ins w:id="26" w:author="Koustubh" w:date="2017-03-04T08:40:00Z">
        <w:del w:id="27" w:author="Koustubh Sharma" w:date="2017-04-16T15:59:00Z">
          <w:r w:rsidR="00D249D2" w:rsidDel="0000692A">
            <w:rPr>
              <w:rFonts w:ascii="Times New Roman" w:eastAsia="Times New Roman" w:hAnsi="Times New Roman" w:cs="Times New Roman"/>
              <w:sz w:val="24"/>
              <w:szCs w:val="24"/>
              <w:lang w:eastAsia="en-IN" w:bidi="hi-IN"/>
            </w:rPr>
            <w:delText>At the same time, a</w:delText>
          </w:r>
        </w:del>
      </w:ins>
      <w:ins w:id="28" w:author="Koustubh" w:date="2017-03-04T08:36:00Z">
        <w:del w:id="29" w:author="Koustubh Sharma" w:date="2017-04-16T15:59:00Z">
          <w:r w:rsidR="00255403" w:rsidDel="0000692A">
            <w:rPr>
              <w:rFonts w:ascii="Times New Roman" w:eastAsia="Times New Roman" w:hAnsi="Times New Roman" w:cs="Times New Roman"/>
              <w:sz w:val="24"/>
              <w:szCs w:val="24"/>
              <w:lang w:eastAsia="en-IN" w:bidi="hi-IN"/>
            </w:rPr>
            <w:delText xml:space="preserve"> large proportion of snow leopard habitat may not </w:delText>
          </w:r>
        </w:del>
      </w:ins>
      <w:ins w:id="30" w:author="Koustubh" w:date="2017-03-04T08:39:00Z">
        <w:del w:id="31" w:author="Koustubh Sharma" w:date="2017-04-16T15:59:00Z">
          <w:r w:rsidR="00D249D2" w:rsidDel="0000692A">
            <w:rPr>
              <w:rFonts w:ascii="Times New Roman" w:eastAsia="Times New Roman" w:hAnsi="Times New Roman" w:cs="Times New Roman"/>
              <w:sz w:val="24"/>
              <w:szCs w:val="24"/>
              <w:lang w:eastAsia="en-IN" w:bidi="hi-IN"/>
            </w:rPr>
            <w:delText xml:space="preserve">have </w:delText>
          </w:r>
        </w:del>
      </w:ins>
      <w:ins w:id="32" w:author="Koustubh" w:date="2017-03-04T08:36:00Z">
        <w:del w:id="33" w:author="Koustubh Sharma" w:date="2017-04-16T15:59:00Z">
          <w:r w:rsidR="00255403" w:rsidDel="0000692A">
            <w:rPr>
              <w:rFonts w:ascii="Times New Roman" w:eastAsia="Times New Roman" w:hAnsi="Times New Roman" w:cs="Times New Roman"/>
              <w:sz w:val="24"/>
              <w:szCs w:val="24"/>
              <w:lang w:eastAsia="en-IN" w:bidi="hi-IN"/>
            </w:rPr>
            <w:delText xml:space="preserve">any </w:delText>
          </w:r>
        </w:del>
      </w:ins>
      <w:ins w:id="34" w:author="Koustubh" w:date="2017-03-04T08:40:00Z">
        <w:del w:id="35" w:author="Koustubh Sharma" w:date="2017-04-16T15:59:00Z">
          <w:r w:rsidR="00D249D2" w:rsidDel="0000692A">
            <w:rPr>
              <w:rFonts w:ascii="Times New Roman" w:eastAsia="Times New Roman" w:hAnsi="Times New Roman" w:cs="Times New Roman"/>
              <w:sz w:val="24"/>
              <w:szCs w:val="24"/>
              <w:lang w:eastAsia="en-IN" w:bidi="hi-IN"/>
            </w:rPr>
            <w:delText xml:space="preserve">on-going </w:delText>
          </w:r>
        </w:del>
      </w:ins>
      <w:ins w:id="36" w:author="Koustubh" w:date="2017-03-04T08:37:00Z">
        <w:del w:id="37" w:author="Koustubh Sharma" w:date="2017-04-16T15:59:00Z">
          <w:r w:rsidR="00255403" w:rsidDel="0000692A">
            <w:rPr>
              <w:rFonts w:ascii="Times New Roman" w:eastAsia="Times New Roman" w:hAnsi="Times New Roman" w:cs="Times New Roman"/>
              <w:sz w:val="24"/>
              <w:szCs w:val="24"/>
              <w:lang w:eastAsia="en-IN" w:bidi="hi-IN"/>
            </w:rPr>
            <w:delText>specific conservation model</w:delText>
          </w:r>
        </w:del>
      </w:ins>
      <w:ins w:id="38" w:author="Koustubh" w:date="2017-03-04T08:40:00Z">
        <w:del w:id="39" w:author="Koustubh Sharma" w:date="2017-04-16T15:59:00Z">
          <w:r w:rsidR="00D249D2" w:rsidDel="0000692A">
            <w:rPr>
              <w:rFonts w:ascii="Times New Roman" w:eastAsia="Times New Roman" w:hAnsi="Times New Roman" w:cs="Times New Roman"/>
              <w:sz w:val="24"/>
              <w:szCs w:val="24"/>
              <w:lang w:eastAsia="en-IN" w:bidi="hi-IN"/>
            </w:rPr>
            <w:delText>s</w:delText>
          </w:r>
        </w:del>
      </w:ins>
      <w:ins w:id="40" w:author="Koustubh" w:date="2017-03-04T08:37:00Z">
        <w:del w:id="41" w:author="Koustubh Sharma" w:date="2017-04-16T15:59:00Z">
          <w:r w:rsidR="00255403" w:rsidDel="0000692A">
            <w:rPr>
              <w:rFonts w:ascii="Times New Roman" w:eastAsia="Times New Roman" w:hAnsi="Times New Roman" w:cs="Times New Roman"/>
              <w:sz w:val="24"/>
              <w:szCs w:val="24"/>
              <w:lang w:eastAsia="en-IN" w:bidi="hi-IN"/>
            </w:rPr>
            <w:delText xml:space="preserve">. </w:delText>
          </w:r>
        </w:del>
        <w:r w:rsidR="00255403">
          <w:rPr>
            <w:rFonts w:ascii="Times New Roman" w:eastAsia="Times New Roman" w:hAnsi="Times New Roman" w:cs="Times New Roman"/>
            <w:sz w:val="24"/>
            <w:szCs w:val="24"/>
            <w:lang w:eastAsia="en-IN" w:bidi="hi-IN"/>
          </w:rPr>
          <w:t>The Global Snow Leopard and Ecosystem Protection Program has identified 23 sn</w:t>
        </w:r>
      </w:ins>
      <w:ins w:id="42" w:author="Koustubh" w:date="2017-03-04T08:38:00Z">
        <w:r w:rsidR="00255403">
          <w:rPr>
            <w:rFonts w:ascii="Times New Roman" w:eastAsia="Times New Roman" w:hAnsi="Times New Roman" w:cs="Times New Roman"/>
            <w:sz w:val="24"/>
            <w:szCs w:val="24"/>
            <w:lang w:eastAsia="en-IN" w:bidi="hi-IN"/>
          </w:rPr>
          <w:t xml:space="preserve">ow leopard landscapes to </w:t>
        </w:r>
        <w:proofErr w:type="gramStart"/>
        <w:r w:rsidR="00255403">
          <w:rPr>
            <w:rFonts w:ascii="Times New Roman" w:eastAsia="Times New Roman" w:hAnsi="Times New Roman" w:cs="Times New Roman"/>
            <w:sz w:val="24"/>
            <w:szCs w:val="24"/>
            <w:lang w:eastAsia="en-IN" w:bidi="hi-IN"/>
          </w:rPr>
          <w:t>be protected</w:t>
        </w:r>
        <w:proofErr w:type="gramEnd"/>
        <w:r w:rsidR="00255403">
          <w:rPr>
            <w:rFonts w:ascii="Times New Roman" w:eastAsia="Times New Roman" w:hAnsi="Times New Roman" w:cs="Times New Roman"/>
            <w:sz w:val="24"/>
            <w:szCs w:val="24"/>
            <w:lang w:eastAsia="en-IN" w:bidi="hi-IN"/>
          </w:rPr>
          <w:t xml:space="preserve"> by 2020. </w:t>
        </w:r>
      </w:ins>
      <w:ins w:id="43" w:author="Koustubh Sharma" w:date="2017-04-16T15:59:00Z">
        <w:r>
          <w:rPr>
            <w:rFonts w:ascii="Times New Roman" w:eastAsia="Times New Roman" w:hAnsi="Times New Roman" w:cs="Times New Roman"/>
            <w:sz w:val="24"/>
            <w:szCs w:val="24"/>
            <w:lang w:eastAsia="en-IN" w:bidi="hi-IN"/>
          </w:rPr>
          <w:t>Some State owned Protected Areas focus on strict protection by limiting human-</w:t>
        </w:r>
        <w:proofErr w:type="gramStart"/>
        <w:r>
          <w:rPr>
            <w:rFonts w:ascii="Times New Roman" w:eastAsia="Times New Roman" w:hAnsi="Times New Roman" w:cs="Times New Roman"/>
            <w:sz w:val="24"/>
            <w:szCs w:val="24"/>
            <w:lang w:eastAsia="en-IN" w:bidi="hi-IN"/>
          </w:rPr>
          <w:t>use,</w:t>
        </w:r>
        <w:proofErr w:type="gramEnd"/>
        <w:r>
          <w:rPr>
            <w:rFonts w:ascii="Times New Roman" w:eastAsia="Times New Roman" w:hAnsi="Times New Roman" w:cs="Times New Roman"/>
            <w:sz w:val="24"/>
            <w:szCs w:val="24"/>
            <w:lang w:eastAsia="en-IN" w:bidi="hi-IN"/>
          </w:rPr>
          <w:t xml:space="preserve"> </w:t>
        </w:r>
      </w:ins>
      <w:ins w:id="44" w:author="Koustubh Sharma" w:date="2017-04-16T16:00:00Z">
        <w:r>
          <w:rPr>
            <w:rFonts w:ascii="Times New Roman" w:eastAsia="Times New Roman" w:hAnsi="Times New Roman" w:cs="Times New Roman"/>
            <w:sz w:val="24"/>
            <w:szCs w:val="24"/>
            <w:lang w:eastAsia="en-IN" w:bidi="hi-IN"/>
          </w:rPr>
          <w:t>O</w:t>
        </w:r>
      </w:ins>
      <w:ins w:id="45" w:author="Koustubh Sharma" w:date="2017-04-16T15:59:00Z">
        <w:r>
          <w:rPr>
            <w:rFonts w:ascii="Times New Roman" w:eastAsia="Times New Roman" w:hAnsi="Times New Roman" w:cs="Times New Roman"/>
            <w:sz w:val="24"/>
            <w:szCs w:val="24"/>
            <w:lang w:eastAsia="en-IN" w:bidi="hi-IN"/>
          </w:rPr>
          <w:t xml:space="preserve">thers implement participatory community based conservation programs. </w:t>
        </w:r>
      </w:ins>
      <w:ins w:id="46" w:author="Koustubh Sharma" w:date="2017-04-16T16:01:00Z">
        <w:r>
          <w:rPr>
            <w:rFonts w:ascii="Times New Roman" w:eastAsia="Times New Roman" w:hAnsi="Times New Roman" w:cs="Times New Roman"/>
            <w:sz w:val="24"/>
            <w:szCs w:val="24"/>
            <w:lang w:eastAsia="en-IN" w:bidi="hi-IN"/>
          </w:rPr>
          <w:t xml:space="preserve">Some successful snow leopard conservation programs focus on community participation (GSLEP XX, Mishra XX). </w:t>
        </w:r>
        <w:r>
          <w:rPr>
            <w:rFonts w:ascii="Times New Roman" w:eastAsia="Times New Roman" w:hAnsi="Times New Roman" w:cs="Times New Roman"/>
            <w:sz w:val="24"/>
            <w:szCs w:val="24"/>
            <w:lang w:eastAsia="en-IN" w:bidi="hi-IN"/>
          </w:rPr>
          <w:t>A</w:t>
        </w:r>
      </w:ins>
      <w:ins w:id="47" w:author="Koustubh Sharma" w:date="2017-04-16T15:59:00Z">
        <w:r>
          <w:rPr>
            <w:rFonts w:ascii="Times New Roman" w:eastAsia="Times New Roman" w:hAnsi="Times New Roman" w:cs="Times New Roman"/>
            <w:sz w:val="24"/>
            <w:szCs w:val="24"/>
            <w:lang w:eastAsia="en-IN" w:bidi="hi-IN"/>
          </w:rPr>
          <w:t xml:space="preserve"> large proportion of snow leopard habitat </w:t>
        </w:r>
      </w:ins>
      <w:ins w:id="48" w:author="Koustubh Sharma" w:date="2017-04-16T16:01:00Z">
        <w:r>
          <w:rPr>
            <w:rFonts w:ascii="Times New Roman" w:eastAsia="Times New Roman" w:hAnsi="Times New Roman" w:cs="Times New Roman"/>
            <w:sz w:val="24"/>
            <w:szCs w:val="24"/>
            <w:lang w:eastAsia="en-IN" w:bidi="hi-IN"/>
          </w:rPr>
          <w:t xml:space="preserve">however </w:t>
        </w:r>
      </w:ins>
      <w:ins w:id="49" w:author="Koustubh Sharma" w:date="2017-04-16T15:59:00Z">
        <w:r>
          <w:rPr>
            <w:rFonts w:ascii="Times New Roman" w:eastAsia="Times New Roman" w:hAnsi="Times New Roman" w:cs="Times New Roman"/>
            <w:sz w:val="24"/>
            <w:szCs w:val="24"/>
            <w:lang w:eastAsia="en-IN" w:bidi="hi-IN"/>
          </w:rPr>
          <w:t xml:space="preserve">may not have any on-going specific conservation models. </w:t>
        </w:r>
      </w:ins>
      <w:ins w:id="50" w:author="Koustubh" w:date="2017-03-04T08:38:00Z">
        <w:r w:rsidR="00255403">
          <w:rPr>
            <w:rFonts w:ascii="Times New Roman" w:eastAsia="Times New Roman" w:hAnsi="Times New Roman" w:cs="Times New Roman"/>
            <w:sz w:val="24"/>
            <w:szCs w:val="24"/>
            <w:lang w:eastAsia="en-IN" w:bidi="hi-IN"/>
          </w:rPr>
          <w:t>The protection strategies may vary across or even within each landscape, depending on the local situation analysis</w:t>
        </w:r>
      </w:ins>
      <w:ins w:id="51" w:author="Koustubh" w:date="2017-03-04T08:40:00Z">
        <w:r w:rsidR="00D249D2">
          <w:rPr>
            <w:rFonts w:ascii="Times New Roman" w:eastAsia="Times New Roman" w:hAnsi="Times New Roman" w:cs="Times New Roman"/>
            <w:sz w:val="24"/>
            <w:szCs w:val="24"/>
            <w:lang w:eastAsia="en-IN" w:bidi="hi-IN"/>
          </w:rPr>
          <w:t>. Ultimately</w:t>
        </w:r>
      </w:ins>
      <w:ins w:id="52" w:author="Koustubh" w:date="2017-03-25T13:00:00Z">
        <w:r w:rsidR="00CF7D7D">
          <w:rPr>
            <w:rFonts w:ascii="Times New Roman" w:eastAsia="Times New Roman" w:hAnsi="Times New Roman" w:cs="Times New Roman"/>
            <w:sz w:val="24"/>
            <w:szCs w:val="24"/>
            <w:lang w:eastAsia="en-IN" w:bidi="hi-IN"/>
          </w:rPr>
          <w:t>,</w:t>
        </w:r>
      </w:ins>
      <w:ins w:id="53" w:author="Koustubh" w:date="2017-03-04T08:40:00Z">
        <w:r w:rsidR="00D249D2">
          <w:rPr>
            <w:rFonts w:ascii="Times New Roman" w:eastAsia="Times New Roman" w:hAnsi="Times New Roman" w:cs="Times New Roman"/>
            <w:sz w:val="24"/>
            <w:szCs w:val="24"/>
            <w:lang w:eastAsia="en-IN" w:bidi="hi-IN"/>
          </w:rPr>
          <w:t xml:space="preserve"> all snow leopard conservation models aim at</w:t>
        </w:r>
      </w:ins>
      <w:ins w:id="54" w:author="Koustubh" w:date="2017-03-04T08:41:00Z">
        <w:r w:rsidR="00D249D2">
          <w:rPr>
            <w:rFonts w:ascii="Times New Roman" w:eastAsia="Times New Roman" w:hAnsi="Times New Roman" w:cs="Times New Roman"/>
            <w:sz w:val="24"/>
            <w:szCs w:val="24"/>
            <w:lang w:eastAsia="en-IN" w:bidi="hi-IN"/>
          </w:rPr>
          <w:t xml:space="preserve"> either improving or maintaining the snow leopard densities</w:t>
        </w:r>
      </w:ins>
      <w:ins w:id="55" w:author="Koustubh" w:date="2017-03-04T08:38:00Z">
        <w:r w:rsidR="00255403">
          <w:rPr>
            <w:rFonts w:ascii="Times New Roman" w:eastAsia="Times New Roman" w:hAnsi="Times New Roman" w:cs="Times New Roman"/>
            <w:sz w:val="24"/>
            <w:szCs w:val="24"/>
            <w:lang w:eastAsia="en-IN" w:bidi="hi-IN"/>
          </w:rPr>
          <w:t xml:space="preserve">. </w:t>
        </w:r>
      </w:ins>
      <w:ins w:id="56" w:author="Koustubh" w:date="2017-03-04T08:41:00Z">
        <w:r w:rsidR="00D249D2">
          <w:rPr>
            <w:rFonts w:ascii="Times New Roman" w:eastAsia="Times New Roman" w:hAnsi="Times New Roman" w:cs="Times New Roman"/>
            <w:sz w:val="24"/>
            <w:szCs w:val="24"/>
            <w:lang w:eastAsia="en-IN" w:bidi="hi-IN"/>
          </w:rPr>
          <w:t xml:space="preserve">However, because of their large home ranges and strong habitat preferences, very small </w:t>
        </w:r>
      </w:ins>
      <w:ins w:id="57" w:author="Koustubh" w:date="2017-03-04T08:42:00Z">
        <w:r w:rsidR="00D249D2">
          <w:rPr>
            <w:rFonts w:ascii="Times New Roman" w:eastAsia="Times New Roman" w:hAnsi="Times New Roman" w:cs="Times New Roman"/>
            <w:sz w:val="24"/>
            <w:szCs w:val="24"/>
            <w:lang w:eastAsia="en-IN" w:bidi="hi-IN"/>
          </w:rPr>
          <w:t>or very big study areas that assume constant density, detection probability and uniform ranging patterns</w:t>
        </w:r>
      </w:ins>
      <w:ins w:id="58" w:author="Koustubh" w:date="2017-03-04T08:43:00Z">
        <w:r w:rsidR="00D249D2">
          <w:rPr>
            <w:rFonts w:ascii="Times New Roman" w:eastAsia="Times New Roman" w:hAnsi="Times New Roman" w:cs="Times New Roman"/>
            <w:sz w:val="24"/>
            <w:szCs w:val="24"/>
            <w:lang w:eastAsia="en-IN" w:bidi="hi-IN"/>
          </w:rPr>
          <w:t xml:space="preserve"> can bias the abundance (or density) estimates</w:t>
        </w:r>
      </w:ins>
      <w:ins w:id="59" w:author="Koustubh" w:date="2017-03-25T13:00:00Z">
        <w:r w:rsidR="00CF7D7D">
          <w:rPr>
            <w:rFonts w:ascii="Times New Roman" w:eastAsia="Times New Roman" w:hAnsi="Times New Roman" w:cs="Times New Roman"/>
            <w:sz w:val="24"/>
            <w:szCs w:val="24"/>
            <w:lang w:eastAsia="en-IN" w:bidi="hi-IN"/>
          </w:rPr>
          <w:t>. Similarly, density is often</w:t>
        </w:r>
      </w:ins>
      <w:ins w:id="60" w:author="Koustubh" w:date="2017-03-25T13:01:00Z">
        <w:r w:rsidR="00CF7D7D">
          <w:rPr>
            <w:rFonts w:ascii="Times New Roman" w:eastAsia="Times New Roman" w:hAnsi="Times New Roman" w:cs="Times New Roman"/>
            <w:sz w:val="24"/>
            <w:szCs w:val="24"/>
            <w:lang w:eastAsia="en-IN" w:bidi="hi-IN"/>
          </w:rPr>
          <w:t xml:space="preserve"> a function of availability of quality of habitat to a species</w:t>
        </w:r>
      </w:ins>
      <w:ins w:id="61" w:author="Koustubh" w:date="2017-03-04T08:43:00Z">
        <w:r w:rsidR="00D249D2">
          <w:rPr>
            <w:rFonts w:ascii="Times New Roman" w:eastAsia="Times New Roman" w:hAnsi="Times New Roman" w:cs="Times New Roman"/>
            <w:sz w:val="24"/>
            <w:szCs w:val="24"/>
            <w:lang w:eastAsia="en-IN" w:bidi="hi-IN"/>
          </w:rPr>
          <w:t xml:space="preserve">. </w:t>
        </w:r>
      </w:ins>
      <w:ins w:id="62" w:author="Koustubh" w:date="2017-03-04T08:44:00Z">
        <w:r w:rsidR="00D249D2">
          <w:rPr>
            <w:rFonts w:ascii="Times New Roman" w:eastAsia="Times New Roman" w:hAnsi="Times New Roman" w:cs="Times New Roman"/>
            <w:sz w:val="24"/>
            <w:szCs w:val="24"/>
            <w:lang w:eastAsia="en-IN" w:bidi="hi-IN"/>
          </w:rPr>
          <w:t>F</w:t>
        </w:r>
      </w:ins>
      <w:ins w:id="63" w:author="Koustubh" w:date="2017-03-04T08:34:00Z">
        <w:r w:rsidR="00255403">
          <w:rPr>
            <w:rFonts w:ascii="Times New Roman" w:eastAsia="Times New Roman" w:hAnsi="Times New Roman" w:cs="Times New Roman"/>
            <w:sz w:val="24"/>
            <w:szCs w:val="24"/>
            <w:lang w:eastAsia="en-IN" w:bidi="hi-IN"/>
          </w:rPr>
          <w:t xml:space="preserve">ew studies provide </w:t>
        </w:r>
      </w:ins>
      <w:ins w:id="64" w:author="Koustubh Sharma" w:date="2017-04-16T16:01:00Z">
        <w:r>
          <w:rPr>
            <w:rFonts w:ascii="Times New Roman" w:eastAsia="Times New Roman" w:hAnsi="Times New Roman" w:cs="Times New Roman"/>
            <w:sz w:val="24"/>
            <w:szCs w:val="24"/>
            <w:lang w:eastAsia="en-IN" w:bidi="hi-IN"/>
          </w:rPr>
          <w:t xml:space="preserve">a </w:t>
        </w:r>
      </w:ins>
      <w:ins w:id="65" w:author="Koustubh" w:date="2017-03-04T08:34:00Z">
        <w:r w:rsidR="00255403">
          <w:rPr>
            <w:rFonts w:ascii="Times New Roman" w:eastAsia="Times New Roman" w:hAnsi="Times New Roman" w:cs="Times New Roman"/>
            <w:sz w:val="24"/>
            <w:szCs w:val="24"/>
            <w:lang w:eastAsia="en-IN" w:bidi="hi-IN"/>
          </w:rPr>
          <w:t xml:space="preserve">comparison between </w:t>
        </w:r>
      </w:ins>
      <w:ins w:id="66" w:author="Koustubh" w:date="2017-03-04T08:35:00Z">
        <w:r w:rsidR="00255403">
          <w:rPr>
            <w:rFonts w:ascii="Times New Roman" w:eastAsia="Times New Roman" w:hAnsi="Times New Roman" w:cs="Times New Roman"/>
            <w:sz w:val="24"/>
            <w:szCs w:val="24"/>
            <w:lang w:eastAsia="en-IN" w:bidi="hi-IN"/>
          </w:rPr>
          <w:t>the impact</w:t>
        </w:r>
      </w:ins>
      <w:ins w:id="67" w:author="Koustubh" w:date="2017-03-04T08:52:00Z">
        <w:r w:rsidR="006B4F87">
          <w:rPr>
            <w:rFonts w:ascii="Times New Roman" w:eastAsia="Times New Roman" w:hAnsi="Times New Roman" w:cs="Times New Roman"/>
            <w:sz w:val="24"/>
            <w:szCs w:val="24"/>
            <w:lang w:eastAsia="en-IN" w:bidi="hi-IN"/>
          </w:rPr>
          <w:t>s</w:t>
        </w:r>
      </w:ins>
      <w:ins w:id="68" w:author="Koustubh" w:date="2017-03-04T08:35:00Z">
        <w:r w:rsidR="00255403">
          <w:rPr>
            <w:rFonts w:ascii="Times New Roman" w:eastAsia="Times New Roman" w:hAnsi="Times New Roman" w:cs="Times New Roman"/>
            <w:sz w:val="24"/>
            <w:szCs w:val="24"/>
            <w:lang w:eastAsia="en-IN" w:bidi="hi-IN"/>
          </w:rPr>
          <w:t xml:space="preserve"> of </w:t>
        </w:r>
      </w:ins>
      <w:ins w:id="69" w:author="Koustubh" w:date="2017-03-04T08:34:00Z">
        <w:r w:rsidR="00255403">
          <w:rPr>
            <w:rFonts w:ascii="Times New Roman" w:eastAsia="Times New Roman" w:hAnsi="Times New Roman" w:cs="Times New Roman"/>
            <w:sz w:val="24"/>
            <w:szCs w:val="24"/>
            <w:lang w:eastAsia="en-IN" w:bidi="hi-IN"/>
          </w:rPr>
          <w:t>different conservati</w:t>
        </w:r>
      </w:ins>
      <w:ins w:id="70" w:author="Koustubh" w:date="2017-03-04T08:35:00Z">
        <w:r w:rsidR="00255403">
          <w:rPr>
            <w:rFonts w:ascii="Times New Roman" w:eastAsia="Times New Roman" w:hAnsi="Times New Roman" w:cs="Times New Roman"/>
            <w:sz w:val="24"/>
            <w:szCs w:val="24"/>
            <w:lang w:eastAsia="en-IN" w:bidi="hi-IN"/>
          </w:rPr>
          <w:t>on strategies on snow leopard conservation</w:t>
        </w:r>
      </w:ins>
      <w:ins w:id="71" w:author="Koustubh" w:date="2017-03-04T08:44:00Z">
        <w:r w:rsidR="00D249D2">
          <w:rPr>
            <w:rFonts w:ascii="Times New Roman" w:eastAsia="Times New Roman" w:hAnsi="Times New Roman" w:cs="Times New Roman"/>
            <w:sz w:val="24"/>
            <w:szCs w:val="24"/>
            <w:lang w:eastAsia="en-IN" w:bidi="hi-IN"/>
          </w:rPr>
          <w:t>, let alone address the effect of spatial variables on density, detection and ranging patterns</w:t>
        </w:r>
      </w:ins>
      <w:ins w:id="72" w:author="Koustubh" w:date="2017-03-04T08:35:00Z">
        <w:r w:rsidR="00255403">
          <w:rPr>
            <w:rFonts w:ascii="Times New Roman" w:eastAsia="Times New Roman" w:hAnsi="Times New Roman" w:cs="Times New Roman"/>
            <w:sz w:val="24"/>
            <w:szCs w:val="24"/>
            <w:lang w:eastAsia="en-IN" w:bidi="hi-IN"/>
          </w:rPr>
          <w:t>.</w:t>
        </w:r>
      </w:ins>
    </w:p>
    <w:p w14:paraId="7181746A" w14:textId="77777777" w:rsidR="000E6E4F" w:rsidRDefault="000E6E4F" w:rsidP="00CF18F4">
      <w:pPr>
        <w:spacing w:after="0" w:line="240" w:lineRule="auto"/>
        <w:rPr>
          <w:rFonts w:ascii="Times New Roman" w:eastAsia="Times New Roman" w:hAnsi="Times New Roman" w:cs="Times New Roman"/>
          <w:sz w:val="24"/>
          <w:szCs w:val="24"/>
          <w:lang w:eastAsia="en-IN" w:bidi="hi-IN"/>
        </w:rPr>
      </w:pPr>
    </w:p>
    <w:p w14:paraId="156E9224" w14:textId="539C2B27" w:rsidR="007061AD" w:rsidRDefault="000D2DBC" w:rsidP="007061AD">
      <w:pPr>
        <w:spacing w:after="0" w:line="240" w:lineRule="auto"/>
        <w:rPr>
          <w:ins w:id="73" w:author="Koustubh" w:date="2017-03-04T08:25: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analyse three neighbouring snow leopard populations in South Gobi, Mongolia to explore the effects of </w:t>
      </w:r>
      <w:ins w:id="74" w:author="Koustubh" w:date="2017-03-04T08:32:00Z">
        <w:r w:rsidR="00255403">
          <w:rPr>
            <w:rFonts w:ascii="Times New Roman" w:eastAsia="Times New Roman" w:hAnsi="Times New Roman" w:cs="Times New Roman"/>
            <w:sz w:val="24"/>
            <w:szCs w:val="24"/>
            <w:lang w:eastAsia="en-IN" w:bidi="hi-IN"/>
          </w:rPr>
          <w:t xml:space="preserve">conservation programs, </w:t>
        </w:r>
      </w:ins>
      <w:ins w:id="75" w:author="Koustubh" w:date="2017-03-25T13:01:00Z">
        <w:r w:rsidR="00CF7D7D">
          <w:rPr>
            <w:rFonts w:ascii="Times New Roman" w:eastAsia="Times New Roman" w:hAnsi="Times New Roman" w:cs="Times New Roman"/>
            <w:sz w:val="24"/>
            <w:szCs w:val="24"/>
            <w:lang w:eastAsia="en-IN" w:bidi="hi-IN"/>
          </w:rPr>
          <w:t xml:space="preserve">and </w:t>
        </w:r>
      </w:ins>
      <w:r>
        <w:rPr>
          <w:rFonts w:ascii="Times New Roman" w:eastAsia="Times New Roman" w:hAnsi="Times New Roman" w:cs="Times New Roman"/>
          <w:sz w:val="24"/>
          <w:szCs w:val="24"/>
          <w:lang w:eastAsia="en-IN" w:bidi="hi-IN"/>
        </w:rPr>
        <w:t xml:space="preserve">habitat covariates on detection </w:t>
      </w:r>
      <w:r w:rsidR="00BD6348">
        <w:rPr>
          <w:rFonts w:ascii="Times New Roman" w:eastAsia="Times New Roman" w:hAnsi="Times New Roman" w:cs="Times New Roman"/>
          <w:sz w:val="24"/>
          <w:szCs w:val="24"/>
          <w:lang w:eastAsia="en-IN" w:bidi="hi-IN"/>
        </w:rPr>
        <w:t>probability</w:t>
      </w:r>
      <w:r>
        <w:rPr>
          <w:rFonts w:ascii="Times New Roman" w:eastAsia="Times New Roman" w:hAnsi="Times New Roman" w:cs="Times New Roman"/>
          <w:sz w:val="24"/>
          <w:szCs w:val="24"/>
          <w:lang w:eastAsia="en-IN" w:bidi="hi-IN"/>
        </w:rPr>
        <w:t>, density and ranging patterns</w:t>
      </w:r>
      <w:r w:rsidR="00E67277">
        <w:rPr>
          <w:rFonts w:ascii="Times New Roman" w:eastAsia="Times New Roman" w:hAnsi="Times New Roman" w:cs="Times New Roman"/>
          <w:sz w:val="24"/>
          <w:szCs w:val="24"/>
          <w:lang w:eastAsia="en-IN" w:bidi="hi-IN"/>
        </w:rPr>
        <w:t xml:space="preserve">. </w:t>
      </w:r>
      <w:bookmarkStart w:id="76" w:name="OLE_LINK1"/>
      <w:bookmarkStart w:id="77" w:name="OLE_LINK2"/>
      <w:r w:rsidR="00E67277">
        <w:rPr>
          <w:rFonts w:ascii="Times New Roman" w:eastAsia="Times New Roman" w:hAnsi="Times New Roman" w:cs="Times New Roman"/>
          <w:sz w:val="24"/>
          <w:szCs w:val="24"/>
          <w:lang w:eastAsia="en-IN" w:bidi="hi-IN"/>
        </w:rPr>
        <w:t xml:space="preserve">We </w:t>
      </w:r>
      <w:r w:rsidR="00143BBC">
        <w:rPr>
          <w:rFonts w:ascii="Times New Roman" w:eastAsia="Times New Roman" w:hAnsi="Times New Roman" w:cs="Times New Roman"/>
          <w:sz w:val="24"/>
          <w:szCs w:val="24"/>
          <w:lang w:eastAsia="en-IN" w:bidi="hi-IN"/>
        </w:rPr>
        <w:t>consider a range of</w:t>
      </w:r>
      <w:r w:rsidR="00E67277">
        <w:rPr>
          <w:rFonts w:ascii="Times New Roman" w:eastAsia="Times New Roman" w:hAnsi="Times New Roman" w:cs="Times New Roman"/>
          <w:sz w:val="24"/>
          <w:szCs w:val="24"/>
          <w:lang w:eastAsia="en-IN" w:bidi="hi-IN"/>
        </w:rPr>
        <w:t xml:space="preserve"> candidate models and present abundance estimates from the</w:t>
      </w:r>
      <w:r w:rsidR="00143BBC">
        <w:rPr>
          <w:rFonts w:ascii="Times New Roman" w:eastAsia="Times New Roman" w:hAnsi="Times New Roman" w:cs="Times New Roman"/>
          <w:sz w:val="24"/>
          <w:szCs w:val="24"/>
          <w:lang w:eastAsia="en-IN" w:bidi="hi-IN"/>
        </w:rPr>
        <w:t xml:space="preserve"> best model, </w:t>
      </w:r>
      <w:r w:rsidR="00E67277">
        <w:rPr>
          <w:rFonts w:ascii="Times New Roman" w:eastAsia="Times New Roman" w:hAnsi="Times New Roman" w:cs="Times New Roman"/>
          <w:sz w:val="24"/>
          <w:szCs w:val="24"/>
          <w:lang w:eastAsia="en-IN" w:bidi="hi-IN"/>
        </w:rPr>
        <w:t>along with spatially variable density surfaces based on ecologically relevant covariates</w:t>
      </w:r>
      <w:r w:rsidR="00143BBC">
        <w:rPr>
          <w:rFonts w:ascii="Times New Roman" w:eastAsia="Times New Roman" w:hAnsi="Times New Roman" w:cs="Times New Roman"/>
          <w:sz w:val="24"/>
          <w:szCs w:val="24"/>
          <w:lang w:eastAsia="en-IN" w:bidi="hi-IN"/>
        </w:rPr>
        <w:t>.</w:t>
      </w:r>
      <w:bookmarkEnd w:id="76"/>
      <w:bookmarkEnd w:id="77"/>
      <w:r>
        <w:rPr>
          <w:rFonts w:ascii="Times New Roman" w:eastAsia="Times New Roman" w:hAnsi="Times New Roman" w:cs="Times New Roman"/>
          <w:sz w:val="24"/>
          <w:szCs w:val="24"/>
          <w:lang w:eastAsia="en-IN" w:bidi="hi-IN"/>
        </w:rPr>
        <w:t xml:space="preserve"> </w:t>
      </w:r>
      <w:r w:rsidR="00D6374E">
        <w:rPr>
          <w:rFonts w:ascii="Times New Roman" w:eastAsia="Times New Roman" w:hAnsi="Times New Roman" w:cs="Times New Roman"/>
          <w:sz w:val="24"/>
          <w:szCs w:val="24"/>
          <w:lang w:eastAsia="en-IN" w:bidi="hi-IN"/>
        </w:rPr>
        <w:t xml:space="preserve">We also compare the densities between the three study areas </w:t>
      </w:r>
      <w:del w:id="78" w:author="Koustubh" w:date="2017-03-25T13:02:00Z">
        <w:r w:rsidR="00D6374E" w:rsidDel="00CF7D7D">
          <w:rPr>
            <w:rFonts w:ascii="Times New Roman" w:eastAsia="Times New Roman" w:hAnsi="Times New Roman" w:cs="Times New Roman"/>
            <w:sz w:val="24"/>
            <w:szCs w:val="24"/>
            <w:lang w:eastAsia="en-IN" w:bidi="hi-IN"/>
          </w:rPr>
          <w:delText>using information theoretic approach</w:delText>
        </w:r>
      </w:del>
      <w:ins w:id="79" w:author="Koustubh" w:date="2017-03-04T08:32:00Z">
        <w:r w:rsidR="00255403">
          <w:rPr>
            <w:rFonts w:ascii="Times New Roman" w:eastAsia="Times New Roman" w:hAnsi="Times New Roman" w:cs="Times New Roman"/>
            <w:sz w:val="24"/>
            <w:szCs w:val="24"/>
            <w:lang w:eastAsia="en-IN" w:bidi="hi-IN"/>
          </w:rPr>
          <w:t xml:space="preserve">that represent different </w:t>
        </w:r>
      </w:ins>
      <w:ins w:id="80" w:author="Koustubh" w:date="2017-03-04T08:33:00Z">
        <w:r w:rsidR="00255403">
          <w:rPr>
            <w:rFonts w:ascii="Times New Roman" w:eastAsia="Times New Roman" w:hAnsi="Times New Roman" w:cs="Times New Roman"/>
            <w:sz w:val="24"/>
            <w:szCs w:val="24"/>
            <w:lang w:eastAsia="en-IN" w:bidi="hi-IN"/>
          </w:rPr>
          <w:t xml:space="preserve">levels of </w:t>
        </w:r>
      </w:ins>
      <w:ins w:id="81" w:author="Koustubh" w:date="2017-03-04T08:32:00Z">
        <w:r w:rsidR="00255403">
          <w:rPr>
            <w:rFonts w:ascii="Times New Roman" w:eastAsia="Times New Roman" w:hAnsi="Times New Roman" w:cs="Times New Roman"/>
            <w:sz w:val="24"/>
            <w:szCs w:val="24"/>
            <w:lang w:eastAsia="en-IN" w:bidi="hi-IN"/>
          </w:rPr>
          <w:t>conservation</w:t>
        </w:r>
      </w:ins>
      <w:ins w:id="82" w:author="Koustubh" w:date="2017-03-04T08:33:00Z">
        <w:r w:rsidR="00255403">
          <w:rPr>
            <w:rFonts w:ascii="Times New Roman" w:eastAsia="Times New Roman" w:hAnsi="Times New Roman" w:cs="Times New Roman"/>
            <w:sz w:val="24"/>
            <w:szCs w:val="24"/>
            <w:lang w:eastAsia="en-IN" w:bidi="hi-IN"/>
          </w:rPr>
          <w:t xml:space="preserve"> approaches</w:t>
        </w:r>
      </w:ins>
      <w:ins w:id="83" w:author="Koustubh" w:date="2017-03-25T13:02:00Z">
        <w:r w:rsidR="00CF7D7D" w:rsidRPr="00CF7D7D">
          <w:rPr>
            <w:rFonts w:ascii="Times New Roman" w:eastAsia="Times New Roman" w:hAnsi="Times New Roman" w:cs="Times New Roman"/>
            <w:sz w:val="24"/>
            <w:szCs w:val="24"/>
            <w:lang w:eastAsia="en-IN" w:bidi="hi-IN"/>
          </w:rPr>
          <w:t xml:space="preserve"> </w:t>
        </w:r>
        <w:r w:rsidR="00CF7D7D">
          <w:rPr>
            <w:rFonts w:ascii="Times New Roman" w:eastAsia="Times New Roman" w:hAnsi="Times New Roman" w:cs="Times New Roman"/>
            <w:sz w:val="24"/>
            <w:szCs w:val="24"/>
            <w:lang w:eastAsia="en-IN" w:bidi="hi-IN"/>
          </w:rPr>
          <w:t>using information theoretic approach</w:t>
        </w:r>
      </w:ins>
      <w:r w:rsidR="00D6374E">
        <w:rPr>
          <w:rFonts w:ascii="Times New Roman" w:eastAsia="Times New Roman" w:hAnsi="Times New Roman" w:cs="Times New Roman"/>
          <w:sz w:val="24"/>
          <w:szCs w:val="24"/>
          <w:lang w:eastAsia="en-IN" w:bidi="hi-IN"/>
        </w:rPr>
        <w:t xml:space="preserve">. </w:t>
      </w:r>
      <w:del w:id="84" w:author="Koustubh" w:date="2017-03-04T08:53:00Z">
        <w:r w:rsidR="00E67277" w:rsidDel="006B4F87">
          <w:rPr>
            <w:rFonts w:ascii="Times New Roman" w:eastAsia="Times New Roman" w:hAnsi="Times New Roman" w:cs="Times New Roman"/>
            <w:sz w:val="24"/>
            <w:szCs w:val="24"/>
            <w:lang w:eastAsia="en-IN" w:bidi="hi-IN"/>
          </w:rPr>
          <w:delText>T</w:delText>
        </w:r>
      </w:del>
      <w:del w:id="85" w:author="Koustubh" w:date="2017-03-25T13:02:00Z">
        <w:r w:rsidR="00E67277" w:rsidDel="00CF7D7D">
          <w:rPr>
            <w:rFonts w:ascii="Times New Roman" w:eastAsia="Times New Roman" w:hAnsi="Times New Roman" w:cs="Times New Roman"/>
            <w:sz w:val="24"/>
            <w:szCs w:val="24"/>
            <w:lang w:eastAsia="en-IN" w:bidi="hi-IN"/>
          </w:rPr>
          <w:delText xml:space="preserve">he results provide </w:delText>
        </w:r>
        <w:r w:rsidDel="00CF7D7D">
          <w:rPr>
            <w:rFonts w:ascii="Times New Roman" w:eastAsia="Times New Roman" w:hAnsi="Times New Roman" w:cs="Times New Roman"/>
            <w:sz w:val="24"/>
            <w:szCs w:val="24"/>
            <w:lang w:eastAsia="en-IN" w:bidi="hi-IN"/>
          </w:rPr>
          <w:delText xml:space="preserve">a </w:delText>
        </w:r>
        <w:r w:rsidR="00E67277" w:rsidDel="00CF7D7D">
          <w:rPr>
            <w:rFonts w:ascii="Times New Roman" w:eastAsia="Times New Roman" w:hAnsi="Times New Roman" w:cs="Times New Roman"/>
            <w:sz w:val="24"/>
            <w:szCs w:val="24"/>
            <w:lang w:eastAsia="en-IN" w:bidi="hi-IN"/>
          </w:rPr>
          <w:delText xml:space="preserve">set of </w:delText>
        </w:r>
        <w:r w:rsidDel="00CF7D7D">
          <w:rPr>
            <w:rFonts w:ascii="Times New Roman" w:eastAsia="Times New Roman" w:hAnsi="Times New Roman" w:cs="Times New Roman"/>
            <w:sz w:val="24"/>
            <w:szCs w:val="24"/>
            <w:lang w:eastAsia="en-IN" w:bidi="hi-IN"/>
          </w:rPr>
          <w:delText>general guideline</w:delText>
        </w:r>
        <w:r w:rsidR="00E67277" w:rsidDel="00CF7D7D">
          <w:rPr>
            <w:rFonts w:ascii="Times New Roman" w:eastAsia="Times New Roman" w:hAnsi="Times New Roman" w:cs="Times New Roman"/>
            <w:sz w:val="24"/>
            <w:szCs w:val="24"/>
            <w:lang w:eastAsia="en-IN" w:bidi="hi-IN"/>
          </w:rPr>
          <w:delText>s</w:delText>
        </w:r>
        <w:r w:rsidDel="00CF7D7D">
          <w:rPr>
            <w:rFonts w:ascii="Times New Roman" w:eastAsia="Times New Roman" w:hAnsi="Times New Roman" w:cs="Times New Roman"/>
            <w:sz w:val="24"/>
            <w:szCs w:val="24"/>
            <w:lang w:eastAsia="en-IN" w:bidi="hi-IN"/>
          </w:rPr>
          <w:delText xml:space="preserve"> </w:delText>
        </w:r>
        <w:r w:rsidR="00433D3A" w:rsidDel="00CF7D7D">
          <w:rPr>
            <w:rFonts w:ascii="Times New Roman" w:eastAsia="Times New Roman" w:hAnsi="Times New Roman" w:cs="Times New Roman"/>
            <w:sz w:val="24"/>
            <w:szCs w:val="24"/>
            <w:lang w:eastAsia="en-IN" w:bidi="hi-IN"/>
          </w:rPr>
          <w:delText>for</w:delText>
        </w:r>
        <w:r w:rsidR="00143BBC" w:rsidDel="00CF7D7D">
          <w:rPr>
            <w:rFonts w:ascii="Times New Roman" w:eastAsia="Times New Roman" w:hAnsi="Times New Roman" w:cs="Times New Roman"/>
            <w:sz w:val="24"/>
            <w:szCs w:val="24"/>
            <w:lang w:eastAsia="en-IN" w:bidi="hi-IN"/>
          </w:rPr>
          <w:delText xml:space="preserve"> </w:delText>
        </w:r>
        <w:r w:rsidR="00E67277" w:rsidDel="00CF7D7D">
          <w:rPr>
            <w:rFonts w:ascii="Times New Roman" w:eastAsia="Times New Roman" w:hAnsi="Times New Roman" w:cs="Times New Roman"/>
            <w:sz w:val="24"/>
            <w:szCs w:val="24"/>
            <w:lang w:eastAsia="en-IN" w:bidi="hi-IN"/>
          </w:rPr>
          <w:delText xml:space="preserve">the </w:delText>
        </w:r>
        <w:r w:rsidDel="00CF7D7D">
          <w:rPr>
            <w:rFonts w:ascii="Times New Roman" w:eastAsia="Times New Roman" w:hAnsi="Times New Roman" w:cs="Times New Roman"/>
            <w:sz w:val="24"/>
            <w:szCs w:val="24"/>
            <w:lang w:eastAsia="en-IN" w:bidi="hi-IN"/>
          </w:rPr>
          <w:delText xml:space="preserve">analysis of snow leopard populations in mountain habitats. </w:delText>
        </w:r>
      </w:del>
      <w:ins w:id="86" w:author="Koustubh" w:date="2017-03-04T08:25:00Z">
        <w:r w:rsidR="007061AD">
          <w:rPr>
            <w:rFonts w:ascii="Times New Roman" w:eastAsia="Times New Roman" w:hAnsi="Times New Roman" w:cs="Times New Roman"/>
            <w:sz w:val="24"/>
            <w:szCs w:val="24"/>
            <w:lang w:eastAsia="en-IN" w:bidi="hi-IN"/>
          </w:rPr>
          <w:t>More specifically, we test the following hypotheses in this manuscript:</w:t>
        </w:r>
      </w:ins>
    </w:p>
    <w:p w14:paraId="30D402DD" w14:textId="03556558" w:rsidR="0000692A" w:rsidRPr="00FC1318" w:rsidRDefault="007061AD" w:rsidP="0000692A">
      <w:pPr>
        <w:pStyle w:val="ListParagraph"/>
        <w:numPr>
          <w:ilvl w:val="0"/>
          <w:numId w:val="8"/>
        </w:numPr>
        <w:spacing w:after="0" w:line="240" w:lineRule="auto"/>
        <w:rPr>
          <w:moveTo w:id="87" w:author="Koustubh Sharma" w:date="2017-04-16T16:03:00Z"/>
          <w:rFonts w:ascii="Times New Roman" w:eastAsia="Times New Roman" w:hAnsi="Times New Roman" w:cs="Times New Roman"/>
          <w:sz w:val="24"/>
          <w:szCs w:val="24"/>
          <w:lang w:eastAsia="en-IN" w:bidi="hi-IN"/>
        </w:rPr>
      </w:pPr>
      <w:ins w:id="88" w:author="Koustubh" w:date="2017-03-04T08:25:00Z">
        <w:r w:rsidRPr="00FC1318">
          <w:rPr>
            <w:rFonts w:ascii="Times New Roman" w:eastAsia="Times New Roman" w:hAnsi="Times New Roman" w:cs="Times New Roman"/>
            <w:sz w:val="24"/>
            <w:szCs w:val="24"/>
            <w:lang w:eastAsia="en-IN" w:bidi="hi-IN"/>
          </w:rPr>
          <w:t xml:space="preserve">Is snow leopard density constant within </w:t>
        </w:r>
      </w:ins>
      <w:ins w:id="89" w:author="Koustubh" w:date="2017-03-04T08:54:00Z">
        <w:r w:rsidR="006B4F87">
          <w:rPr>
            <w:rFonts w:ascii="Times New Roman" w:eastAsia="Times New Roman" w:hAnsi="Times New Roman" w:cs="Times New Roman"/>
            <w:sz w:val="24"/>
            <w:szCs w:val="24"/>
            <w:lang w:eastAsia="en-IN" w:bidi="hi-IN"/>
          </w:rPr>
          <w:t xml:space="preserve">and across </w:t>
        </w:r>
      </w:ins>
      <w:ins w:id="90" w:author="Koustubh" w:date="2017-03-04T08:25:00Z">
        <w:r w:rsidRPr="00FC1318">
          <w:rPr>
            <w:rFonts w:ascii="Times New Roman" w:eastAsia="Times New Roman" w:hAnsi="Times New Roman" w:cs="Times New Roman"/>
            <w:sz w:val="24"/>
            <w:szCs w:val="24"/>
            <w:lang w:eastAsia="en-IN" w:bidi="hi-IN"/>
          </w:rPr>
          <w:t>study areas or does it vary as a function of certain habitat variables</w:t>
        </w:r>
      </w:ins>
      <w:ins w:id="91" w:author="Koustubh" w:date="2017-03-24T09:01:00Z">
        <w:r w:rsidR="00956D57">
          <w:rPr>
            <w:rFonts w:ascii="Times New Roman" w:eastAsia="Times New Roman" w:hAnsi="Times New Roman" w:cs="Times New Roman"/>
            <w:sz w:val="24"/>
            <w:szCs w:val="24"/>
            <w:lang w:eastAsia="en-IN" w:bidi="hi-IN"/>
          </w:rPr>
          <w:t xml:space="preserve"> and/or conservation status</w:t>
        </w:r>
      </w:ins>
      <w:ins w:id="92" w:author="Koustubh" w:date="2017-03-04T08:25:00Z">
        <w:del w:id="93" w:author="Koustubh Sharma" w:date="2017-04-16T16:03:00Z">
          <w:r w:rsidRPr="00FC1318" w:rsidDel="0000692A">
            <w:rPr>
              <w:rFonts w:ascii="Times New Roman" w:eastAsia="Times New Roman" w:hAnsi="Times New Roman" w:cs="Times New Roman"/>
              <w:sz w:val="24"/>
              <w:szCs w:val="24"/>
              <w:lang w:eastAsia="en-IN" w:bidi="hi-IN"/>
            </w:rPr>
            <w:delText>.</w:delText>
          </w:r>
        </w:del>
      </w:ins>
      <w:moveToRangeStart w:id="94" w:author="Koustubh Sharma" w:date="2017-04-16T16:03:00Z" w:name="move480121930"/>
      <w:moveTo w:id="95" w:author="Koustubh Sharma" w:date="2017-04-16T16:03:00Z">
        <w:del w:id="96" w:author="Koustubh Sharma" w:date="2017-04-16T16:03:00Z">
          <w:r w:rsidR="0000692A" w:rsidDel="0000692A">
            <w:rPr>
              <w:rFonts w:ascii="Times New Roman" w:eastAsia="Times New Roman" w:hAnsi="Times New Roman" w:cs="Times New Roman"/>
              <w:sz w:val="24"/>
              <w:szCs w:val="24"/>
              <w:lang w:eastAsia="en-IN" w:bidi="hi-IN"/>
            </w:rPr>
            <w:delText>Whether the snow leopard densities vary as a function of habitat</w:delText>
          </w:r>
        </w:del>
        <w:r w:rsidR="0000692A">
          <w:rPr>
            <w:rFonts w:ascii="Times New Roman" w:eastAsia="Times New Roman" w:hAnsi="Times New Roman" w:cs="Times New Roman"/>
            <w:sz w:val="24"/>
            <w:szCs w:val="24"/>
            <w:lang w:eastAsia="en-IN" w:bidi="hi-IN"/>
          </w:rPr>
          <w:t xml:space="preserve"> between a protected, partially </w:t>
        </w:r>
        <w:r w:rsidR="0000692A">
          <w:rPr>
            <w:rFonts w:ascii="Times New Roman" w:eastAsia="Times New Roman" w:hAnsi="Times New Roman" w:cs="Times New Roman"/>
            <w:sz w:val="24"/>
            <w:szCs w:val="24"/>
            <w:lang w:eastAsia="en-IN" w:bidi="hi-IN"/>
          </w:rPr>
          <w:lastRenderedPageBreak/>
          <w:t>protected and unprotected study area</w:t>
        </w:r>
        <w:r w:rsidR="0000692A" w:rsidRPr="00CE25D2">
          <w:rPr>
            <w:rFonts w:ascii="Times New Roman" w:eastAsia="Times New Roman" w:hAnsi="Times New Roman" w:cs="Times New Roman"/>
            <w:sz w:val="24"/>
            <w:szCs w:val="24"/>
            <w:lang w:eastAsia="en-IN" w:bidi="hi-IN"/>
          </w:rPr>
          <w:t xml:space="preserve"> </w:t>
        </w:r>
        <w:r w:rsidR="0000692A">
          <w:rPr>
            <w:rFonts w:ascii="Times New Roman" w:eastAsia="Times New Roman" w:hAnsi="Times New Roman" w:cs="Times New Roman"/>
            <w:sz w:val="24"/>
            <w:szCs w:val="24"/>
            <w:lang w:eastAsia="en-IN" w:bidi="hi-IN"/>
          </w:rPr>
          <w:t>within South Gobi, where each of them implements different conservation models.</w:t>
        </w:r>
      </w:moveTo>
    </w:p>
    <w:moveToRangeEnd w:id="94"/>
    <w:p w14:paraId="4DE91F1B" w14:textId="337AF9D7" w:rsidR="007061AD" w:rsidRPr="00FC1318" w:rsidRDefault="007061AD" w:rsidP="007061AD">
      <w:pPr>
        <w:pStyle w:val="ListParagraph"/>
        <w:numPr>
          <w:ilvl w:val="0"/>
          <w:numId w:val="8"/>
        </w:numPr>
        <w:spacing w:after="0" w:line="240" w:lineRule="auto"/>
        <w:rPr>
          <w:ins w:id="97" w:author="Koustubh" w:date="2017-03-04T08:25:00Z"/>
          <w:rFonts w:ascii="Times New Roman" w:eastAsia="Times New Roman" w:hAnsi="Times New Roman" w:cs="Times New Roman"/>
          <w:sz w:val="24"/>
          <w:szCs w:val="24"/>
          <w:lang w:eastAsia="en-IN" w:bidi="hi-IN"/>
        </w:rPr>
      </w:pPr>
    </w:p>
    <w:p w14:paraId="035B3936" w14:textId="625FAF6E" w:rsidR="007061AD" w:rsidRDefault="007061AD" w:rsidP="007061AD">
      <w:pPr>
        <w:pStyle w:val="ListParagraph"/>
        <w:numPr>
          <w:ilvl w:val="0"/>
          <w:numId w:val="8"/>
        </w:numPr>
        <w:spacing w:after="0" w:line="240" w:lineRule="auto"/>
        <w:rPr>
          <w:ins w:id="98" w:author="Koustubh" w:date="2017-03-04T08:25:00Z"/>
          <w:rFonts w:ascii="Times New Roman" w:eastAsia="Times New Roman" w:hAnsi="Times New Roman" w:cs="Times New Roman"/>
          <w:sz w:val="24"/>
          <w:szCs w:val="24"/>
          <w:lang w:eastAsia="en-IN" w:bidi="hi-IN"/>
        </w:rPr>
      </w:pPr>
      <w:ins w:id="99" w:author="Koustubh" w:date="2017-03-04T08:27:00Z">
        <w:r>
          <w:rPr>
            <w:rFonts w:ascii="Times New Roman" w:eastAsia="Times New Roman" w:hAnsi="Times New Roman" w:cs="Times New Roman"/>
            <w:sz w:val="24"/>
            <w:szCs w:val="24"/>
            <w:lang w:eastAsia="en-IN" w:bidi="hi-IN"/>
          </w:rPr>
          <w:t xml:space="preserve">Whether </w:t>
        </w:r>
      </w:ins>
      <w:ins w:id="100" w:author="Koustubh" w:date="2017-03-04T08:54:00Z">
        <w:r w:rsidR="006B4F87">
          <w:rPr>
            <w:rFonts w:ascii="Times New Roman" w:eastAsia="Times New Roman" w:hAnsi="Times New Roman" w:cs="Times New Roman"/>
            <w:sz w:val="24"/>
            <w:szCs w:val="24"/>
            <w:lang w:eastAsia="en-IN" w:bidi="hi-IN"/>
          </w:rPr>
          <w:t xml:space="preserve">different </w:t>
        </w:r>
      </w:ins>
      <w:ins w:id="101" w:author="Koustubh" w:date="2017-03-04T08:25:00Z">
        <w:r w:rsidRPr="00FC1318">
          <w:rPr>
            <w:rFonts w:ascii="Times New Roman" w:eastAsia="Times New Roman" w:hAnsi="Times New Roman" w:cs="Times New Roman"/>
            <w:sz w:val="24"/>
            <w:szCs w:val="24"/>
            <w:lang w:eastAsia="en-IN" w:bidi="hi-IN"/>
          </w:rPr>
          <w:t xml:space="preserve">camera traps have </w:t>
        </w:r>
      </w:ins>
      <w:ins w:id="102" w:author="Koustubh" w:date="2017-03-04T08:54:00Z">
        <w:r w:rsidR="006B4F87">
          <w:rPr>
            <w:rFonts w:ascii="Times New Roman" w:eastAsia="Times New Roman" w:hAnsi="Times New Roman" w:cs="Times New Roman"/>
            <w:sz w:val="24"/>
            <w:szCs w:val="24"/>
            <w:lang w:eastAsia="en-IN" w:bidi="hi-IN"/>
          </w:rPr>
          <w:t xml:space="preserve">variable </w:t>
        </w:r>
      </w:ins>
      <w:ins w:id="103" w:author="Koustubh" w:date="2017-03-04T08:25:00Z">
        <w:r w:rsidRPr="00FC1318">
          <w:rPr>
            <w:rFonts w:ascii="Times New Roman" w:eastAsia="Times New Roman" w:hAnsi="Times New Roman" w:cs="Times New Roman"/>
            <w:sz w:val="24"/>
            <w:szCs w:val="24"/>
            <w:lang w:eastAsia="en-IN" w:bidi="hi-IN"/>
          </w:rPr>
          <w:t>trap rate</w:t>
        </w:r>
      </w:ins>
      <w:ins w:id="104" w:author="Koustubh" w:date="2017-03-04T08:55:00Z">
        <w:r w:rsidR="006B4F87">
          <w:rPr>
            <w:rFonts w:ascii="Times New Roman" w:eastAsia="Times New Roman" w:hAnsi="Times New Roman" w:cs="Times New Roman"/>
            <w:sz w:val="24"/>
            <w:szCs w:val="24"/>
            <w:lang w:eastAsia="en-IN" w:bidi="hi-IN"/>
          </w:rPr>
          <w:t>s</w:t>
        </w:r>
      </w:ins>
      <w:ins w:id="105" w:author="Koustubh" w:date="2017-03-04T08:27:00Z">
        <w:r>
          <w:rPr>
            <w:rFonts w:ascii="Times New Roman" w:eastAsia="Times New Roman" w:hAnsi="Times New Roman" w:cs="Times New Roman"/>
            <w:sz w:val="24"/>
            <w:szCs w:val="24"/>
            <w:lang w:eastAsia="en-IN" w:bidi="hi-IN"/>
          </w:rPr>
          <w:t xml:space="preserve"> as a function of certain habitat characteristics</w:t>
        </w:r>
        <w:r w:rsidR="00255403">
          <w:rPr>
            <w:rFonts w:ascii="Times New Roman" w:eastAsia="Times New Roman" w:hAnsi="Times New Roman" w:cs="Times New Roman"/>
            <w:sz w:val="24"/>
            <w:szCs w:val="24"/>
            <w:lang w:eastAsia="en-IN" w:bidi="hi-IN"/>
          </w:rPr>
          <w:t xml:space="preserve"> </w:t>
        </w:r>
      </w:ins>
      <w:ins w:id="106" w:author="Koustubh" w:date="2017-03-04T08:55:00Z">
        <w:r w:rsidR="006B4F87">
          <w:rPr>
            <w:rFonts w:ascii="Times New Roman" w:eastAsia="Times New Roman" w:hAnsi="Times New Roman" w:cs="Times New Roman"/>
            <w:sz w:val="24"/>
            <w:szCs w:val="24"/>
            <w:lang w:eastAsia="en-IN" w:bidi="hi-IN"/>
          </w:rPr>
          <w:t>(e.g.</w:t>
        </w:r>
      </w:ins>
      <w:ins w:id="107" w:author="Koustubh" w:date="2017-03-04T08:27:00Z">
        <w:r w:rsidR="00255403">
          <w:rPr>
            <w:rFonts w:ascii="Times New Roman" w:eastAsia="Times New Roman" w:hAnsi="Times New Roman" w:cs="Times New Roman"/>
            <w:sz w:val="24"/>
            <w:szCs w:val="24"/>
            <w:lang w:eastAsia="en-IN" w:bidi="hi-IN"/>
          </w:rPr>
          <w:t xml:space="preserve"> presence of </w:t>
        </w:r>
      </w:ins>
      <w:ins w:id="108" w:author="Koustubh" w:date="2017-03-04T08:28:00Z">
        <w:r w:rsidR="00255403">
          <w:rPr>
            <w:rFonts w:ascii="Times New Roman" w:eastAsia="Times New Roman" w:hAnsi="Times New Roman" w:cs="Times New Roman"/>
            <w:sz w:val="24"/>
            <w:szCs w:val="24"/>
            <w:lang w:eastAsia="en-IN" w:bidi="hi-IN"/>
          </w:rPr>
          <w:t>water bodies and topographic features</w:t>
        </w:r>
      </w:ins>
      <w:ins w:id="109" w:author="Koustubh" w:date="2017-03-04T08:55:00Z">
        <w:r w:rsidR="006B4F87">
          <w:rPr>
            <w:rFonts w:ascii="Times New Roman" w:eastAsia="Times New Roman" w:hAnsi="Times New Roman" w:cs="Times New Roman"/>
            <w:sz w:val="24"/>
            <w:szCs w:val="24"/>
            <w:lang w:eastAsia="en-IN" w:bidi="hi-IN"/>
          </w:rPr>
          <w:t>)</w:t>
        </w:r>
      </w:ins>
      <w:ins w:id="110" w:author="Koustubh" w:date="2017-03-04T08:25:00Z">
        <w:r w:rsidRPr="00FC1318">
          <w:rPr>
            <w:rFonts w:ascii="Times New Roman" w:eastAsia="Times New Roman" w:hAnsi="Times New Roman" w:cs="Times New Roman"/>
            <w:sz w:val="24"/>
            <w:szCs w:val="24"/>
            <w:lang w:eastAsia="en-IN" w:bidi="hi-IN"/>
          </w:rPr>
          <w:t xml:space="preserve">, and how </w:t>
        </w:r>
      </w:ins>
      <w:ins w:id="111" w:author="Koustubh" w:date="2017-03-04T08:29:00Z">
        <w:r w:rsidR="00255403">
          <w:rPr>
            <w:rFonts w:ascii="Times New Roman" w:eastAsia="Times New Roman" w:hAnsi="Times New Roman" w:cs="Times New Roman"/>
            <w:sz w:val="24"/>
            <w:szCs w:val="24"/>
            <w:lang w:eastAsia="en-IN" w:bidi="hi-IN"/>
          </w:rPr>
          <w:t xml:space="preserve">these </w:t>
        </w:r>
      </w:ins>
      <w:proofErr w:type="gramStart"/>
      <w:ins w:id="112" w:author="Koustubh" w:date="2017-03-04T08:25:00Z">
        <w:r w:rsidRPr="00FC1318">
          <w:rPr>
            <w:rFonts w:ascii="Times New Roman" w:eastAsia="Times New Roman" w:hAnsi="Times New Roman" w:cs="Times New Roman"/>
            <w:sz w:val="24"/>
            <w:szCs w:val="24"/>
            <w:lang w:eastAsia="en-IN" w:bidi="hi-IN"/>
          </w:rPr>
          <w:t>micro-habitat</w:t>
        </w:r>
      </w:ins>
      <w:proofErr w:type="gramEnd"/>
      <w:ins w:id="113" w:author="Koustubh" w:date="2017-03-04T08:28:00Z">
        <w:r w:rsidR="00255403">
          <w:rPr>
            <w:rFonts w:ascii="Times New Roman" w:eastAsia="Times New Roman" w:hAnsi="Times New Roman" w:cs="Times New Roman"/>
            <w:sz w:val="24"/>
            <w:szCs w:val="24"/>
            <w:lang w:eastAsia="en-IN" w:bidi="hi-IN"/>
          </w:rPr>
          <w:t xml:space="preserve"> specific responses</w:t>
        </w:r>
      </w:ins>
      <w:ins w:id="114" w:author="Koustubh" w:date="2017-03-04T08:25:00Z">
        <w:r w:rsidRPr="00FC1318">
          <w:rPr>
            <w:rFonts w:ascii="Times New Roman" w:eastAsia="Times New Roman" w:hAnsi="Times New Roman" w:cs="Times New Roman"/>
            <w:sz w:val="24"/>
            <w:szCs w:val="24"/>
            <w:lang w:eastAsia="en-IN" w:bidi="hi-IN"/>
          </w:rPr>
          <w:t xml:space="preserve"> </w:t>
        </w:r>
      </w:ins>
      <w:ins w:id="115" w:author="Koustubh" w:date="2017-03-04T08:27:00Z">
        <w:r>
          <w:rPr>
            <w:rFonts w:ascii="Times New Roman" w:eastAsia="Times New Roman" w:hAnsi="Times New Roman" w:cs="Times New Roman"/>
            <w:sz w:val="24"/>
            <w:szCs w:val="24"/>
            <w:lang w:eastAsia="en-IN" w:bidi="hi-IN"/>
          </w:rPr>
          <w:t xml:space="preserve">affect results </w:t>
        </w:r>
      </w:ins>
      <w:ins w:id="116" w:author="Koustubh" w:date="2017-03-04T08:25:00Z">
        <w:r w:rsidRPr="00FC1318">
          <w:rPr>
            <w:rFonts w:ascii="Times New Roman" w:eastAsia="Times New Roman" w:hAnsi="Times New Roman" w:cs="Times New Roman"/>
            <w:sz w:val="24"/>
            <w:szCs w:val="24"/>
            <w:lang w:eastAsia="en-IN" w:bidi="hi-IN"/>
          </w:rPr>
          <w:t>especially when using Spatial Capture Recapture framework.</w:t>
        </w:r>
      </w:ins>
    </w:p>
    <w:p w14:paraId="0A0D6F0D" w14:textId="5705A049" w:rsidR="007061AD" w:rsidRDefault="007061AD" w:rsidP="007061AD">
      <w:pPr>
        <w:pStyle w:val="ListParagraph"/>
        <w:numPr>
          <w:ilvl w:val="0"/>
          <w:numId w:val="8"/>
        </w:numPr>
        <w:spacing w:after="0" w:line="240" w:lineRule="auto"/>
        <w:rPr>
          <w:ins w:id="117" w:author="Koustubh" w:date="2017-03-04T08:25:00Z"/>
          <w:rFonts w:ascii="Times New Roman" w:eastAsia="Times New Roman" w:hAnsi="Times New Roman" w:cs="Times New Roman"/>
          <w:sz w:val="24"/>
          <w:szCs w:val="24"/>
          <w:lang w:eastAsia="en-IN" w:bidi="hi-IN"/>
        </w:rPr>
      </w:pPr>
      <w:ins w:id="118" w:author="Koustubh" w:date="2017-03-04T08:25:00Z">
        <w:r w:rsidRPr="00FC1318">
          <w:rPr>
            <w:rFonts w:ascii="Times New Roman" w:eastAsia="Times New Roman" w:hAnsi="Times New Roman" w:cs="Times New Roman"/>
            <w:sz w:val="24"/>
            <w:szCs w:val="24"/>
            <w:lang w:eastAsia="en-IN" w:bidi="hi-IN"/>
          </w:rPr>
          <w:t xml:space="preserve">Do specific habitat types </w:t>
        </w:r>
      </w:ins>
      <w:ins w:id="119" w:author="Koustubh" w:date="2017-03-04T08:30:00Z">
        <w:r w:rsidR="00255403">
          <w:rPr>
            <w:rFonts w:ascii="Times New Roman" w:eastAsia="Times New Roman" w:hAnsi="Times New Roman" w:cs="Times New Roman"/>
            <w:sz w:val="24"/>
            <w:szCs w:val="24"/>
            <w:lang w:eastAsia="en-IN" w:bidi="hi-IN"/>
          </w:rPr>
          <w:t xml:space="preserve">influence </w:t>
        </w:r>
      </w:ins>
      <w:ins w:id="120" w:author="Koustubh" w:date="2017-03-04T08:25:00Z">
        <w:r w:rsidRPr="00FC1318">
          <w:rPr>
            <w:rFonts w:ascii="Times New Roman" w:eastAsia="Times New Roman" w:hAnsi="Times New Roman" w:cs="Times New Roman"/>
            <w:sz w:val="24"/>
            <w:szCs w:val="24"/>
            <w:lang w:eastAsia="en-IN" w:bidi="hi-IN"/>
          </w:rPr>
          <w:t>ra</w:t>
        </w:r>
        <w:r w:rsidRPr="007061AD">
          <w:rPr>
            <w:rFonts w:ascii="Times New Roman" w:eastAsia="Times New Roman" w:hAnsi="Times New Roman" w:cs="Times New Roman"/>
            <w:sz w:val="24"/>
            <w:szCs w:val="24"/>
            <w:lang w:eastAsia="en-IN" w:bidi="hi-IN"/>
          </w:rPr>
          <w:t>nging patterns of snow leopards</w:t>
        </w:r>
        <w:r>
          <w:rPr>
            <w:rFonts w:ascii="Times New Roman" w:eastAsia="Times New Roman" w:hAnsi="Times New Roman" w:cs="Times New Roman"/>
            <w:sz w:val="24"/>
            <w:szCs w:val="24"/>
            <w:lang w:eastAsia="en-IN" w:bidi="hi-IN"/>
          </w:rPr>
          <w:t xml:space="preserve">, and </w:t>
        </w:r>
      </w:ins>
      <w:ins w:id="121" w:author="Koustubh" w:date="2017-03-04T08:30:00Z">
        <w:r w:rsidR="00255403">
          <w:rPr>
            <w:rFonts w:ascii="Times New Roman" w:eastAsia="Times New Roman" w:hAnsi="Times New Roman" w:cs="Times New Roman"/>
            <w:sz w:val="24"/>
            <w:szCs w:val="24"/>
            <w:lang w:eastAsia="en-IN" w:bidi="hi-IN"/>
          </w:rPr>
          <w:t xml:space="preserve">what is the cost of not testing their effect on </w:t>
        </w:r>
      </w:ins>
      <w:ins w:id="122" w:author="Koustubh Sharma" w:date="2017-04-16T16:02:00Z">
        <w:r w:rsidR="0000692A">
          <w:rPr>
            <w:rFonts w:ascii="Times New Roman" w:eastAsia="Times New Roman" w:hAnsi="Times New Roman" w:cs="Times New Roman"/>
            <w:sz w:val="24"/>
            <w:szCs w:val="24"/>
            <w:lang w:eastAsia="en-IN" w:bidi="hi-IN"/>
          </w:rPr>
          <w:t xml:space="preserve">resultant </w:t>
        </w:r>
      </w:ins>
      <w:ins w:id="123" w:author="Koustubh" w:date="2017-03-04T08:25:00Z">
        <w:r>
          <w:rPr>
            <w:rFonts w:ascii="Times New Roman" w:eastAsia="Times New Roman" w:hAnsi="Times New Roman" w:cs="Times New Roman"/>
            <w:sz w:val="24"/>
            <w:szCs w:val="24"/>
            <w:lang w:eastAsia="en-IN" w:bidi="hi-IN"/>
          </w:rPr>
          <w:t xml:space="preserve">density </w:t>
        </w:r>
        <w:proofErr w:type="gramStart"/>
        <w:r>
          <w:rPr>
            <w:rFonts w:ascii="Times New Roman" w:eastAsia="Times New Roman" w:hAnsi="Times New Roman" w:cs="Times New Roman"/>
            <w:sz w:val="24"/>
            <w:szCs w:val="24"/>
            <w:lang w:eastAsia="en-IN" w:bidi="hi-IN"/>
          </w:rPr>
          <w:t>estimates.</w:t>
        </w:r>
        <w:proofErr w:type="gramEnd"/>
      </w:ins>
    </w:p>
    <w:p w14:paraId="4069F3A7" w14:textId="77772504" w:rsidR="007061AD" w:rsidRPr="00FC1318" w:rsidDel="0000692A" w:rsidRDefault="007061AD" w:rsidP="007061AD">
      <w:pPr>
        <w:pStyle w:val="ListParagraph"/>
        <w:numPr>
          <w:ilvl w:val="0"/>
          <w:numId w:val="8"/>
        </w:numPr>
        <w:spacing w:after="0" w:line="240" w:lineRule="auto"/>
        <w:rPr>
          <w:ins w:id="124" w:author="Koustubh" w:date="2017-03-04T08:25:00Z"/>
          <w:moveFrom w:id="125" w:author="Koustubh Sharma" w:date="2017-04-16T16:03:00Z"/>
          <w:rFonts w:ascii="Times New Roman" w:eastAsia="Times New Roman" w:hAnsi="Times New Roman" w:cs="Times New Roman"/>
          <w:sz w:val="24"/>
          <w:szCs w:val="24"/>
          <w:lang w:eastAsia="en-IN" w:bidi="hi-IN"/>
        </w:rPr>
      </w:pPr>
      <w:moveFromRangeStart w:id="126" w:author="Koustubh Sharma" w:date="2017-04-16T16:03:00Z" w:name="move480121930"/>
      <w:moveFrom w:id="127" w:author="Koustubh Sharma" w:date="2017-04-16T16:03:00Z">
        <w:ins w:id="128" w:author="Koustubh" w:date="2017-03-04T08:25:00Z">
          <w:r w:rsidDel="0000692A">
            <w:rPr>
              <w:rFonts w:ascii="Times New Roman" w:eastAsia="Times New Roman" w:hAnsi="Times New Roman" w:cs="Times New Roman"/>
              <w:sz w:val="24"/>
              <w:szCs w:val="24"/>
              <w:lang w:eastAsia="en-IN" w:bidi="hi-IN"/>
            </w:rPr>
            <w:t xml:space="preserve">Whether the </w:t>
          </w:r>
        </w:ins>
        <w:ins w:id="129" w:author="Koustubh" w:date="2017-03-04T08:31:00Z">
          <w:r w:rsidR="00255403" w:rsidDel="0000692A">
            <w:rPr>
              <w:rFonts w:ascii="Times New Roman" w:eastAsia="Times New Roman" w:hAnsi="Times New Roman" w:cs="Times New Roman"/>
              <w:sz w:val="24"/>
              <w:szCs w:val="24"/>
              <w:lang w:eastAsia="en-IN" w:bidi="hi-IN"/>
            </w:rPr>
            <w:t xml:space="preserve">snow leopard </w:t>
          </w:r>
        </w:ins>
        <w:ins w:id="130" w:author="Koustubh" w:date="2017-03-04T08:25:00Z">
          <w:r w:rsidDel="0000692A">
            <w:rPr>
              <w:rFonts w:ascii="Times New Roman" w:eastAsia="Times New Roman" w:hAnsi="Times New Roman" w:cs="Times New Roman"/>
              <w:sz w:val="24"/>
              <w:szCs w:val="24"/>
              <w:lang w:eastAsia="en-IN" w:bidi="hi-IN"/>
            </w:rPr>
            <w:t xml:space="preserve">densities vary </w:t>
          </w:r>
        </w:ins>
        <w:ins w:id="131" w:author="Koustubh" w:date="2017-03-25T13:03:00Z">
          <w:r w:rsidR="00CF7D7D" w:rsidDel="0000692A">
            <w:rPr>
              <w:rFonts w:ascii="Times New Roman" w:eastAsia="Times New Roman" w:hAnsi="Times New Roman" w:cs="Times New Roman"/>
              <w:sz w:val="24"/>
              <w:szCs w:val="24"/>
              <w:lang w:eastAsia="en-IN" w:bidi="hi-IN"/>
            </w:rPr>
            <w:t xml:space="preserve">as a function of habitat </w:t>
          </w:r>
        </w:ins>
        <w:ins w:id="132" w:author="Koustubh" w:date="2017-03-04T08:25:00Z">
          <w:r w:rsidDel="0000692A">
            <w:rPr>
              <w:rFonts w:ascii="Times New Roman" w:eastAsia="Times New Roman" w:hAnsi="Times New Roman" w:cs="Times New Roman"/>
              <w:sz w:val="24"/>
              <w:szCs w:val="24"/>
              <w:lang w:eastAsia="en-IN" w:bidi="hi-IN"/>
            </w:rPr>
            <w:t>between a protected, partially protected and unprotected study area</w:t>
          </w:r>
        </w:ins>
        <w:ins w:id="133" w:author="Koustubh" w:date="2017-03-04T08:56:00Z">
          <w:r w:rsidR="00CE25D2" w:rsidRPr="00CE25D2" w:rsidDel="0000692A">
            <w:rPr>
              <w:rFonts w:ascii="Times New Roman" w:eastAsia="Times New Roman" w:hAnsi="Times New Roman" w:cs="Times New Roman"/>
              <w:sz w:val="24"/>
              <w:szCs w:val="24"/>
              <w:lang w:eastAsia="en-IN" w:bidi="hi-IN"/>
            </w:rPr>
            <w:t xml:space="preserve"> </w:t>
          </w:r>
          <w:r w:rsidR="00CE25D2" w:rsidDel="0000692A">
            <w:rPr>
              <w:rFonts w:ascii="Times New Roman" w:eastAsia="Times New Roman" w:hAnsi="Times New Roman" w:cs="Times New Roman"/>
              <w:sz w:val="24"/>
              <w:szCs w:val="24"/>
              <w:lang w:eastAsia="en-IN" w:bidi="hi-IN"/>
            </w:rPr>
            <w:t>within South Gobi, where each of them implements different conservation models</w:t>
          </w:r>
        </w:ins>
        <w:ins w:id="134" w:author="Koustubh" w:date="2017-03-04T08:25:00Z">
          <w:r w:rsidDel="0000692A">
            <w:rPr>
              <w:rFonts w:ascii="Times New Roman" w:eastAsia="Times New Roman" w:hAnsi="Times New Roman" w:cs="Times New Roman"/>
              <w:sz w:val="24"/>
              <w:szCs w:val="24"/>
              <w:lang w:eastAsia="en-IN" w:bidi="hi-IN"/>
            </w:rPr>
            <w:t>.</w:t>
          </w:r>
        </w:ins>
      </w:moveFrom>
    </w:p>
    <w:moveFromRangeEnd w:id="126"/>
    <w:p w14:paraId="40132F35" w14:textId="77777777" w:rsidR="00CF7D7D" w:rsidRDefault="00CF7D7D" w:rsidP="00CF18F4">
      <w:pPr>
        <w:spacing w:after="0" w:line="240" w:lineRule="auto"/>
        <w:rPr>
          <w:ins w:id="135" w:author="Koustubh" w:date="2017-03-25T13:02:00Z"/>
          <w:rFonts w:ascii="Times New Roman" w:eastAsia="Times New Roman" w:hAnsi="Times New Roman" w:cs="Times New Roman"/>
          <w:sz w:val="24"/>
          <w:szCs w:val="24"/>
          <w:lang w:eastAsia="en-IN" w:bidi="hi-IN"/>
        </w:rPr>
      </w:pPr>
    </w:p>
    <w:p w14:paraId="0CD77C03" w14:textId="29306158" w:rsidR="007061AD" w:rsidRPr="00CF18F4" w:rsidRDefault="00CF7D7D" w:rsidP="00CF18F4">
      <w:pPr>
        <w:spacing w:after="0" w:line="240" w:lineRule="auto"/>
        <w:rPr>
          <w:rFonts w:ascii="Times New Roman" w:eastAsia="Times New Roman" w:hAnsi="Times New Roman" w:cs="Times New Roman"/>
          <w:sz w:val="24"/>
          <w:szCs w:val="24"/>
          <w:lang w:eastAsia="en-IN" w:bidi="hi-IN"/>
        </w:rPr>
      </w:pPr>
      <w:ins w:id="136" w:author="Koustubh" w:date="2017-03-25T13:02:00Z">
        <w:r>
          <w:rPr>
            <w:rFonts w:ascii="Times New Roman" w:eastAsia="Times New Roman" w:hAnsi="Times New Roman" w:cs="Times New Roman"/>
            <w:sz w:val="24"/>
            <w:szCs w:val="24"/>
            <w:lang w:eastAsia="en-IN" w:bidi="hi-IN"/>
          </w:rPr>
          <w:t>In addition to informing our ecological understanding, the results provide a set of generic guidelines for the analysis of snow leopard populations in mountain habitats.</w:t>
        </w:r>
      </w:ins>
    </w:p>
    <w:p w14:paraId="11DF1642" w14:textId="77777777" w:rsidR="000D2DBC" w:rsidRDefault="000D2DBC" w:rsidP="00CF18F4">
      <w:pPr>
        <w:spacing w:after="0" w:line="240" w:lineRule="auto"/>
        <w:rPr>
          <w:rFonts w:ascii="Times New Roman" w:eastAsia="Times New Roman" w:hAnsi="Times New Roman" w:cs="Times New Roman"/>
          <w:sz w:val="24"/>
          <w:szCs w:val="24"/>
          <w:lang w:eastAsia="en-IN" w:bidi="hi-IN"/>
        </w:rPr>
      </w:pPr>
    </w:p>
    <w:p w14:paraId="3665A4F7" w14:textId="77777777" w:rsidR="00CF18F4" w:rsidRPr="00915F7C" w:rsidRDefault="00CF18F4" w:rsidP="00CF18F4">
      <w:pPr>
        <w:spacing w:after="0" w:line="240" w:lineRule="auto"/>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74765A0A" w14:textId="77777777" w:rsidR="000D2DBC" w:rsidRPr="00915F7C" w:rsidRDefault="000D2DBC" w:rsidP="00CF18F4">
      <w:pPr>
        <w:spacing w:after="0"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7B692851" w14:textId="0EC87172" w:rsidR="00E67277" w:rsidRPr="00CF18F4" w:rsidRDefault="00E67277" w:rsidP="00CF18F4">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is an important snow leopard habitat (</w:t>
      </w:r>
      <w:r w:rsidRPr="0013329A">
        <w:rPr>
          <w:rFonts w:ascii="Times New Roman" w:eastAsia="Times New Roman" w:hAnsi="Times New Roman" w:cs="Times New Roman"/>
          <w:sz w:val="24"/>
          <w:szCs w:val="24"/>
          <w:highlight w:val="yellow"/>
          <w:lang w:eastAsia="en-IN" w:bidi="hi-IN"/>
        </w:rPr>
        <w:t>fig 1, map of snow leopard distribution</w:t>
      </w:r>
      <w:r w:rsidR="00B70F6B">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w:t>
      </w:r>
      <w:r w:rsidR="00B70F6B">
        <w:rPr>
          <w:rFonts w:ascii="Times New Roman" w:eastAsia="Times New Roman" w:hAnsi="Times New Roman" w:cs="Times New Roman"/>
          <w:sz w:val="24"/>
          <w:szCs w:val="24"/>
          <w:lang w:eastAsia="en-IN" w:bidi="hi-IN"/>
        </w:rPr>
        <w:t xml:space="preserve"> The area </w:t>
      </w:r>
      <w:proofErr w:type="gramStart"/>
      <w:r w:rsidR="00B70F6B">
        <w:rPr>
          <w:rFonts w:ascii="Times New Roman" w:eastAsia="Times New Roman" w:hAnsi="Times New Roman" w:cs="Times New Roman"/>
          <w:sz w:val="24"/>
          <w:szCs w:val="24"/>
          <w:lang w:eastAsia="en-IN" w:bidi="hi-IN"/>
        </w:rPr>
        <w:t>is characterized</w:t>
      </w:r>
      <w:proofErr w:type="gramEnd"/>
      <w:r w:rsidR="00B70F6B">
        <w:rPr>
          <w:rFonts w:ascii="Times New Roman" w:eastAsia="Times New Roman" w:hAnsi="Times New Roman" w:cs="Times New Roman"/>
          <w:sz w:val="24"/>
          <w:szCs w:val="24"/>
          <w:lang w:eastAsia="en-IN" w:bidi="hi-IN"/>
        </w:rPr>
        <w:t xml:space="preserve"> </w:t>
      </w:r>
      <w:r w:rsidR="0013329A">
        <w:rPr>
          <w:rFonts w:ascii="Times New Roman" w:eastAsia="Times New Roman" w:hAnsi="Times New Roman" w:cs="Times New Roman"/>
          <w:sz w:val="24"/>
          <w:szCs w:val="24"/>
          <w:lang w:eastAsia="en-IN" w:bidi="hi-IN"/>
        </w:rPr>
        <w:t xml:space="preserve">by </w:t>
      </w:r>
      <w:r w:rsidR="00B70F6B">
        <w:rPr>
          <w:rFonts w:ascii="Times New Roman" w:eastAsia="Times New Roman" w:hAnsi="Times New Roman" w:cs="Times New Roman"/>
          <w:sz w:val="24"/>
          <w:szCs w:val="24"/>
          <w:lang w:eastAsia="en-IN" w:bidi="hi-IN"/>
        </w:rPr>
        <w:t xml:space="preserve">rugged mountain ranges interspersed with vast stretches of steppe. </w:t>
      </w:r>
      <w:r w:rsidR="00915F7C">
        <w:rPr>
          <w:rFonts w:ascii="Times New Roman" w:eastAsia="Times New Roman" w:hAnsi="Times New Roman" w:cs="Times New Roman"/>
          <w:sz w:val="24"/>
          <w:szCs w:val="24"/>
          <w:lang w:eastAsia="en-IN" w:bidi="hi-IN"/>
        </w:rPr>
        <w:t xml:space="preserve">The area </w:t>
      </w:r>
      <w:r w:rsidR="00B70F6B">
        <w:rPr>
          <w:rFonts w:ascii="Times New Roman" w:eastAsia="Times New Roman" w:hAnsi="Times New Roman" w:cs="Times New Roman"/>
          <w:sz w:val="24"/>
          <w:szCs w:val="24"/>
          <w:lang w:eastAsia="en-IN" w:bidi="hi-IN"/>
        </w:rPr>
        <w:t xml:space="preserve">has low human density of </w:t>
      </w:r>
      <w:r w:rsidR="00B70F6B" w:rsidRPr="0013329A">
        <w:rPr>
          <w:rFonts w:ascii="Times New Roman" w:eastAsia="Times New Roman" w:hAnsi="Times New Roman" w:cs="Times New Roman"/>
          <w:sz w:val="24"/>
          <w:szCs w:val="24"/>
          <w:highlight w:val="yellow"/>
          <w:lang w:eastAsia="en-IN" w:bidi="hi-IN"/>
        </w:rPr>
        <w:t>XX</w:t>
      </w:r>
      <w:r w:rsidR="00B70F6B">
        <w:rPr>
          <w:rFonts w:ascii="Times New Roman" w:eastAsia="Times New Roman" w:hAnsi="Times New Roman" w:cs="Times New Roman"/>
          <w:sz w:val="24"/>
          <w:szCs w:val="24"/>
          <w:lang w:eastAsia="en-IN" w:bidi="hi-IN"/>
        </w:rPr>
        <w:t xml:space="preserve"> people per </w:t>
      </w:r>
      <w:proofErr w:type="spellStart"/>
      <w:r w:rsidR="00B70F6B">
        <w:rPr>
          <w:rFonts w:ascii="Times New Roman" w:eastAsia="Times New Roman" w:hAnsi="Times New Roman" w:cs="Times New Roman"/>
          <w:sz w:val="24"/>
          <w:szCs w:val="24"/>
          <w:lang w:eastAsia="en-IN" w:bidi="hi-IN"/>
        </w:rPr>
        <w:t>sq</w:t>
      </w:r>
      <w:proofErr w:type="spellEnd"/>
      <w:r w:rsidR="00B70F6B">
        <w:rPr>
          <w:rFonts w:ascii="Times New Roman" w:eastAsia="Times New Roman" w:hAnsi="Times New Roman" w:cs="Times New Roman"/>
          <w:sz w:val="24"/>
          <w:szCs w:val="24"/>
          <w:lang w:eastAsia="en-IN" w:bidi="hi-IN"/>
        </w:rPr>
        <w:t xml:space="preserve"> km, even though the livestock popul</w:t>
      </w:r>
      <w:r w:rsidR="00915F7C">
        <w:rPr>
          <w:rFonts w:ascii="Times New Roman" w:eastAsia="Times New Roman" w:hAnsi="Times New Roman" w:cs="Times New Roman"/>
          <w:sz w:val="24"/>
          <w:szCs w:val="24"/>
          <w:lang w:eastAsia="en-IN" w:bidi="hi-IN"/>
        </w:rPr>
        <w:t xml:space="preserve">ation is rather high with a density of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heads per </w:t>
      </w:r>
      <w:proofErr w:type="spellStart"/>
      <w:r w:rsidR="00915F7C">
        <w:rPr>
          <w:rFonts w:ascii="Times New Roman" w:eastAsia="Times New Roman" w:hAnsi="Times New Roman" w:cs="Times New Roman"/>
          <w:sz w:val="24"/>
          <w:szCs w:val="24"/>
          <w:lang w:eastAsia="en-IN" w:bidi="hi-IN"/>
        </w:rPr>
        <w:t>sq</w:t>
      </w:r>
      <w:proofErr w:type="spellEnd"/>
      <w:r w:rsidR="00915F7C">
        <w:rPr>
          <w:rFonts w:ascii="Times New Roman" w:eastAsia="Times New Roman" w:hAnsi="Times New Roman" w:cs="Times New Roman"/>
          <w:sz w:val="24"/>
          <w:szCs w:val="24"/>
          <w:lang w:eastAsia="en-IN" w:bidi="hi-IN"/>
        </w:rPr>
        <w:t xml:space="preserve"> km. In 2008, the first ever long-term snow leopard research </w:t>
      </w:r>
      <w:proofErr w:type="gramStart"/>
      <w:r w:rsidR="00915F7C">
        <w:rPr>
          <w:rFonts w:ascii="Times New Roman" w:eastAsia="Times New Roman" w:hAnsi="Times New Roman" w:cs="Times New Roman"/>
          <w:sz w:val="24"/>
          <w:szCs w:val="24"/>
          <w:lang w:eastAsia="en-IN" w:bidi="hi-IN"/>
        </w:rPr>
        <w:t>was initiated</w:t>
      </w:r>
      <w:proofErr w:type="gramEnd"/>
      <w:r w:rsidR="00915F7C">
        <w:rPr>
          <w:rFonts w:ascii="Times New Roman" w:eastAsia="Times New Roman" w:hAnsi="Times New Roman" w:cs="Times New Roman"/>
          <w:sz w:val="24"/>
          <w:szCs w:val="24"/>
          <w:lang w:eastAsia="en-IN" w:bidi="hi-IN"/>
        </w:rPr>
        <w:t xml:space="preserve"> in the </w:t>
      </w:r>
      <w:proofErr w:type="spellStart"/>
      <w:r w:rsidR="00915F7C">
        <w:rPr>
          <w:rFonts w:ascii="Times New Roman" w:eastAsia="Times New Roman" w:hAnsi="Times New Roman" w:cs="Times New Roman"/>
          <w:sz w:val="24"/>
          <w:szCs w:val="24"/>
          <w:lang w:eastAsia="en-IN" w:bidi="hi-IN"/>
        </w:rPr>
        <w:t>Tost-Tosonbumba</w:t>
      </w:r>
      <w:proofErr w:type="spellEnd"/>
      <w:r w:rsidR="00915F7C">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 and Livestock Insurance programs operational since </w:t>
      </w:r>
      <w:r w:rsidR="00915F7C" w:rsidRPr="0013329A">
        <w:rPr>
          <w:rFonts w:ascii="Times New Roman" w:eastAsia="Times New Roman" w:hAnsi="Times New Roman" w:cs="Times New Roman"/>
          <w:sz w:val="24"/>
          <w:szCs w:val="24"/>
          <w:highlight w:val="yellow"/>
          <w:lang w:eastAsia="en-IN" w:bidi="hi-IN"/>
        </w:rPr>
        <w:t>19XX</w:t>
      </w:r>
      <w:r w:rsidR="00915F7C">
        <w:rPr>
          <w:rFonts w:ascii="Times New Roman" w:eastAsia="Times New Roman" w:hAnsi="Times New Roman" w:cs="Times New Roman"/>
          <w:sz w:val="24"/>
          <w:szCs w:val="24"/>
          <w:lang w:eastAsia="en-IN" w:bidi="hi-IN"/>
        </w:rPr>
        <w:t xml:space="preserve"> and 2009 respectively (ref. </w:t>
      </w:r>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Recently though, the mountain range has been encompassed in a Protected Area by the Government of Mongolia. In the year 2013, the camera trapping work </w:t>
      </w:r>
      <w:proofErr w:type="gramStart"/>
      <w:r w:rsidR="00915F7C">
        <w:rPr>
          <w:rFonts w:ascii="Times New Roman" w:eastAsia="Times New Roman" w:hAnsi="Times New Roman" w:cs="Times New Roman"/>
          <w:sz w:val="24"/>
          <w:szCs w:val="24"/>
          <w:lang w:eastAsia="en-IN" w:bidi="hi-IN"/>
        </w:rPr>
        <w:t>was expanded</w:t>
      </w:r>
      <w:proofErr w:type="gramEnd"/>
      <w:r w:rsidR="00915F7C">
        <w:rPr>
          <w:rFonts w:ascii="Times New Roman" w:eastAsia="Times New Roman" w:hAnsi="Times New Roman" w:cs="Times New Roman"/>
          <w:sz w:val="24"/>
          <w:szCs w:val="24"/>
          <w:lang w:eastAsia="en-IN" w:bidi="hi-IN"/>
        </w:rPr>
        <w:t xml:space="preserve"> to two neighbouring areas, viz. </w:t>
      </w:r>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 complex, and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 range. While </w:t>
      </w:r>
      <w:proofErr w:type="spellStart"/>
      <w:r w:rsidR="00915F7C">
        <w:rPr>
          <w:rFonts w:ascii="Times New Roman" w:eastAsia="Times New Roman" w:hAnsi="Times New Roman" w:cs="Times New Roman"/>
          <w:sz w:val="24"/>
          <w:szCs w:val="24"/>
          <w:lang w:eastAsia="en-IN" w:bidi="hi-IN"/>
        </w:rPr>
        <w:t>Noyon</w:t>
      </w:r>
      <w:proofErr w:type="spellEnd"/>
      <w:r w:rsidR="00915F7C">
        <w:rPr>
          <w:rFonts w:ascii="Times New Roman" w:eastAsia="Times New Roman" w:hAnsi="Times New Roman" w:cs="Times New Roman"/>
          <w:sz w:val="24"/>
          <w:szCs w:val="24"/>
          <w:lang w:eastAsia="en-IN" w:bidi="hi-IN"/>
        </w:rPr>
        <w:t xml:space="preserve"> Mountains are largely unprotected and have </w:t>
      </w:r>
      <w:del w:id="137" w:author="Koustubh Sharma" w:date="2017-04-16T16:04:00Z">
        <w:r w:rsidR="00915F7C" w:rsidDel="0000692A">
          <w:rPr>
            <w:rFonts w:ascii="Times New Roman" w:eastAsia="Times New Roman" w:hAnsi="Times New Roman" w:cs="Times New Roman"/>
            <w:sz w:val="24"/>
            <w:szCs w:val="24"/>
            <w:lang w:eastAsia="en-IN" w:bidi="hi-IN"/>
          </w:rPr>
          <w:delText xml:space="preserve">at least </w:delText>
        </w:r>
      </w:del>
      <w:r w:rsidR="00915F7C" w:rsidRPr="0013329A">
        <w:rPr>
          <w:rFonts w:ascii="Times New Roman" w:eastAsia="Times New Roman" w:hAnsi="Times New Roman" w:cs="Times New Roman"/>
          <w:sz w:val="24"/>
          <w:szCs w:val="24"/>
          <w:highlight w:val="yellow"/>
          <w:lang w:eastAsia="en-IN" w:bidi="hi-IN"/>
        </w:rPr>
        <w:t>XX</w:t>
      </w:r>
      <w:r w:rsidR="00915F7C">
        <w:rPr>
          <w:rFonts w:ascii="Times New Roman" w:eastAsia="Times New Roman" w:hAnsi="Times New Roman" w:cs="Times New Roman"/>
          <w:sz w:val="24"/>
          <w:szCs w:val="24"/>
          <w:lang w:eastAsia="en-IN" w:bidi="hi-IN"/>
        </w:rPr>
        <w:t xml:space="preserve"> operational mines extracting coal and </w:t>
      </w:r>
      <w:r w:rsidR="00915F7C" w:rsidRPr="0013329A">
        <w:rPr>
          <w:rFonts w:ascii="Times New Roman" w:eastAsia="Times New Roman" w:hAnsi="Times New Roman" w:cs="Times New Roman"/>
          <w:sz w:val="24"/>
          <w:szCs w:val="24"/>
          <w:highlight w:val="yellow"/>
          <w:lang w:eastAsia="en-IN" w:bidi="hi-IN"/>
        </w:rPr>
        <w:t>XX</w:t>
      </w:r>
      <w:ins w:id="138" w:author="Koustubh" w:date="2017-03-26T09:20:00Z">
        <w:r w:rsidR="00E80D77">
          <w:rPr>
            <w:rFonts w:ascii="Times New Roman" w:eastAsia="Times New Roman" w:hAnsi="Times New Roman" w:cs="Times New Roman"/>
            <w:sz w:val="24"/>
            <w:szCs w:val="24"/>
            <w:lang w:eastAsia="en-IN" w:bidi="hi-IN"/>
          </w:rPr>
          <w:t xml:space="preserve">, they have had </w:t>
        </w:r>
        <w:del w:id="139" w:author="Koustubh Sharma" w:date="2017-04-16T16:04:00Z">
          <w:r w:rsidR="00E80D77" w:rsidDel="0000692A">
            <w:rPr>
              <w:rFonts w:ascii="Times New Roman" w:eastAsia="Times New Roman" w:hAnsi="Times New Roman" w:cs="Times New Roman"/>
              <w:sz w:val="24"/>
              <w:szCs w:val="24"/>
              <w:lang w:eastAsia="en-IN" w:bidi="hi-IN"/>
            </w:rPr>
            <w:delText xml:space="preserve">at least one </w:delText>
          </w:r>
        </w:del>
      </w:ins>
      <w:ins w:id="140" w:author="Koustubh Sharma" w:date="2017-04-16T16:04:00Z">
        <w:r w:rsidR="0000692A">
          <w:rPr>
            <w:rFonts w:ascii="Times New Roman" w:eastAsia="Times New Roman" w:hAnsi="Times New Roman" w:cs="Times New Roman"/>
            <w:sz w:val="24"/>
            <w:szCs w:val="24"/>
            <w:lang w:eastAsia="en-IN" w:bidi="hi-IN"/>
          </w:rPr>
          <w:t xml:space="preserve">a </w:t>
        </w:r>
      </w:ins>
      <w:ins w:id="141" w:author="Koustubh" w:date="2017-03-26T09:20:00Z">
        <w:r w:rsidR="00E80D77">
          <w:rPr>
            <w:rFonts w:ascii="Times New Roman" w:eastAsia="Times New Roman" w:hAnsi="Times New Roman" w:cs="Times New Roman"/>
            <w:sz w:val="24"/>
            <w:szCs w:val="24"/>
            <w:lang w:eastAsia="en-IN" w:bidi="hi-IN"/>
          </w:rPr>
          <w:t xml:space="preserve">community based conservation program operational until </w:t>
        </w:r>
        <w:proofErr w:type="spellStart"/>
        <w:r w:rsidR="00E80D77">
          <w:rPr>
            <w:rFonts w:ascii="Times New Roman" w:eastAsia="Times New Roman" w:hAnsi="Times New Roman" w:cs="Times New Roman"/>
            <w:sz w:val="24"/>
            <w:szCs w:val="24"/>
            <w:lang w:eastAsia="en-IN" w:bidi="hi-IN"/>
          </w:rPr>
          <w:t>yearXX</w:t>
        </w:r>
        <w:proofErr w:type="spellEnd"/>
        <w:r w:rsidR="00E80D77">
          <w:rPr>
            <w:rFonts w:ascii="Times New Roman" w:eastAsia="Times New Roman" w:hAnsi="Times New Roman" w:cs="Times New Roman"/>
            <w:sz w:val="24"/>
            <w:szCs w:val="24"/>
            <w:lang w:eastAsia="en-IN" w:bidi="hi-IN"/>
          </w:rPr>
          <w:t xml:space="preserve">. </w:t>
        </w:r>
      </w:ins>
      <w:del w:id="142" w:author="Koustubh" w:date="2017-03-26T09:20:00Z">
        <w:r w:rsidR="00915F7C" w:rsidDel="00E80D77">
          <w:rPr>
            <w:rFonts w:ascii="Times New Roman" w:eastAsia="Times New Roman" w:hAnsi="Times New Roman" w:cs="Times New Roman"/>
            <w:sz w:val="24"/>
            <w:szCs w:val="24"/>
            <w:lang w:eastAsia="en-IN" w:bidi="hi-IN"/>
          </w:rPr>
          <w:delText xml:space="preserve">, </w:delText>
        </w:r>
      </w:del>
      <w:proofErr w:type="spellStart"/>
      <w:r w:rsidR="00915F7C">
        <w:rPr>
          <w:rFonts w:ascii="Times New Roman" w:eastAsia="Times New Roman" w:hAnsi="Times New Roman" w:cs="Times New Roman"/>
          <w:sz w:val="24"/>
          <w:szCs w:val="24"/>
          <w:lang w:eastAsia="en-IN" w:bidi="hi-IN"/>
        </w:rPr>
        <w:t>Nemegt</w:t>
      </w:r>
      <w:proofErr w:type="spellEnd"/>
      <w:r w:rsidR="00915F7C">
        <w:rPr>
          <w:rFonts w:ascii="Times New Roman" w:eastAsia="Times New Roman" w:hAnsi="Times New Roman" w:cs="Times New Roman"/>
          <w:sz w:val="24"/>
          <w:szCs w:val="24"/>
          <w:lang w:eastAsia="en-IN" w:bidi="hi-IN"/>
        </w:rPr>
        <w:t xml:space="preserve"> Mountains </w:t>
      </w:r>
      <w:ins w:id="143" w:author="Koustubh" w:date="2017-03-26T09:20:00Z">
        <w:r w:rsidR="00E80D77">
          <w:rPr>
            <w:rFonts w:ascii="Times New Roman" w:eastAsia="Times New Roman" w:hAnsi="Times New Roman" w:cs="Times New Roman"/>
            <w:sz w:val="24"/>
            <w:szCs w:val="24"/>
            <w:lang w:eastAsia="en-IN" w:bidi="hi-IN"/>
          </w:rPr>
          <w:t xml:space="preserve">on the other hand </w:t>
        </w:r>
      </w:ins>
      <w:r w:rsidR="00915F7C">
        <w:rPr>
          <w:rFonts w:ascii="Times New Roman" w:eastAsia="Times New Roman" w:hAnsi="Times New Roman" w:cs="Times New Roman"/>
          <w:sz w:val="24"/>
          <w:szCs w:val="24"/>
          <w:lang w:eastAsia="en-IN" w:bidi="hi-IN"/>
        </w:rPr>
        <w:t xml:space="preserve">represent the strictly </w:t>
      </w:r>
      <w:proofErr w:type="gramStart"/>
      <w:r w:rsidR="00915F7C">
        <w:rPr>
          <w:rFonts w:ascii="Times New Roman" w:eastAsia="Times New Roman" w:hAnsi="Times New Roman" w:cs="Times New Roman"/>
          <w:sz w:val="24"/>
          <w:szCs w:val="24"/>
          <w:lang w:eastAsia="en-IN" w:bidi="hi-IN"/>
        </w:rPr>
        <w:t>Protected  Area</w:t>
      </w:r>
      <w:proofErr w:type="gramEnd"/>
      <w:r w:rsidR="00915F7C">
        <w:rPr>
          <w:rFonts w:ascii="Times New Roman" w:eastAsia="Times New Roman" w:hAnsi="Times New Roman" w:cs="Times New Roman"/>
          <w:sz w:val="24"/>
          <w:szCs w:val="24"/>
          <w:lang w:eastAsia="en-IN" w:bidi="hi-IN"/>
        </w:rPr>
        <w:t xml:space="preserve"> of </w:t>
      </w:r>
      <w:proofErr w:type="spellStart"/>
      <w:r w:rsidR="00915F7C">
        <w:rPr>
          <w:rFonts w:ascii="Times New Roman" w:eastAsia="Times New Roman" w:hAnsi="Times New Roman" w:cs="Times New Roman"/>
          <w:sz w:val="24"/>
          <w:szCs w:val="24"/>
          <w:lang w:eastAsia="en-IN" w:bidi="hi-IN"/>
        </w:rPr>
        <w:t>Gurvan</w:t>
      </w:r>
      <w:proofErr w:type="spellEnd"/>
      <w:r w:rsidR="00915F7C">
        <w:rPr>
          <w:rFonts w:ascii="Times New Roman" w:eastAsia="Times New Roman" w:hAnsi="Times New Roman" w:cs="Times New Roman"/>
          <w:sz w:val="24"/>
          <w:szCs w:val="24"/>
          <w:lang w:eastAsia="en-IN" w:bidi="hi-IN"/>
        </w:rPr>
        <w:t xml:space="preserve"> </w:t>
      </w:r>
      <w:proofErr w:type="spellStart"/>
      <w:r w:rsidR="00915F7C">
        <w:rPr>
          <w:rFonts w:ascii="Times New Roman" w:eastAsia="Times New Roman" w:hAnsi="Times New Roman" w:cs="Times New Roman"/>
          <w:sz w:val="24"/>
          <w:szCs w:val="24"/>
          <w:lang w:eastAsia="en-IN" w:bidi="hi-IN"/>
        </w:rPr>
        <w:t>Saikhan</w:t>
      </w:r>
      <w:proofErr w:type="spellEnd"/>
      <w:r w:rsidR="00915F7C">
        <w:rPr>
          <w:rFonts w:ascii="Times New Roman" w:eastAsia="Times New Roman" w:hAnsi="Times New Roman" w:cs="Times New Roman"/>
          <w:sz w:val="24"/>
          <w:szCs w:val="24"/>
          <w:lang w:eastAsia="en-IN" w:bidi="hi-IN"/>
        </w:rPr>
        <w:t xml:space="preserve"> National Park. The three Mountain ranges </w:t>
      </w:r>
      <w:proofErr w:type="gramStart"/>
      <w:r w:rsidR="00915F7C">
        <w:rPr>
          <w:rFonts w:ascii="Times New Roman" w:eastAsia="Times New Roman" w:hAnsi="Times New Roman" w:cs="Times New Roman"/>
          <w:sz w:val="24"/>
          <w:szCs w:val="24"/>
          <w:lang w:eastAsia="en-IN" w:bidi="hi-IN"/>
        </w:rPr>
        <w:t>are separated</w:t>
      </w:r>
      <w:proofErr w:type="gramEnd"/>
      <w:r w:rsidR="00915F7C">
        <w:rPr>
          <w:rFonts w:ascii="Times New Roman" w:eastAsia="Times New Roman" w:hAnsi="Times New Roman" w:cs="Times New Roman"/>
          <w:sz w:val="24"/>
          <w:szCs w:val="24"/>
          <w:lang w:eastAsia="en-IN" w:bidi="hi-IN"/>
        </w:rPr>
        <w:t xml:space="preserve"> by several kilometres of steppe</w:t>
      </w:r>
      <w:r w:rsidR="001D219B">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1D219B">
        <w:rPr>
          <w:rFonts w:ascii="Times New Roman" w:eastAsia="Times New Roman" w:hAnsi="Times New Roman" w:cs="Times New Roman"/>
          <w:sz w:val="24"/>
          <w:szCs w:val="24"/>
          <w:lang w:eastAsia="en-IN" w:bidi="hi-IN"/>
        </w:rPr>
        <w:t>)</w:t>
      </w:r>
      <w:r w:rsidR="00915F7C">
        <w:rPr>
          <w:rFonts w:ascii="Times New Roman" w:eastAsia="Times New Roman" w:hAnsi="Times New Roman" w:cs="Times New Roman"/>
          <w:sz w:val="24"/>
          <w:szCs w:val="24"/>
          <w:lang w:eastAsia="en-IN" w:bidi="hi-IN"/>
        </w:rPr>
        <w:t>. Although camera trapping over several years has revealed emigration and immigration of individuals between them, within a trapping season characterized by 2-3 months, we found no evidence of any interaction between these t</w:t>
      </w:r>
      <w:r w:rsidR="001D219B">
        <w:rPr>
          <w:rFonts w:ascii="Times New Roman" w:eastAsia="Times New Roman" w:hAnsi="Times New Roman" w:cs="Times New Roman"/>
          <w:sz w:val="24"/>
          <w:szCs w:val="24"/>
          <w:lang w:eastAsia="en-IN" w:bidi="hi-IN"/>
        </w:rPr>
        <w:t>hree populations.</w:t>
      </w:r>
    </w:p>
    <w:p w14:paraId="0C3CA0D8" w14:textId="77777777" w:rsidR="00CF18F4" w:rsidRDefault="00CF18F4"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0CF323DD" w14:textId="50435944" w:rsidR="00915F7C" w:rsidRDefault="00915F7C"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xml:space="preserve">) with a combination of infrared and motion sensors to detect animal movement, and low-glow monochrome illumination </w:t>
      </w:r>
      <w:proofErr w:type="gramStart"/>
      <w:r>
        <w:rPr>
          <w:rFonts w:ascii="Times New Roman" w:eastAsia="Times New Roman" w:hAnsi="Times New Roman" w:cs="Times New Roman"/>
          <w:sz w:val="24"/>
          <w:szCs w:val="24"/>
          <w:lang w:eastAsia="en-IN" w:bidi="hi-IN"/>
        </w:rPr>
        <w:t>were used</w:t>
      </w:r>
      <w:proofErr w:type="gramEnd"/>
      <w:r>
        <w:rPr>
          <w:rFonts w:ascii="Times New Roman" w:eastAsia="Times New Roman" w:hAnsi="Times New Roman" w:cs="Times New Roman"/>
          <w:sz w:val="24"/>
          <w:szCs w:val="24"/>
          <w:lang w:eastAsia="en-IN" w:bidi="hi-IN"/>
        </w:rPr>
        <w:t xml:space="preserve"> to sample snow leopard </w:t>
      </w:r>
      <w:proofErr w:type="spellStart"/>
      <w:r>
        <w:rPr>
          <w:rFonts w:ascii="Times New Roman" w:eastAsia="Times New Roman" w:hAnsi="Times New Roman" w:cs="Times New Roman"/>
          <w:sz w:val="24"/>
          <w:szCs w:val="24"/>
          <w:lang w:eastAsia="en-IN" w:bidi="hi-IN"/>
        </w:rPr>
        <w:t>popualtions</w:t>
      </w:r>
      <w:proofErr w:type="spellEnd"/>
      <w:r>
        <w:rPr>
          <w:rFonts w:ascii="Times New Roman" w:eastAsia="Times New Roman" w:hAnsi="Times New Roman" w:cs="Times New Roman"/>
          <w:sz w:val="24"/>
          <w:szCs w:val="24"/>
          <w:lang w:eastAsia="en-IN" w:bidi="hi-IN"/>
        </w:rPr>
        <w:t>. The number of cameras varied between 30 and 40, depending on the minimum convex polygon of the s</w:t>
      </w:r>
      <w:r w:rsidR="000D6EE1">
        <w:rPr>
          <w:rFonts w:ascii="Times New Roman" w:eastAsia="Times New Roman" w:hAnsi="Times New Roman" w:cs="Times New Roman"/>
          <w:sz w:val="24"/>
          <w:szCs w:val="24"/>
          <w:lang w:eastAsia="en-IN" w:bidi="hi-IN"/>
        </w:rPr>
        <w:t xml:space="preserve">ampled area that ranged from </w:t>
      </w:r>
      <w:r w:rsidR="002411DB">
        <w:rPr>
          <w:rFonts w:ascii="Times New Roman" w:eastAsia="Times New Roman" w:hAnsi="Times New Roman" w:cs="Times New Roman"/>
          <w:sz w:val="24"/>
          <w:szCs w:val="24"/>
          <w:lang w:eastAsia="en-IN" w:bidi="hi-IN"/>
        </w:rPr>
        <w:t>920</w:t>
      </w:r>
      <w:r w:rsidR="000D6EE1">
        <w:rPr>
          <w:rFonts w:ascii="Times New Roman" w:eastAsia="Times New Roman" w:hAnsi="Times New Roman" w:cs="Times New Roman"/>
          <w:sz w:val="24"/>
          <w:szCs w:val="24"/>
          <w:lang w:eastAsia="en-IN" w:bidi="hi-IN"/>
        </w:rPr>
        <w:t xml:space="preserve"> to </w:t>
      </w:r>
      <w:r w:rsidR="002411DB">
        <w:rPr>
          <w:rFonts w:ascii="Times New Roman" w:eastAsia="Times New Roman" w:hAnsi="Times New Roman" w:cs="Times New Roman"/>
          <w:sz w:val="24"/>
          <w:szCs w:val="24"/>
          <w:lang w:eastAsia="en-IN" w:bidi="hi-IN"/>
        </w:rPr>
        <w:t xml:space="preserve">1200 </w:t>
      </w:r>
      <w:proofErr w:type="spellStart"/>
      <w:r w:rsidR="000D6EE1">
        <w:rPr>
          <w:rFonts w:ascii="Times New Roman" w:eastAsia="Times New Roman" w:hAnsi="Times New Roman" w:cs="Times New Roman"/>
          <w:sz w:val="24"/>
          <w:szCs w:val="24"/>
          <w:lang w:eastAsia="en-IN" w:bidi="hi-IN"/>
        </w:rPr>
        <w:t>sq</w:t>
      </w:r>
      <w:proofErr w:type="spellEnd"/>
      <w:r w:rsidR="000D6EE1">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t>
      </w:r>
      <w:proofErr w:type="gramStart"/>
      <w:r w:rsidR="000D6EE1">
        <w:rPr>
          <w:rFonts w:ascii="Times New Roman" w:eastAsia="Times New Roman" w:hAnsi="Times New Roman" w:cs="Times New Roman"/>
          <w:sz w:val="24"/>
          <w:szCs w:val="24"/>
          <w:lang w:eastAsia="en-IN" w:bidi="hi-IN"/>
        </w:rPr>
        <w:t>were identified</w:t>
      </w:r>
      <w:proofErr w:type="gramEnd"/>
      <w:r w:rsidR="000D6EE1">
        <w:rPr>
          <w:rFonts w:ascii="Times New Roman" w:eastAsia="Times New Roman" w:hAnsi="Times New Roman" w:cs="Times New Roman"/>
          <w:sz w:val="24"/>
          <w:szCs w:val="24"/>
          <w:lang w:eastAsia="en-IN" w:bidi="hi-IN"/>
        </w:rPr>
        <w:t xml:space="preserve"> by surveying 2-5 km on foot in the mountains, searching for sites where possibility of capturing snow leopards was high. This </w:t>
      </w:r>
      <w:proofErr w:type="gramStart"/>
      <w:r w:rsidR="000D6EE1">
        <w:rPr>
          <w:rFonts w:ascii="Times New Roman" w:eastAsia="Times New Roman" w:hAnsi="Times New Roman" w:cs="Times New Roman"/>
          <w:sz w:val="24"/>
          <w:szCs w:val="24"/>
          <w:lang w:eastAsia="en-IN" w:bidi="hi-IN"/>
        </w:rPr>
        <w:t>was achieved</w:t>
      </w:r>
      <w:proofErr w:type="gramEnd"/>
      <w:r w:rsidR="000D6EE1">
        <w:rPr>
          <w:rFonts w:ascii="Times New Roman" w:eastAsia="Times New Roman" w:hAnsi="Times New Roman" w:cs="Times New Roman"/>
          <w:sz w:val="24"/>
          <w:szCs w:val="24"/>
          <w:lang w:eastAsia="en-IN" w:bidi="hi-IN"/>
        </w:rPr>
        <w:t xml:space="preserve"> by looking for sites with fresh snow leopard signs identifiable as scrapes or fresh urine markings. </w:t>
      </w:r>
      <w:proofErr w:type="gramStart"/>
      <w:r w:rsidR="000D6EE1">
        <w:rPr>
          <w:rFonts w:ascii="Times New Roman" w:eastAsia="Times New Roman" w:hAnsi="Times New Roman" w:cs="Times New Roman"/>
          <w:sz w:val="24"/>
          <w:szCs w:val="24"/>
          <w:lang w:eastAsia="en-IN" w:bidi="hi-IN"/>
        </w:rPr>
        <w:t>Most camera trap locations</w:t>
      </w:r>
      <w:proofErr w:type="gramEnd"/>
      <w:r w:rsidR="000D6EE1">
        <w:rPr>
          <w:rFonts w:ascii="Times New Roman" w:eastAsia="Times New Roman" w:hAnsi="Times New Roman" w:cs="Times New Roman"/>
          <w:sz w:val="24"/>
          <w:szCs w:val="24"/>
          <w:lang w:eastAsia="en-IN" w:bidi="hi-IN"/>
        </w:rPr>
        <w:t xml:space="preserve"> were characterized as saddles on ridgelines, overhanging rocks or steep canyon walls where snow leopards tend to mark and scrape. While we found ample fresh signs to identify the best </w:t>
      </w:r>
      <w:r w:rsidR="00834BD9">
        <w:rPr>
          <w:rFonts w:ascii="Times New Roman" w:eastAsia="Times New Roman" w:hAnsi="Times New Roman" w:cs="Times New Roman"/>
          <w:sz w:val="24"/>
          <w:szCs w:val="24"/>
          <w:lang w:eastAsia="en-IN" w:bidi="hi-IN"/>
        </w:rPr>
        <w:t xml:space="preserve">sites for installing camera traps in the </w:t>
      </w:r>
      <w:r w:rsidR="00834BD9">
        <w:rPr>
          <w:rFonts w:ascii="Times New Roman" w:eastAsia="Times New Roman" w:hAnsi="Times New Roman" w:cs="Times New Roman"/>
          <w:sz w:val="24"/>
          <w:szCs w:val="24"/>
          <w:lang w:eastAsia="en-IN" w:bidi="hi-IN"/>
        </w:rPr>
        <w:lastRenderedPageBreak/>
        <w:t>partially and fully protected sites</w:t>
      </w:r>
      <w:proofErr w:type="gramStart"/>
      <w:r w:rsidR="00834BD9">
        <w:rPr>
          <w:rFonts w:ascii="Times New Roman" w:eastAsia="Times New Roman" w:hAnsi="Times New Roman" w:cs="Times New Roman"/>
          <w:sz w:val="24"/>
          <w:szCs w:val="24"/>
          <w:lang w:eastAsia="en-IN" w:bidi="hi-IN"/>
        </w:rPr>
        <w:t>;</w:t>
      </w:r>
      <w:proofErr w:type="gramEnd"/>
      <w:r w:rsidR="00834BD9">
        <w:rPr>
          <w:rFonts w:ascii="Times New Roman" w:eastAsia="Times New Roman" w:hAnsi="Times New Roman" w:cs="Times New Roman"/>
          <w:sz w:val="24"/>
          <w:szCs w:val="24"/>
          <w:lang w:eastAsia="en-IN" w:bidi="hi-IN"/>
        </w:rPr>
        <w:t xml:space="preserve"> there were few</w:t>
      </w:r>
      <w:r w:rsidR="001D219B">
        <w:rPr>
          <w:rFonts w:ascii="Times New Roman" w:eastAsia="Times New Roman" w:hAnsi="Times New Roman" w:cs="Times New Roman"/>
          <w:sz w:val="24"/>
          <w:szCs w:val="24"/>
          <w:lang w:eastAsia="en-IN" w:bidi="hi-IN"/>
        </w:rPr>
        <w:t>er</w:t>
      </w:r>
      <w:r w:rsidR="00834BD9">
        <w:rPr>
          <w:rFonts w:ascii="Times New Roman" w:eastAsia="Times New Roman" w:hAnsi="Times New Roman" w:cs="Times New Roman"/>
          <w:sz w:val="24"/>
          <w:szCs w:val="24"/>
          <w:lang w:eastAsia="en-IN" w:bidi="hi-IN"/>
        </w:rPr>
        <w:t xml:space="preserve"> snow leopard signs in the unprotected area, and we identified the best sites for installing camera traps based on intuition and knowledge of snow leopard natural history from other sampling areas in the region.</w:t>
      </w:r>
      <w:r w:rsidR="00F046AE">
        <w:rPr>
          <w:rFonts w:ascii="Times New Roman" w:eastAsia="Times New Roman" w:hAnsi="Times New Roman" w:cs="Times New Roman"/>
          <w:sz w:val="24"/>
          <w:szCs w:val="24"/>
          <w:lang w:eastAsia="en-IN" w:bidi="hi-IN"/>
        </w:rPr>
        <w:t xml:space="preserve"> All cameras were left in the field for an average of 105.45</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11.81)</w:t>
      </w:r>
      <w:r w:rsidR="00F046AE">
        <w:rPr>
          <w:rFonts w:ascii="Times New Roman" w:eastAsia="Times New Roman" w:hAnsi="Times New Roman" w:cs="Times New Roman"/>
          <w:sz w:val="24"/>
          <w:szCs w:val="24"/>
          <w:lang w:eastAsia="en-IN" w:bidi="hi-IN"/>
        </w:rPr>
        <w:t>, 50.47</w:t>
      </w:r>
      <w:r w:rsidR="008D16D6">
        <w:rPr>
          <w:rFonts w:ascii="Times New Roman" w:eastAsia="Times New Roman" w:hAnsi="Times New Roman" w:cs="Times New Roman"/>
          <w:sz w:val="24"/>
          <w:szCs w:val="24"/>
          <w:lang w:eastAsia="en-IN" w:bidi="hi-IN"/>
        </w:rPr>
        <w:t xml:space="preserve"> (SE</w:t>
      </w:r>
      <w:r w:rsidR="00CA3930">
        <w:rPr>
          <w:rFonts w:ascii="Times New Roman" w:eastAsia="Times New Roman" w:hAnsi="Times New Roman" w:cs="Times New Roman"/>
          <w:sz w:val="24"/>
          <w:szCs w:val="24"/>
          <w:lang w:eastAsia="en-IN" w:bidi="hi-IN"/>
        </w:rPr>
        <w:t>=</w:t>
      </w:r>
      <w:r w:rsidR="008D16D6">
        <w:rPr>
          <w:rFonts w:ascii="Times New Roman" w:eastAsia="Times New Roman" w:hAnsi="Times New Roman" w:cs="Times New Roman"/>
          <w:sz w:val="24"/>
          <w:szCs w:val="24"/>
          <w:lang w:eastAsia="en-IN" w:bidi="hi-IN"/>
        </w:rPr>
        <w:t>4.44)</w:t>
      </w:r>
      <w:r w:rsidR="00F046AE">
        <w:rPr>
          <w:rFonts w:ascii="Times New Roman" w:eastAsia="Times New Roman" w:hAnsi="Times New Roman" w:cs="Times New Roman"/>
          <w:sz w:val="24"/>
          <w:szCs w:val="24"/>
          <w:lang w:eastAsia="en-IN" w:bidi="hi-IN"/>
        </w:rPr>
        <w:t xml:space="preserve"> and 89.89</w:t>
      </w:r>
      <w:r w:rsidR="008D16D6">
        <w:rPr>
          <w:rFonts w:ascii="Times New Roman" w:eastAsia="Times New Roman" w:hAnsi="Times New Roman" w:cs="Times New Roman"/>
          <w:sz w:val="24"/>
          <w:szCs w:val="24"/>
          <w:lang w:eastAsia="en-IN" w:bidi="hi-IN"/>
        </w:rPr>
        <w:t xml:space="preserve"> (</w:t>
      </w:r>
      <w:r w:rsidR="00CA3930">
        <w:rPr>
          <w:rFonts w:ascii="Times New Roman" w:eastAsia="Times New Roman" w:hAnsi="Times New Roman" w:cs="Times New Roman"/>
          <w:sz w:val="24"/>
          <w:szCs w:val="24"/>
          <w:lang w:eastAsia="en-IN" w:bidi="hi-IN"/>
        </w:rPr>
        <w:t>SE=</w:t>
      </w:r>
      <w:r w:rsidR="008D16D6">
        <w:rPr>
          <w:rFonts w:ascii="Times New Roman" w:eastAsia="Times New Roman" w:hAnsi="Times New Roman" w:cs="Times New Roman"/>
          <w:sz w:val="24"/>
          <w:szCs w:val="24"/>
          <w:lang w:eastAsia="en-IN" w:bidi="hi-IN"/>
        </w:rPr>
        <w:t>2.44)</w:t>
      </w:r>
      <w:r w:rsidR="00F046AE">
        <w:rPr>
          <w:rFonts w:ascii="Times New Roman" w:eastAsia="Times New Roman" w:hAnsi="Times New Roman" w:cs="Times New Roman"/>
          <w:sz w:val="24"/>
          <w:szCs w:val="24"/>
          <w:lang w:eastAsia="en-IN" w:bidi="hi-IN"/>
        </w:rPr>
        <w:t xml:space="preserve"> days in the partially protected, strictly protected and unprotected habitats respectively. </w:t>
      </w:r>
      <w:r w:rsidR="0032638D">
        <w:rPr>
          <w:rFonts w:ascii="Times New Roman" w:eastAsia="Times New Roman" w:hAnsi="Times New Roman" w:cs="Times New Roman"/>
          <w:sz w:val="24"/>
          <w:szCs w:val="24"/>
          <w:lang w:eastAsia="en-IN" w:bidi="hi-IN"/>
        </w:rPr>
        <w:t xml:space="preserve">It took between 7-20 days to set up camera traps in the field, and nearly half the time to collect them. Each camera’s set up </w:t>
      </w:r>
      <w:r w:rsidR="001D219B">
        <w:rPr>
          <w:rFonts w:ascii="Times New Roman" w:eastAsia="Times New Roman" w:hAnsi="Times New Roman" w:cs="Times New Roman"/>
          <w:sz w:val="24"/>
          <w:szCs w:val="24"/>
          <w:lang w:eastAsia="en-IN" w:bidi="hi-IN"/>
        </w:rPr>
        <w:t xml:space="preserve">date and operational history </w:t>
      </w:r>
      <w:proofErr w:type="gramStart"/>
      <w:r w:rsidR="001D219B">
        <w:rPr>
          <w:rFonts w:ascii="Times New Roman" w:eastAsia="Times New Roman" w:hAnsi="Times New Roman" w:cs="Times New Roman"/>
          <w:sz w:val="24"/>
          <w:szCs w:val="24"/>
          <w:lang w:eastAsia="en-IN" w:bidi="hi-IN"/>
        </w:rPr>
        <w:t>were used</w:t>
      </w:r>
      <w:proofErr w:type="gramEnd"/>
      <w:r w:rsidR="001D219B">
        <w:rPr>
          <w:rFonts w:ascii="Times New Roman" w:eastAsia="Times New Roman" w:hAnsi="Times New Roman" w:cs="Times New Roman"/>
          <w:sz w:val="24"/>
          <w:szCs w:val="24"/>
          <w:lang w:eastAsia="en-IN" w:bidi="hi-IN"/>
        </w:rPr>
        <w:t xml:space="preserve"> to determine effort </w:t>
      </w:r>
      <w:r w:rsidR="0032638D">
        <w:rPr>
          <w:rFonts w:ascii="Times New Roman" w:eastAsia="Times New Roman" w:hAnsi="Times New Roman" w:cs="Times New Roman"/>
          <w:sz w:val="24"/>
          <w:szCs w:val="24"/>
          <w:lang w:eastAsia="en-IN" w:bidi="hi-IN"/>
        </w:rPr>
        <w:t>to enable analysis based on times.</w:t>
      </w:r>
    </w:p>
    <w:p w14:paraId="66B37AE6" w14:textId="77777777" w:rsidR="00834BD9" w:rsidRDefault="00834BD9" w:rsidP="00915F7C">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834BD9">
        <w:rPr>
          <w:rFonts w:ascii="Times New Roman" w:eastAsia="Times New Roman" w:hAnsi="Times New Roman" w:cs="Times New Roman"/>
          <w:b/>
          <w:bCs/>
          <w:sz w:val="24"/>
          <w:szCs w:val="24"/>
          <w:lang w:eastAsia="en-IN" w:bidi="hi-IN"/>
        </w:rPr>
        <w:t>Demarcation of sampling mask and identifying habitat covariates</w:t>
      </w:r>
    </w:p>
    <w:p w14:paraId="0E7EAA71" w14:textId="21C10B0D" w:rsidR="00834BD9"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w:t>
      </w:r>
      <w:proofErr w:type="gramStart"/>
      <w:r>
        <w:rPr>
          <w:rFonts w:ascii="Times New Roman" w:eastAsia="Times New Roman" w:hAnsi="Times New Roman" w:cs="Times New Roman"/>
          <w:sz w:val="24"/>
          <w:szCs w:val="24"/>
          <w:lang w:eastAsia="en-IN" w:bidi="hi-IN"/>
        </w:rPr>
        <w:t>are known</w:t>
      </w:r>
      <w:proofErr w:type="gramEnd"/>
      <w:r>
        <w:rPr>
          <w:rFonts w:ascii="Times New Roman" w:eastAsia="Times New Roman" w:hAnsi="Times New Roman" w:cs="Times New Roman"/>
          <w:sz w:val="24"/>
          <w:szCs w:val="24"/>
          <w:lang w:eastAsia="en-IN" w:bidi="hi-IN"/>
        </w:rPr>
        <w:t xml:space="preserve"> to use rugged mountains and tend to avoid flat terrain (Johansson et al. 2015). </w:t>
      </w:r>
      <w:r w:rsidR="00BD6348">
        <w:rPr>
          <w:rFonts w:ascii="Times New Roman" w:eastAsia="Times New Roman" w:hAnsi="Times New Roman" w:cs="Times New Roman"/>
          <w:sz w:val="24"/>
          <w:szCs w:val="24"/>
          <w:lang w:eastAsia="en-IN" w:bidi="hi-IN"/>
        </w:rPr>
        <w:t>To characterize habitats, w</w:t>
      </w:r>
      <w:r>
        <w:rPr>
          <w:rFonts w:ascii="Times New Roman" w:eastAsia="Times New Roman" w:hAnsi="Times New Roman" w:cs="Times New Roman"/>
          <w:sz w:val="24"/>
          <w:szCs w:val="24"/>
          <w:lang w:eastAsia="en-IN" w:bidi="hi-IN"/>
        </w:rPr>
        <w:t xml:space="preserve">e used logistic regression on 35,000 telemetry locations representing 20 adult snow leopards, using terrain ruggedness index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(Riley et al., 1999)</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w:t>
      </w:r>
      <w:r w:rsidR="0013329A">
        <w:rPr>
          <w:rFonts w:ascii="Times New Roman" w:eastAsia="Times New Roman" w:hAnsi="Times New Roman" w:cs="Times New Roman"/>
          <w:sz w:val="24"/>
          <w:szCs w:val="24"/>
          <w:lang w:eastAsia="en-IN" w:bidi="hi-IN"/>
        </w:rPr>
        <w:t xml:space="preserve">regions with estimated </w:t>
      </w:r>
      <w:r>
        <w:rPr>
          <w:rFonts w:ascii="Times New Roman" w:eastAsia="Times New Roman" w:hAnsi="Times New Roman" w:cs="Times New Roman"/>
          <w:sz w:val="24"/>
          <w:szCs w:val="24"/>
          <w:lang w:eastAsia="en-IN" w:bidi="hi-IN"/>
        </w:rPr>
        <w:t xml:space="preserve">probabilities greater than 0.5 as the habitat likely to be used by snow leopards, </w:t>
      </w:r>
      <w:r w:rsidR="00BD6348">
        <w:rPr>
          <w:rFonts w:ascii="Times New Roman" w:eastAsia="Times New Roman" w:hAnsi="Times New Roman" w:cs="Times New Roman"/>
          <w:sz w:val="24"/>
          <w:szCs w:val="24"/>
          <w:lang w:eastAsia="en-IN" w:bidi="hi-IN"/>
        </w:rPr>
        <w:t xml:space="preserve">creating </w:t>
      </w:r>
      <w:r>
        <w:rPr>
          <w:rFonts w:ascii="Times New Roman" w:eastAsia="Times New Roman" w:hAnsi="Times New Roman" w:cs="Times New Roman"/>
          <w:sz w:val="24"/>
          <w:szCs w:val="24"/>
          <w:lang w:eastAsia="en-IN" w:bidi="hi-IN"/>
        </w:rPr>
        <w:t xml:space="preserve">a binary snow leopard habitat variable with </w:t>
      </w:r>
      <w:proofErr w:type="gramStart"/>
      <w:r>
        <w:rPr>
          <w:rFonts w:ascii="Times New Roman" w:eastAsia="Times New Roman" w:hAnsi="Times New Roman" w:cs="Times New Roman"/>
          <w:sz w:val="24"/>
          <w:szCs w:val="24"/>
          <w:lang w:eastAsia="en-IN" w:bidi="hi-IN"/>
        </w:rPr>
        <w:t>1</w:t>
      </w:r>
      <w:proofErr w:type="gramEnd"/>
      <w:r>
        <w:rPr>
          <w:rFonts w:ascii="Times New Roman" w:eastAsia="Times New Roman" w:hAnsi="Times New Roman" w:cs="Times New Roman"/>
          <w:sz w:val="24"/>
          <w:szCs w:val="24"/>
          <w:lang w:eastAsia="en-IN" w:bidi="hi-IN"/>
        </w:rPr>
        <w:t xml:space="preserve"> representing snow leopard habitat and 0 denoting non-habitat. We identified contiguous habitats defined by high terrain ruggedness index and created polygons that defined habitats as contiguous patches of rugged mountains. We included all rugged patches in the sampling polygon as long as the distance between two rugged patches was less than 15 km. This was done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telemetry data defining median maximum linear distance moved b</w:t>
      </w:r>
      <w:r w:rsidR="002411DB">
        <w:rPr>
          <w:rFonts w:ascii="Times New Roman" w:eastAsia="Times New Roman" w:hAnsi="Times New Roman" w:cs="Times New Roman"/>
          <w:sz w:val="24"/>
          <w:szCs w:val="24"/>
          <w:lang w:eastAsia="en-IN" w:bidi="hi-IN"/>
        </w:rPr>
        <w:t>y snow leopards in a day’s time.</w:t>
      </w:r>
      <w:r>
        <w:rPr>
          <w:rFonts w:ascii="Times New Roman" w:eastAsia="Times New Roman" w:hAnsi="Times New Roman" w:cs="Times New Roman"/>
          <w:sz w:val="24"/>
          <w:szCs w:val="24"/>
          <w:lang w:eastAsia="en-IN" w:bidi="hi-IN"/>
        </w:rPr>
        <w:t xml:space="preserve"> For patches that had no neighbouring rugged patches </w:t>
      </w:r>
      <w:r w:rsidR="00BD6348">
        <w:rPr>
          <w:rFonts w:ascii="Times New Roman" w:eastAsia="Times New Roman" w:hAnsi="Times New Roman" w:cs="Times New Roman"/>
          <w:sz w:val="24"/>
          <w:szCs w:val="24"/>
          <w:lang w:eastAsia="en-IN" w:bidi="hi-IN"/>
        </w:rPr>
        <w:t xml:space="preserve">within </w:t>
      </w:r>
      <w:r>
        <w:rPr>
          <w:rFonts w:ascii="Times New Roman" w:eastAsia="Times New Roman" w:hAnsi="Times New Roman" w:cs="Times New Roman"/>
          <w:sz w:val="24"/>
          <w:szCs w:val="24"/>
          <w:lang w:eastAsia="en-IN" w:bidi="hi-IN"/>
        </w:rPr>
        <w:t xml:space="preserve">15 km, a hard boundary </w:t>
      </w:r>
      <w:proofErr w:type="gramStart"/>
      <w:r>
        <w:rPr>
          <w:rFonts w:ascii="Times New Roman" w:eastAsia="Times New Roman" w:hAnsi="Times New Roman" w:cs="Times New Roman"/>
          <w:sz w:val="24"/>
          <w:szCs w:val="24"/>
          <w:lang w:eastAsia="en-IN" w:bidi="hi-IN"/>
        </w:rPr>
        <w:t>was demarcated</w:t>
      </w:r>
      <w:proofErr w:type="gramEnd"/>
      <w:r>
        <w:rPr>
          <w:rFonts w:ascii="Times New Roman" w:eastAsia="Times New Roman" w:hAnsi="Times New Roman" w:cs="Times New Roman"/>
          <w:sz w:val="24"/>
          <w:szCs w:val="24"/>
          <w:lang w:eastAsia="en-IN" w:bidi="hi-IN"/>
        </w:rPr>
        <w:t xml:space="preserve"> at the edge of the mountain base. 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following knowledge generated from telemetry data w</w:t>
      </w:r>
      <w:r w:rsidR="000621BA">
        <w:rPr>
          <w:rFonts w:ascii="Times New Roman" w:eastAsia="Times New Roman" w:hAnsi="Times New Roman" w:cs="Times New Roman"/>
          <w:sz w:val="24"/>
          <w:szCs w:val="24"/>
          <w:lang w:eastAsia="en-IN" w:bidi="hi-IN"/>
        </w:rPr>
        <w:t>h</w:t>
      </w:r>
      <w:r>
        <w:rPr>
          <w:rFonts w:ascii="Times New Roman" w:eastAsia="Times New Roman" w:hAnsi="Times New Roman" w:cs="Times New Roman"/>
          <w:sz w:val="24"/>
          <w:szCs w:val="24"/>
          <w:lang w:eastAsia="en-IN" w:bidi="hi-IN"/>
        </w:rPr>
        <w:t xml:space="preserve">ere snow leopards are known to </w:t>
      </w:r>
      <w:r w:rsidR="00EA72C7">
        <w:rPr>
          <w:rFonts w:ascii="Times New Roman" w:eastAsia="Times New Roman" w:hAnsi="Times New Roman" w:cs="Times New Roman"/>
          <w:sz w:val="24"/>
          <w:szCs w:val="24"/>
          <w:lang w:eastAsia="en-IN" w:bidi="hi-IN"/>
        </w:rPr>
        <w:t xml:space="preserve">generally </w:t>
      </w:r>
      <w:r>
        <w:rPr>
          <w:rFonts w:ascii="Times New Roman" w:eastAsia="Times New Roman" w:hAnsi="Times New Roman" w:cs="Times New Roman"/>
          <w:sz w:val="24"/>
          <w:szCs w:val="24"/>
          <w:lang w:eastAsia="en-IN" w:bidi="hi-IN"/>
        </w:rPr>
        <w:t xml:space="preserve">not venture out in habitats that cannot be covered within a day’s time. Terrain Ruggedness Index </w:t>
      </w:r>
      <w:proofErr w:type="gramStart"/>
      <w:r>
        <w:rPr>
          <w:rFonts w:ascii="Times New Roman" w:eastAsia="Times New Roman" w:hAnsi="Times New Roman" w:cs="Times New Roman"/>
          <w:sz w:val="24"/>
          <w:szCs w:val="24"/>
          <w:lang w:eastAsia="en-IN" w:bidi="hi-IN"/>
        </w:rPr>
        <w:t>was generalized</w:t>
      </w:r>
      <w:proofErr w:type="gramEnd"/>
      <w:r>
        <w:rPr>
          <w:rFonts w:ascii="Times New Roman" w:eastAsia="Times New Roman" w:hAnsi="Times New Roman" w:cs="Times New Roman"/>
          <w:sz w:val="24"/>
          <w:szCs w:val="24"/>
          <w:lang w:eastAsia="en-IN" w:bidi="hi-IN"/>
        </w:rPr>
        <w:t xml:space="preserve"> by recreating the raster of terrain ruggedness using point statistic tool (ArcGIS) for a circular neighbourhood of 500 meters to be used as a covariate influencing density.</w:t>
      </w:r>
    </w:p>
    <w:p w14:paraId="2C5D5F35" w14:textId="77777777" w:rsidR="00834BD9" w:rsidRPr="00FD4303" w:rsidRDefault="00834BD9"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51A49E6" w14:textId="37C79ACC" w:rsidR="00FD4303" w:rsidRDefault="00834BD9" w:rsidP="00915F7C">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w:t>
      </w:r>
      <w:del w:id="144" w:author="Koustubh" w:date="2017-03-25T13:04:00Z">
        <w:r w:rsidR="004D46CF" w:rsidDel="00CF7D7D">
          <w:rPr>
            <w:rFonts w:ascii="Times New Roman" w:eastAsia="Times New Roman" w:hAnsi="Times New Roman" w:cs="Times New Roman"/>
            <w:sz w:val="24"/>
            <w:szCs w:val="24"/>
            <w:lang w:eastAsia="en-IN" w:bidi="hi-IN"/>
          </w:rPr>
          <w:delText>99</w:delText>
        </w:r>
        <w:r w:rsidDel="00CF7D7D">
          <w:rPr>
            <w:rFonts w:ascii="Times New Roman" w:eastAsia="Times New Roman" w:hAnsi="Times New Roman" w:cs="Times New Roman"/>
            <w:sz w:val="24"/>
            <w:szCs w:val="24"/>
            <w:lang w:eastAsia="en-IN" w:bidi="hi-IN"/>
          </w:rPr>
          <w:delText xml:space="preserve">, </w:delText>
        </w:r>
      </w:del>
      <w:r w:rsidR="00F046AE">
        <w:rPr>
          <w:rFonts w:ascii="Times New Roman" w:eastAsia="Times New Roman" w:hAnsi="Times New Roman" w:cs="Times New Roman"/>
          <w:sz w:val="24"/>
          <w:szCs w:val="24"/>
          <w:lang w:eastAsia="en-IN" w:bidi="hi-IN"/>
        </w:rPr>
        <w:t>54</w:t>
      </w:r>
      <w:ins w:id="145" w:author="Koustubh" w:date="2017-03-25T13:04:00Z">
        <w:r w:rsidR="00CF7D7D">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ins w:id="146" w:author="Koustubh" w:date="2017-03-25T13:04:00Z">
        <w:r w:rsidR="00CF7D7D">
          <w:rPr>
            <w:rFonts w:ascii="Times New Roman" w:eastAsia="Times New Roman" w:hAnsi="Times New Roman" w:cs="Times New Roman"/>
            <w:sz w:val="24"/>
            <w:szCs w:val="24"/>
            <w:lang w:eastAsia="en-IN" w:bidi="hi-IN"/>
          </w:rPr>
          <w:t xml:space="preserve">99 </w:t>
        </w:r>
      </w:ins>
      <w:r>
        <w:rPr>
          <w:rFonts w:ascii="Times New Roman" w:eastAsia="Times New Roman" w:hAnsi="Times New Roman" w:cs="Times New Roman"/>
          <w:sz w:val="24"/>
          <w:szCs w:val="24"/>
          <w:lang w:eastAsia="en-IN" w:bidi="hi-IN"/>
        </w:rPr>
        <w:t xml:space="preserve">and </w:t>
      </w:r>
      <w:r w:rsidR="004D46CF">
        <w:rPr>
          <w:rFonts w:ascii="Times New Roman" w:eastAsia="Times New Roman" w:hAnsi="Times New Roman" w:cs="Times New Roman"/>
          <w:sz w:val="24"/>
          <w:szCs w:val="24"/>
          <w:lang w:eastAsia="en-IN" w:bidi="hi-IN"/>
        </w:rPr>
        <w:t>86</w:t>
      </w:r>
      <w:r>
        <w:rPr>
          <w:rFonts w:ascii="Times New Roman" w:eastAsia="Times New Roman" w:hAnsi="Times New Roman" w:cs="Times New Roman"/>
          <w:sz w:val="24"/>
          <w:szCs w:val="24"/>
          <w:lang w:eastAsia="en-IN" w:bidi="hi-IN"/>
        </w:rPr>
        <w:t xml:space="preserve"> </w:t>
      </w:r>
      <w:r w:rsidR="004D46CF">
        <w:rPr>
          <w:rFonts w:ascii="Times New Roman" w:eastAsia="Times New Roman" w:hAnsi="Times New Roman" w:cs="Times New Roman"/>
          <w:sz w:val="24"/>
          <w:szCs w:val="24"/>
          <w:lang w:eastAsia="en-IN" w:bidi="hi-IN"/>
        </w:rPr>
        <w:t xml:space="preserve">adult snow leopards encounters </w:t>
      </w:r>
      <w:r>
        <w:rPr>
          <w:rFonts w:ascii="Times New Roman" w:eastAsia="Times New Roman" w:hAnsi="Times New Roman" w:cs="Times New Roman"/>
          <w:sz w:val="24"/>
          <w:szCs w:val="24"/>
          <w:lang w:eastAsia="en-IN" w:bidi="hi-IN"/>
        </w:rPr>
        <w:t>respectively on camera traps</w:t>
      </w:r>
      <w:r w:rsidR="00BD6348">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1</w:t>
      </w:r>
      <w:r w:rsidR="00BD6348">
        <w:rPr>
          <w:rFonts w:ascii="Times New Roman" w:eastAsia="Times New Roman" w:hAnsi="Times New Roman" w:cs="Times New Roman"/>
          <w:sz w:val="24"/>
          <w:szCs w:val="24"/>
          <w:lang w:eastAsia="en-IN" w:bidi="hi-IN"/>
        </w:rPr>
        <w:t>, camera trap layout)</w:t>
      </w:r>
      <w:r>
        <w:rPr>
          <w:rFonts w:ascii="Times New Roman" w:eastAsia="Times New Roman" w:hAnsi="Times New Roman" w:cs="Times New Roman"/>
          <w:sz w:val="24"/>
          <w:szCs w:val="24"/>
          <w:lang w:eastAsia="en-IN" w:bidi="hi-IN"/>
        </w:rPr>
        <w:t xml:space="preserve"> from </w:t>
      </w:r>
      <w:del w:id="147" w:author="Koustubh" w:date="2017-03-25T13:04:00Z">
        <w:r w:rsidDel="00CF7D7D">
          <w:rPr>
            <w:rFonts w:ascii="Times New Roman" w:eastAsia="Times New Roman" w:hAnsi="Times New Roman" w:cs="Times New Roman"/>
            <w:sz w:val="24"/>
            <w:szCs w:val="24"/>
            <w:lang w:eastAsia="en-IN" w:bidi="hi-IN"/>
          </w:rPr>
          <w:delText xml:space="preserve">partially protected, </w:delText>
        </w:r>
      </w:del>
      <w:r>
        <w:rPr>
          <w:rFonts w:ascii="Times New Roman" w:eastAsia="Times New Roman" w:hAnsi="Times New Roman" w:cs="Times New Roman"/>
          <w:sz w:val="24"/>
          <w:szCs w:val="24"/>
          <w:lang w:eastAsia="en-IN" w:bidi="hi-IN"/>
        </w:rPr>
        <w:t xml:space="preserve">strictly protected </w:t>
      </w:r>
      <w:ins w:id="148" w:author="Koustubh" w:date="2017-03-25T13:04:00Z">
        <w:r w:rsidR="00CF7D7D">
          <w:rPr>
            <w:rFonts w:ascii="Times New Roman" w:eastAsia="Times New Roman" w:hAnsi="Times New Roman" w:cs="Times New Roman"/>
            <w:sz w:val="24"/>
            <w:szCs w:val="24"/>
            <w:lang w:eastAsia="en-IN" w:bidi="hi-IN"/>
          </w:rPr>
          <w:t xml:space="preserve">partially protected </w:t>
        </w:r>
      </w:ins>
      <w:r>
        <w:rPr>
          <w:rFonts w:ascii="Times New Roman" w:eastAsia="Times New Roman" w:hAnsi="Times New Roman" w:cs="Times New Roman"/>
          <w:sz w:val="24"/>
          <w:szCs w:val="24"/>
          <w:lang w:eastAsia="en-IN" w:bidi="hi-IN"/>
        </w:rPr>
        <w:t>and unprotected sampling areas</w:t>
      </w:r>
      <w:r w:rsidR="004D46CF">
        <w:rPr>
          <w:rFonts w:ascii="Times New Roman" w:eastAsia="Times New Roman" w:hAnsi="Times New Roman" w:cs="Times New Roman"/>
          <w:sz w:val="24"/>
          <w:szCs w:val="24"/>
          <w:lang w:eastAsia="en-IN" w:bidi="hi-IN"/>
        </w:rPr>
        <w:t xml:space="preserve">. Data on cubs following mothers </w:t>
      </w:r>
      <w:proofErr w:type="gramStart"/>
      <w:r w:rsidR="004D46CF">
        <w:rPr>
          <w:rFonts w:ascii="Times New Roman" w:eastAsia="Times New Roman" w:hAnsi="Times New Roman" w:cs="Times New Roman"/>
          <w:sz w:val="24"/>
          <w:szCs w:val="24"/>
          <w:lang w:eastAsia="en-IN" w:bidi="hi-IN"/>
        </w:rPr>
        <w:t>were discarded</w:t>
      </w:r>
      <w:proofErr w:type="gramEnd"/>
      <w:r w:rsidR="004D46CF">
        <w:rPr>
          <w:rFonts w:ascii="Times New Roman" w:eastAsia="Times New Roman" w:hAnsi="Times New Roman" w:cs="Times New Roman"/>
          <w:sz w:val="24"/>
          <w:szCs w:val="24"/>
          <w:lang w:eastAsia="en-IN" w:bidi="hi-IN"/>
        </w:rPr>
        <w:t xml:space="preserve"> for this analysis</w:t>
      </w:r>
      <w:r>
        <w:rPr>
          <w:rFonts w:ascii="Times New Roman" w:eastAsia="Times New Roman" w:hAnsi="Times New Roman" w:cs="Times New Roman"/>
          <w:sz w:val="24"/>
          <w:szCs w:val="24"/>
          <w:lang w:eastAsia="en-IN" w:bidi="hi-IN"/>
        </w:rPr>
        <w:t xml:space="preserve">. </w:t>
      </w:r>
      <w:r w:rsidR="00BD6348">
        <w:rPr>
          <w:rFonts w:ascii="Times New Roman" w:eastAsia="Times New Roman" w:hAnsi="Times New Roman" w:cs="Times New Roman"/>
          <w:sz w:val="24"/>
          <w:szCs w:val="24"/>
          <w:lang w:eastAsia="en-IN" w:bidi="hi-IN"/>
        </w:rPr>
        <w:t xml:space="preserve">Individuals were </w:t>
      </w:r>
      <w:r>
        <w:rPr>
          <w:rFonts w:ascii="Times New Roman" w:eastAsia="Times New Roman" w:hAnsi="Times New Roman" w:cs="Times New Roman"/>
          <w:sz w:val="24"/>
          <w:szCs w:val="24"/>
          <w:lang w:eastAsia="en-IN" w:bidi="hi-IN"/>
        </w:rPr>
        <w:t xml:space="preserve">identified </w:t>
      </w:r>
      <w:r w:rsidR="00BD6348">
        <w:rPr>
          <w:rFonts w:ascii="Times New Roman" w:eastAsia="Times New Roman" w:hAnsi="Times New Roman" w:cs="Times New Roman"/>
          <w:sz w:val="24"/>
          <w:szCs w:val="24"/>
          <w:lang w:eastAsia="en-IN" w:bidi="hi-IN"/>
        </w:rPr>
        <w:t xml:space="preserve">from each encounter </w:t>
      </w:r>
      <w:r>
        <w:rPr>
          <w:rFonts w:ascii="Times New Roman" w:eastAsia="Times New Roman" w:hAnsi="Times New Roman" w:cs="Times New Roman"/>
          <w:sz w:val="24"/>
          <w:szCs w:val="24"/>
          <w:lang w:eastAsia="en-IN" w:bidi="hi-IN"/>
        </w:rPr>
        <w:t xml:space="preserve">following methods described by </w:t>
      </w:r>
      <w:r w:rsidR="0032638D">
        <w:rPr>
          <w:rFonts w:ascii="Times New Roman" w:eastAsia="Times New Roman" w:hAnsi="Times New Roman" w:cs="Times New Roman"/>
          <w:sz w:val="24"/>
          <w:szCs w:val="24"/>
          <w:lang w:eastAsia="en-IN" w:bidi="hi-IN"/>
        </w:rPr>
        <w:fldChar w:fldCharType="begin" w:fldLock="1"/>
      </w:r>
      <w:r w:rsidR="0032638D">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32638D" w:rsidRPr="0032638D">
        <w:rPr>
          <w:rFonts w:ascii="Times New Roman" w:eastAsia="Times New Roman" w:hAnsi="Times New Roman" w:cs="Times New Roman"/>
          <w:noProof/>
          <w:sz w:val="24"/>
          <w:szCs w:val="24"/>
          <w:lang w:eastAsia="en-IN" w:bidi="hi-IN"/>
        </w:rPr>
        <w:t xml:space="preserve">Sharma et al. </w:t>
      </w:r>
      <w:r w:rsidR="0032638D">
        <w:rPr>
          <w:rFonts w:ascii="Times New Roman" w:eastAsia="Times New Roman" w:hAnsi="Times New Roman" w:cs="Times New Roman"/>
          <w:noProof/>
          <w:sz w:val="24"/>
          <w:szCs w:val="24"/>
          <w:lang w:eastAsia="en-IN" w:bidi="hi-IN"/>
        </w:rPr>
        <w:t>(</w:t>
      </w:r>
      <w:r w:rsidR="0032638D" w:rsidRPr="0032638D">
        <w:rPr>
          <w:rFonts w:ascii="Times New Roman" w:eastAsia="Times New Roman" w:hAnsi="Times New Roman" w:cs="Times New Roman"/>
          <w:noProof/>
          <w:sz w:val="24"/>
          <w:szCs w:val="24"/>
          <w:lang w:eastAsia="en-IN" w:bidi="hi-IN"/>
        </w:rPr>
        <w:t>2014)</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Encounters where snow leopards </w:t>
      </w:r>
      <w:proofErr w:type="gramStart"/>
      <w:r>
        <w:rPr>
          <w:rFonts w:ascii="Times New Roman" w:eastAsia="Times New Roman" w:hAnsi="Times New Roman" w:cs="Times New Roman"/>
          <w:sz w:val="24"/>
          <w:szCs w:val="24"/>
          <w:lang w:eastAsia="en-IN" w:bidi="hi-IN"/>
        </w:rPr>
        <w:t>could not be identified</w:t>
      </w:r>
      <w:proofErr w:type="gramEnd"/>
      <w:r>
        <w:rPr>
          <w:rFonts w:ascii="Times New Roman" w:eastAsia="Times New Roman" w:hAnsi="Times New Roman" w:cs="Times New Roman"/>
          <w:sz w:val="24"/>
          <w:szCs w:val="24"/>
          <w:lang w:eastAsia="en-IN" w:bidi="hi-IN"/>
        </w:rPr>
        <w:t xml:space="preserve"> </w:t>
      </w:r>
      <w:r w:rsidR="00FD4303">
        <w:rPr>
          <w:rFonts w:ascii="Times New Roman" w:eastAsia="Times New Roman" w:hAnsi="Times New Roman" w:cs="Times New Roman"/>
          <w:sz w:val="24"/>
          <w:szCs w:val="24"/>
          <w:lang w:eastAsia="en-IN" w:bidi="hi-IN"/>
        </w:rPr>
        <w:t xml:space="preserve">from up to three similarities or differences in patterns were discarded from analysis. Each trap </w:t>
      </w:r>
      <w:proofErr w:type="gramStart"/>
      <w:r w:rsidR="00FD4303">
        <w:rPr>
          <w:rFonts w:ascii="Times New Roman" w:eastAsia="Times New Roman" w:hAnsi="Times New Roman" w:cs="Times New Roman"/>
          <w:sz w:val="24"/>
          <w:szCs w:val="24"/>
          <w:lang w:eastAsia="en-IN" w:bidi="hi-IN"/>
        </w:rPr>
        <w:t>was characterized</w:t>
      </w:r>
      <w:proofErr w:type="gramEnd"/>
      <w:r w:rsidR="00FD4303">
        <w:rPr>
          <w:rFonts w:ascii="Times New Roman" w:eastAsia="Times New Roman" w:hAnsi="Times New Roman" w:cs="Times New Roman"/>
          <w:sz w:val="24"/>
          <w:szCs w:val="24"/>
          <w:lang w:eastAsia="en-IN" w:bidi="hi-IN"/>
        </w:rPr>
        <w:t xml:space="preserve"> by </w:t>
      </w:r>
      <w:r w:rsidR="0011761F">
        <w:rPr>
          <w:rFonts w:ascii="Times New Roman" w:eastAsia="Times New Roman" w:hAnsi="Times New Roman" w:cs="Times New Roman"/>
          <w:sz w:val="24"/>
          <w:szCs w:val="24"/>
          <w:lang w:eastAsia="en-IN" w:bidi="hi-IN"/>
        </w:rPr>
        <w:t xml:space="preserve">the value of terrain </w:t>
      </w:r>
      <w:r w:rsidR="00FD4303">
        <w:rPr>
          <w:rFonts w:ascii="Times New Roman" w:eastAsia="Times New Roman" w:hAnsi="Times New Roman" w:cs="Times New Roman"/>
          <w:sz w:val="24"/>
          <w:szCs w:val="24"/>
          <w:lang w:eastAsia="en-IN" w:bidi="hi-IN"/>
        </w:rPr>
        <w:t xml:space="preserve">ruggedness at its specific location, to </w:t>
      </w:r>
      <w:r w:rsidR="00BD6348">
        <w:rPr>
          <w:rFonts w:ascii="Times New Roman" w:eastAsia="Times New Roman" w:hAnsi="Times New Roman" w:cs="Times New Roman"/>
          <w:sz w:val="24"/>
          <w:szCs w:val="24"/>
          <w:lang w:eastAsia="en-IN" w:bidi="hi-IN"/>
        </w:rPr>
        <w:t xml:space="preserve">within </w:t>
      </w:r>
      <w:r w:rsidR="00FD4303">
        <w:rPr>
          <w:rFonts w:ascii="Times New Roman" w:eastAsia="Times New Roman" w:hAnsi="Times New Roman" w:cs="Times New Roman"/>
          <w:sz w:val="24"/>
          <w:szCs w:val="24"/>
          <w:lang w:eastAsia="en-IN" w:bidi="hi-IN"/>
        </w:rPr>
        <w:t>90m</w:t>
      </w:r>
      <w:r w:rsidR="0011761F">
        <w:rPr>
          <w:rFonts w:ascii="Times New Roman" w:eastAsia="Times New Roman" w:hAnsi="Times New Roman" w:cs="Times New Roman"/>
          <w:sz w:val="24"/>
          <w:szCs w:val="24"/>
          <w:lang w:eastAsia="en-IN" w:bidi="hi-IN"/>
        </w:rPr>
        <w:t>. Additionally, we recorded topography of the trap location as saddle or canyon, and marked presence/absence of waterhole within 50m from the camera traps</w:t>
      </w:r>
      <w:r w:rsidR="00FD4303">
        <w:rPr>
          <w:rFonts w:ascii="Times New Roman" w:eastAsia="Times New Roman" w:hAnsi="Times New Roman" w:cs="Times New Roman"/>
          <w:sz w:val="24"/>
          <w:szCs w:val="24"/>
          <w:lang w:eastAsia="en-IN" w:bidi="hi-IN"/>
        </w:rPr>
        <w:t xml:space="preserve">. We assumed </w:t>
      </w:r>
      <w:r w:rsidR="00FD4303" w:rsidRPr="00FB7120">
        <w:rPr>
          <w:rFonts w:ascii="Times New Roman" w:eastAsia="Times New Roman" w:hAnsi="Times New Roman" w:cs="Times New Roman"/>
          <w:sz w:val="24"/>
          <w:szCs w:val="24"/>
          <w:lang w:eastAsia="en-IN" w:bidi="hi-IN"/>
        </w:rPr>
        <w:t>no temporal effect on detection probability of snow leopards</w:t>
      </w:r>
      <w:r w:rsidR="00FD4303">
        <w:rPr>
          <w:rFonts w:ascii="Times New Roman" w:eastAsia="Times New Roman" w:hAnsi="Times New Roman" w:cs="Times New Roman"/>
          <w:sz w:val="24"/>
          <w:szCs w:val="24"/>
          <w:lang w:eastAsia="en-IN" w:bidi="hi-IN"/>
        </w:rPr>
        <w:t xml:space="preserve"> during the sampling period</w:t>
      </w:r>
      <w:r w:rsidR="00FB7120">
        <w:rPr>
          <w:rFonts w:ascii="Times New Roman" w:eastAsia="Times New Roman" w:hAnsi="Times New Roman" w:cs="Times New Roman"/>
          <w:sz w:val="24"/>
          <w:szCs w:val="24"/>
          <w:lang w:eastAsia="en-IN" w:bidi="hi-IN"/>
        </w:rPr>
        <w:t xml:space="preserve"> primarily because the study periods were restricted to a single season during each sampling session. Our earlier analyses using conventional capture recapture methods did not indicate any temporal effects on capture probability too. Therefore, we </w:t>
      </w:r>
      <w:del w:id="149" w:author="Koustubh" w:date="2017-03-25T13:40:00Z">
        <w:r w:rsidR="00FD4303" w:rsidDel="003F66AC">
          <w:rPr>
            <w:rFonts w:ascii="Times New Roman" w:eastAsia="Times New Roman" w:hAnsi="Times New Roman" w:cs="Times New Roman"/>
            <w:sz w:val="24"/>
            <w:szCs w:val="24"/>
            <w:lang w:eastAsia="en-IN" w:bidi="hi-IN"/>
          </w:rPr>
          <w:delText xml:space="preserve">were able to </w:delText>
        </w:r>
      </w:del>
      <w:r w:rsidR="00FD4303">
        <w:rPr>
          <w:rFonts w:ascii="Times New Roman" w:eastAsia="Times New Roman" w:hAnsi="Times New Roman" w:cs="Times New Roman"/>
          <w:sz w:val="24"/>
          <w:szCs w:val="24"/>
          <w:lang w:eastAsia="en-IN" w:bidi="hi-IN"/>
        </w:rPr>
        <w:t>consider</w:t>
      </w:r>
      <w:ins w:id="150" w:author="Koustubh" w:date="2017-03-25T13:40:00Z">
        <w:r w:rsidR="003F66AC">
          <w:rPr>
            <w:rFonts w:ascii="Times New Roman" w:eastAsia="Times New Roman" w:hAnsi="Times New Roman" w:cs="Times New Roman"/>
            <w:sz w:val="24"/>
            <w:szCs w:val="24"/>
            <w:lang w:eastAsia="en-IN" w:bidi="hi-IN"/>
          </w:rPr>
          <w:t>ed</w:t>
        </w:r>
      </w:ins>
      <w:r w:rsidR="00FD4303">
        <w:rPr>
          <w:rFonts w:ascii="Times New Roman" w:eastAsia="Times New Roman" w:hAnsi="Times New Roman" w:cs="Times New Roman"/>
          <w:sz w:val="24"/>
          <w:szCs w:val="24"/>
          <w:lang w:eastAsia="en-IN" w:bidi="hi-IN"/>
        </w:rPr>
        <w:t xml:space="preserve"> the entire sampling as a single occasion and session</w:t>
      </w:r>
      <w:ins w:id="151" w:author="Koustubh" w:date="2017-03-25T13:40:00Z">
        <w:r w:rsidR="003F66AC">
          <w:rPr>
            <w:rFonts w:ascii="Times New Roman" w:eastAsia="Times New Roman" w:hAnsi="Times New Roman" w:cs="Times New Roman"/>
            <w:sz w:val="24"/>
            <w:szCs w:val="24"/>
            <w:lang w:eastAsia="en-IN" w:bidi="hi-IN"/>
          </w:rPr>
          <w:t xml:space="preserve"> </w:t>
        </w:r>
      </w:ins>
      <w:ins w:id="152" w:author="Koustubh" w:date="2017-03-25T13:41:00Z">
        <w:r w:rsidR="003F66AC">
          <w:rPr>
            <w:rFonts w:ascii="Times New Roman" w:eastAsia="Times New Roman" w:hAnsi="Times New Roman" w:cs="Times New Roman"/>
            <w:sz w:val="24"/>
            <w:szCs w:val="24"/>
            <w:lang w:eastAsia="en-IN" w:bidi="hi-IN"/>
          </w:rPr>
          <w:t>(ref. XX)</w:t>
        </w:r>
      </w:ins>
      <w:r w:rsidR="00FD4303">
        <w:rPr>
          <w:rFonts w:ascii="Times New Roman" w:eastAsia="Times New Roman" w:hAnsi="Times New Roman" w:cs="Times New Roman"/>
          <w:sz w:val="24"/>
          <w:szCs w:val="24"/>
          <w:lang w:eastAsia="en-IN" w:bidi="hi-IN"/>
        </w:rPr>
        <w:t xml:space="preserve">. This allowed </w:t>
      </w:r>
      <w:r w:rsidR="0011761F">
        <w:rPr>
          <w:rFonts w:ascii="Times New Roman" w:eastAsia="Times New Roman" w:hAnsi="Times New Roman" w:cs="Times New Roman"/>
          <w:sz w:val="24"/>
          <w:szCs w:val="24"/>
          <w:lang w:eastAsia="en-IN" w:bidi="hi-IN"/>
        </w:rPr>
        <w:t xml:space="preserve">for faster </w:t>
      </w:r>
      <w:r w:rsidR="00FD4303">
        <w:rPr>
          <w:rFonts w:ascii="Times New Roman" w:eastAsia="Times New Roman" w:hAnsi="Times New Roman" w:cs="Times New Roman"/>
          <w:sz w:val="24"/>
          <w:szCs w:val="24"/>
          <w:lang w:eastAsia="en-IN" w:bidi="hi-IN"/>
        </w:rPr>
        <w:t>analysis across la</w:t>
      </w:r>
      <w:r w:rsidR="000621BA">
        <w:rPr>
          <w:rFonts w:ascii="Times New Roman" w:eastAsia="Times New Roman" w:hAnsi="Times New Roman" w:cs="Times New Roman"/>
          <w:sz w:val="24"/>
          <w:szCs w:val="24"/>
          <w:lang w:eastAsia="en-IN" w:bidi="hi-IN"/>
        </w:rPr>
        <w:t>r</w:t>
      </w:r>
      <w:r w:rsidR="00FD4303">
        <w:rPr>
          <w:rFonts w:ascii="Times New Roman" w:eastAsia="Times New Roman" w:hAnsi="Times New Roman" w:cs="Times New Roman"/>
          <w:sz w:val="24"/>
          <w:szCs w:val="24"/>
          <w:lang w:eastAsia="en-IN" w:bidi="hi-IN"/>
        </w:rPr>
        <w:t>ge spatial extent</w:t>
      </w:r>
      <w:r w:rsidR="0011761F">
        <w:rPr>
          <w:rFonts w:ascii="Times New Roman" w:eastAsia="Times New Roman" w:hAnsi="Times New Roman" w:cs="Times New Roman"/>
          <w:sz w:val="24"/>
          <w:szCs w:val="24"/>
          <w:lang w:eastAsia="en-IN" w:bidi="hi-IN"/>
        </w:rPr>
        <w:t>s</w:t>
      </w:r>
      <w:r w:rsidR="00FD4303">
        <w:rPr>
          <w:rFonts w:ascii="Times New Roman" w:eastAsia="Times New Roman" w:hAnsi="Times New Roman" w:cs="Times New Roman"/>
          <w:sz w:val="24"/>
          <w:szCs w:val="24"/>
          <w:lang w:eastAsia="en-IN" w:bidi="hi-IN"/>
        </w:rPr>
        <w:t xml:space="preserve"> for the three study areas.</w:t>
      </w:r>
      <w:r w:rsidR="00327366">
        <w:rPr>
          <w:rFonts w:ascii="Times New Roman" w:eastAsia="Times New Roman" w:hAnsi="Times New Roman" w:cs="Times New Roman"/>
          <w:sz w:val="24"/>
          <w:szCs w:val="24"/>
          <w:lang w:eastAsia="en-IN" w:bidi="hi-IN"/>
        </w:rPr>
        <w:t xml:space="preserve"> </w:t>
      </w:r>
      <w:proofErr w:type="gramStart"/>
      <w:r w:rsidR="00327366">
        <w:rPr>
          <w:rFonts w:ascii="Times New Roman" w:eastAsia="Times New Roman" w:hAnsi="Times New Roman" w:cs="Times New Roman"/>
          <w:sz w:val="24"/>
          <w:szCs w:val="24"/>
          <w:lang w:eastAsia="en-IN" w:bidi="hi-IN"/>
        </w:rPr>
        <w:t>All but binary</w:t>
      </w:r>
      <w:proofErr w:type="gramEnd"/>
      <w:r w:rsidR="00327366">
        <w:rPr>
          <w:rFonts w:ascii="Times New Roman" w:eastAsia="Times New Roman" w:hAnsi="Times New Roman" w:cs="Times New Roman"/>
          <w:sz w:val="24"/>
          <w:szCs w:val="24"/>
          <w:lang w:eastAsia="en-IN" w:bidi="hi-IN"/>
        </w:rPr>
        <w:t xml:space="preserve"> covariates data were standardized for ease of comparison</w:t>
      </w:r>
      <w:r w:rsidR="008E19F4">
        <w:rPr>
          <w:rFonts w:ascii="Times New Roman" w:eastAsia="Times New Roman" w:hAnsi="Times New Roman" w:cs="Times New Roman"/>
          <w:sz w:val="24"/>
          <w:szCs w:val="24"/>
          <w:lang w:eastAsia="en-IN" w:bidi="hi-IN"/>
        </w:rPr>
        <w:t xml:space="preserve"> between models</w:t>
      </w:r>
      <w:ins w:id="153" w:author="Koustubh" w:date="2017-03-25T13:41:00Z">
        <w:r w:rsidR="003F66AC">
          <w:rPr>
            <w:rFonts w:ascii="Times New Roman" w:eastAsia="Times New Roman" w:hAnsi="Times New Roman" w:cs="Times New Roman"/>
            <w:sz w:val="24"/>
            <w:szCs w:val="24"/>
            <w:lang w:eastAsia="en-IN" w:bidi="hi-IN"/>
          </w:rPr>
          <w:t xml:space="preserve"> and </w:t>
        </w:r>
      </w:ins>
      <w:ins w:id="154" w:author="Koustubh" w:date="2017-03-25T13:42:00Z">
        <w:r w:rsidR="003F66AC">
          <w:rPr>
            <w:rFonts w:ascii="Times New Roman" w:eastAsia="Times New Roman" w:hAnsi="Times New Roman" w:cs="Times New Roman"/>
            <w:sz w:val="24"/>
            <w:szCs w:val="24"/>
            <w:lang w:eastAsia="en-IN" w:bidi="hi-IN"/>
          </w:rPr>
          <w:t>to make the model fits more stable</w:t>
        </w:r>
      </w:ins>
      <w:r w:rsidR="00327366">
        <w:rPr>
          <w:rFonts w:ascii="Times New Roman" w:eastAsia="Times New Roman" w:hAnsi="Times New Roman" w:cs="Times New Roman"/>
          <w:sz w:val="24"/>
          <w:szCs w:val="24"/>
          <w:lang w:eastAsia="en-IN" w:bidi="hi-IN"/>
        </w:rPr>
        <w:t xml:space="preserve">. </w:t>
      </w:r>
    </w:p>
    <w:p w14:paraId="2C91C7A2" w14:textId="77777777" w:rsidR="00834BD9" w:rsidRDefault="00FD4303" w:rsidP="00915F7C">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53561AAC" w14:textId="2B4D7989" w:rsidR="008C7B08" w:rsidRDefault="00FD430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We used the R</w:t>
      </w:r>
      <w:r w:rsidR="000621BA">
        <w:rPr>
          <w:rFonts w:ascii="Times New Roman" w:eastAsia="Times New Roman" w:hAnsi="Times New Roman" w:cs="Times New Roman"/>
          <w:sz w:val="24"/>
          <w:szCs w:val="24"/>
          <w:lang w:eastAsia="en-IN" w:bidi="hi-IN"/>
        </w:rPr>
        <w:t xml:space="preserve"> package </w:t>
      </w:r>
      <w:proofErr w:type="spellStart"/>
      <w:r w:rsidR="000621BA"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sidR="0032638D">
        <w:rPr>
          <w:rFonts w:ascii="Times New Roman" w:eastAsia="Times New Roman" w:hAnsi="Times New Roman" w:cs="Times New Roman"/>
          <w:sz w:val="24"/>
          <w:szCs w:val="24"/>
          <w:lang w:eastAsia="en-IN" w:bidi="hi-IN"/>
        </w:rPr>
        <w:fldChar w:fldCharType="begin" w:fldLock="1"/>
      </w:r>
      <w:r w:rsidR="00994A6F">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sidR="0032638D">
        <w:rPr>
          <w:rFonts w:ascii="Times New Roman" w:eastAsia="Times New Roman" w:hAnsi="Times New Roman" w:cs="Times New Roman"/>
          <w:sz w:val="24"/>
          <w:szCs w:val="24"/>
          <w:lang w:eastAsia="en-IN" w:bidi="hi-IN"/>
        </w:rPr>
        <w:fldChar w:fldCharType="separate"/>
      </w:r>
      <w:r w:rsidR="009457F8" w:rsidRPr="009457F8">
        <w:rPr>
          <w:rFonts w:ascii="Times New Roman" w:eastAsia="Times New Roman" w:hAnsi="Times New Roman" w:cs="Times New Roman"/>
          <w:noProof/>
          <w:sz w:val="24"/>
          <w:szCs w:val="24"/>
          <w:lang w:eastAsia="en-IN" w:bidi="hi-IN"/>
        </w:rPr>
        <w:t>(Efford, 2016)</w:t>
      </w:r>
      <w:r w:rsidR="0032638D">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develop population models for the three sampled areas</w:t>
      </w:r>
      <w:r w:rsidR="00EA72C7">
        <w:rPr>
          <w:rFonts w:ascii="Times New Roman" w:eastAsia="Times New Roman" w:hAnsi="Times New Roman" w:cs="Times New Roman"/>
          <w:sz w:val="24"/>
          <w:szCs w:val="24"/>
          <w:lang w:eastAsia="en-IN" w:bidi="hi-IN"/>
        </w:rPr>
        <w:t xml:space="preserve"> using Maximum Likelihood (frequentist) approach</w:t>
      </w:r>
      <w:r>
        <w:rPr>
          <w:rFonts w:ascii="Times New Roman" w:eastAsia="Times New Roman" w:hAnsi="Times New Roman" w:cs="Times New Roman"/>
          <w:sz w:val="24"/>
          <w:szCs w:val="24"/>
          <w:lang w:eastAsia="en-IN" w:bidi="hi-IN"/>
        </w:rPr>
        <w:t xml:space="preserve">. Candidate model sets </w:t>
      </w:r>
      <w:proofErr w:type="gramStart"/>
      <w:r>
        <w:rPr>
          <w:rFonts w:ascii="Times New Roman" w:eastAsia="Times New Roman" w:hAnsi="Times New Roman" w:cs="Times New Roman"/>
          <w:sz w:val="24"/>
          <w:szCs w:val="24"/>
          <w:lang w:eastAsia="en-IN" w:bidi="hi-IN"/>
        </w:rPr>
        <w:t>were developed</w:t>
      </w:r>
      <w:proofErr w:type="gramEnd"/>
      <w:r>
        <w:rPr>
          <w:rFonts w:ascii="Times New Roman" w:eastAsia="Times New Roman" w:hAnsi="Times New Roman" w:cs="Times New Roman"/>
          <w:sz w:val="24"/>
          <w:szCs w:val="24"/>
          <w:lang w:eastAsia="en-IN" w:bidi="hi-IN"/>
        </w:rPr>
        <w:t xml:space="preserve"> for each sampled area </w:t>
      </w:r>
      <w:r w:rsidR="00BD6348">
        <w:rPr>
          <w:rFonts w:ascii="Times New Roman" w:eastAsia="Times New Roman" w:hAnsi="Times New Roman" w:cs="Times New Roman"/>
          <w:sz w:val="24"/>
          <w:szCs w:val="24"/>
          <w:lang w:eastAsia="en-IN" w:bidi="hi-IN"/>
        </w:rPr>
        <w:t xml:space="preserve">separately </w:t>
      </w:r>
      <w:r>
        <w:rPr>
          <w:rFonts w:ascii="Times New Roman" w:eastAsia="Times New Roman" w:hAnsi="Times New Roman" w:cs="Times New Roman"/>
          <w:sz w:val="24"/>
          <w:szCs w:val="24"/>
          <w:lang w:eastAsia="en-IN" w:bidi="hi-IN"/>
        </w:rPr>
        <w:t xml:space="preserve">to </w:t>
      </w:r>
      <w:r w:rsidR="00BD6348">
        <w:rPr>
          <w:rFonts w:ascii="Times New Roman" w:eastAsia="Times New Roman" w:hAnsi="Times New Roman" w:cs="Times New Roman"/>
          <w:sz w:val="24"/>
          <w:szCs w:val="24"/>
          <w:lang w:eastAsia="en-IN" w:bidi="hi-IN"/>
        </w:rPr>
        <w:t xml:space="preserve">investigate for each area the effect of </w:t>
      </w:r>
      <w:r w:rsidR="008C7B08">
        <w:rPr>
          <w:rFonts w:ascii="Times New Roman" w:eastAsia="Times New Roman" w:hAnsi="Times New Roman" w:cs="Times New Roman"/>
          <w:sz w:val="24"/>
          <w:szCs w:val="24"/>
          <w:lang w:eastAsia="en-IN" w:bidi="hi-IN"/>
        </w:rPr>
        <w:t xml:space="preserve">various </w:t>
      </w:r>
      <w:r w:rsidR="0011761F">
        <w:rPr>
          <w:rFonts w:ascii="Times New Roman" w:eastAsia="Times New Roman" w:hAnsi="Times New Roman" w:cs="Times New Roman"/>
          <w:sz w:val="24"/>
          <w:szCs w:val="24"/>
          <w:lang w:eastAsia="en-IN" w:bidi="hi-IN"/>
        </w:rPr>
        <w:t>hypotheses</w:t>
      </w:r>
      <w:r w:rsidR="008C7B08">
        <w:rPr>
          <w:rFonts w:ascii="Times New Roman" w:eastAsia="Times New Roman" w:hAnsi="Times New Roman" w:cs="Times New Roman"/>
          <w:sz w:val="24"/>
          <w:szCs w:val="24"/>
          <w:lang w:eastAsia="en-IN" w:bidi="hi-IN"/>
        </w:rPr>
        <w:t xml:space="preserve"> that identify with snow leopard behaviour, ecology and natural history. </w:t>
      </w:r>
    </w:p>
    <w:p w14:paraId="4DC2BA54" w14:textId="0CF70813" w:rsidR="0011761F" w:rsidRDefault="00BE146B"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probability of capturing snow </w:t>
      </w:r>
      <w:r w:rsidR="0011761F">
        <w:rPr>
          <w:rFonts w:ascii="Times New Roman" w:eastAsia="Times New Roman" w:hAnsi="Times New Roman" w:cs="Times New Roman"/>
          <w:sz w:val="24"/>
          <w:szCs w:val="24"/>
          <w:lang w:eastAsia="en-IN" w:bidi="hi-IN"/>
        </w:rPr>
        <w:t>leopards</w:t>
      </w:r>
      <w:r>
        <w:rPr>
          <w:rFonts w:ascii="Times New Roman" w:eastAsia="Times New Roman" w:hAnsi="Times New Roman" w:cs="Times New Roman"/>
          <w:sz w:val="24"/>
          <w:szCs w:val="24"/>
          <w:lang w:eastAsia="en-IN" w:bidi="hi-IN"/>
        </w:rPr>
        <w:t>, given presence</w:t>
      </w:r>
      <w:r w:rsid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is likely to </w:t>
      </w:r>
      <w:proofErr w:type="gramStart"/>
      <w:r>
        <w:rPr>
          <w:rFonts w:ascii="Times New Roman" w:eastAsia="Times New Roman" w:hAnsi="Times New Roman" w:cs="Times New Roman"/>
          <w:sz w:val="24"/>
          <w:szCs w:val="24"/>
          <w:lang w:eastAsia="en-IN" w:bidi="hi-IN"/>
        </w:rPr>
        <w:t>be affected</w:t>
      </w:r>
      <w:proofErr w:type="gramEnd"/>
      <w:r>
        <w:rPr>
          <w:rFonts w:ascii="Times New Roman" w:eastAsia="Times New Roman" w:hAnsi="Times New Roman" w:cs="Times New Roman"/>
          <w:sz w:val="24"/>
          <w:szCs w:val="24"/>
          <w:lang w:eastAsia="en-IN" w:bidi="hi-IN"/>
        </w:rPr>
        <w:t xml:space="preserve"> by the topography of the sites where the camera traps are installed. Similarly, they are likely to be attracted </w:t>
      </w:r>
      <w:r w:rsidR="008C7B08">
        <w:rPr>
          <w:rFonts w:ascii="Times New Roman" w:eastAsia="Times New Roman" w:hAnsi="Times New Roman" w:cs="Times New Roman"/>
          <w:sz w:val="24"/>
          <w:szCs w:val="24"/>
          <w:lang w:eastAsia="en-IN" w:bidi="hi-IN"/>
        </w:rPr>
        <w:t xml:space="preserve">to </w:t>
      </w:r>
      <w:r>
        <w:rPr>
          <w:rFonts w:ascii="Times New Roman" w:eastAsia="Times New Roman" w:hAnsi="Times New Roman" w:cs="Times New Roman"/>
          <w:sz w:val="24"/>
          <w:szCs w:val="24"/>
          <w:lang w:eastAsia="en-IN" w:bidi="hi-IN"/>
        </w:rPr>
        <w:t xml:space="preserve">waterholes. </w:t>
      </w:r>
      <w:r w:rsidR="008C7B08">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8C7B08">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effect</w:t>
      </w:r>
      <w:r w:rsidR="008C7B08">
        <w:rPr>
          <w:rFonts w:ascii="Times New Roman" w:eastAsia="Times New Roman" w:hAnsi="Times New Roman" w:cs="Times New Roman"/>
          <w:sz w:val="24"/>
          <w:szCs w:val="24"/>
          <w:lang w:eastAsia="en-IN" w:bidi="hi-IN"/>
        </w:rPr>
        <w:t xml:space="preserve"> of terrain ruggedness, topography and presence of waterholes.</w:t>
      </w:r>
    </w:p>
    <w:p w14:paraId="52E00344" w14:textId="1F51F4A6" w:rsidR="008C7B08" w:rsidRDefault="008C7B08"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report that s</w:t>
      </w:r>
      <w:r w:rsidR="0011761F" w:rsidRPr="0011761F">
        <w:rPr>
          <w:rFonts w:ascii="Times New Roman" w:eastAsia="Times New Roman" w:hAnsi="Times New Roman" w:cs="Times New Roman"/>
          <w:sz w:val="24"/>
          <w:szCs w:val="24"/>
          <w:lang w:eastAsia="en-IN" w:bidi="hi-IN"/>
        </w:rPr>
        <w:t xml:space="preserve">now leopards show strong selection of </w:t>
      </w:r>
      <w:r>
        <w:rPr>
          <w:rFonts w:ascii="Times New Roman" w:eastAsia="Times New Roman" w:hAnsi="Times New Roman" w:cs="Times New Roman"/>
          <w:sz w:val="24"/>
          <w:szCs w:val="24"/>
          <w:lang w:eastAsia="en-IN" w:bidi="hi-IN"/>
        </w:rPr>
        <w:t xml:space="preserve">rugged </w:t>
      </w:r>
      <w:r w:rsidR="0011761F"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 flat habitats for their routine movements</w:t>
      </w:r>
      <w:r w:rsidRPr="008C7B0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within the maximum convex polygons of their home ranges. Models assuming n</w:t>
      </w:r>
      <w:r w:rsidR="0011761F" w:rsidRPr="0011761F">
        <w:rPr>
          <w:rFonts w:ascii="Times New Roman" w:eastAsia="Times New Roman" w:hAnsi="Times New Roman" w:cs="Times New Roman"/>
          <w:sz w:val="24"/>
          <w:szCs w:val="24"/>
          <w:lang w:eastAsia="en-IN" w:bidi="hi-IN"/>
        </w:rPr>
        <w:t>on-</w:t>
      </w:r>
      <w:r w:rsidR="00E13D21">
        <w:rPr>
          <w:rFonts w:ascii="Times New Roman" w:eastAsia="Times New Roman" w:hAnsi="Times New Roman" w:cs="Times New Roman"/>
          <w:sz w:val="24"/>
          <w:szCs w:val="24"/>
          <w:lang w:eastAsia="en-IN" w:bidi="hi-IN"/>
        </w:rPr>
        <w:t>uniform</w:t>
      </w:r>
      <w:r w:rsidR="00E13D21" w:rsidRPr="0011761F">
        <w:rPr>
          <w:rFonts w:ascii="Times New Roman" w:eastAsia="Times New Roman" w:hAnsi="Times New Roman" w:cs="Times New Roman"/>
          <w:sz w:val="24"/>
          <w:szCs w:val="24"/>
          <w:lang w:eastAsia="en-IN" w:bidi="hi-IN"/>
        </w:rPr>
        <w:t xml:space="preserve"> </w:t>
      </w:r>
      <w:r w:rsidR="0011761F" w:rsidRPr="0011761F">
        <w:rPr>
          <w:rFonts w:ascii="Times New Roman" w:eastAsia="Times New Roman" w:hAnsi="Times New Roman" w:cs="Times New Roman"/>
          <w:sz w:val="24"/>
          <w:szCs w:val="24"/>
          <w:lang w:eastAsia="en-IN" w:bidi="hi-IN"/>
        </w:rPr>
        <w:t>r</w:t>
      </w:r>
      <w:r w:rsidR="00FD4303" w:rsidRPr="0011761F">
        <w:rPr>
          <w:rFonts w:ascii="Times New Roman" w:eastAsia="Times New Roman" w:hAnsi="Times New Roman" w:cs="Times New Roman"/>
          <w:sz w:val="24"/>
          <w:szCs w:val="24"/>
          <w:lang w:eastAsia="en-IN" w:bidi="hi-IN"/>
        </w:rPr>
        <w:t xml:space="preserve">anging patterns </w:t>
      </w:r>
      <w:r>
        <w:rPr>
          <w:rFonts w:ascii="Times New Roman" w:eastAsia="Times New Roman" w:hAnsi="Times New Roman" w:cs="Times New Roman"/>
          <w:sz w:val="24"/>
          <w:szCs w:val="24"/>
          <w:lang w:eastAsia="en-IN" w:bidi="hi-IN"/>
        </w:rPr>
        <w:t xml:space="preserve">around activity centres </w:t>
      </w:r>
      <w:r w:rsidR="00FD4303" w:rsidRPr="0011761F">
        <w:rPr>
          <w:rFonts w:ascii="Times New Roman" w:eastAsia="Times New Roman" w:hAnsi="Times New Roman" w:cs="Times New Roman"/>
          <w:sz w:val="24"/>
          <w:szCs w:val="24"/>
          <w:lang w:eastAsia="en-IN" w:bidi="hi-IN"/>
        </w:rPr>
        <w:t xml:space="preserve">of the snow leopards </w:t>
      </w:r>
      <w:r w:rsidR="00E13D21">
        <w:rPr>
          <w:rFonts w:ascii="Times New Roman" w:eastAsia="Times New Roman" w:hAnsi="Times New Roman" w:cs="Times New Roman"/>
          <w:sz w:val="24"/>
          <w:szCs w:val="24"/>
          <w:lang w:eastAsia="en-IN" w:bidi="hi-IN"/>
        </w:rPr>
        <w:t xml:space="preserve">using non-Euclidean distance </w:t>
      </w:r>
      <w:r w:rsidR="00F33574">
        <w:rPr>
          <w:rFonts w:ascii="Times New Roman" w:eastAsia="Times New Roman" w:hAnsi="Times New Roman" w:cs="Times New Roman"/>
          <w:sz w:val="24"/>
          <w:szCs w:val="24"/>
          <w:lang w:eastAsia="en-IN" w:bidi="hi-IN"/>
        </w:rPr>
        <w:t xml:space="preserve">metrics as a function of habitat </w:t>
      </w:r>
      <w:proofErr w:type="gramStart"/>
      <w:r w:rsidR="00FD4303" w:rsidRPr="0011761F">
        <w:rPr>
          <w:rFonts w:ascii="Times New Roman" w:eastAsia="Times New Roman" w:hAnsi="Times New Roman" w:cs="Times New Roman"/>
          <w:sz w:val="24"/>
          <w:szCs w:val="24"/>
          <w:lang w:eastAsia="en-IN" w:bidi="hi-IN"/>
        </w:rPr>
        <w:t xml:space="preserve">were </w:t>
      </w:r>
      <w:r>
        <w:rPr>
          <w:rFonts w:ascii="Times New Roman" w:eastAsia="Times New Roman" w:hAnsi="Times New Roman" w:cs="Times New Roman"/>
          <w:sz w:val="24"/>
          <w:szCs w:val="24"/>
          <w:lang w:eastAsia="en-IN" w:bidi="hi-IN"/>
        </w:rPr>
        <w:t>compared</w:t>
      </w:r>
      <w:proofErr w:type="gramEnd"/>
      <w:r>
        <w:rPr>
          <w:rFonts w:ascii="Times New Roman" w:eastAsia="Times New Roman" w:hAnsi="Times New Roman" w:cs="Times New Roman"/>
          <w:sz w:val="24"/>
          <w:szCs w:val="24"/>
          <w:lang w:eastAsia="en-IN" w:bidi="hi-IN"/>
        </w:rPr>
        <w:t xml:space="preserve"> with those considering </w:t>
      </w:r>
      <w:r w:rsidR="0011761F" w:rsidRPr="0011761F">
        <w:rPr>
          <w:rFonts w:ascii="Times New Roman" w:eastAsia="Times New Roman" w:hAnsi="Times New Roman" w:cs="Times New Roman"/>
          <w:sz w:val="24"/>
          <w:szCs w:val="24"/>
          <w:lang w:eastAsia="en-IN" w:bidi="hi-IN"/>
        </w:rPr>
        <w:t>activity patterns</w:t>
      </w:r>
      <w:r w:rsidR="00E13D21">
        <w:rPr>
          <w:rFonts w:ascii="Times New Roman" w:eastAsia="Times New Roman" w:hAnsi="Times New Roman" w:cs="Times New Roman"/>
          <w:sz w:val="24"/>
          <w:szCs w:val="24"/>
          <w:lang w:eastAsia="en-IN" w:bidi="hi-IN"/>
        </w:rPr>
        <w:t xml:space="preserve"> that depend only on </w:t>
      </w:r>
      <w:r w:rsidR="0011761F" w:rsidRPr="0011761F">
        <w:rPr>
          <w:rFonts w:ascii="Times New Roman" w:eastAsia="Times New Roman" w:hAnsi="Times New Roman" w:cs="Times New Roman"/>
          <w:sz w:val="24"/>
          <w:szCs w:val="24"/>
          <w:lang w:eastAsia="en-IN" w:bidi="hi-IN"/>
        </w:rPr>
        <w:t xml:space="preserve">Euclidean </w:t>
      </w:r>
      <w:r w:rsidR="00E13D21">
        <w:rPr>
          <w:rFonts w:ascii="Times New Roman" w:eastAsia="Times New Roman" w:hAnsi="Times New Roman" w:cs="Times New Roman"/>
          <w:sz w:val="24"/>
          <w:szCs w:val="24"/>
          <w:lang w:eastAsia="en-IN" w:bidi="hi-IN"/>
        </w:rPr>
        <w:t>distance from activity centres</w:t>
      </w:r>
      <w:r>
        <w:rPr>
          <w:rFonts w:ascii="Times New Roman" w:eastAsia="Times New Roman" w:hAnsi="Times New Roman" w:cs="Times New Roman"/>
          <w:sz w:val="24"/>
          <w:szCs w:val="24"/>
          <w:lang w:eastAsia="en-IN" w:bidi="hi-IN"/>
        </w:rPr>
        <w:t>.</w:t>
      </w:r>
      <w:r w:rsidR="0011761F"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w:t>
      </w:r>
      <w:proofErr w:type="gramStart"/>
      <w:r>
        <w:rPr>
          <w:rFonts w:ascii="Times New Roman" w:eastAsia="Times New Roman" w:hAnsi="Times New Roman" w:cs="Times New Roman"/>
          <w:sz w:val="24"/>
          <w:szCs w:val="24"/>
          <w:lang w:eastAsia="en-IN" w:bidi="hi-IN"/>
        </w:rPr>
        <w:t>was done</w:t>
      </w:r>
      <w:proofErr w:type="gramEnd"/>
      <w:r>
        <w:rPr>
          <w:rFonts w:ascii="Times New Roman" w:eastAsia="Times New Roman" w:hAnsi="Times New Roman" w:cs="Times New Roman"/>
          <w:sz w:val="24"/>
          <w:szCs w:val="24"/>
          <w:lang w:eastAsia="en-IN" w:bidi="hi-IN"/>
        </w:rPr>
        <w:t xml:space="preserve"> using least cost path analysis where the cost of moving from one point to the other was estimated as a function of terrain ruggedness.</w:t>
      </w:r>
    </w:p>
    <w:p w14:paraId="06C84E3B" w14:textId="172F0A09" w:rsidR="008C7B08" w:rsidRDefault="008F4271"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w:t>
      </w:r>
      <w:r w:rsidR="00EA72C7">
        <w:rPr>
          <w:rFonts w:ascii="Times New Roman" w:eastAsia="Times New Roman" w:hAnsi="Times New Roman" w:cs="Times New Roman"/>
          <w:sz w:val="24"/>
          <w:szCs w:val="24"/>
          <w:lang w:eastAsia="en-IN" w:bidi="hi-IN"/>
        </w:rPr>
        <w:t xml:space="preserve">population </w:t>
      </w:r>
      <w:r>
        <w:rPr>
          <w:rFonts w:ascii="Times New Roman" w:eastAsia="Times New Roman" w:hAnsi="Times New Roman" w:cs="Times New Roman"/>
          <w:sz w:val="24"/>
          <w:szCs w:val="24"/>
          <w:lang w:eastAsia="en-IN" w:bidi="hi-IN"/>
        </w:rPr>
        <w:t>analyses assume uniform density across the study areas</w:t>
      </w:r>
      <w:r w:rsidR="00EA72C7">
        <w:rPr>
          <w:rFonts w:ascii="Times New Roman" w:eastAsia="Times New Roman" w:hAnsi="Times New Roman" w:cs="Times New Roman"/>
          <w:sz w:val="24"/>
          <w:szCs w:val="24"/>
          <w:lang w:eastAsia="en-IN" w:bidi="hi-IN"/>
        </w:rPr>
        <w:t xml:space="preserve"> and provide </w:t>
      </w:r>
      <w:r w:rsidR="003E1E6E">
        <w:rPr>
          <w:rFonts w:ascii="Times New Roman" w:eastAsia="Times New Roman" w:hAnsi="Times New Roman" w:cs="Times New Roman"/>
          <w:sz w:val="24"/>
          <w:szCs w:val="24"/>
          <w:lang w:eastAsia="en-IN" w:bidi="hi-IN"/>
        </w:rPr>
        <w:t>no option to incorporate spatial variation in densities</w:t>
      </w:r>
      <w:r w:rsidR="006D1CB2">
        <w:rPr>
          <w:rFonts w:ascii="Times New Roman" w:eastAsia="Times New Roman" w:hAnsi="Times New Roman" w:cs="Times New Roman"/>
          <w:sz w:val="24"/>
          <w:szCs w:val="24"/>
          <w:lang w:eastAsia="en-IN" w:bidi="hi-IN"/>
        </w:rPr>
        <w:t xml:space="preserve"> at resolutions finer than whole strata</w:t>
      </w:r>
      <w:r>
        <w:rPr>
          <w:rFonts w:ascii="Times New Roman" w:eastAsia="Times New Roman" w:hAnsi="Times New Roman" w:cs="Times New Roman"/>
          <w:sz w:val="24"/>
          <w:szCs w:val="24"/>
          <w:lang w:eastAsia="en-IN" w:bidi="hi-IN"/>
        </w:rPr>
        <w:t>. However</w:t>
      </w:r>
      <w:r w:rsidR="004A451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t>
      </w:r>
      <w:r w:rsidR="003E1E6E">
        <w:rPr>
          <w:rFonts w:ascii="Times New Roman" w:eastAsia="Times New Roman" w:hAnsi="Times New Roman" w:cs="Times New Roman"/>
          <w:sz w:val="24"/>
          <w:szCs w:val="24"/>
          <w:lang w:eastAsia="en-IN" w:bidi="hi-IN"/>
        </w:rPr>
        <w:t xml:space="preserve">recent developments in </w:t>
      </w:r>
      <w:r>
        <w:rPr>
          <w:rFonts w:ascii="Times New Roman" w:eastAsia="Times New Roman" w:hAnsi="Times New Roman" w:cs="Times New Roman"/>
          <w:sz w:val="24"/>
          <w:szCs w:val="24"/>
          <w:lang w:eastAsia="en-IN" w:bidi="hi-IN"/>
        </w:rPr>
        <w:t xml:space="preserve">SECR </w:t>
      </w:r>
      <w:r w:rsidR="003E1E6E">
        <w:rPr>
          <w:rFonts w:ascii="Times New Roman" w:eastAsia="Times New Roman" w:hAnsi="Times New Roman" w:cs="Times New Roman"/>
          <w:sz w:val="24"/>
          <w:szCs w:val="24"/>
          <w:lang w:eastAsia="en-IN" w:bidi="hi-IN"/>
        </w:rPr>
        <w:t xml:space="preserve">methods </w:t>
      </w:r>
      <w:r>
        <w:rPr>
          <w:rFonts w:ascii="Times New Roman" w:eastAsia="Times New Roman" w:hAnsi="Times New Roman" w:cs="Times New Roman"/>
          <w:sz w:val="24"/>
          <w:szCs w:val="24"/>
          <w:lang w:eastAsia="en-IN" w:bidi="hi-IN"/>
        </w:rPr>
        <w:t xml:space="preserve">allow estimation of density as a function of ecologically meaningful covariates. </w:t>
      </w:r>
      <w:r w:rsidR="0011761F"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investigated </w:t>
      </w:r>
      <w:r w:rsidR="0011761F" w:rsidRPr="0011761F">
        <w:rPr>
          <w:rFonts w:ascii="Times New Roman" w:eastAsia="Times New Roman" w:hAnsi="Times New Roman" w:cs="Times New Roman"/>
          <w:sz w:val="24"/>
          <w:szCs w:val="24"/>
          <w:lang w:eastAsia="en-IN" w:bidi="hi-IN"/>
        </w:rPr>
        <w:t xml:space="preserve">if </w:t>
      </w:r>
      <w:r w:rsidR="00FD4303" w:rsidRPr="0011761F">
        <w:rPr>
          <w:rFonts w:ascii="Times New Roman" w:eastAsia="Times New Roman" w:hAnsi="Times New Roman" w:cs="Times New Roman"/>
          <w:sz w:val="24"/>
          <w:szCs w:val="24"/>
          <w:lang w:eastAsia="en-IN" w:bidi="hi-IN"/>
        </w:rPr>
        <w:t xml:space="preserve">snow leopard densities were </w:t>
      </w:r>
      <w:r w:rsidR="006D1CB2">
        <w:rPr>
          <w:rFonts w:ascii="Times New Roman" w:eastAsia="Times New Roman" w:hAnsi="Times New Roman" w:cs="Times New Roman"/>
          <w:sz w:val="24"/>
          <w:szCs w:val="24"/>
          <w:lang w:eastAsia="en-IN" w:bidi="hi-IN"/>
        </w:rPr>
        <w:t xml:space="preserve">dependent on </w:t>
      </w:r>
      <w:r w:rsidR="00FD4303" w:rsidRPr="0011761F">
        <w:rPr>
          <w:rFonts w:ascii="Times New Roman" w:eastAsia="Times New Roman" w:hAnsi="Times New Roman" w:cs="Times New Roman"/>
          <w:sz w:val="24"/>
          <w:szCs w:val="24"/>
          <w:lang w:eastAsia="en-IN" w:bidi="hi-IN"/>
        </w:rPr>
        <w:t>terrain ruggedness</w:t>
      </w:r>
      <w:r w:rsidR="004A4513">
        <w:rPr>
          <w:rFonts w:ascii="Times New Roman" w:eastAsia="Times New Roman" w:hAnsi="Times New Roman" w:cs="Times New Roman"/>
          <w:sz w:val="24"/>
          <w:szCs w:val="24"/>
          <w:lang w:eastAsia="en-IN" w:bidi="hi-IN"/>
        </w:rPr>
        <w:t xml:space="preserve"> and </w:t>
      </w:r>
      <w:r w:rsidR="006D1CB2">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a non-uniform density surface for each study area. We compare these with maps generated by using posterior estimates of individuals’ locations</w:t>
      </w:r>
      <w:r w:rsidR="003E1E6E">
        <w:rPr>
          <w:rFonts w:ascii="Times New Roman" w:eastAsia="Times New Roman" w:hAnsi="Times New Roman" w:cs="Times New Roman"/>
          <w:sz w:val="24"/>
          <w:szCs w:val="24"/>
          <w:lang w:eastAsia="en-IN" w:bidi="hi-IN"/>
        </w:rPr>
        <w:t xml:space="preserve">, where the latter </w:t>
      </w:r>
      <w:proofErr w:type="gramStart"/>
      <w:r w:rsidR="003E1E6E">
        <w:rPr>
          <w:rFonts w:ascii="Times New Roman" w:eastAsia="Times New Roman" w:hAnsi="Times New Roman" w:cs="Times New Roman"/>
          <w:sz w:val="24"/>
          <w:szCs w:val="24"/>
          <w:lang w:eastAsia="en-IN" w:bidi="hi-IN"/>
        </w:rPr>
        <w:t>is often misinterpreted</w:t>
      </w:r>
      <w:proofErr w:type="gramEnd"/>
      <w:r w:rsidR="003E1E6E">
        <w:rPr>
          <w:rFonts w:ascii="Times New Roman" w:eastAsia="Times New Roman" w:hAnsi="Times New Roman" w:cs="Times New Roman"/>
          <w:sz w:val="24"/>
          <w:szCs w:val="24"/>
          <w:lang w:eastAsia="en-IN" w:bidi="hi-IN"/>
        </w:rPr>
        <w:t xml:space="preserve"> as a density surface</w:t>
      </w:r>
      <w:r w:rsidR="004A4513">
        <w:rPr>
          <w:rFonts w:ascii="Times New Roman" w:eastAsia="Times New Roman" w:hAnsi="Times New Roman" w:cs="Times New Roman"/>
          <w:sz w:val="24"/>
          <w:szCs w:val="24"/>
          <w:lang w:eastAsia="en-IN" w:bidi="hi-IN"/>
        </w:rPr>
        <w:t>.</w:t>
      </w:r>
    </w:p>
    <w:p w14:paraId="6FA46BD6" w14:textId="2E88CEB0" w:rsidR="00CF18F4" w:rsidRPr="0011761F" w:rsidRDefault="004A4513" w:rsidP="008C7B08">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Lastly, </w:t>
      </w:r>
      <w:r w:rsidR="00C9259B" w:rsidRPr="0011761F">
        <w:rPr>
          <w:rFonts w:ascii="Times New Roman" w:eastAsia="Times New Roman" w:hAnsi="Times New Roman" w:cs="Times New Roman"/>
          <w:sz w:val="24"/>
          <w:szCs w:val="24"/>
          <w:lang w:eastAsia="en-IN" w:bidi="hi-IN"/>
        </w:rPr>
        <w:t xml:space="preserve">we </w:t>
      </w:r>
      <w:r w:rsidR="00BD6348">
        <w:rPr>
          <w:rFonts w:ascii="Times New Roman" w:eastAsia="Times New Roman" w:hAnsi="Times New Roman" w:cs="Times New Roman"/>
          <w:sz w:val="24"/>
          <w:szCs w:val="24"/>
          <w:lang w:eastAsia="en-IN" w:bidi="hi-IN"/>
        </w:rPr>
        <w:t xml:space="preserve">also fitted models to all three areas simultaneously and used </w:t>
      </w:r>
      <w:proofErr w:type="spellStart"/>
      <w:r w:rsidR="00BD6348">
        <w:rPr>
          <w:rFonts w:ascii="Times New Roman" w:eastAsia="Times New Roman" w:hAnsi="Times New Roman" w:cs="Times New Roman"/>
          <w:sz w:val="24"/>
          <w:szCs w:val="24"/>
          <w:lang w:eastAsia="en-IN" w:bidi="hi-IN"/>
        </w:rPr>
        <w:t>AICc</w:t>
      </w:r>
      <w:proofErr w:type="spellEnd"/>
      <w:r w:rsidR="00BD6348">
        <w:rPr>
          <w:rFonts w:ascii="Times New Roman" w:eastAsia="Times New Roman" w:hAnsi="Times New Roman" w:cs="Times New Roman"/>
          <w:sz w:val="24"/>
          <w:szCs w:val="24"/>
          <w:lang w:eastAsia="en-IN" w:bidi="hi-IN"/>
        </w:rPr>
        <w:t xml:space="preserve"> </w:t>
      </w:r>
      <w:r w:rsidR="007C4344">
        <w:rPr>
          <w:rFonts w:ascii="Times New Roman" w:eastAsia="Times New Roman" w:hAnsi="Times New Roman" w:cs="Times New Roman"/>
          <w:sz w:val="24"/>
          <w:szCs w:val="24"/>
          <w:lang w:eastAsia="en-IN" w:bidi="hi-IN"/>
        </w:rPr>
        <w:t xml:space="preserve">to </w:t>
      </w:r>
      <w:del w:id="155" w:author="Koustubh" w:date="2017-03-25T13:44:00Z">
        <w:r w:rsidR="007C4344" w:rsidDel="003F66AC">
          <w:rPr>
            <w:rFonts w:ascii="Times New Roman" w:eastAsia="Times New Roman" w:hAnsi="Times New Roman" w:cs="Times New Roman"/>
            <w:sz w:val="24"/>
            <w:szCs w:val="24"/>
            <w:lang w:eastAsia="en-IN" w:bidi="hi-IN"/>
          </w:rPr>
          <w:delText xml:space="preserve">select between models and </w:delText>
        </w:r>
      </w:del>
      <w:r w:rsidR="007C4344">
        <w:rPr>
          <w:rFonts w:ascii="Times New Roman" w:eastAsia="Times New Roman" w:hAnsi="Times New Roman" w:cs="Times New Roman"/>
          <w:sz w:val="24"/>
          <w:szCs w:val="24"/>
          <w:lang w:eastAsia="en-IN" w:bidi="hi-IN"/>
        </w:rPr>
        <w:t xml:space="preserve">investigate whether </w:t>
      </w:r>
      <w:ins w:id="156" w:author="Koustubh" w:date="2017-03-25T13:44:00Z">
        <w:r w:rsidR="003F66AC">
          <w:rPr>
            <w:rFonts w:ascii="Times New Roman" w:eastAsia="Times New Roman" w:hAnsi="Times New Roman" w:cs="Times New Roman"/>
            <w:sz w:val="24"/>
            <w:szCs w:val="24"/>
            <w:lang w:eastAsia="en-IN" w:bidi="hi-IN"/>
          </w:rPr>
          <w:t xml:space="preserve">covariate </w:t>
        </w:r>
      </w:ins>
      <w:r w:rsidR="007C4344">
        <w:rPr>
          <w:rFonts w:ascii="Times New Roman" w:eastAsia="Times New Roman" w:hAnsi="Times New Roman" w:cs="Times New Roman"/>
          <w:sz w:val="24"/>
          <w:szCs w:val="24"/>
          <w:lang w:eastAsia="en-IN" w:bidi="hi-IN"/>
        </w:rPr>
        <w:t>effects were area</w:t>
      </w:r>
      <w:r w:rsidR="006D1CB2">
        <w:rPr>
          <w:rFonts w:ascii="Times New Roman" w:eastAsia="Times New Roman" w:hAnsi="Times New Roman" w:cs="Times New Roman"/>
          <w:sz w:val="24"/>
          <w:szCs w:val="24"/>
          <w:lang w:eastAsia="en-IN" w:bidi="hi-IN"/>
        </w:rPr>
        <w:t>-</w:t>
      </w:r>
      <w:r w:rsidR="007C4344">
        <w:rPr>
          <w:rFonts w:ascii="Times New Roman" w:eastAsia="Times New Roman" w:hAnsi="Times New Roman" w:cs="Times New Roman"/>
          <w:sz w:val="24"/>
          <w:szCs w:val="24"/>
          <w:lang w:eastAsia="en-IN" w:bidi="hi-IN"/>
        </w:rPr>
        <w:t xml:space="preserve">specific or shared across areas. We </w:t>
      </w:r>
      <w:r w:rsidR="003E1E6E">
        <w:rPr>
          <w:rFonts w:ascii="Times New Roman" w:eastAsia="Times New Roman" w:hAnsi="Times New Roman" w:cs="Times New Roman"/>
          <w:sz w:val="24"/>
          <w:szCs w:val="24"/>
          <w:lang w:eastAsia="en-IN" w:bidi="hi-IN"/>
        </w:rPr>
        <w:t>used this analysis to compare</w:t>
      </w:r>
      <w:r w:rsidR="00BD6348">
        <w:rPr>
          <w:rFonts w:ascii="Times New Roman" w:eastAsia="Times New Roman" w:hAnsi="Times New Roman" w:cs="Times New Roman"/>
          <w:sz w:val="24"/>
          <w:szCs w:val="24"/>
          <w:lang w:eastAsia="en-IN" w:bidi="hi-IN"/>
        </w:rPr>
        <w:t xml:space="preserve"> </w:t>
      </w:r>
      <w:r w:rsidR="00FD4303" w:rsidRPr="0011761F">
        <w:rPr>
          <w:rFonts w:ascii="Times New Roman" w:eastAsia="Times New Roman" w:hAnsi="Times New Roman" w:cs="Times New Roman"/>
          <w:sz w:val="24"/>
          <w:szCs w:val="24"/>
          <w:lang w:eastAsia="en-IN" w:bidi="hi-IN"/>
        </w:rPr>
        <w:t xml:space="preserve">densities </w:t>
      </w:r>
      <w:del w:id="157" w:author="Koustubh" w:date="2017-03-25T13:44:00Z">
        <w:r w:rsidR="00FD4303" w:rsidRPr="0011761F" w:rsidDel="003F66AC">
          <w:rPr>
            <w:rFonts w:ascii="Times New Roman" w:eastAsia="Times New Roman" w:hAnsi="Times New Roman" w:cs="Times New Roman"/>
            <w:sz w:val="24"/>
            <w:szCs w:val="24"/>
            <w:lang w:eastAsia="en-IN" w:bidi="hi-IN"/>
          </w:rPr>
          <w:delText xml:space="preserve">in </w:delText>
        </w:r>
      </w:del>
      <w:ins w:id="158" w:author="Koustubh" w:date="2017-03-25T13:44:00Z">
        <w:r w:rsidR="003F66AC">
          <w:rPr>
            <w:rFonts w:ascii="Times New Roman" w:eastAsia="Times New Roman" w:hAnsi="Times New Roman" w:cs="Times New Roman"/>
            <w:sz w:val="24"/>
            <w:szCs w:val="24"/>
            <w:lang w:eastAsia="en-IN" w:bidi="hi-IN"/>
          </w:rPr>
          <w:t xml:space="preserve">between </w:t>
        </w:r>
      </w:ins>
      <w:r w:rsidR="00FD4303" w:rsidRPr="0011761F">
        <w:rPr>
          <w:rFonts w:ascii="Times New Roman" w:eastAsia="Times New Roman" w:hAnsi="Times New Roman" w:cs="Times New Roman"/>
          <w:sz w:val="24"/>
          <w:szCs w:val="24"/>
          <w:lang w:eastAsia="en-IN" w:bidi="hi-IN"/>
        </w:rPr>
        <w:t xml:space="preserve">the </w:t>
      </w:r>
      <w:r>
        <w:rPr>
          <w:rFonts w:ascii="Times New Roman" w:eastAsia="Times New Roman" w:hAnsi="Times New Roman" w:cs="Times New Roman"/>
          <w:sz w:val="24"/>
          <w:szCs w:val="24"/>
          <w:lang w:eastAsia="en-IN" w:bidi="hi-IN"/>
        </w:rPr>
        <w:t>strictly protected, partially protected and unprotected</w:t>
      </w:r>
      <w:r w:rsidR="00FD4303" w:rsidRPr="0011761F">
        <w:rPr>
          <w:rFonts w:ascii="Times New Roman" w:eastAsia="Times New Roman" w:hAnsi="Times New Roman" w:cs="Times New Roman"/>
          <w:sz w:val="24"/>
          <w:szCs w:val="24"/>
          <w:lang w:eastAsia="en-IN" w:bidi="hi-IN"/>
        </w:rPr>
        <w:t xml:space="preserve"> areas</w:t>
      </w:r>
      <w:r w:rsidR="003E1E6E">
        <w:rPr>
          <w:rFonts w:ascii="Times New Roman" w:eastAsia="Times New Roman" w:hAnsi="Times New Roman" w:cs="Times New Roman"/>
          <w:sz w:val="24"/>
          <w:szCs w:val="24"/>
          <w:lang w:eastAsia="en-IN" w:bidi="hi-IN"/>
        </w:rPr>
        <w:t>.</w:t>
      </w:r>
    </w:p>
    <w:p w14:paraId="0C0A9BA2" w14:textId="77777777" w:rsidR="00435D3C" w:rsidRDefault="00435D3C" w:rsidP="00FD4303">
      <w:pPr>
        <w:spacing w:before="100" w:beforeAutospacing="1" w:after="100" w:afterAutospacing="1" w:line="240" w:lineRule="auto"/>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0862B3C5" w14:textId="55319D55" w:rsidR="00A746E7" w:rsidRDefault="007C4344" w:rsidP="00A746E7">
      <w:pPr>
        <w:spacing w:before="100" w:beforeAutospacing="1" w:after="100" w:afterAutospacing="1" w:line="240" w:lineRule="auto"/>
        <w:rPr>
          <w:ins w:id="159" w:author="Koustubh" w:date="2017-03-26T08: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The best m</w:t>
      </w:r>
      <w:r w:rsidR="00435D3C">
        <w:rPr>
          <w:rFonts w:ascii="Times New Roman" w:eastAsia="Times New Roman" w:hAnsi="Times New Roman" w:cs="Times New Roman"/>
          <w:sz w:val="24"/>
          <w:szCs w:val="24"/>
          <w:lang w:eastAsia="en-IN" w:bidi="hi-IN"/>
        </w:rPr>
        <w:t>odel</w:t>
      </w:r>
      <w:r w:rsidR="003E1E6E">
        <w:rPr>
          <w:rFonts w:ascii="Times New Roman" w:eastAsia="Times New Roman" w:hAnsi="Times New Roman" w:cs="Times New Roman"/>
          <w:sz w:val="24"/>
          <w:szCs w:val="24"/>
          <w:lang w:eastAsia="en-IN" w:bidi="hi-IN"/>
        </w:rPr>
        <w:t>s</w:t>
      </w:r>
      <w:r w:rsidR="00435D3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by AIC w</w:t>
      </w:r>
      <w:r w:rsidR="003E1E6E">
        <w:rPr>
          <w:rFonts w:ascii="Times New Roman" w:eastAsia="Times New Roman" w:hAnsi="Times New Roman" w:cs="Times New Roman"/>
          <w:sz w:val="24"/>
          <w:szCs w:val="24"/>
          <w:lang w:eastAsia="en-IN" w:bidi="hi-IN"/>
        </w:rPr>
        <w:t>ere</w:t>
      </w:r>
      <w:r>
        <w:rPr>
          <w:rFonts w:ascii="Times New Roman" w:eastAsia="Times New Roman" w:hAnsi="Times New Roman" w:cs="Times New Roman"/>
          <w:sz w:val="24"/>
          <w:szCs w:val="24"/>
          <w:lang w:eastAsia="en-IN" w:bidi="hi-IN"/>
        </w:rPr>
        <w:t xml:space="preserve"> found to differ between </w:t>
      </w:r>
      <w:r w:rsidR="009B0772">
        <w:rPr>
          <w:rFonts w:ascii="Times New Roman" w:eastAsia="Times New Roman" w:hAnsi="Times New Roman" w:cs="Times New Roman"/>
          <w:sz w:val="24"/>
          <w:szCs w:val="24"/>
          <w:lang w:eastAsia="en-IN" w:bidi="hi-IN"/>
        </w:rPr>
        <w:t>the three study areas</w:t>
      </w:r>
      <w:r w:rsidR="00FF69EC">
        <w:rPr>
          <w:rFonts w:ascii="Times New Roman" w:eastAsia="Times New Roman" w:hAnsi="Times New Roman" w:cs="Times New Roman"/>
          <w:sz w:val="24"/>
          <w:szCs w:val="24"/>
          <w:lang w:eastAsia="en-IN" w:bidi="hi-IN"/>
        </w:rPr>
        <w:t xml:space="preserve"> (Table 1)</w:t>
      </w:r>
      <w:r w:rsidR="009B0772">
        <w:rPr>
          <w:rFonts w:ascii="Times New Roman" w:eastAsia="Times New Roman" w:hAnsi="Times New Roman" w:cs="Times New Roman"/>
          <w:sz w:val="24"/>
          <w:szCs w:val="24"/>
          <w:lang w:eastAsia="en-IN" w:bidi="hi-IN"/>
        </w:rPr>
        <w:t xml:space="preserve">. </w:t>
      </w:r>
      <w:r w:rsidR="00094430">
        <w:rPr>
          <w:rFonts w:ascii="Times New Roman" w:eastAsia="Times New Roman" w:hAnsi="Times New Roman" w:cs="Times New Roman"/>
          <w:sz w:val="24"/>
          <w:szCs w:val="24"/>
          <w:lang w:eastAsia="en-IN" w:bidi="hi-IN"/>
        </w:rPr>
        <w:t xml:space="preserve">However, </w:t>
      </w:r>
      <w:r>
        <w:rPr>
          <w:rFonts w:ascii="Times New Roman" w:eastAsia="Times New Roman" w:hAnsi="Times New Roman" w:cs="Times New Roman"/>
          <w:sz w:val="24"/>
          <w:szCs w:val="24"/>
          <w:lang w:eastAsia="en-IN" w:bidi="hi-IN"/>
        </w:rPr>
        <w:t xml:space="preserve">habitat dependent, </w:t>
      </w:r>
      <w:r w:rsidR="00094430">
        <w:rPr>
          <w:rFonts w:ascii="Times New Roman" w:eastAsia="Times New Roman" w:hAnsi="Times New Roman" w:cs="Times New Roman"/>
          <w:sz w:val="24"/>
          <w:szCs w:val="24"/>
          <w:lang w:eastAsia="en-IN" w:bidi="hi-IN"/>
        </w:rPr>
        <w:t>n</w:t>
      </w:r>
      <w:r w:rsidR="00435D3C">
        <w:rPr>
          <w:rFonts w:ascii="Times New Roman" w:eastAsia="Times New Roman" w:hAnsi="Times New Roman" w:cs="Times New Roman"/>
          <w:sz w:val="24"/>
          <w:szCs w:val="24"/>
          <w:lang w:eastAsia="en-IN" w:bidi="hi-IN"/>
        </w:rPr>
        <w:t>on-Euclidean space use with density dependent on habitat quality, here defined by terrain ruggedness index</w:t>
      </w:r>
      <w:r w:rsidR="004A4513">
        <w:rPr>
          <w:rFonts w:ascii="Times New Roman" w:eastAsia="Times New Roman" w:hAnsi="Times New Roman" w:cs="Times New Roman"/>
          <w:sz w:val="24"/>
          <w:szCs w:val="24"/>
          <w:lang w:eastAsia="en-IN" w:bidi="hi-IN"/>
        </w:rPr>
        <w:t>,</w:t>
      </w:r>
      <w:r w:rsidR="009B0772">
        <w:rPr>
          <w:rFonts w:ascii="Times New Roman" w:eastAsia="Times New Roman" w:hAnsi="Times New Roman" w:cs="Times New Roman"/>
          <w:sz w:val="24"/>
          <w:szCs w:val="24"/>
          <w:lang w:eastAsia="en-IN" w:bidi="hi-IN"/>
        </w:rPr>
        <w:t xml:space="preserve"> w</w:t>
      </w:r>
      <w:r w:rsidR="00354BF3">
        <w:rPr>
          <w:rFonts w:ascii="Times New Roman" w:eastAsia="Times New Roman" w:hAnsi="Times New Roman" w:cs="Times New Roman"/>
          <w:sz w:val="24"/>
          <w:szCs w:val="24"/>
          <w:lang w:eastAsia="en-IN" w:bidi="hi-IN"/>
        </w:rPr>
        <w:t>ere</w:t>
      </w:r>
      <w:r w:rsidR="009B0772">
        <w:rPr>
          <w:rFonts w:ascii="Times New Roman" w:eastAsia="Times New Roman" w:hAnsi="Times New Roman" w:cs="Times New Roman"/>
          <w:sz w:val="24"/>
          <w:szCs w:val="24"/>
          <w:lang w:eastAsia="en-IN" w:bidi="hi-IN"/>
        </w:rPr>
        <w:t xml:space="preserve"> the top model</w:t>
      </w:r>
      <w:r w:rsidR="00354BF3">
        <w:rPr>
          <w:rFonts w:ascii="Times New Roman" w:eastAsia="Times New Roman" w:hAnsi="Times New Roman" w:cs="Times New Roman"/>
          <w:sz w:val="24"/>
          <w:szCs w:val="24"/>
          <w:lang w:eastAsia="en-IN" w:bidi="hi-IN"/>
        </w:rPr>
        <w:t>s</w:t>
      </w:r>
      <w:r w:rsidR="009B0772">
        <w:rPr>
          <w:rFonts w:ascii="Times New Roman" w:eastAsia="Times New Roman" w:hAnsi="Times New Roman" w:cs="Times New Roman"/>
          <w:sz w:val="24"/>
          <w:szCs w:val="24"/>
          <w:lang w:eastAsia="en-IN" w:bidi="hi-IN"/>
        </w:rPr>
        <w:t xml:space="preserve"> in case of</w:t>
      </w:r>
      <w:r w:rsidR="00094430">
        <w:rPr>
          <w:rFonts w:ascii="Times New Roman" w:eastAsia="Times New Roman" w:hAnsi="Times New Roman" w:cs="Times New Roman"/>
          <w:sz w:val="24"/>
          <w:szCs w:val="24"/>
          <w:lang w:eastAsia="en-IN" w:bidi="hi-IN"/>
        </w:rPr>
        <w:t xml:space="preserve"> each study area. </w:t>
      </w:r>
      <w:r>
        <w:rPr>
          <w:rFonts w:ascii="Times New Roman" w:eastAsia="Times New Roman" w:hAnsi="Times New Roman" w:cs="Times New Roman"/>
          <w:sz w:val="24"/>
          <w:szCs w:val="24"/>
          <w:lang w:eastAsia="en-IN" w:bidi="hi-IN"/>
        </w:rPr>
        <w:t xml:space="preserve">The habitat-dependent space use models </w:t>
      </w:r>
      <w:proofErr w:type="gramStart"/>
      <w:r>
        <w:rPr>
          <w:rFonts w:ascii="Times New Roman" w:eastAsia="Times New Roman" w:hAnsi="Times New Roman" w:cs="Times New Roman"/>
          <w:sz w:val="24"/>
          <w:szCs w:val="24"/>
          <w:lang w:eastAsia="en-IN" w:bidi="hi-IN"/>
        </w:rPr>
        <w:t>are based</w:t>
      </w:r>
      <w:proofErr w:type="gramEnd"/>
      <w:r>
        <w:rPr>
          <w:rFonts w:ascii="Times New Roman" w:eastAsia="Times New Roman" w:hAnsi="Times New Roman" w:cs="Times New Roman"/>
          <w:sz w:val="24"/>
          <w:szCs w:val="24"/>
          <w:lang w:eastAsia="en-IN" w:bidi="hi-IN"/>
        </w:rPr>
        <w:t xml:space="preserve"> on non-Euclidian least cost path distances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 2013; Sutherland et al., 2015). </w:t>
      </w:r>
      <w:proofErr w:type="gramStart"/>
      <w:r>
        <w:rPr>
          <w:rFonts w:ascii="Times New Roman" w:eastAsia="Times New Roman" w:hAnsi="Times New Roman" w:cs="Times New Roman"/>
          <w:sz w:val="24"/>
          <w:szCs w:val="24"/>
          <w:lang w:eastAsia="en-IN" w:bidi="hi-IN"/>
        </w:rPr>
        <w:t>Having fitted such a model</w:t>
      </w:r>
      <w:ins w:id="160" w:author="Koustubh" w:date="2017-03-25T13:45:00Z">
        <w:r w:rsidR="003F66AC">
          <w:rPr>
            <w:rFonts w:ascii="Times New Roman" w:eastAsia="Times New Roman" w:hAnsi="Times New Roman" w:cs="Times New Roman"/>
            <w:sz w:val="24"/>
            <w:szCs w:val="24"/>
            <w:lang w:eastAsia="en-IN" w:bidi="hi-IN"/>
          </w:rPr>
          <w:t>,</w:t>
        </w:r>
      </w:ins>
      <w:proofErr w:type="gramEnd"/>
      <w:r>
        <w:rPr>
          <w:rFonts w:ascii="Times New Roman" w:eastAsia="Times New Roman" w:hAnsi="Times New Roman" w:cs="Times New Roman"/>
          <w:sz w:val="24"/>
          <w:szCs w:val="24"/>
          <w:lang w:eastAsia="en-IN" w:bidi="hi-IN"/>
        </w:rPr>
        <w:t xml:space="preserve"> </w:t>
      </w:r>
      <w:proofErr w:type="gramStart"/>
      <w:r>
        <w:rPr>
          <w:rFonts w:ascii="Times New Roman" w:eastAsia="Times New Roman" w:hAnsi="Times New Roman" w:cs="Times New Roman"/>
          <w:sz w:val="24"/>
          <w:szCs w:val="24"/>
          <w:lang w:eastAsia="en-IN" w:bidi="hi-IN"/>
        </w:rPr>
        <w:t>it</w:t>
      </w:r>
      <w:proofErr w:type="gramEnd"/>
      <w:r>
        <w:rPr>
          <w:rFonts w:ascii="Times New Roman" w:eastAsia="Times New Roman" w:hAnsi="Times New Roman" w:cs="Times New Roman"/>
          <w:sz w:val="24"/>
          <w:szCs w:val="24"/>
          <w:lang w:eastAsia="en-IN" w:bidi="hi-IN"/>
        </w:rPr>
        <w:t xml:space="preserve"> is possible to find the estimated least-cost path between any points in the survey region. Additional support for these models </w:t>
      </w:r>
      <w:proofErr w:type="gramStart"/>
      <w:r>
        <w:rPr>
          <w:rFonts w:ascii="Times New Roman" w:eastAsia="Times New Roman" w:hAnsi="Times New Roman" w:cs="Times New Roman"/>
          <w:sz w:val="24"/>
          <w:szCs w:val="24"/>
          <w:lang w:eastAsia="en-IN" w:bidi="hi-IN"/>
        </w:rPr>
        <w:t>was provided</w:t>
      </w:r>
      <w:proofErr w:type="gramEnd"/>
      <w:r>
        <w:rPr>
          <w:rFonts w:ascii="Times New Roman" w:eastAsia="Times New Roman" w:hAnsi="Times New Roman" w:cs="Times New Roman"/>
          <w:sz w:val="24"/>
          <w:szCs w:val="24"/>
          <w:lang w:eastAsia="en-IN" w:bidi="hi-IN"/>
        </w:rPr>
        <w:t xml:space="preserve"> by the fact that the least-cost paths between separate high usage regions traversed exactly the routes between them that had been id</w:t>
      </w:r>
      <w:r w:rsidR="00FF69EC">
        <w:rPr>
          <w:rFonts w:ascii="Times New Roman" w:eastAsia="Times New Roman" w:hAnsi="Times New Roman" w:cs="Times New Roman"/>
          <w:sz w:val="24"/>
          <w:szCs w:val="24"/>
          <w:lang w:eastAsia="en-IN" w:bidi="hi-IN"/>
        </w:rPr>
        <w:t>entified prior to analysis as “</w:t>
      </w:r>
      <w:r>
        <w:rPr>
          <w:rFonts w:ascii="Times New Roman" w:eastAsia="Times New Roman" w:hAnsi="Times New Roman" w:cs="Times New Roman"/>
          <w:sz w:val="24"/>
          <w:szCs w:val="24"/>
          <w:lang w:eastAsia="en-IN" w:bidi="hi-IN"/>
        </w:rPr>
        <w:t>bridges’’ between the high-usage habi</w:t>
      </w:r>
      <w:r w:rsidR="00FF69EC">
        <w:rPr>
          <w:rFonts w:ascii="Times New Roman" w:eastAsia="Times New Roman" w:hAnsi="Times New Roman" w:cs="Times New Roman"/>
          <w:sz w:val="24"/>
          <w:szCs w:val="24"/>
          <w:lang w:eastAsia="en-IN" w:bidi="hi-IN"/>
        </w:rPr>
        <w:t>tats – because of intervening “</w:t>
      </w:r>
      <w:r>
        <w:rPr>
          <w:rFonts w:ascii="Times New Roman" w:eastAsia="Times New Roman" w:hAnsi="Times New Roman" w:cs="Times New Roman"/>
          <w:sz w:val="24"/>
          <w:szCs w:val="24"/>
          <w:lang w:eastAsia="en-IN" w:bidi="hi-IN"/>
        </w:rPr>
        <w:t>islan</w:t>
      </w:r>
      <w:r w:rsidR="00FF69EC">
        <w:rPr>
          <w:rFonts w:ascii="Times New Roman" w:eastAsia="Times New Roman" w:hAnsi="Times New Roman" w:cs="Times New Roman"/>
          <w:sz w:val="24"/>
          <w:szCs w:val="24"/>
          <w:lang w:eastAsia="en-IN" w:bidi="hi-IN"/>
        </w:rPr>
        <w:t>ds’’ of good habitat (see Fig.</w:t>
      </w:r>
      <w:r>
        <w:rPr>
          <w:rFonts w:ascii="Times New Roman" w:eastAsia="Times New Roman" w:hAnsi="Times New Roman" w:cs="Times New Roman"/>
          <w:sz w:val="24"/>
          <w:szCs w:val="24"/>
          <w:lang w:eastAsia="en-IN" w:bidi="hi-IN"/>
        </w:rPr>
        <w:t xml:space="preserv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xml:space="preserve">, for example). </w:t>
      </w:r>
      <w:proofErr w:type="gramStart"/>
      <w:r>
        <w:rPr>
          <w:rFonts w:ascii="Times New Roman" w:eastAsia="Times New Roman" w:hAnsi="Times New Roman" w:cs="Times New Roman"/>
          <w:sz w:val="24"/>
          <w:szCs w:val="24"/>
          <w:lang w:eastAsia="en-IN" w:bidi="hi-IN"/>
        </w:rPr>
        <w:t>On the basis of</w:t>
      </w:r>
      <w:proofErr w:type="gramEnd"/>
      <w:r>
        <w:rPr>
          <w:rFonts w:ascii="Times New Roman" w:eastAsia="Times New Roman" w:hAnsi="Times New Roman" w:cs="Times New Roman"/>
          <w:sz w:val="24"/>
          <w:szCs w:val="24"/>
          <w:lang w:eastAsia="en-IN" w:bidi="hi-IN"/>
        </w:rPr>
        <w:t xml:space="preserve"> habitat covariates, the fitted models reproduced the connectivity patterns that had been expected prior to analysis, even though no information on connectivity itself was provided to the model. </w:t>
      </w:r>
      <w:r w:rsidR="00A746E7">
        <w:rPr>
          <w:rFonts w:ascii="Times New Roman" w:eastAsia="Times New Roman" w:hAnsi="Times New Roman" w:cs="Times New Roman"/>
          <w:sz w:val="24"/>
          <w:szCs w:val="24"/>
          <w:lang w:eastAsia="en-IN" w:bidi="hi-IN"/>
        </w:rPr>
        <w:t>This matched more than 35,000 GPS locations from 20 snow leopards, and explained the non-</w:t>
      </w:r>
      <w:r w:rsidR="00FF69EC">
        <w:rPr>
          <w:rFonts w:ascii="Times New Roman" w:eastAsia="Times New Roman" w:hAnsi="Times New Roman" w:cs="Times New Roman"/>
          <w:sz w:val="24"/>
          <w:szCs w:val="24"/>
          <w:lang w:eastAsia="en-IN" w:bidi="hi-IN"/>
        </w:rPr>
        <w:t xml:space="preserve">uniform </w:t>
      </w:r>
      <w:r w:rsidR="00A746E7">
        <w:rPr>
          <w:rFonts w:ascii="Times New Roman" w:eastAsia="Times New Roman" w:hAnsi="Times New Roman" w:cs="Times New Roman"/>
          <w:sz w:val="24"/>
          <w:szCs w:val="24"/>
          <w:lang w:eastAsia="en-IN" w:bidi="hi-IN"/>
        </w:rPr>
        <w:t>ranging patterns of the snow leopards around their activity centres (</w:t>
      </w:r>
      <w:r w:rsidR="00FF69EC">
        <w:rPr>
          <w:rFonts w:ascii="Times New Roman" w:eastAsia="Times New Roman" w:hAnsi="Times New Roman" w:cs="Times New Roman"/>
          <w:sz w:val="24"/>
          <w:szCs w:val="24"/>
          <w:lang w:eastAsia="en-IN" w:bidi="hi-IN"/>
        </w:rPr>
        <w:t>Fig. 2b</w:t>
      </w:r>
      <w:r w:rsidR="00A746E7">
        <w:rPr>
          <w:rFonts w:ascii="Times New Roman" w:eastAsia="Times New Roman" w:hAnsi="Times New Roman" w:cs="Times New Roman"/>
          <w:sz w:val="24"/>
          <w:szCs w:val="24"/>
          <w:lang w:eastAsia="en-IN" w:bidi="hi-IN"/>
        </w:rPr>
        <w:t>).</w:t>
      </w:r>
      <w:del w:id="161" w:author="Koustubh" w:date="2017-03-26T08:23:00Z">
        <w:r w:rsidR="00A746E7" w:rsidDel="00036F61">
          <w:rPr>
            <w:rFonts w:ascii="Times New Roman" w:eastAsia="Times New Roman" w:hAnsi="Times New Roman" w:cs="Times New Roman"/>
            <w:sz w:val="24"/>
            <w:szCs w:val="24"/>
            <w:lang w:eastAsia="en-IN" w:bidi="hi-IN"/>
          </w:rPr>
          <w:delText xml:space="preserve"> </w:delText>
        </w:r>
      </w:del>
    </w:p>
    <w:p w14:paraId="15E90C65" w14:textId="10FCB53F" w:rsidR="00A5434B" w:rsidDel="00036F61" w:rsidRDefault="00A5434B" w:rsidP="00A746E7">
      <w:pPr>
        <w:spacing w:before="100" w:beforeAutospacing="1" w:after="100" w:afterAutospacing="1" w:line="240" w:lineRule="auto"/>
        <w:rPr>
          <w:del w:id="162" w:author="Koustubh" w:date="2017-03-26T08:23:00Z"/>
          <w:rFonts w:ascii="Times New Roman" w:eastAsia="Times New Roman" w:hAnsi="Times New Roman" w:cs="Times New Roman"/>
          <w:sz w:val="24"/>
          <w:szCs w:val="24"/>
          <w:lang w:eastAsia="en-IN" w:bidi="hi-IN"/>
        </w:rPr>
      </w:pPr>
    </w:p>
    <w:p w14:paraId="28544EF2" w14:textId="49C1F5FF" w:rsidR="00A746E7" w:rsidRDefault="009B0772"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Density estimates </w:t>
      </w:r>
      <w:del w:id="163" w:author="Koustubh" w:date="2017-03-26T08:20:00Z">
        <w:r w:rsidR="004A4513" w:rsidDel="00036F61">
          <w:rPr>
            <w:rFonts w:ascii="Times New Roman" w:eastAsia="Times New Roman" w:hAnsi="Times New Roman" w:cs="Times New Roman"/>
            <w:sz w:val="24"/>
            <w:szCs w:val="24"/>
            <w:lang w:eastAsia="en-IN" w:bidi="hi-IN"/>
          </w:rPr>
          <w:delText xml:space="preserve">too </w:delText>
        </w:r>
      </w:del>
      <w:r>
        <w:rPr>
          <w:rFonts w:ascii="Times New Roman" w:eastAsia="Times New Roman" w:hAnsi="Times New Roman" w:cs="Times New Roman"/>
          <w:sz w:val="24"/>
          <w:szCs w:val="24"/>
          <w:lang w:eastAsia="en-IN" w:bidi="hi-IN"/>
        </w:rPr>
        <w:t xml:space="preserve">varied with habitat </w:t>
      </w:r>
      <w:r w:rsidR="004A4513">
        <w:rPr>
          <w:rFonts w:ascii="Times New Roman" w:eastAsia="Times New Roman" w:hAnsi="Times New Roman" w:cs="Times New Roman"/>
          <w:sz w:val="24"/>
          <w:szCs w:val="24"/>
          <w:lang w:eastAsia="en-IN" w:bidi="hi-IN"/>
        </w:rPr>
        <w:t xml:space="preserve">each of the </w:t>
      </w:r>
      <w:r>
        <w:rPr>
          <w:rFonts w:ascii="Times New Roman" w:eastAsia="Times New Roman" w:hAnsi="Times New Roman" w:cs="Times New Roman"/>
          <w:sz w:val="24"/>
          <w:szCs w:val="24"/>
          <w:lang w:eastAsia="en-IN" w:bidi="hi-IN"/>
        </w:rPr>
        <w:t>three</w:t>
      </w:r>
      <w:r w:rsidR="004A4513">
        <w:rPr>
          <w:rFonts w:ascii="Times New Roman" w:eastAsia="Times New Roman" w:hAnsi="Times New Roman" w:cs="Times New Roman"/>
          <w:sz w:val="24"/>
          <w:szCs w:val="24"/>
          <w:lang w:eastAsia="en-IN" w:bidi="hi-IN"/>
        </w:rPr>
        <w:t xml:space="preserve"> study areas</w:t>
      </w:r>
      <w:r>
        <w:rPr>
          <w:rFonts w:ascii="Times New Roman" w:eastAsia="Times New Roman" w:hAnsi="Times New Roman" w:cs="Times New Roman"/>
          <w:sz w:val="24"/>
          <w:szCs w:val="24"/>
          <w:lang w:eastAsia="en-IN" w:bidi="hi-IN"/>
        </w:rPr>
        <w:t xml:space="preserve">. </w:t>
      </w:r>
      <w:del w:id="164" w:author="Koustubh" w:date="2017-03-26T08:21:00Z">
        <w:r w:rsidR="00A746E7" w:rsidDel="00036F61">
          <w:rPr>
            <w:rFonts w:ascii="Times New Roman" w:eastAsia="Times New Roman" w:hAnsi="Times New Roman" w:cs="Times New Roman"/>
            <w:sz w:val="24"/>
            <w:szCs w:val="24"/>
            <w:lang w:eastAsia="en-IN" w:bidi="hi-IN"/>
          </w:rPr>
          <w:delText>Both t</w:delText>
        </w:r>
      </w:del>
      <w:ins w:id="165" w:author="Koustubh" w:date="2017-03-26T08:21:00Z">
        <w:r w:rsidR="00036F61">
          <w:rPr>
            <w:rFonts w:ascii="Times New Roman" w:eastAsia="Times New Roman" w:hAnsi="Times New Roman" w:cs="Times New Roman"/>
            <w:sz w:val="24"/>
            <w:szCs w:val="24"/>
            <w:lang w:eastAsia="en-IN" w:bidi="hi-IN"/>
          </w:rPr>
          <w:t>T</w:t>
        </w:r>
      </w:ins>
      <w:r w:rsidR="00A746E7">
        <w:rPr>
          <w:rFonts w:ascii="Times New Roman" w:eastAsia="Times New Roman" w:hAnsi="Times New Roman" w:cs="Times New Roman"/>
          <w:sz w:val="24"/>
          <w:szCs w:val="24"/>
          <w:lang w:eastAsia="en-IN" w:bidi="hi-IN"/>
        </w:rPr>
        <w:t xml:space="preserve">opography </w:t>
      </w:r>
      <w:del w:id="166" w:author="Koustubh" w:date="2017-03-26T08:21:00Z">
        <w:r w:rsidR="00A746E7" w:rsidDel="00036F61">
          <w:rPr>
            <w:rFonts w:ascii="Times New Roman" w:eastAsia="Times New Roman" w:hAnsi="Times New Roman" w:cs="Times New Roman"/>
            <w:sz w:val="24"/>
            <w:szCs w:val="24"/>
            <w:lang w:eastAsia="en-IN" w:bidi="hi-IN"/>
          </w:rPr>
          <w:delText xml:space="preserve">and presence of waterholes </w:delText>
        </w:r>
      </w:del>
      <w:r w:rsidR="00A746E7">
        <w:rPr>
          <w:rFonts w:ascii="Times New Roman" w:eastAsia="Times New Roman" w:hAnsi="Times New Roman" w:cs="Times New Roman"/>
          <w:sz w:val="24"/>
          <w:szCs w:val="24"/>
          <w:lang w:eastAsia="en-IN" w:bidi="hi-IN"/>
        </w:rPr>
        <w:t xml:space="preserve">affected </w:t>
      </w:r>
      <w:r w:rsidR="00A9145B">
        <w:rPr>
          <w:rFonts w:ascii="Times New Roman" w:eastAsia="Times New Roman" w:hAnsi="Times New Roman" w:cs="Times New Roman"/>
          <w:sz w:val="24"/>
          <w:szCs w:val="24"/>
          <w:lang w:eastAsia="en-IN" w:bidi="hi-IN"/>
        </w:rPr>
        <w:t>the expected encounter rate at distance zero from an activity centre (</w:t>
      </w:r>
      <w:proofErr w:type="gramStart"/>
      <w:r w:rsidR="00A9145B">
        <w:rPr>
          <w:rFonts w:ascii="Times New Roman" w:eastAsia="Times New Roman" w:hAnsi="Times New Roman" w:cs="Times New Roman"/>
          <w:sz w:val="24"/>
          <w:szCs w:val="24"/>
          <w:lang w:eastAsia="en-IN" w:bidi="hi-IN"/>
        </w:rPr>
        <w:t xml:space="preserve">parameter </w:t>
      </w:r>
      <w:commentRangeStart w:id="167"/>
      <w:proofErr w:type="gramEnd"/>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67"/>
        <m:r>
          <m:rPr>
            <m:sty m:val="p"/>
          </m:rPr>
          <w:rPr>
            <w:rStyle w:val="CommentReference"/>
          </w:rPr>
          <w:commentReference w:id="167"/>
        </m:r>
      </m:oMath>
      <w:r w:rsidR="00A9145B">
        <w:rPr>
          <w:rFonts w:ascii="Times New Roman" w:eastAsia="Times New Roman" w:hAnsi="Times New Roman" w:cs="Times New Roman"/>
          <w:sz w:val="24"/>
          <w:szCs w:val="24"/>
          <w:lang w:eastAsia="en-IN" w:bidi="hi-IN"/>
        </w:rPr>
        <w:t xml:space="preserve">) </w:t>
      </w:r>
      <w:r w:rsidR="00A746E7">
        <w:rPr>
          <w:rFonts w:ascii="Times New Roman" w:eastAsia="Times New Roman" w:hAnsi="Times New Roman" w:cs="Times New Roman"/>
          <w:sz w:val="24"/>
          <w:szCs w:val="24"/>
          <w:lang w:eastAsia="en-IN" w:bidi="hi-IN"/>
        </w:rPr>
        <w:t>in case of strictly protected and partially protected study areas</w:t>
      </w:r>
      <w:r w:rsidR="00A4576C">
        <w:rPr>
          <w:rFonts w:ascii="Times New Roman" w:eastAsia="Times New Roman" w:hAnsi="Times New Roman" w:cs="Times New Roman"/>
          <w:sz w:val="24"/>
          <w:szCs w:val="24"/>
          <w:lang w:eastAsia="en-IN" w:bidi="hi-IN"/>
        </w:rPr>
        <w:t xml:space="preserve">, whereas </w:t>
      </w:r>
      <w:ins w:id="168" w:author="Koustubh" w:date="2017-03-26T08:21:00Z">
        <w:r w:rsidR="00036F61">
          <w:rPr>
            <w:rFonts w:ascii="Times New Roman" w:eastAsia="Times New Roman" w:hAnsi="Times New Roman" w:cs="Times New Roman"/>
            <w:sz w:val="24"/>
            <w:szCs w:val="24"/>
            <w:lang w:eastAsia="en-IN" w:bidi="hi-IN"/>
          </w:rPr>
          <w:t>water affected it only in the st</w:t>
        </w:r>
      </w:ins>
      <w:ins w:id="169" w:author="Koustubh" w:date="2017-03-26T08:22:00Z">
        <w:r w:rsidR="00036F61">
          <w:rPr>
            <w:rFonts w:ascii="Times New Roman" w:eastAsia="Times New Roman" w:hAnsi="Times New Roman" w:cs="Times New Roman"/>
            <w:sz w:val="24"/>
            <w:szCs w:val="24"/>
            <w:lang w:eastAsia="en-IN" w:bidi="hi-IN"/>
          </w:rPr>
          <w:t>rictly protected area</w:t>
        </w:r>
      </w:ins>
      <w:ins w:id="170" w:author="Koustubh" w:date="2017-03-26T08:23:00Z">
        <w:r w:rsidR="00036F61">
          <w:rPr>
            <w:rFonts w:ascii="Times New Roman" w:eastAsia="Times New Roman" w:hAnsi="Times New Roman" w:cs="Times New Roman"/>
            <w:sz w:val="24"/>
            <w:szCs w:val="24"/>
            <w:lang w:eastAsia="en-IN" w:bidi="hi-IN"/>
          </w:rPr>
          <w:t>, which was sampled in the summer</w:t>
        </w:r>
      </w:ins>
      <w:ins w:id="171" w:author="Koustubh" w:date="2017-03-26T08:22:00Z">
        <w:r w:rsidR="00036F61">
          <w:rPr>
            <w:rFonts w:ascii="Times New Roman" w:eastAsia="Times New Roman" w:hAnsi="Times New Roman" w:cs="Times New Roman"/>
            <w:sz w:val="24"/>
            <w:szCs w:val="24"/>
            <w:lang w:eastAsia="en-IN" w:bidi="hi-IN"/>
          </w:rPr>
          <w:t xml:space="preserve">. The </w:t>
        </w:r>
      </w:ins>
      <w:del w:id="172" w:author="Koustubh" w:date="2017-03-26T08:22:00Z">
        <w:r w:rsidR="00A4576C" w:rsidDel="00036F61">
          <w:rPr>
            <w:rFonts w:ascii="Times New Roman" w:eastAsia="Times New Roman" w:hAnsi="Times New Roman" w:cs="Times New Roman"/>
            <w:sz w:val="24"/>
            <w:szCs w:val="24"/>
            <w:lang w:eastAsia="en-IN" w:bidi="hi-IN"/>
          </w:rPr>
          <w:delText xml:space="preserve">their </w:delText>
        </w:r>
      </w:del>
      <w:r w:rsidR="00A4576C">
        <w:rPr>
          <w:rFonts w:ascii="Times New Roman" w:eastAsia="Times New Roman" w:hAnsi="Times New Roman" w:cs="Times New Roman"/>
          <w:sz w:val="24"/>
          <w:szCs w:val="24"/>
          <w:lang w:eastAsia="en-IN" w:bidi="hi-IN"/>
        </w:rPr>
        <w:t xml:space="preserve">effect </w:t>
      </w:r>
      <w:ins w:id="173" w:author="Koustubh" w:date="2017-03-26T08:22:00Z">
        <w:r w:rsidR="00036F61">
          <w:rPr>
            <w:rFonts w:ascii="Times New Roman" w:eastAsia="Times New Roman" w:hAnsi="Times New Roman" w:cs="Times New Roman"/>
            <w:sz w:val="24"/>
            <w:szCs w:val="24"/>
            <w:lang w:eastAsia="en-IN" w:bidi="hi-IN"/>
          </w:rPr>
          <w:t xml:space="preserve">of water </w:t>
        </w:r>
      </w:ins>
      <w:r w:rsidR="00A4576C">
        <w:rPr>
          <w:rFonts w:ascii="Times New Roman" w:eastAsia="Times New Roman" w:hAnsi="Times New Roman" w:cs="Times New Roman"/>
          <w:sz w:val="24"/>
          <w:szCs w:val="24"/>
          <w:lang w:eastAsia="en-IN" w:bidi="hi-IN"/>
        </w:rPr>
        <w:t xml:space="preserve">was marginal on the unprotected </w:t>
      </w:r>
      <w:ins w:id="174" w:author="Koustubh" w:date="2017-03-26T08:22:00Z">
        <w:r w:rsidR="00036F61">
          <w:rPr>
            <w:rFonts w:ascii="Times New Roman" w:eastAsia="Times New Roman" w:hAnsi="Times New Roman" w:cs="Times New Roman"/>
            <w:sz w:val="24"/>
            <w:szCs w:val="24"/>
            <w:lang w:eastAsia="en-IN" w:bidi="hi-IN"/>
          </w:rPr>
          <w:t xml:space="preserve">and partially protected </w:t>
        </w:r>
      </w:ins>
      <w:r w:rsidR="00A4576C">
        <w:rPr>
          <w:rFonts w:ascii="Times New Roman" w:eastAsia="Times New Roman" w:hAnsi="Times New Roman" w:cs="Times New Roman"/>
          <w:sz w:val="24"/>
          <w:szCs w:val="24"/>
          <w:lang w:eastAsia="en-IN" w:bidi="hi-IN"/>
        </w:rPr>
        <w:t>study area</w:t>
      </w:r>
      <w:ins w:id="175" w:author="Koustubh" w:date="2017-03-26T08:22:00Z">
        <w:r w:rsidR="00036F61">
          <w:rPr>
            <w:rFonts w:ascii="Times New Roman" w:eastAsia="Times New Roman" w:hAnsi="Times New Roman" w:cs="Times New Roman"/>
            <w:sz w:val="24"/>
            <w:szCs w:val="24"/>
            <w:lang w:eastAsia="en-IN" w:bidi="hi-IN"/>
          </w:rPr>
          <w:t xml:space="preserve">s, which could have been an artefact of the sampling periods where these two </w:t>
        </w:r>
        <w:proofErr w:type="gramStart"/>
        <w:r w:rsidR="00036F61">
          <w:rPr>
            <w:rFonts w:ascii="Times New Roman" w:eastAsia="Times New Roman" w:hAnsi="Times New Roman" w:cs="Times New Roman"/>
            <w:sz w:val="24"/>
            <w:szCs w:val="24"/>
            <w:lang w:eastAsia="en-IN" w:bidi="hi-IN"/>
          </w:rPr>
          <w:t>were sampled</w:t>
        </w:r>
        <w:proofErr w:type="gramEnd"/>
        <w:r w:rsidR="00036F61">
          <w:rPr>
            <w:rFonts w:ascii="Times New Roman" w:eastAsia="Times New Roman" w:hAnsi="Times New Roman" w:cs="Times New Roman"/>
            <w:sz w:val="24"/>
            <w:szCs w:val="24"/>
            <w:lang w:eastAsia="en-IN" w:bidi="hi-IN"/>
          </w:rPr>
          <w:t xml:space="preserve"> in </w:t>
        </w:r>
      </w:ins>
      <w:ins w:id="176" w:author="Koustubh" w:date="2017-03-26T08:23:00Z">
        <w:r w:rsidR="00036F61">
          <w:rPr>
            <w:rFonts w:ascii="Times New Roman" w:eastAsia="Times New Roman" w:hAnsi="Times New Roman" w:cs="Times New Roman"/>
            <w:sz w:val="24"/>
            <w:szCs w:val="24"/>
            <w:lang w:eastAsia="en-IN" w:bidi="hi-IN"/>
          </w:rPr>
          <w:t>winter and autumn respectively</w:t>
        </w:r>
      </w:ins>
      <w:r w:rsidR="00A4576C">
        <w:rPr>
          <w:rFonts w:ascii="Times New Roman" w:eastAsia="Times New Roman" w:hAnsi="Times New Roman" w:cs="Times New Roman"/>
          <w:sz w:val="24"/>
          <w:szCs w:val="24"/>
          <w:lang w:eastAsia="en-IN" w:bidi="hi-IN"/>
        </w:rPr>
        <w:t>.</w:t>
      </w:r>
      <w:del w:id="177" w:author="Koustubh" w:date="2017-03-26T08:21:00Z">
        <w:r w:rsidR="00A4576C" w:rsidDel="00036F61">
          <w:rPr>
            <w:rFonts w:ascii="Times New Roman" w:eastAsia="Times New Roman" w:hAnsi="Times New Roman" w:cs="Times New Roman"/>
            <w:sz w:val="24"/>
            <w:szCs w:val="24"/>
            <w:lang w:eastAsia="en-IN" w:bidi="hi-IN"/>
          </w:rPr>
          <w:delText xml:space="preserve"> </w:delText>
        </w:r>
      </w:del>
    </w:p>
    <w:p w14:paraId="0E013E77" w14:textId="24FB4254" w:rsidR="009B0772" w:rsidRDefault="00A4576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w:t>
      </w:r>
      <w:r w:rsidR="00A11AD3">
        <w:rPr>
          <w:rFonts w:ascii="Times New Roman" w:eastAsia="Times New Roman" w:hAnsi="Times New Roman" w:cs="Times New Roman"/>
          <w:sz w:val="24"/>
          <w:szCs w:val="24"/>
          <w:lang w:eastAsia="en-IN" w:bidi="hi-IN"/>
        </w:rPr>
        <w:t>estimated</w:t>
      </w:r>
      <w:r w:rsidR="003E0217">
        <w:rPr>
          <w:rFonts w:ascii="Times New Roman" w:eastAsia="Times New Roman" w:hAnsi="Times New Roman" w:cs="Times New Roman"/>
          <w:sz w:val="24"/>
          <w:szCs w:val="24"/>
          <w:lang w:eastAsia="en-IN" w:bidi="hi-IN"/>
        </w:rPr>
        <w:t xml:space="preserve"> conditional probability density function of activity centre locations </w:t>
      </w:r>
      <w:r w:rsidR="009B0772">
        <w:rPr>
          <w:rFonts w:ascii="Times New Roman" w:eastAsia="Times New Roman" w:hAnsi="Times New Roman" w:cs="Times New Roman"/>
          <w:sz w:val="24"/>
          <w:szCs w:val="24"/>
          <w:lang w:eastAsia="en-IN" w:bidi="hi-IN"/>
        </w:rPr>
        <w:t xml:space="preserve">and </w:t>
      </w:r>
      <w:r w:rsidR="003E0217">
        <w:rPr>
          <w:rFonts w:ascii="Times New Roman" w:eastAsia="Times New Roman" w:hAnsi="Times New Roman" w:cs="Times New Roman"/>
          <w:sz w:val="24"/>
          <w:szCs w:val="24"/>
          <w:lang w:eastAsia="en-IN" w:bidi="hi-IN"/>
        </w:rPr>
        <w:t>our</w:t>
      </w:r>
      <w:r w:rsidR="009B0772">
        <w:rPr>
          <w:rFonts w:ascii="Times New Roman" w:eastAsia="Times New Roman" w:hAnsi="Times New Roman" w:cs="Times New Roman"/>
          <w:sz w:val="24"/>
          <w:szCs w:val="24"/>
          <w:lang w:eastAsia="en-IN" w:bidi="hi-IN"/>
        </w:rPr>
        <w:t xml:space="preserve"> </w:t>
      </w:r>
      <w:r w:rsidR="003E0217">
        <w:rPr>
          <w:rFonts w:ascii="Times New Roman" w:eastAsia="Times New Roman" w:hAnsi="Times New Roman" w:cs="Times New Roman"/>
          <w:sz w:val="24"/>
          <w:szCs w:val="24"/>
          <w:lang w:eastAsia="en-IN" w:bidi="hi-IN"/>
        </w:rPr>
        <w:t xml:space="preserve">estimated </w:t>
      </w:r>
      <w:r w:rsidR="004A4513">
        <w:rPr>
          <w:rFonts w:ascii="Times New Roman" w:eastAsia="Times New Roman" w:hAnsi="Times New Roman" w:cs="Times New Roman"/>
          <w:sz w:val="24"/>
          <w:szCs w:val="24"/>
          <w:lang w:eastAsia="en-IN" w:bidi="hi-IN"/>
        </w:rPr>
        <w:t xml:space="preserve">density surface </w:t>
      </w:r>
      <w:r>
        <w:rPr>
          <w:rFonts w:ascii="Times New Roman" w:eastAsia="Times New Roman" w:hAnsi="Times New Roman" w:cs="Times New Roman"/>
          <w:sz w:val="24"/>
          <w:szCs w:val="24"/>
          <w:lang w:eastAsia="en-IN" w:bidi="hi-IN"/>
        </w:rPr>
        <w:t xml:space="preserve">based on habitat covariates </w:t>
      </w:r>
      <w:r w:rsidR="004A4513">
        <w:rPr>
          <w:rFonts w:ascii="Times New Roman" w:eastAsia="Times New Roman" w:hAnsi="Times New Roman" w:cs="Times New Roman"/>
          <w:sz w:val="24"/>
          <w:szCs w:val="24"/>
          <w:lang w:eastAsia="en-IN" w:bidi="hi-IN"/>
        </w:rPr>
        <w:t>produced starkly different maps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 xml:space="preserve">a &amp; </w:t>
      </w:r>
      <w:r w:rsidR="00FF69EC">
        <w:rPr>
          <w:rFonts w:ascii="Times New Roman" w:eastAsia="Times New Roman" w:hAnsi="Times New Roman" w:cs="Times New Roman"/>
          <w:sz w:val="24"/>
          <w:szCs w:val="24"/>
          <w:lang w:eastAsia="en-IN" w:bidi="hi-IN"/>
        </w:rPr>
        <w:t>4</w:t>
      </w:r>
      <w:r w:rsidR="003A3A67">
        <w:rPr>
          <w:rFonts w:ascii="Times New Roman" w:eastAsia="Times New Roman" w:hAnsi="Times New Roman" w:cs="Times New Roman"/>
          <w:sz w:val="24"/>
          <w:szCs w:val="24"/>
          <w:lang w:eastAsia="en-IN" w:bidi="hi-IN"/>
        </w:rPr>
        <w:t>b)</w:t>
      </w:r>
      <w:r w:rsidR="003E0217">
        <w:rPr>
          <w:rFonts w:ascii="Times New Roman" w:eastAsia="Times New Roman" w:hAnsi="Times New Roman" w:cs="Times New Roman"/>
          <w:sz w:val="24"/>
          <w:szCs w:val="24"/>
          <w:lang w:eastAsia="en-IN" w:bidi="hi-IN"/>
        </w:rPr>
        <w:t xml:space="preserve">. The latter is a valid representation of activity centre distribution, </w:t>
      </w:r>
      <w:r w:rsidR="00E13D21">
        <w:rPr>
          <w:rFonts w:ascii="Times New Roman" w:eastAsia="Times New Roman" w:hAnsi="Times New Roman" w:cs="Times New Roman"/>
          <w:sz w:val="24"/>
          <w:szCs w:val="24"/>
          <w:lang w:eastAsia="en-IN" w:bidi="hi-IN"/>
        </w:rPr>
        <w:t xml:space="preserve">whereas </w:t>
      </w:r>
      <w:r w:rsidR="003E0217">
        <w:rPr>
          <w:rFonts w:ascii="Times New Roman" w:eastAsia="Times New Roman" w:hAnsi="Times New Roman" w:cs="Times New Roman"/>
          <w:sz w:val="24"/>
          <w:szCs w:val="24"/>
          <w:lang w:eastAsia="en-IN" w:bidi="hi-IN"/>
        </w:rPr>
        <w:t>the former is not</w:t>
      </w:r>
      <w:r w:rsidR="000A06DD">
        <w:rPr>
          <w:rFonts w:ascii="Times New Roman" w:eastAsia="Times New Roman" w:hAnsi="Times New Roman" w:cs="Times New Roman"/>
          <w:sz w:val="24"/>
          <w:szCs w:val="24"/>
          <w:lang w:eastAsia="en-IN" w:bidi="hi-IN"/>
        </w:rPr>
        <w:t>.</w:t>
      </w:r>
    </w:p>
    <w:p w14:paraId="2BC429AF" w14:textId="0C82F673" w:rsidR="009B0772" w:rsidRDefault="00200CCC"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Remarkably, p</w:t>
      </w:r>
      <w:r w:rsidR="009B0772">
        <w:rPr>
          <w:rFonts w:ascii="Times New Roman" w:eastAsia="Times New Roman" w:hAnsi="Times New Roman" w:cs="Times New Roman"/>
          <w:sz w:val="24"/>
          <w:szCs w:val="24"/>
          <w:lang w:eastAsia="en-IN" w:bidi="hi-IN"/>
        </w:rPr>
        <w:t xml:space="preserve">opulation estimates for the most parsimonious models </w:t>
      </w:r>
      <w:r w:rsidR="00E13D21">
        <w:rPr>
          <w:rFonts w:ascii="Times New Roman" w:eastAsia="Times New Roman" w:hAnsi="Times New Roman" w:cs="Times New Roman"/>
          <w:sz w:val="24"/>
          <w:szCs w:val="24"/>
          <w:lang w:eastAsia="en-IN" w:bidi="hi-IN"/>
        </w:rPr>
        <w:t>differed</w:t>
      </w:r>
      <w:r w:rsidR="00804B6C">
        <w:rPr>
          <w:rFonts w:ascii="Times New Roman" w:eastAsia="Times New Roman" w:hAnsi="Times New Roman" w:cs="Times New Roman"/>
          <w:sz w:val="24"/>
          <w:szCs w:val="24"/>
          <w:lang w:eastAsia="en-IN" w:bidi="hi-IN"/>
        </w:rPr>
        <w:t xml:space="preserve"> </w:t>
      </w:r>
      <w:r w:rsidR="009B0772">
        <w:rPr>
          <w:rFonts w:ascii="Times New Roman" w:eastAsia="Times New Roman" w:hAnsi="Times New Roman" w:cs="Times New Roman"/>
          <w:sz w:val="24"/>
          <w:szCs w:val="24"/>
          <w:lang w:eastAsia="en-IN" w:bidi="hi-IN"/>
        </w:rPr>
        <w:t xml:space="preserve">between </w:t>
      </w:r>
      <w:proofErr w:type="gramStart"/>
      <w:r>
        <w:rPr>
          <w:rFonts w:ascii="Times New Roman" w:eastAsia="Times New Roman" w:hAnsi="Times New Roman" w:cs="Times New Roman"/>
          <w:sz w:val="24"/>
          <w:szCs w:val="24"/>
          <w:lang w:eastAsia="en-IN" w:bidi="hi-IN"/>
        </w:rPr>
        <w:t>10</w:t>
      </w:r>
      <w:ins w:id="178" w:author="Koustubh" w:date="2017-03-26T08:02:00Z">
        <w:r w:rsidR="00A5434B">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and 28</w:t>
      </w:r>
      <w:ins w:id="179" w:author="Koustubh" w:date="2017-03-26T08:02:00Z">
        <w:r w:rsidR="00A5434B">
          <w:rPr>
            <w:rFonts w:ascii="Times New Roman" w:eastAsia="Times New Roman" w:hAnsi="Times New Roman" w:cs="Times New Roman"/>
            <w:sz w:val="24"/>
            <w:szCs w:val="24"/>
            <w:lang w:eastAsia="en-IN" w:bidi="hi-IN"/>
          </w:rPr>
          <w:t>xx</w:t>
        </w:r>
      </w:ins>
      <w:r w:rsidR="009B0772">
        <w:rPr>
          <w:rFonts w:ascii="Times New Roman" w:eastAsia="Times New Roman" w:hAnsi="Times New Roman" w:cs="Times New Roman"/>
          <w:sz w:val="24"/>
          <w:szCs w:val="24"/>
          <w:lang w:eastAsia="en-IN" w:bidi="hi-IN"/>
        </w:rPr>
        <w:t xml:space="preserve">% when compared with the </w:t>
      </w:r>
      <w:r w:rsidR="00804B6C">
        <w:rPr>
          <w:rFonts w:ascii="Times New Roman" w:eastAsia="Times New Roman" w:hAnsi="Times New Roman" w:cs="Times New Roman"/>
          <w:sz w:val="24"/>
          <w:szCs w:val="24"/>
          <w:lang w:eastAsia="en-IN" w:bidi="hi-IN"/>
        </w:rPr>
        <w:t xml:space="preserve">estimates from the </w:t>
      </w:r>
      <w:r w:rsidR="009B0772">
        <w:rPr>
          <w:rFonts w:ascii="Times New Roman" w:eastAsia="Times New Roman" w:hAnsi="Times New Roman" w:cs="Times New Roman"/>
          <w:sz w:val="24"/>
          <w:szCs w:val="24"/>
          <w:lang w:eastAsia="en-IN" w:bidi="hi-IN"/>
        </w:rPr>
        <w:t>null models</w:t>
      </w:r>
      <w:r w:rsidR="007C4344">
        <w:rPr>
          <w:rFonts w:ascii="Times New Roman" w:eastAsia="Times New Roman" w:hAnsi="Times New Roman" w:cs="Times New Roman"/>
          <w:sz w:val="24"/>
          <w:szCs w:val="24"/>
          <w:lang w:eastAsia="en-IN" w:bidi="hi-IN"/>
        </w:rPr>
        <w:t xml:space="preserve"> that consider flat density, no effect of covariates on detection probability and </w:t>
      </w:r>
      <w:r w:rsidR="00537357">
        <w:rPr>
          <w:rFonts w:ascii="Times New Roman" w:eastAsia="Times New Roman" w:hAnsi="Times New Roman" w:cs="Times New Roman"/>
          <w:sz w:val="24"/>
          <w:szCs w:val="24"/>
          <w:lang w:eastAsia="en-IN" w:bidi="hi-IN"/>
        </w:rPr>
        <w:t xml:space="preserve">uniform </w:t>
      </w:r>
      <w:r w:rsidR="007C4344">
        <w:rPr>
          <w:rFonts w:ascii="Times New Roman" w:eastAsia="Times New Roman" w:hAnsi="Times New Roman" w:cs="Times New Roman"/>
          <w:sz w:val="24"/>
          <w:szCs w:val="24"/>
          <w:lang w:eastAsia="en-IN" w:bidi="hi-IN"/>
        </w:rPr>
        <w:t>ranging patterns</w:t>
      </w:r>
      <w:r w:rsidR="009B0772">
        <w:rPr>
          <w:rFonts w:ascii="Times New Roman" w:eastAsia="Times New Roman" w:hAnsi="Times New Roman" w:cs="Times New Roman"/>
          <w:sz w:val="24"/>
          <w:szCs w:val="24"/>
          <w:lang w:eastAsia="en-IN" w:bidi="hi-IN"/>
        </w:rPr>
        <w:t xml:space="preserve">. </w:t>
      </w:r>
      <w:r w:rsidR="00804B6C">
        <w:rPr>
          <w:rFonts w:ascii="Times New Roman" w:eastAsia="Times New Roman" w:hAnsi="Times New Roman" w:cs="Times New Roman"/>
          <w:sz w:val="24"/>
          <w:szCs w:val="24"/>
          <w:lang w:eastAsia="en-IN" w:bidi="hi-IN"/>
        </w:rPr>
        <w:t xml:space="preserve">Failing to use covariates and non-Euclidean movement parameters in modelling snow leopard density </w:t>
      </w:r>
      <w:r w:rsidR="00A4576C">
        <w:rPr>
          <w:rFonts w:ascii="Times New Roman" w:eastAsia="Times New Roman" w:hAnsi="Times New Roman" w:cs="Times New Roman"/>
          <w:sz w:val="24"/>
          <w:szCs w:val="24"/>
          <w:lang w:eastAsia="en-IN" w:bidi="hi-IN"/>
        </w:rPr>
        <w:t xml:space="preserve">seemingly </w:t>
      </w:r>
      <w:r w:rsidR="00804B6C">
        <w:rPr>
          <w:rFonts w:ascii="Times New Roman" w:eastAsia="Times New Roman" w:hAnsi="Times New Roman" w:cs="Times New Roman"/>
          <w:sz w:val="24"/>
          <w:szCs w:val="24"/>
          <w:lang w:eastAsia="en-IN" w:bidi="hi-IN"/>
        </w:rPr>
        <w:t xml:space="preserve">biased the results </w:t>
      </w:r>
      <w:r w:rsidR="00A4576C">
        <w:rPr>
          <w:rFonts w:ascii="Times New Roman" w:eastAsia="Times New Roman" w:hAnsi="Times New Roman" w:cs="Times New Roman"/>
          <w:sz w:val="24"/>
          <w:szCs w:val="24"/>
          <w:lang w:eastAsia="en-IN" w:bidi="hi-IN"/>
        </w:rPr>
        <w:t xml:space="preserve">for all the three study areas </w:t>
      </w:r>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2</w:t>
      </w:r>
      <w:r w:rsidR="003A3A67">
        <w:rPr>
          <w:rFonts w:ascii="Times New Roman" w:eastAsia="Times New Roman" w:hAnsi="Times New Roman" w:cs="Times New Roman"/>
          <w:sz w:val="24"/>
          <w:szCs w:val="24"/>
          <w:lang w:eastAsia="en-IN" w:bidi="hi-IN"/>
        </w:rPr>
        <w:t>)</w:t>
      </w:r>
      <w:r w:rsidR="00A4576C">
        <w:rPr>
          <w:rFonts w:ascii="Times New Roman" w:eastAsia="Times New Roman" w:hAnsi="Times New Roman" w:cs="Times New Roman"/>
          <w:sz w:val="24"/>
          <w:szCs w:val="24"/>
          <w:lang w:eastAsia="en-IN" w:bidi="hi-IN"/>
        </w:rPr>
        <w:t xml:space="preserve">, which is similar to </w:t>
      </w:r>
      <w:r w:rsidR="00537357">
        <w:rPr>
          <w:rFonts w:ascii="Times New Roman" w:eastAsia="Times New Roman" w:hAnsi="Times New Roman" w:cs="Times New Roman"/>
          <w:sz w:val="24"/>
          <w:szCs w:val="24"/>
          <w:lang w:eastAsia="en-IN" w:bidi="hi-IN"/>
        </w:rPr>
        <w:t xml:space="preserve">the expected outcomes as reported by </w:t>
      </w:r>
      <w:r w:rsidR="00A4576C">
        <w:rPr>
          <w:rFonts w:ascii="Times New Roman" w:eastAsia="Times New Roman" w:hAnsi="Times New Roman" w:cs="Times New Roman"/>
          <w:sz w:val="24"/>
          <w:szCs w:val="24"/>
          <w:lang w:eastAsia="en-IN" w:bidi="hi-IN"/>
        </w:rPr>
        <w:t>Sutherland et al (XX)</w:t>
      </w:r>
      <w:r w:rsidR="00804B6C">
        <w:rPr>
          <w:rFonts w:ascii="Times New Roman" w:eastAsia="Times New Roman" w:hAnsi="Times New Roman" w:cs="Times New Roman"/>
          <w:sz w:val="24"/>
          <w:szCs w:val="24"/>
          <w:lang w:eastAsia="en-IN" w:bidi="hi-IN"/>
        </w:rPr>
        <w:t>.</w:t>
      </w:r>
    </w:p>
    <w:p w14:paraId="1F7FDCD8" w14:textId="18601F20" w:rsidR="009B0772" w:rsidRDefault="00CC570E" w:rsidP="00FD4303">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w:t>
      </w:r>
      <w:r w:rsidR="009B0772" w:rsidRPr="00A5434B">
        <w:rPr>
          <w:rFonts w:ascii="Times New Roman" w:eastAsia="Times New Roman" w:hAnsi="Times New Roman" w:cs="Times New Roman"/>
          <w:sz w:val="24"/>
          <w:szCs w:val="24"/>
          <w:shd w:val="clear" w:color="auto" w:fill="FFFF00"/>
          <w:lang w:eastAsia="en-IN" w:bidi="hi-IN"/>
        </w:rPr>
        <w:t xml:space="preserve">now leopard densities </w:t>
      </w:r>
      <w:ins w:id="180"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in the three study areas </w:t>
        </w:r>
      </w:ins>
      <w:r w:rsidR="00084BEB" w:rsidRPr="00A5434B">
        <w:rPr>
          <w:rFonts w:ascii="Times New Roman" w:eastAsia="Times New Roman" w:hAnsi="Times New Roman" w:cs="Times New Roman"/>
          <w:sz w:val="24"/>
          <w:szCs w:val="24"/>
          <w:shd w:val="clear" w:color="auto" w:fill="FFFF00"/>
          <w:lang w:eastAsia="en-IN" w:bidi="hi-IN"/>
        </w:rPr>
        <w:t xml:space="preserve">ranged between </w:t>
      </w:r>
      <w:proofErr w:type="gramStart"/>
      <w:r w:rsidR="00084BEB" w:rsidRPr="00A5434B">
        <w:rPr>
          <w:rFonts w:ascii="Times New Roman" w:eastAsia="Times New Roman" w:hAnsi="Times New Roman" w:cs="Times New Roman"/>
          <w:sz w:val="24"/>
          <w:szCs w:val="24"/>
          <w:shd w:val="clear" w:color="auto" w:fill="FFFF00"/>
          <w:lang w:eastAsia="en-IN" w:bidi="hi-IN"/>
        </w:rPr>
        <w:t>0</w:t>
      </w:r>
      <w:proofErr w:type="gramEnd"/>
      <w:r w:rsidR="00084BEB" w:rsidRPr="00A5434B">
        <w:rPr>
          <w:rFonts w:ascii="Times New Roman" w:eastAsia="Times New Roman" w:hAnsi="Times New Roman" w:cs="Times New Roman"/>
          <w:sz w:val="24"/>
          <w:szCs w:val="24"/>
          <w:shd w:val="clear" w:color="auto" w:fill="FFFF00"/>
          <w:lang w:eastAsia="en-IN" w:bidi="hi-IN"/>
        </w:rPr>
        <w:t>.</w:t>
      </w:r>
      <w:del w:id="181"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 xml:space="preserve">67 </w:delText>
        </w:r>
      </w:del>
      <w:proofErr w:type="gramStart"/>
      <w:ins w:id="182"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proofErr w:type="gramEnd"/>
        <w:r w:rsidR="00A5434B" w:rsidRPr="00A5434B">
          <w:rPr>
            <w:rFonts w:ascii="Times New Roman" w:eastAsia="Times New Roman" w:hAnsi="Times New Roman" w:cs="Times New Roman"/>
            <w:sz w:val="24"/>
            <w:szCs w:val="24"/>
            <w:shd w:val="clear" w:color="auto" w:fill="FFFF00"/>
            <w:lang w:eastAsia="en-IN" w:bidi="hi-IN"/>
          </w:rPr>
          <w:t xml:space="preserve"> </w:t>
        </w:r>
      </w:ins>
      <w:r w:rsidR="00A4576C" w:rsidRPr="00A5434B">
        <w:rPr>
          <w:rFonts w:ascii="Times New Roman" w:eastAsia="Times New Roman" w:hAnsi="Times New Roman" w:cs="Times New Roman"/>
          <w:sz w:val="24"/>
          <w:szCs w:val="24"/>
          <w:shd w:val="clear" w:color="auto" w:fill="FFFF00"/>
          <w:lang w:eastAsia="en-IN" w:bidi="hi-IN"/>
        </w:rPr>
        <w:t>(95% CI = 0.</w:t>
      </w:r>
      <w:del w:id="183" w:author="Koustubh" w:date="2017-03-26T08:03:00Z">
        <w:r w:rsidR="00A4576C" w:rsidRPr="00A5434B" w:rsidDel="00A5434B">
          <w:rPr>
            <w:rFonts w:ascii="Times New Roman" w:eastAsia="Times New Roman" w:hAnsi="Times New Roman" w:cs="Times New Roman"/>
            <w:sz w:val="24"/>
            <w:szCs w:val="24"/>
            <w:shd w:val="clear" w:color="auto" w:fill="FFFF00"/>
            <w:lang w:eastAsia="en-IN" w:bidi="hi-IN"/>
          </w:rPr>
          <w:delText>59</w:delText>
        </w:r>
      </w:del>
      <w:proofErr w:type="gramStart"/>
      <w:ins w:id="184"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A4576C" w:rsidRPr="00F737C7">
        <w:rPr>
          <w:rFonts w:ascii="Times New Roman" w:eastAsia="Times New Roman" w:hAnsi="Times New Roman" w:cs="Times New Roman"/>
          <w:sz w:val="24"/>
          <w:szCs w:val="24"/>
          <w:shd w:val="clear" w:color="auto" w:fill="FFFF00"/>
          <w:lang w:eastAsia="en-IN" w:bidi="hi-IN"/>
        </w:rPr>
        <w:t>-0</w:t>
      </w:r>
      <w:proofErr w:type="gramEnd"/>
      <w:r w:rsidR="00A4576C" w:rsidRPr="00F737C7">
        <w:rPr>
          <w:rFonts w:ascii="Times New Roman" w:eastAsia="Times New Roman" w:hAnsi="Times New Roman" w:cs="Times New Roman"/>
          <w:sz w:val="24"/>
          <w:szCs w:val="24"/>
          <w:shd w:val="clear" w:color="auto" w:fill="FFFF00"/>
          <w:lang w:eastAsia="en-IN" w:bidi="hi-IN"/>
        </w:rPr>
        <w:t>.</w:t>
      </w:r>
      <w:del w:id="185" w:author="Koustubh" w:date="2017-03-26T08:03:00Z">
        <w:r w:rsidR="00A4576C" w:rsidRPr="00F737C7" w:rsidDel="00A5434B">
          <w:rPr>
            <w:rFonts w:ascii="Times New Roman" w:eastAsia="Times New Roman" w:hAnsi="Times New Roman" w:cs="Times New Roman"/>
            <w:sz w:val="24"/>
            <w:szCs w:val="24"/>
            <w:shd w:val="clear" w:color="auto" w:fill="FFFF00"/>
            <w:lang w:eastAsia="en-IN" w:bidi="hi-IN"/>
          </w:rPr>
          <w:delText>96</w:delText>
        </w:r>
      </w:del>
      <w:ins w:id="186" w:author="Koustubh" w:date="2017-03-26T08:03:00Z">
        <w:r w:rsidR="00A5434B" w:rsidRPr="00F737C7">
          <w:rPr>
            <w:rFonts w:ascii="Times New Roman" w:eastAsia="Times New Roman" w:hAnsi="Times New Roman" w:cs="Times New Roman"/>
            <w:sz w:val="24"/>
            <w:szCs w:val="24"/>
            <w:shd w:val="clear" w:color="auto" w:fill="FFFF00"/>
            <w:lang w:eastAsia="en-IN" w:bidi="hi-IN"/>
          </w:rPr>
          <w:t>xx</w:t>
        </w:r>
      </w:ins>
      <w:r w:rsidR="00A4576C" w:rsidRPr="00A5434B">
        <w:rPr>
          <w:rFonts w:ascii="Times New Roman" w:eastAsia="Times New Roman" w:hAnsi="Times New Roman" w:cs="Times New Roman"/>
          <w:sz w:val="24"/>
          <w:szCs w:val="24"/>
          <w:shd w:val="clear" w:color="auto" w:fill="FFFF00"/>
          <w:lang w:eastAsia="en-IN" w:bidi="hi-IN"/>
        </w:rPr>
        <w:t>)</w:t>
      </w:r>
      <w:r w:rsidR="00084BEB" w:rsidRPr="00A5434B">
        <w:rPr>
          <w:rFonts w:ascii="Times New Roman" w:eastAsia="Times New Roman" w:hAnsi="Times New Roman" w:cs="Times New Roman"/>
          <w:sz w:val="24"/>
          <w:szCs w:val="24"/>
          <w:shd w:val="clear" w:color="auto" w:fill="FFFF00"/>
          <w:lang w:eastAsia="en-IN" w:bidi="hi-IN"/>
        </w:rPr>
        <w:t xml:space="preserve"> </w:t>
      </w:r>
      <w:proofErr w:type="gramStart"/>
      <w:r w:rsidR="00C566A6" w:rsidRPr="00A5434B">
        <w:rPr>
          <w:rFonts w:ascii="Times New Roman" w:eastAsia="Times New Roman" w:hAnsi="Times New Roman" w:cs="Times New Roman"/>
          <w:sz w:val="24"/>
          <w:szCs w:val="24"/>
          <w:shd w:val="clear" w:color="auto" w:fill="FFFF00"/>
          <w:lang w:eastAsia="en-IN" w:bidi="hi-IN"/>
        </w:rPr>
        <w:t>per</w:t>
      </w:r>
      <w:proofErr w:type="gramEnd"/>
      <w:r w:rsidR="00C566A6" w:rsidRPr="00A5434B">
        <w:rPr>
          <w:rFonts w:ascii="Times New Roman" w:eastAsia="Times New Roman" w:hAnsi="Times New Roman" w:cs="Times New Roman"/>
          <w:sz w:val="24"/>
          <w:szCs w:val="24"/>
          <w:shd w:val="clear" w:color="auto" w:fill="FFFF00"/>
          <w:lang w:eastAsia="en-IN" w:bidi="hi-IN"/>
        </w:rPr>
        <w:t xml:space="preserve"> </w:t>
      </w:r>
      <w:r w:rsidR="00084BEB" w:rsidRPr="00A5434B">
        <w:rPr>
          <w:rFonts w:ascii="Times New Roman" w:eastAsia="Times New Roman" w:hAnsi="Times New Roman" w:cs="Times New Roman"/>
          <w:sz w:val="24"/>
          <w:szCs w:val="24"/>
          <w:shd w:val="clear" w:color="auto" w:fill="FFFF00"/>
          <w:lang w:eastAsia="en-IN" w:bidi="hi-IN"/>
        </w:rPr>
        <w:t>100 km</w:t>
      </w:r>
      <w:r w:rsidR="00F9040B" w:rsidRPr="00A5434B">
        <w:rPr>
          <w:rFonts w:ascii="Times New Roman" w:eastAsia="Times New Roman" w:hAnsi="Times New Roman" w:cs="Times New Roman"/>
          <w:sz w:val="24"/>
          <w:szCs w:val="24"/>
          <w:shd w:val="clear" w:color="auto" w:fill="FFFF00"/>
          <w:vertAlign w:val="superscript"/>
          <w:lang w:eastAsia="en-IN" w:bidi="hi-IN"/>
        </w:rPr>
        <w:t>2</w:t>
      </w:r>
      <w:r w:rsidR="00084BEB" w:rsidRPr="00A5434B">
        <w:rPr>
          <w:rFonts w:ascii="Times New Roman" w:eastAsia="Times New Roman" w:hAnsi="Times New Roman" w:cs="Times New Roman"/>
          <w:sz w:val="24"/>
          <w:szCs w:val="24"/>
          <w:shd w:val="clear" w:color="auto" w:fill="FFFF00"/>
          <w:lang w:eastAsia="en-IN" w:bidi="hi-IN"/>
        </w:rPr>
        <w:t xml:space="preserve"> in the</w:t>
      </w:r>
      <w:r w:rsidR="00C566A6" w:rsidRPr="00A5434B">
        <w:rPr>
          <w:rFonts w:ascii="Times New Roman" w:eastAsia="Times New Roman" w:hAnsi="Times New Roman" w:cs="Times New Roman"/>
          <w:sz w:val="24"/>
          <w:szCs w:val="24"/>
          <w:shd w:val="clear" w:color="auto" w:fill="FFFF00"/>
          <w:lang w:eastAsia="en-IN" w:bidi="hi-IN"/>
        </w:rPr>
        <w:t xml:space="preserve"> unprotected, to </w:t>
      </w:r>
      <w:del w:id="187"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 xml:space="preserve">1.17 </w:delText>
        </w:r>
      </w:del>
      <w:ins w:id="188" w:author="Koustubh" w:date="2017-03-26T08:03:00Z">
        <w:r w:rsidR="00A5434B" w:rsidRPr="00A5434B">
          <w:rPr>
            <w:rFonts w:ascii="Times New Roman" w:eastAsia="Times New Roman" w:hAnsi="Times New Roman" w:cs="Times New Roman"/>
            <w:sz w:val="24"/>
            <w:szCs w:val="24"/>
            <w:shd w:val="clear" w:color="auto" w:fill="FFFF00"/>
            <w:lang w:eastAsia="en-IN" w:bidi="hi-IN"/>
          </w:rPr>
          <w:t xml:space="preserve">xx </w:t>
        </w:r>
      </w:ins>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w:t>
      </w:r>
      <w:r w:rsidR="00F9040B" w:rsidRPr="00A5434B">
        <w:rPr>
          <w:rFonts w:ascii="Times New Roman" w:eastAsia="Times New Roman" w:hAnsi="Times New Roman" w:cs="Times New Roman"/>
          <w:sz w:val="24"/>
          <w:szCs w:val="24"/>
          <w:shd w:val="clear" w:color="auto" w:fill="FFFF00"/>
          <w:lang w:eastAsia="en-IN" w:bidi="hi-IN"/>
        </w:rPr>
        <w:t xml:space="preserve">= </w:t>
      </w:r>
      <w:del w:id="189" w:author="Koustubh" w:date="2017-03-26T08:03:00Z">
        <w:r w:rsidRPr="00A5434B" w:rsidDel="00A5434B">
          <w:rPr>
            <w:rFonts w:ascii="Times New Roman" w:eastAsia="Times New Roman" w:hAnsi="Times New Roman" w:cs="Times New Roman"/>
            <w:sz w:val="24"/>
            <w:szCs w:val="24"/>
            <w:shd w:val="clear" w:color="auto" w:fill="FFFF00"/>
            <w:lang w:eastAsia="en-IN" w:bidi="hi-IN"/>
          </w:rPr>
          <w:delText>0.</w:delText>
        </w:r>
        <w:r w:rsidR="00C566A6" w:rsidRPr="00A5434B" w:rsidDel="00A5434B">
          <w:rPr>
            <w:rFonts w:ascii="Times New Roman" w:eastAsia="Times New Roman" w:hAnsi="Times New Roman" w:cs="Times New Roman"/>
            <w:sz w:val="24"/>
            <w:szCs w:val="24"/>
            <w:shd w:val="clear" w:color="auto" w:fill="FFFF00"/>
            <w:lang w:eastAsia="en-IN" w:bidi="hi-IN"/>
          </w:rPr>
          <w:delText>83</w:delText>
        </w:r>
      </w:del>
      <w:ins w:id="190"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w:t>
      </w:r>
      <w:del w:id="191" w:author="Koustubh" w:date="2017-03-26T08:03:00Z">
        <w:r w:rsidR="00C566A6" w:rsidRPr="00A5434B" w:rsidDel="00A5434B">
          <w:rPr>
            <w:rFonts w:ascii="Times New Roman" w:eastAsia="Times New Roman" w:hAnsi="Times New Roman" w:cs="Times New Roman"/>
            <w:sz w:val="24"/>
            <w:szCs w:val="24"/>
            <w:shd w:val="clear" w:color="auto" w:fill="FFFF00"/>
            <w:lang w:eastAsia="en-IN" w:bidi="hi-IN"/>
          </w:rPr>
          <w:delText>2</w:delText>
        </w:r>
        <w:r w:rsidRPr="00A5434B" w:rsidDel="00A5434B">
          <w:rPr>
            <w:rFonts w:ascii="Times New Roman" w:eastAsia="Times New Roman" w:hAnsi="Times New Roman" w:cs="Times New Roman"/>
            <w:sz w:val="24"/>
            <w:szCs w:val="24"/>
            <w:shd w:val="clear" w:color="auto" w:fill="FFFF00"/>
            <w:lang w:eastAsia="en-IN" w:bidi="hi-IN"/>
          </w:rPr>
          <w:delText>.</w:delText>
        </w:r>
        <w:r w:rsidR="00C566A6" w:rsidRPr="00A5434B" w:rsidDel="00A5434B">
          <w:rPr>
            <w:rFonts w:ascii="Times New Roman" w:eastAsia="Times New Roman" w:hAnsi="Times New Roman" w:cs="Times New Roman"/>
            <w:sz w:val="24"/>
            <w:szCs w:val="24"/>
            <w:shd w:val="clear" w:color="auto" w:fill="FFFF00"/>
            <w:lang w:eastAsia="en-IN" w:bidi="hi-IN"/>
          </w:rPr>
          <w:delText>35</w:delText>
        </w:r>
      </w:del>
      <w:ins w:id="192" w:author="Koustubh" w:date="2017-03-26T08:03:00Z">
        <w:r w:rsidR="00A5434B" w:rsidRPr="00A5434B">
          <w:rPr>
            <w:rFonts w:ascii="Times New Roman" w:eastAsia="Times New Roman" w:hAnsi="Times New Roman" w:cs="Times New Roman"/>
            <w:sz w:val="24"/>
            <w:szCs w:val="24"/>
            <w:shd w:val="clear" w:color="auto" w:fill="FFFF00"/>
            <w:lang w:eastAsia="en-IN" w:bidi="hi-IN"/>
          </w:rPr>
          <w:t>xx</w:t>
        </w:r>
      </w:ins>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strictly protected, </w:t>
      </w:r>
      <w:r w:rsidR="00084BEB" w:rsidRPr="00A5434B">
        <w:rPr>
          <w:rFonts w:ascii="Times New Roman" w:eastAsia="Times New Roman" w:hAnsi="Times New Roman" w:cs="Times New Roman"/>
          <w:sz w:val="24"/>
          <w:szCs w:val="24"/>
          <w:shd w:val="clear" w:color="auto" w:fill="FFFF00"/>
          <w:lang w:eastAsia="en-IN" w:bidi="hi-IN"/>
        </w:rPr>
        <w:t xml:space="preserve">and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 xml:space="preserve"> </w:t>
      </w:r>
      <w:r w:rsidR="00F9040B" w:rsidRPr="00A5434B">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95% CI = </w:t>
      </w:r>
      <w:r w:rsidR="00197C33" w:rsidRPr="00A5434B">
        <w:rPr>
          <w:rFonts w:ascii="Times New Roman" w:eastAsia="Times New Roman" w:hAnsi="Times New Roman" w:cs="Times New Roman"/>
          <w:sz w:val="24"/>
          <w:szCs w:val="24"/>
          <w:shd w:val="clear" w:color="auto" w:fill="FFFF00"/>
          <w:lang w:eastAsia="en-IN" w:bidi="hi-IN"/>
        </w:rPr>
        <w:t>xx</w:t>
      </w:r>
      <w:r w:rsidR="00C566A6" w:rsidRPr="00A5434B">
        <w:rPr>
          <w:rFonts w:ascii="Times New Roman" w:eastAsia="Times New Roman" w:hAnsi="Times New Roman" w:cs="Times New Roman"/>
          <w:sz w:val="24"/>
          <w:szCs w:val="24"/>
          <w:shd w:val="clear" w:color="auto" w:fill="FFFF00"/>
          <w:lang w:eastAsia="en-IN" w:bidi="hi-IN"/>
        </w:rPr>
        <w:t>-</w:t>
      </w:r>
      <w:r w:rsidR="00197C33" w:rsidRPr="00A5434B">
        <w:rPr>
          <w:rFonts w:ascii="Times New Roman" w:eastAsia="Times New Roman" w:hAnsi="Times New Roman" w:cs="Times New Roman"/>
          <w:sz w:val="24"/>
          <w:szCs w:val="24"/>
          <w:shd w:val="clear" w:color="auto" w:fill="FFFF00"/>
          <w:lang w:eastAsia="en-IN" w:bidi="hi-IN"/>
        </w:rPr>
        <w:t>xx</w:t>
      </w:r>
      <w:r w:rsidR="00F9040B" w:rsidRPr="00A5434B">
        <w:rPr>
          <w:rFonts w:ascii="Times New Roman" w:eastAsia="Times New Roman" w:hAnsi="Times New Roman" w:cs="Times New Roman"/>
          <w:sz w:val="24"/>
          <w:szCs w:val="24"/>
          <w:shd w:val="clear" w:color="auto" w:fill="FFFF00"/>
          <w:lang w:eastAsia="en-IN" w:bidi="hi-IN"/>
        </w:rPr>
        <w:t xml:space="preserve">) </w:t>
      </w:r>
      <w:r w:rsidR="00C566A6" w:rsidRPr="00A5434B">
        <w:rPr>
          <w:rFonts w:ascii="Times New Roman" w:eastAsia="Times New Roman" w:hAnsi="Times New Roman" w:cs="Times New Roman"/>
          <w:sz w:val="24"/>
          <w:szCs w:val="24"/>
          <w:shd w:val="clear" w:color="auto" w:fill="FFFF00"/>
          <w:lang w:eastAsia="en-IN" w:bidi="hi-IN"/>
        </w:rPr>
        <w:t>per 100 km</w:t>
      </w:r>
      <w:r w:rsidR="00C566A6" w:rsidRPr="00A5434B">
        <w:rPr>
          <w:rFonts w:ascii="Times New Roman" w:eastAsia="Times New Roman" w:hAnsi="Times New Roman" w:cs="Times New Roman"/>
          <w:sz w:val="24"/>
          <w:szCs w:val="24"/>
          <w:shd w:val="clear" w:color="auto" w:fill="FFFF00"/>
          <w:vertAlign w:val="superscript"/>
          <w:lang w:eastAsia="en-IN" w:bidi="hi-IN"/>
        </w:rPr>
        <w:t>2</w:t>
      </w:r>
      <w:r w:rsidR="00C566A6" w:rsidRPr="00A5434B">
        <w:rPr>
          <w:rFonts w:ascii="Times New Roman" w:eastAsia="Times New Roman" w:hAnsi="Times New Roman" w:cs="Times New Roman"/>
          <w:sz w:val="24"/>
          <w:szCs w:val="24"/>
          <w:shd w:val="clear" w:color="auto" w:fill="FFFF00"/>
          <w:lang w:eastAsia="en-IN" w:bidi="hi-IN"/>
        </w:rPr>
        <w:t xml:space="preserve"> in the partially protected </w:t>
      </w:r>
      <w:r w:rsidR="00F9040B" w:rsidRPr="00A5434B">
        <w:rPr>
          <w:rFonts w:ascii="Times New Roman" w:eastAsia="Times New Roman" w:hAnsi="Times New Roman" w:cs="Times New Roman"/>
          <w:sz w:val="24"/>
          <w:szCs w:val="24"/>
          <w:shd w:val="clear" w:color="auto" w:fill="FFFF00"/>
          <w:lang w:eastAsia="en-IN" w:bidi="hi-IN"/>
        </w:rPr>
        <w:t>study area</w:t>
      </w:r>
      <w:r w:rsidR="00956D57" w:rsidRPr="00A5434B">
        <w:rPr>
          <w:rFonts w:ascii="Times New Roman" w:eastAsia="Times New Roman" w:hAnsi="Times New Roman" w:cs="Times New Roman"/>
          <w:sz w:val="24"/>
          <w:szCs w:val="24"/>
          <w:shd w:val="clear" w:color="auto" w:fill="FFFF00"/>
          <w:lang w:eastAsia="en-IN" w:bidi="hi-IN"/>
        </w:rPr>
        <w:t xml:space="preserve">. </w:t>
      </w:r>
      <w:proofErr w:type="gramStart"/>
      <w:ins w:id="193" w:author="Koustubh" w:date="2017-03-24T08:55:00Z">
        <w:r w:rsidR="00956D57" w:rsidRPr="00A5434B">
          <w:rPr>
            <w:rFonts w:ascii="Times New Roman" w:eastAsia="Times New Roman" w:hAnsi="Times New Roman" w:cs="Times New Roman"/>
            <w:sz w:val="24"/>
            <w:szCs w:val="24"/>
            <w:shd w:val="clear" w:color="auto" w:fill="FFFF00"/>
            <w:lang w:eastAsia="en-IN" w:bidi="hi-IN"/>
          </w:rPr>
          <w:t>However</w:t>
        </w:r>
        <w:proofErr w:type="gramEnd"/>
        <w:r w:rsidR="00956D57" w:rsidRPr="00A5434B">
          <w:rPr>
            <w:rFonts w:ascii="Times New Roman" w:eastAsia="Times New Roman" w:hAnsi="Times New Roman" w:cs="Times New Roman"/>
            <w:sz w:val="24"/>
            <w:szCs w:val="24"/>
            <w:shd w:val="clear" w:color="auto" w:fill="FFFF00"/>
            <w:lang w:eastAsia="en-IN" w:bidi="hi-IN"/>
          </w:rPr>
          <w:t xml:space="preserve"> these </w:t>
        </w:r>
      </w:ins>
      <w:ins w:id="194"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differences also reflect the spatial extent of </w:t>
        </w:r>
      </w:ins>
      <w:r w:rsidR="009F4D20">
        <w:rPr>
          <w:rFonts w:ascii="Times New Roman" w:eastAsia="Times New Roman" w:hAnsi="Times New Roman" w:cs="Times New Roman"/>
          <w:sz w:val="24"/>
          <w:szCs w:val="24"/>
          <w:shd w:val="clear" w:color="auto" w:fill="FFFF00"/>
          <w:lang w:eastAsia="en-IN" w:bidi="hi-IN"/>
        </w:rPr>
        <w:t xml:space="preserve">the </w:t>
      </w:r>
      <w:ins w:id="195"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quality </w:t>
        </w:r>
      </w:ins>
      <w:ins w:id="196"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of the </w:t>
        </w:r>
      </w:ins>
      <w:ins w:id="197" w:author="Koustubh" w:date="2017-03-24T08:55:00Z">
        <w:r w:rsidR="00956D57" w:rsidRPr="00A5434B">
          <w:rPr>
            <w:rFonts w:ascii="Times New Roman" w:eastAsia="Times New Roman" w:hAnsi="Times New Roman" w:cs="Times New Roman"/>
            <w:sz w:val="24"/>
            <w:szCs w:val="24"/>
            <w:shd w:val="clear" w:color="auto" w:fill="FFFF00"/>
            <w:lang w:eastAsia="en-IN" w:bidi="hi-IN"/>
          </w:rPr>
          <w:t>snow leopard habitat availa</w:t>
        </w:r>
      </w:ins>
      <w:ins w:id="198" w:author="Koustubh" w:date="2017-03-24T08:56:00Z">
        <w:r w:rsidR="00956D57" w:rsidRPr="00A5434B">
          <w:rPr>
            <w:rFonts w:ascii="Times New Roman" w:eastAsia="Times New Roman" w:hAnsi="Times New Roman" w:cs="Times New Roman"/>
            <w:sz w:val="24"/>
            <w:szCs w:val="24"/>
            <w:shd w:val="clear" w:color="auto" w:fill="FFFF00"/>
            <w:lang w:eastAsia="en-IN" w:bidi="hi-IN"/>
          </w:rPr>
          <w:t>ble to snow leopards in each of the study area</w:t>
        </w:r>
      </w:ins>
      <w:ins w:id="199" w:author="Koustubh" w:date="2017-03-26T08:04:00Z">
        <w:r w:rsidR="00A5434B" w:rsidRPr="00A5434B">
          <w:rPr>
            <w:rFonts w:ascii="Times New Roman" w:eastAsia="Times New Roman" w:hAnsi="Times New Roman" w:cs="Times New Roman"/>
            <w:sz w:val="24"/>
            <w:szCs w:val="24"/>
            <w:shd w:val="clear" w:color="auto" w:fill="FFFF00"/>
            <w:lang w:eastAsia="en-IN" w:bidi="hi-IN"/>
          </w:rPr>
          <w:t>s</w:t>
        </w:r>
      </w:ins>
      <w:r w:rsidR="009F4D20">
        <w:rPr>
          <w:rFonts w:ascii="Times New Roman" w:eastAsia="Times New Roman" w:hAnsi="Times New Roman" w:cs="Times New Roman"/>
          <w:sz w:val="24"/>
          <w:szCs w:val="24"/>
          <w:shd w:val="clear" w:color="auto" w:fill="FFFF00"/>
          <w:lang w:eastAsia="en-IN" w:bidi="hi-IN"/>
        </w:rPr>
        <w:t>. We use information theoretic approach to reflect upon the differences between the three study areas</w:t>
      </w:r>
      <w:ins w:id="200" w:author="Koustubh" w:date="2017-03-24T08:56:00Z">
        <w:r w:rsidR="00956D57" w:rsidRPr="00A5434B">
          <w:rPr>
            <w:rFonts w:ascii="Times New Roman" w:eastAsia="Times New Roman" w:hAnsi="Times New Roman" w:cs="Times New Roman"/>
            <w:sz w:val="24"/>
            <w:szCs w:val="24"/>
            <w:shd w:val="clear" w:color="auto" w:fill="FFFF00"/>
            <w:lang w:eastAsia="en-IN" w:bidi="hi-IN"/>
          </w:rPr>
          <w:t xml:space="preserve">. </w:t>
        </w:r>
      </w:ins>
      <w:ins w:id="201" w:author="Koustubh" w:date="2017-03-26T08:05:00Z">
        <w:r w:rsidR="00A5434B" w:rsidRPr="00A5434B">
          <w:rPr>
            <w:rFonts w:ascii="Times New Roman" w:eastAsia="Times New Roman" w:hAnsi="Times New Roman" w:cs="Times New Roman"/>
            <w:sz w:val="24"/>
            <w:szCs w:val="24"/>
            <w:shd w:val="clear" w:color="auto" w:fill="FFFF00"/>
            <w:lang w:eastAsia="en-IN" w:bidi="hi-IN"/>
          </w:rPr>
          <w:t>T</w:t>
        </w:r>
      </w:ins>
      <w:ins w:id="202" w:author="Koustubh" w:date="2017-03-26T08:04:00Z">
        <w:r w:rsidR="00A5434B" w:rsidRPr="00A5434B">
          <w:rPr>
            <w:rFonts w:ascii="Times New Roman" w:eastAsia="Times New Roman" w:hAnsi="Times New Roman" w:cs="Times New Roman"/>
            <w:sz w:val="24"/>
            <w:szCs w:val="24"/>
            <w:shd w:val="clear" w:color="auto" w:fill="FFFF00"/>
            <w:lang w:eastAsia="en-IN" w:bidi="hi-IN"/>
          </w:rPr>
          <w:t xml:space="preserve">he models </w:t>
        </w:r>
      </w:ins>
      <w:ins w:id="203" w:author="Koustubh" w:date="2017-03-26T08:05:00Z">
        <w:r w:rsidR="00A5434B" w:rsidRPr="00A5434B">
          <w:rPr>
            <w:rFonts w:ascii="Times New Roman" w:eastAsia="Times New Roman" w:hAnsi="Times New Roman" w:cs="Times New Roman"/>
            <w:sz w:val="24"/>
            <w:szCs w:val="24"/>
            <w:shd w:val="clear" w:color="auto" w:fill="FFFF00"/>
            <w:lang w:eastAsia="en-IN" w:bidi="hi-IN"/>
          </w:rPr>
          <w:t>with density estimates as a function of habitat and study area did not rank high</w:t>
        </w:r>
      </w:ins>
      <w:ins w:id="204" w:author="Koustubh" w:date="2017-03-26T08:06:00Z">
        <w:r w:rsidR="00A5434B" w:rsidRPr="00A5434B">
          <w:rPr>
            <w:rFonts w:ascii="Times New Roman" w:eastAsia="Times New Roman" w:hAnsi="Times New Roman" w:cs="Times New Roman"/>
            <w:sz w:val="24"/>
            <w:szCs w:val="24"/>
            <w:shd w:val="clear" w:color="auto" w:fill="FFFF00"/>
            <w:lang w:eastAsia="en-IN" w:bidi="hi-IN"/>
          </w:rPr>
          <w:t xml:space="preserve"> among our candidate model sets, thus </w:t>
        </w:r>
      </w:ins>
      <w:r w:rsidR="009F4D20">
        <w:rPr>
          <w:rFonts w:ascii="Times New Roman" w:eastAsia="Times New Roman" w:hAnsi="Times New Roman" w:cs="Times New Roman"/>
          <w:sz w:val="24"/>
          <w:szCs w:val="24"/>
          <w:shd w:val="clear" w:color="auto" w:fill="FFFF00"/>
          <w:lang w:eastAsia="en-IN" w:bidi="hi-IN"/>
        </w:rPr>
        <w:t xml:space="preserve">indicating no </w:t>
      </w:r>
      <w:ins w:id="205" w:author="Koustubh" w:date="2017-03-26T08:07:00Z">
        <w:r w:rsidR="00A5434B">
          <w:rPr>
            <w:rFonts w:ascii="Times New Roman" w:eastAsia="Times New Roman" w:hAnsi="Times New Roman" w:cs="Times New Roman"/>
            <w:sz w:val="24"/>
            <w:szCs w:val="24"/>
            <w:shd w:val="clear" w:color="auto" w:fill="FFFF00"/>
            <w:lang w:eastAsia="en-IN" w:bidi="hi-IN"/>
          </w:rPr>
          <w:t>differences in the true densit</w:t>
        </w:r>
      </w:ins>
      <w:ins w:id="206" w:author="Koustubh" w:date="2017-03-26T08:08:00Z">
        <w:r w:rsidR="00A5434B">
          <w:rPr>
            <w:rFonts w:ascii="Times New Roman" w:eastAsia="Times New Roman" w:hAnsi="Times New Roman" w:cs="Times New Roman"/>
            <w:sz w:val="24"/>
            <w:szCs w:val="24"/>
            <w:shd w:val="clear" w:color="auto" w:fill="FFFF00"/>
            <w:lang w:eastAsia="en-IN" w:bidi="hi-IN"/>
          </w:rPr>
          <w:t>ies</w:t>
        </w:r>
      </w:ins>
      <w:ins w:id="207" w:author="Koustubh" w:date="2017-03-26T08:07:00Z">
        <w:r w:rsidR="00A5434B">
          <w:rPr>
            <w:rFonts w:ascii="Times New Roman" w:eastAsia="Times New Roman" w:hAnsi="Times New Roman" w:cs="Times New Roman"/>
            <w:sz w:val="24"/>
            <w:szCs w:val="24"/>
            <w:shd w:val="clear" w:color="auto" w:fill="FFFF00"/>
            <w:lang w:eastAsia="en-IN" w:bidi="hi-IN"/>
          </w:rPr>
          <w:t xml:space="preserve"> between the </w:t>
        </w:r>
      </w:ins>
      <w:ins w:id="208" w:author="Koustubh" w:date="2017-03-24T08:57:00Z">
        <w:r w:rsidR="00956D57" w:rsidRPr="00A5434B">
          <w:rPr>
            <w:rFonts w:ascii="Times New Roman" w:eastAsia="Times New Roman" w:hAnsi="Times New Roman" w:cs="Times New Roman"/>
            <w:sz w:val="24"/>
            <w:szCs w:val="24"/>
            <w:shd w:val="clear" w:color="auto" w:fill="FFFF00"/>
            <w:lang w:eastAsia="en-IN" w:bidi="hi-IN"/>
          </w:rPr>
          <w:t>three study areas (Table XX AIC)</w:t>
        </w:r>
      </w:ins>
      <w:r w:rsidR="009B0772" w:rsidRPr="00A5434B">
        <w:rPr>
          <w:rFonts w:ascii="Times New Roman" w:eastAsia="Times New Roman" w:hAnsi="Times New Roman" w:cs="Times New Roman"/>
          <w:sz w:val="24"/>
          <w:szCs w:val="24"/>
          <w:shd w:val="clear" w:color="auto" w:fill="FFFF00"/>
          <w:lang w:eastAsia="en-IN" w:bidi="hi-IN"/>
        </w:rPr>
        <w:t>.</w:t>
      </w:r>
      <w:r w:rsidR="007C4344">
        <w:rPr>
          <w:rFonts w:ascii="Times New Roman" w:eastAsia="Times New Roman" w:hAnsi="Times New Roman" w:cs="Times New Roman"/>
          <w:sz w:val="24"/>
          <w:szCs w:val="24"/>
          <w:lang w:eastAsia="en-IN" w:bidi="hi-IN"/>
        </w:rPr>
        <w:t xml:space="preserve"> </w:t>
      </w:r>
      <w:ins w:id="209" w:author="Koustubh" w:date="2017-03-26T08:26:00Z">
        <w:r w:rsidR="00FE1ADD">
          <w:rPr>
            <w:rFonts w:ascii="Times New Roman" w:eastAsia="Times New Roman" w:hAnsi="Times New Roman" w:cs="Times New Roman"/>
            <w:sz w:val="24"/>
            <w:szCs w:val="24"/>
            <w:lang w:eastAsia="en-IN" w:bidi="hi-IN"/>
          </w:rPr>
          <w:t>Comparing all three study areas, t</w:t>
        </w:r>
      </w:ins>
      <w:del w:id="210" w:author="Koustubh" w:date="2017-03-26T08:26:00Z">
        <w:r w:rsidR="007C4344" w:rsidDel="00FE1ADD">
          <w:rPr>
            <w:rFonts w:ascii="Times New Roman" w:eastAsia="Times New Roman" w:hAnsi="Times New Roman" w:cs="Times New Roman"/>
            <w:sz w:val="24"/>
            <w:szCs w:val="24"/>
            <w:lang w:eastAsia="en-IN" w:bidi="hi-IN"/>
          </w:rPr>
          <w:delText>T</w:delText>
        </w:r>
      </w:del>
      <w:r w:rsidR="007C4344">
        <w:rPr>
          <w:rFonts w:ascii="Times New Roman" w:eastAsia="Times New Roman" w:hAnsi="Times New Roman" w:cs="Times New Roman"/>
          <w:sz w:val="24"/>
          <w:szCs w:val="24"/>
          <w:lang w:eastAsia="en-IN" w:bidi="hi-IN"/>
        </w:rPr>
        <w:t xml:space="preserve">he best model selected based on </w:t>
      </w:r>
      <w:proofErr w:type="spellStart"/>
      <w:r w:rsidR="007C4344">
        <w:rPr>
          <w:rFonts w:ascii="Times New Roman" w:eastAsia="Times New Roman" w:hAnsi="Times New Roman" w:cs="Times New Roman"/>
          <w:sz w:val="24"/>
          <w:szCs w:val="24"/>
          <w:lang w:eastAsia="en-IN" w:bidi="hi-IN"/>
        </w:rPr>
        <w:t>AIC</w:t>
      </w:r>
      <w:r w:rsidR="005C3F8B">
        <w:rPr>
          <w:rFonts w:ascii="Times New Roman" w:eastAsia="Times New Roman" w:hAnsi="Times New Roman" w:cs="Times New Roman"/>
          <w:sz w:val="24"/>
          <w:szCs w:val="24"/>
          <w:lang w:eastAsia="en-IN" w:bidi="hi-IN"/>
        </w:rPr>
        <w:t>c</w:t>
      </w:r>
      <w:proofErr w:type="spellEnd"/>
      <w:r w:rsidR="007C4344">
        <w:rPr>
          <w:rFonts w:ascii="Times New Roman" w:eastAsia="Times New Roman" w:hAnsi="Times New Roman" w:cs="Times New Roman"/>
          <w:sz w:val="24"/>
          <w:szCs w:val="24"/>
          <w:lang w:eastAsia="en-IN" w:bidi="hi-IN"/>
        </w:rPr>
        <w:t xml:space="preserve"> indicated that ruggedness </w:t>
      </w:r>
      <w:r w:rsidR="009F4D20">
        <w:rPr>
          <w:rFonts w:ascii="Times New Roman" w:eastAsia="Times New Roman" w:hAnsi="Times New Roman" w:cs="Times New Roman"/>
          <w:sz w:val="24"/>
          <w:szCs w:val="24"/>
          <w:lang w:eastAsia="en-IN" w:bidi="hi-IN"/>
        </w:rPr>
        <w:t>a</w:t>
      </w:r>
      <w:ins w:id="211" w:author="Koustubh" w:date="2017-03-24T08:57:00Z">
        <w:r w:rsidR="00956D57">
          <w:rPr>
            <w:rFonts w:ascii="Times New Roman" w:eastAsia="Times New Roman" w:hAnsi="Times New Roman" w:cs="Times New Roman"/>
            <w:sz w:val="24"/>
            <w:szCs w:val="24"/>
            <w:lang w:eastAsia="en-IN" w:bidi="hi-IN"/>
          </w:rPr>
          <w:t>ffect</w:t>
        </w:r>
      </w:ins>
      <w:r w:rsidR="009F4D20">
        <w:rPr>
          <w:rFonts w:ascii="Times New Roman" w:eastAsia="Times New Roman" w:hAnsi="Times New Roman" w:cs="Times New Roman"/>
          <w:sz w:val="24"/>
          <w:szCs w:val="24"/>
          <w:lang w:eastAsia="en-IN" w:bidi="hi-IN"/>
        </w:rPr>
        <w:t>ed</w:t>
      </w:r>
      <w:ins w:id="212" w:author="Koustubh" w:date="2017-03-24T08:57:00Z">
        <w:r w:rsidR="00956D57">
          <w:rPr>
            <w:rFonts w:ascii="Times New Roman" w:eastAsia="Times New Roman" w:hAnsi="Times New Roman" w:cs="Times New Roman"/>
            <w:sz w:val="24"/>
            <w:szCs w:val="24"/>
            <w:lang w:eastAsia="en-IN" w:bidi="hi-IN"/>
          </w:rPr>
          <w:t xml:space="preserve"> </w:t>
        </w:r>
      </w:ins>
      <w:r w:rsidR="007C4344">
        <w:rPr>
          <w:rFonts w:ascii="Times New Roman" w:eastAsia="Times New Roman" w:hAnsi="Times New Roman" w:cs="Times New Roman"/>
          <w:sz w:val="24"/>
          <w:szCs w:val="24"/>
          <w:lang w:eastAsia="en-IN" w:bidi="hi-IN"/>
        </w:rPr>
        <w:t xml:space="preserve">density </w:t>
      </w:r>
      <w:r w:rsidR="009F4D20">
        <w:rPr>
          <w:rFonts w:ascii="Times New Roman" w:eastAsia="Times New Roman" w:hAnsi="Times New Roman" w:cs="Times New Roman"/>
          <w:sz w:val="24"/>
          <w:szCs w:val="24"/>
          <w:lang w:eastAsia="en-IN" w:bidi="hi-IN"/>
        </w:rPr>
        <w:t xml:space="preserve">and non-uniform ranging patterns uniformly </w:t>
      </w:r>
      <w:del w:id="213" w:author="Koustubh" w:date="2017-03-24T08:58:00Z">
        <w:r w:rsidR="007C4344" w:rsidDel="00956D57">
          <w:rPr>
            <w:rFonts w:ascii="Times New Roman" w:eastAsia="Times New Roman" w:hAnsi="Times New Roman" w:cs="Times New Roman"/>
            <w:sz w:val="24"/>
            <w:szCs w:val="24"/>
            <w:lang w:eastAsia="en-IN" w:bidi="hi-IN"/>
          </w:rPr>
          <w:delText xml:space="preserve">differently </w:delText>
        </w:r>
      </w:del>
      <w:r w:rsidR="009F4D20">
        <w:rPr>
          <w:rFonts w:ascii="Times New Roman" w:eastAsia="Times New Roman" w:hAnsi="Times New Roman" w:cs="Times New Roman"/>
          <w:sz w:val="24"/>
          <w:szCs w:val="24"/>
          <w:lang w:eastAsia="en-IN" w:bidi="hi-IN"/>
        </w:rPr>
        <w:t xml:space="preserve">across </w:t>
      </w:r>
      <w:r w:rsidR="007C4344">
        <w:rPr>
          <w:rFonts w:ascii="Times New Roman" w:eastAsia="Times New Roman" w:hAnsi="Times New Roman" w:cs="Times New Roman"/>
          <w:sz w:val="24"/>
          <w:szCs w:val="24"/>
          <w:lang w:eastAsia="en-IN" w:bidi="hi-IN"/>
        </w:rPr>
        <w:t>the three study areas</w:t>
      </w:r>
      <w:r w:rsidR="003A3A67">
        <w:rPr>
          <w:rFonts w:ascii="Times New Roman" w:eastAsia="Times New Roman" w:hAnsi="Times New Roman" w:cs="Times New Roman"/>
          <w:sz w:val="24"/>
          <w:szCs w:val="24"/>
          <w:lang w:eastAsia="en-IN" w:bidi="hi-IN"/>
        </w:rPr>
        <w:t xml:space="preserve"> (Fig </w:t>
      </w:r>
      <w:r w:rsidR="00FF69EC">
        <w:rPr>
          <w:rFonts w:ascii="Times New Roman" w:eastAsia="Times New Roman" w:hAnsi="Times New Roman" w:cs="Times New Roman"/>
          <w:sz w:val="24"/>
          <w:szCs w:val="24"/>
          <w:lang w:eastAsia="en-IN" w:bidi="hi-IN"/>
        </w:rPr>
        <w:t>4a</w:t>
      </w:r>
      <w:r w:rsidR="003A3A67">
        <w:rPr>
          <w:rFonts w:ascii="Times New Roman" w:eastAsia="Times New Roman" w:hAnsi="Times New Roman" w:cs="Times New Roman"/>
          <w:sz w:val="24"/>
          <w:szCs w:val="24"/>
          <w:lang w:eastAsia="en-IN" w:bidi="hi-IN"/>
        </w:rPr>
        <w:t>)</w:t>
      </w:r>
      <w:del w:id="214" w:author="Koustubh" w:date="2017-03-26T08:26:00Z">
        <w:r w:rsidR="00C77A61" w:rsidDel="00FE1ADD">
          <w:rPr>
            <w:rFonts w:ascii="Times New Roman" w:eastAsia="Times New Roman" w:hAnsi="Times New Roman" w:cs="Times New Roman"/>
            <w:sz w:val="24"/>
            <w:szCs w:val="24"/>
            <w:lang w:eastAsia="en-IN" w:bidi="hi-IN"/>
          </w:rPr>
          <w:delText xml:space="preserve">, and </w:delText>
        </w:r>
      </w:del>
      <w:ins w:id="215" w:author="Koustubh" w:date="2017-03-26T08:26:00Z">
        <w:r w:rsidR="00FE1ADD">
          <w:rPr>
            <w:rFonts w:ascii="Times New Roman" w:eastAsia="Times New Roman" w:hAnsi="Times New Roman" w:cs="Times New Roman"/>
            <w:sz w:val="24"/>
            <w:szCs w:val="24"/>
            <w:lang w:eastAsia="en-IN" w:bidi="hi-IN"/>
          </w:rPr>
          <w:t>.</w:t>
        </w:r>
      </w:ins>
      <w:ins w:id="216" w:author="Koustubh" w:date="2017-03-26T08:11:00Z">
        <w:r w:rsidR="00A5434B">
          <w:rPr>
            <w:rFonts w:ascii="Times New Roman" w:eastAsia="Times New Roman" w:hAnsi="Times New Roman" w:cs="Times New Roman"/>
            <w:sz w:val="24"/>
            <w:szCs w:val="24"/>
            <w:lang w:eastAsia="en-IN" w:bidi="hi-IN"/>
          </w:rPr>
          <w:t xml:space="preserve"> </w:t>
        </w:r>
      </w:ins>
      <w:del w:id="217" w:author="Koustubh" w:date="2017-03-26T08:11:00Z">
        <w:r w:rsidR="00C77A61" w:rsidDel="00A5434B">
          <w:rPr>
            <w:rFonts w:ascii="Times New Roman" w:eastAsia="Times New Roman" w:hAnsi="Times New Roman" w:cs="Times New Roman"/>
            <w:sz w:val="24"/>
            <w:szCs w:val="24"/>
            <w:lang w:eastAsia="en-IN" w:bidi="hi-IN"/>
          </w:rPr>
          <w:delText>that presence of waterholes also had different effects on each of the three study areas</w:delText>
        </w:r>
        <w:r w:rsidR="003A3A67" w:rsidDel="00A5434B">
          <w:rPr>
            <w:rFonts w:ascii="Times New Roman" w:eastAsia="Times New Roman" w:hAnsi="Times New Roman" w:cs="Times New Roman"/>
            <w:sz w:val="24"/>
            <w:szCs w:val="24"/>
            <w:lang w:eastAsia="en-IN" w:bidi="hi-IN"/>
          </w:rPr>
          <w:delText xml:space="preserve"> </w:delText>
        </w:r>
      </w:del>
      <w:r w:rsidR="003A3A67">
        <w:rPr>
          <w:rFonts w:ascii="Times New Roman" w:eastAsia="Times New Roman" w:hAnsi="Times New Roman" w:cs="Times New Roman"/>
          <w:sz w:val="24"/>
          <w:szCs w:val="24"/>
          <w:lang w:eastAsia="en-IN" w:bidi="hi-IN"/>
        </w:rPr>
        <w:t xml:space="preserve">(Table </w:t>
      </w:r>
      <w:r w:rsidR="00FF69EC">
        <w:rPr>
          <w:rFonts w:ascii="Times New Roman" w:eastAsia="Times New Roman" w:hAnsi="Times New Roman" w:cs="Times New Roman"/>
          <w:sz w:val="24"/>
          <w:szCs w:val="24"/>
          <w:lang w:eastAsia="en-IN" w:bidi="hi-IN"/>
        </w:rPr>
        <w:t>1</w:t>
      </w:r>
      <w:r w:rsidR="003A3A67">
        <w:rPr>
          <w:rFonts w:ascii="Times New Roman" w:eastAsia="Times New Roman" w:hAnsi="Times New Roman" w:cs="Times New Roman"/>
          <w:sz w:val="24"/>
          <w:szCs w:val="24"/>
          <w:lang w:eastAsia="en-IN" w:bidi="hi-IN"/>
        </w:rPr>
        <w:t>)</w:t>
      </w:r>
      <w:r w:rsidR="00C77A61">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w:t>
      </w:r>
      <w:del w:id="218" w:author="Koustubh" w:date="2017-03-26T08:24:00Z">
        <w:r w:rsidR="00DE658A" w:rsidDel="00FE1ADD">
          <w:rPr>
            <w:rFonts w:ascii="Times New Roman" w:eastAsia="Times New Roman" w:hAnsi="Times New Roman" w:cs="Times New Roman"/>
            <w:sz w:val="24"/>
            <w:szCs w:val="24"/>
            <w:lang w:eastAsia="en-IN" w:bidi="hi-IN"/>
          </w:rPr>
          <w:delText xml:space="preserve">Incidentally, </w:delText>
        </w:r>
        <w:r w:rsidR="00537357" w:rsidDel="00FE1ADD">
          <w:rPr>
            <w:rFonts w:ascii="Times New Roman" w:eastAsia="Times New Roman" w:hAnsi="Times New Roman" w:cs="Times New Roman"/>
            <w:sz w:val="24"/>
            <w:szCs w:val="24"/>
            <w:lang w:eastAsia="en-IN" w:bidi="hi-IN"/>
          </w:rPr>
          <w:delText xml:space="preserve">snow leopards </w:delText>
        </w:r>
        <w:r w:rsidR="005C3F8B" w:rsidDel="00FE1ADD">
          <w:rPr>
            <w:rFonts w:ascii="Times New Roman" w:eastAsia="Times New Roman" w:hAnsi="Times New Roman" w:cs="Times New Roman"/>
            <w:sz w:val="24"/>
            <w:szCs w:val="24"/>
            <w:lang w:eastAsia="en-IN" w:bidi="hi-IN"/>
          </w:rPr>
          <w:delText xml:space="preserve">in </w:delText>
        </w:r>
        <w:r w:rsidR="00DE658A" w:rsidDel="00FE1ADD">
          <w:rPr>
            <w:rFonts w:ascii="Times New Roman" w:eastAsia="Times New Roman" w:hAnsi="Times New Roman" w:cs="Times New Roman"/>
            <w:sz w:val="24"/>
            <w:szCs w:val="24"/>
            <w:lang w:eastAsia="en-IN" w:bidi="hi-IN"/>
          </w:rPr>
          <w:delText xml:space="preserve">Noyon, which was sampled during the winter, showed </w:delText>
        </w:r>
        <w:r w:rsidR="00537357" w:rsidDel="00FE1ADD">
          <w:rPr>
            <w:rFonts w:ascii="Times New Roman" w:eastAsia="Times New Roman" w:hAnsi="Times New Roman" w:cs="Times New Roman"/>
            <w:sz w:val="24"/>
            <w:szCs w:val="24"/>
            <w:lang w:eastAsia="en-IN" w:bidi="hi-IN"/>
          </w:rPr>
          <w:delText xml:space="preserve">only marginal affinity for waterholes. </w:delText>
        </w:r>
      </w:del>
    </w:p>
    <w:p w14:paraId="6F92A255" w14:textId="77777777" w:rsidR="00CF18F4" w:rsidRDefault="00CF18F4" w:rsidP="00CF18F4">
      <w:pPr>
        <w:spacing w:after="0" w:line="240" w:lineRule="auto"/>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22C258BA" w14:textId="3004F6CC" w:rsidR="000D6223" w:rsidRDefault="00704E9D" w:rsidP="000D6223">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sidR="003A3A67">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sidR="005C3F8B">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structured habitat to the species</w:t>
      </w:r>
      <w:r w:rsidR="005C3F8B">
        <w:rPr>
          <w:rFonts w:ascii="Times New Roman" w:eastAsia="Times New Roman" w:hAnsi="Times New Roman" w:cs="Times New Roman"/>
          <w:sz w:val="24"/>
          <w:szCs w:val="24"/>
          <w:lang w:eastAsia="en-IN" w:bidi="hi-IN"/>
        </w:rPr>
        <w:t xml:space="preserve">. They tend to prefer rugged habitats and avoid plain terrain in Gobi. </w:t>
      </w:r>
      <w:r w:rsidR="0011629B">
        <w:rPr>
          <w:rFonts w:ascii="Times New Roman" w:eastAsia="Times New Roman" w:hAnsi="Times New Roman" w:cs="Times New Roman"/>
          <w:sz w:val="24"/>
          <w:szCs w:val="24"/>
          <w:lang w:eastAsia="en-IN" w:bidi="hi-IN"/>
        </w:rPr>
        <w:t>A</w:t>
      </w:r>
      <w:r w:rsidR="005C3F8B">
        <w:rPr>
          <w:rFonts w:ascii="Times New Roman" w:eastAsia="Times New Roman" w:hAnsi="Times New Roman" w:cs="Times New Roman"/>
          <w:sz w:val="24"/>
          <w:szCs w:val="24"/>
          <w:lang w:eastAsia="en-IN" w:bidi="hi-IN"/>
        </w:rPr>
        <w:t xml:space="preserve"> model that assumes </w:t>
      </w:r>
      <w:r w:rsidRPr="00CF18F4">
        <w:rPr>
          <w:rFonts w:ascii="Times New Roman" w:eastAsia="Times New Roman" w:hAnsi="Times New Roman" w:cs="Times New Roman"/>
          <w:sz w:val="24"/>
          <w:szCs w:val="24"/>
          <w:lang w:eastAsia="en-IN" w:bidi="hi-IN"/>
        </w:rPr>
        <w:t xml:space="preserve">uniform </w:t>
      </w:r>
      <w:r w:rsidR="005C3F8B">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sidR="005C3F8B">
        <w:rPr>
          <w:rFonts w:ascii="Times New Roman" w:eastAsia="Times New Roman" w:hAnsi="Times New Roman" w:cs="Times New Roman"/>
          <w:sz w:val="24"/>
          <w:szCs w:val="24"/>
          <w:lang w:eastAsia="en-IN" w:bidi="hi-IN"/>
        </w:rPr>
        <w:t xml:space="preserve">cannot </w:t>
      </w:r>
      <w:r w:rsidR="0011629B">
        <w:rPr>
          <w:rFonts w:ascii="Times New Roman" w:eastAsia="Times New Roman" w:hAnsi="Times New Roman" w:cs="Times New Roman"/>
          <w:sz w:val="24"/>
          <w:szCs w:val="24"/>
          <w:lang w:eastAsia="en-IN" w:bidi="hi-IN"/>
        </w:rPr>
        <w:t xml:space="preserve">incorporate </w:t>
      </w:r>
      <w:r w:rsidR="005C3F8B">
        <w:rPr>
          <w:rFonts w:ascii="Times New Roman" w:eastAsia="Times New Roman" w:hAnsi="Times New Roman" w:cs="Times New Roman"/>
          <w:sz w:val="24"/>
          <w:szCs w:val="24"/>
          <w:lang w:eastAsia="en-IN" w:bidi="hi-IN"/>
        </w:rPr>
        <w:t xml:space="preserve">this preference. </w:t>
      </w:r>
      <w:r w:rsidR="00DE658A">
        <w:rPr>
          <w:rFonts w:ascii="Times New Roman" w:eastAsia="Times New Roman" w:hAnsi="Times New Roman" w:cs="Times New Roman"/>
          <w:sz w:val="24"/>
          <w:szCs w:val="24"/>
          <w:lang w:eastAsia="en-IN" w:bidi="hi-IN"/>
        </w:rPr>
        <w:t>Telemetry data indicates no effect of</w:t>
      </w:r>
      <w:r w:rsidR="000D6223">
        <w:rPr>
          <w:rFonts w:ascii="Times New Roman" w:eastAsia="Times New Roman" w:hAnsi="Times New Roman" w:cs="Times New Roman"/>
          <w:sz w:val="24"/>
          <w:szCs w:val="24"/>
          <w:lang w:eastAsia="en-IN" w:bidi="hi-IN"/>
        </w:rPr>
        <w:t xml:space="preserve"> altitude in Gobi</w:t>
      </w:r>
      <w:r w:rsidR="005C3F8B">
        <w:rPr>
          <w:rFonts w:ascii="Times New Roman" w:eastAsia="Times New Roman" w:hAnsi="Times New Roman" w:cs="Times New Roman"/>
          <w:sz w:val="24"/>
          <w:szCs w:val="24"/>
          <w:lang w:eastAsia="en-IN" w:bidi="hi-IN"/>
        </w:rPr>
        <w:t>, which</w:t>
      </w:r>
      <w:r w:rsidR="000D6223">
        <w:rPr>
          <w:rFonts w:ascii="Times New Roman" w:eastAsia="Times New Roman" w:hAnsi="Times New Roman" w:cs="Times New Roman"/>
          <w:sz w:val="24"/>
          <w:szCs w:val="24"/>
          <w:lang w:eastAsia="en-IN" w:bidi="hi-IN"/>
        </w:rPr>
        <w:t xml:space="preserve"> varies between 900 and 2100xx meters above MSL</w:t>
      </w:r>
      <w:ins w:id="219" w:author="Koustubh" w:date="2017-03-26T08:29:00Z">
        <w:r w:rsidR="00FE1ADD">
          <w:rPr>
            <w:rFonts w:ascii="Times New Roman" w:eastAsia="Times New Roman" w:hAnsi="Times New Roman" w:cs="Times New Roman"/>
            <w:sz w:val="24"/>
            <w:szCs w:val="24"/>
            <w:lang w:eastAsia="en-IN" w:bidi="hi-IN"/>
          </w:rPr>
          <w:t xml:space="preserve"> across the region</w:t>
        </w:r>
      </w:ins>
      <w:r w:rsidR="000D6223">
        <w:rPr>
          <w:rFonts w:ascii="Times New Roman" w:eastAsia="Times New Roman" w:hAnsi="Times New Roman" w:cs="Times New Roman"/>
          <w:sz w:val="24"/>
          <w:szCs w:val="24"/>
          <w:lang w:eastAsia="en-IN" w:bidi="hi-IN"/>
        </w:rPr>
        <w:t xml:space="preserve">. A recent publication </w:t>
      </w:r>
      <w:r w:rsidR="0046414B">
        <w:rPr>
          <w:rFonts w:ascii="Times New Roman" w:eastAsia="Times New Roman" w:hAnsi="Times New Roman" w:cs="Times New Roman"/>
          <w:sz w:val="24"/>
          <w:szCs w:val="24"/>
          <w:lang w:eastAsia="en-IN" w:bidi="hi-IN"/>
        </w:rPr>
        <w:fldChar w:fldCharType="begin" w:fldLock="1"/>
      </w:r>
      <w:r w:rsidR="00966467">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sidR="0046414B">
        <w:rPr>
          <w:rFonts w:ascii="Times New Roman" w:eastAsia="Times New Roman" w:hAnsi="Times New Roman" w:cs="Times New Roman"/>
          <w:sz w:val="24"/>
          <w:szCs w:val="24"/>
          <w:lang w:eastAsia="en-IN" w:bidi="hi-IN"/>
        </w:rPr>
        <w:fldChar w:fldCharType="separate"/>
      </w:r>
      <w:r w:rsidR="0046414B" w:rsidRPr="0046414B">
        <w:rPr>
          <w:rFonts w:ascii="Times New Roman" w:eastAsia="Times New Roman" w:hAnsi="Times New Roman" w:cs="Times New Roman"/>
          <w:noProof/>
          <w:sz w:val="24"/>
          <w:szCs w:val="24"/>
          <w:lang w:eastAsia="en-IN" w:bidi="hi-IN"/>
        </w:rPr>
        <w:t>(Johansson et al., 2016)</w:t>
      </w:r>
      <w:r w:rsidR="0046414B">
        <w:rPr>
          <w:rFonts w:ascii="Times New Roman" w:eastAsia="Times New Roman" w:hAnsi="Times New Roman" w:cs="Times New Roman"/>
          <w:sz w:val="24"/>
          <w:szCs w:val="24"/>
          <w:lang w:eastAsia="en-IN" w:bidi="hi-IN"/>
        </w:rPr>
        <w:fldChar w:fldCharType="end"/>
      </w:r>
      <w:r w:rsidR="000D6223">
        <w:rPr>
          <w:rFonts w:ascii="Times New Roman" w:eastAsia="Times New Roman" w:hAnsi="Times New Roman" w:cs="Times New Roman"/>
          <w:sz w:val="24"/>
          <w:szCs w:val="24"/>
          <w:lang w:eastAsia="en-IN" w:bidi="hi-IN"/>
        </w:rPr>
        <w:t xml:space="preserve"> from </w:t>
      </w:r>
      <w:proofErr w:type="spellStart"/>
      <w:r w:rsidR="000D6223">
        <w:rPr>
          <w:rFonts w:ascii="Times New Roman" w:eastAsia="Times New Roman" w:hAnsi="Times New Roman" w:cs="Times New Roman"/>
          <w:sz w:val="24"/>
          <w:szCs w:val="24"/>
          <w:lang w:eastAsia="en-IN" w:bidi="hi-IN"/>
        </w:rPr>
        <w:t>Tost</w:t>
      </w:r>
      <w:proofErr w:type="spellEnd"/>
      <w:r w:rsidR="000D6223">
        <w:rPr>
          <w:rFonts w:ascii="Times New Roman" w:eastAsia="Times New Roman" w:hAnsi="Times New Roman" w:cs="Times New Roman"/>
          <w:sz w:val="24"/>
          <w:szCs w:val="24"/>
          <w:lang w:eastAsia="en-IN" w:bidi="hi-IN"/>
        </w:rPr>
        <w:t xml:space="preserve"> </w:t>
      </w:r>
      <w:del w:id="220" w:author="Koustubh" w:date="2017-03-26T08:30:00Z">
        <w:r w:rsidR="000D6223" w:rsidDel="00FE1ADD">
          <w:rPr>
            <w:rFonts w:ascii="Times New Roman" w:eastAsia="Times New Roman" w:hAnsi="Times New Roman" w:cs="Times New Roman"/>
            <w:sz w:val="24"/>
            <w:szCs w:val="24"/>
            <w:lang w:eastAsia="en-IN" w:bidi="hi-IN"/>
          </w:rPr>
          <w:delText>(partially protected)</w:delText>
        </w:r>
      </w:del>
      <w:r w:rsidR="000D6223">
        <w:rPr>
          <w:rFonts w:ascii="Times New Roman" w:eastAsia="Times New Roman" w:hAnsi="Times New Roman" w:cs="Times New Roman"/>
          <w:sz w:val="24"/>
          <w:szCs w:val="24"/>
          <w:lang w:eastAsia="en-IN" w:bidi="hi-IN"/>
        </w:rPr>
        <w:t xml:space="preserve"> reveal</w:t>
      </w:r>
      <w:ins w:id="221" w:author="Koustubh" w:date="2017-03-26T08:30:00Z">
        <w:r w:rsidR="00FE1ADD">
          <w:rPr>
            <w:rFonts w:ascii="Times New Roman" w:eastAsia="Times New Roman" w:hAnsi="Times New Roman" w:cs="Times New Roman"/>
            <w:sz w:val="24"/>
            <w:szCs w:val="24"/>
            <w:lang w:eastAsia="en-IN" w:bidi="hi-IN"/>
          </w:rPr>
          <w:t>s</w:t>
        </w:r>
      </w:ins>
      <w:r w:rsidR="000D6223">
        <w:rPr>
          <w:rFonts w:ascii="Times New Roman" w:eastAsia="Times New Roman" w:hAnsi="Times New Roman" w:cs="Times New Roman"/>
          <w:sz w:val="24"/>
          <w:szCs w:val="24"/>
          <w:lang w:eastAsia="en-IN" w:bidi="hi-IN"/>
        </w:rPr>
        <w:t xml:space="preserve"> home range shapes </w:t>
      </w:r>
      <w:r w:rsidR="005C3F8B">
        <w:rPr>
          <w:rFonts w:ascii="Times New Roman" w:eastAsia="Times New Roman" w:hAnsi="Times New Roman" w:cs="Times New Roman"/>
          <w:sz w:val="24"/>
          <w:szCs w:val="24"/>
          <w:lang w:eastAsia="en-IN" w:bidi="hi-IN"/>
        </w:rPr>
        <w:t xml:space="preserve">that followed </w:t>
      </w:r>
      <w:r w:rsidR="000D6223">
        <w:rPr>
          <w:rFonts w:ascii="Times New Roman" w:eastAsia="Times New Roman" w:hAnsi="Times New Roman" w:cs="Times New Roman"/>
          <w:sz w:val="24"/>
          <w:szCs w:val="24"/>
          <w:lang w:eastAsia="en-IN" w:bidi="hi-IN"/>
        </w:rPr>
        <w:t>rugged mountain habitat.</w:t>
      </w:r>
      <w:r w:rsidR="000D6223" w:rsidRPr="000D6223">
        <w:rPr>
          <w:rFonts w:ascii="Times New Roman" w:eastAsia="Times New Roman" w:hAnsi="Times New Roman" w:cs="Times New Roman"/>
          <w:sz w:val="24"/>
          <w:szCs w:val="24"/>
          <w:lang w:eastAsia="en-IN" w:bidi="hi-IN"/>
        </w:rPr>
        <w:t xml:space="preserve"> </w:t>
      </w:r>
      <w:r w:rsidR="000D6223">
        <w:rPr>
          <w:rFonts w:ascii="Times New Roman" w:eastAsia="Times New Roman" w:hAnsi="Times New Roman" w:cs="Times New Roman"/>
          <w:sz w:val="24"/>
          <w:szCs w:val="24"/>
          <w:lang w:eastAsia="en-IN" w:bidi="hi-IN"/>
        </w:rPr>
        <w:t xml:space="preserve">Our results </w:t>
      </w:r>
      <w:r w:rsidR="005C3F8B">
        <w:rPr>
          <w:rFonts w:ascii="Times New Roman" w:eastAsia="Times New Roman" w:hAnsi="Times New Roman" w:cs="Times New Roman"/>
          <w:sz w:val="24"/>
          <w:szCs w:val="24"/>
          <w:lang w:eastAsia="en-IN" w:bidi="hi-IN"/>
        </w:rPr>
        <w:t>reflect a similar pattern, with</w:t>
      </w:r>
      <w:r w:rsidR="000D6223">
        <w:rPr>
          <w:rFonts w:ascii="Times New Roman" w:eastAsia="Times New Roman" w:hAnsi="Times New Roman" w:cs="Times New Roman"/>
          <w:sz w:val="24"/>
          <w:szCs w:val="24"/>
          <w:lang w:eastAsia="en-IN" w:bidi="hi-IN"/>
        </w:rPr>
        <w:t xml:space="preserve"> </w:t>
      </w:r>
      <w:r w:rsidR="005C3F8B">
        <w:rPr>
          <w:rFonts w:ascii="Times New Roman" w:eastAsia="Times New Roman" w:hAnsi="Times New Roman" w:cs="Times New Roman"/>
          <w:sz w:val="24"/>
          <w:szCs w:val="24"/>
          <w:lang w:eastAsia="en-IN" w:bidi="hi-IN"/>
        </w:rPr>
        <w:t>the</w:t>
      </w:r>
      <w:r w:rsidR="000D6223">
        <w:rPr>
          <w:rFonts w:ascii="Times New Roman" w:eastAsia="Times New Roman" w:hAnsi="Times New Roman" w:cs="Times New Roman"/>
          <w:sz w:val="24"/>
          <w:szCs w:val="24"/>
          <w:lang w:eastAsia="en-IN" w:bidi="hi-IN"/>
        </w:rPr>
        <w:t xml:space="preserve"> spatial distribution of snow leopards’ ranging patterns </w:t>
      </w:r>
      <w:r w:rsidR="005C3F8B">
        <w:rPr>
          <w:rFonts w:ascii="Times New Roman" w:eastAsia="Times New Roman" w:hAnsi="Times New Roman" w:cs="Times New Roman"/>
          <w:sz w:val="24"/>
          <w:szCs w:val="24"/>
          <w:lang w:eastAsia="en-IN" w:bidi="hi-IN"/>
        </w:rPr>
        <w:t xml:space="preserve">being non-uniform </w:t>
      </w:r>
      <w:proofErr w:type="gramStart"/>
      <w:r w:rsidR="005C3F8B">
        <w:rPr>
          <w:rFonts w:ascii="Times New Roman" w:eastAsia="Times New Roman" w:hAnsi="Times New Roman" w:cs="Times New Roman"/>
          <w:sz w:val="24"/>
          <w:szCs w:val="24"/>
          <w:lang w:eastAsia="en-IN" w:bidi="hi-IN"/>
        </w:rPr>
        <w:t>with a preference for rugged terrain</w:t>
      </w:r>
      <w:r w:rsidR="000D6223">
        <w:rPr>
          <w:rFonts w:ascii="Times New Roman" w:eastAsia="Times New Roman" w:hAnsi="Times New Roman" w:cs="Times New Roman"/>
          <w:sz w:val="24"/>
          <w:szCs w:val="24"/>
          <w:lang w:eastAsia="en-IN" w:bidi="hi-IN"/>
        </w:rPr>
        <w:t xml:space="preserve"> for the three study areas in South Gobi</w:t>
      </w:r>
      <w:proofErr w:type="gramEnd"/>
      <w:r w:rsidR="000D6223">
        <w:rPr>
          <w:rFonts w:ascii="Times New Roman" w:eastAsia="Times New Roman" w:hAnsi="Times New Roman" w:cs="Times New Roman"/>
          <w:sz w:val="24"/>
          <w:szCs w:val="24"/>
          <w:lang w:eastAsia="en-IN" w:bidi="hi-IN"/>
        </w:rPr>
        <w:t xml:space="preserve">. </w:t>
      </w:r>
    </w:p>
    <w:p w14:paraId="6972F289" w14:textId="77777777" w:rsidR="000D6223" w:rsidRDefault="000D6223" w:rsidP="000D6223">
      <w:pPr>
        <w:spacing w:after="0" w:line="240" w:lineRule="auto"/>
        <w:rPr>
          <w:rFonts w:ascii="Times New Roman" w:eastAsia="Times New Roman" w:hAnsi="Times New Roman" w:cs="Times New Roman"/>
          <w:sz w:val="24"/>
          <w:szCs w:val="24"/>
          <w:lang w:eastAsia="en-IN" w:bidi="hi-IN"/>
        </w:rPr>
      </w:pPr>
    </w:p>
    <w:p w14:paraId="20A520E6" w14:textId="39A9AC11" w:rsidR="00943548" w:rsidRDefault="00820490" w:rsidP="00943548">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Field biologists </w:t>
      </w:r>
      <w:r w:rsidR="000D6223">
        <w:rPr>
          <w:rFonts w:ascii="Times New Roman" w:eastAsia="Times New Roman" w:hAnsi="Times New Roman" w:cs="Times New Roman"/>
          <w:sz w:val="24"/>
          <w:szCs w:val="24"/>
          <w:lang w:eastAsia="en-IN" w:bidi="hi-IN"/>
        </w:rPr>
        <w:t xml:space="preserve">also </w:t>
      </w:r>
      <w:r>
        <w:rPr>
          <w:rFonts w:ascii="Times New Roman" w:eastAsia="Times New Roman" w:hAnsi="Times New Roman" w:cs="Times New Roman"/>
          <w:sz w:val="24"/>
          <w:szCs w:val="24"/>
          <w:lang w:eastAsia="en-IN" w:bidi="hi-IN"/>
        </w:rPr>
        <w:t xml:space="preserve">report preferences to certain </w:t>
      </w:r>
      <w:proofErr w:type="gramStart"/>
      <w:r>
        <w:rPr>
          <w:rFonts w:ascii="Times New Roman" w:eastAsia="Times New Roman" w:hAnsi="Times New Roman" w:cs="Times New Roman"/>
          <w:sz w:val="24"/>
          <w:szCs w:val="24"/>
          <w:lang w:eastAsia="en-IN" w:bidi="hi-IN"/>
        </w:rPr>
        <w:t>micro-habitats</w:t>
      </w:r>
      <w:proofErr w:type="gramEnd"/>
      <w:r>
        <w:rPr>
          <w:rFonts w:ascii="Times New Roman" w:eastAsia="Times New Roman" w:hAnsi="Times New Roman" w:cs="Times New Roman"/>
          <w:sz w:val="24"/>
          <w:szCs w:val="24"/>
          <w:lang w:eastAsia="en-IN" w:bidi="hi-IN"/>
        </w:rPr>
        <w:t xml:space="preserve"> by snow leopards for scraping and marking with urine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and these sites have been used for years to collect camera trapping and genetic data</w:t>
      </w:r>
      <w:r w:rsidR="00966467">
        <w:rPr>
          <w:rFonts w:ascii="Times New Roman" w:eastAsia="Times New Roman" w:hAnsi="Times New Roman" w:cs="Times New Roman"/>
          <w:sz w:val="24"/>
          <w:szCs w:val="24"/>
          <w:lang w:eastAsia="en-IN" w:bidi="hi-IN"/>
        </w:rPr>
        <w:t xml:space="preserve"> (e.g. ref. XX)</w:t>
      </w:r>
      <w:r>
        <w:rPr>
          <w:rFonts w:ascii="Times New Roman" w:eastAsia="Times New Roman" w:hAnsi="Times New Roman" w:cs="Times New Roman"/>
          <w:sz w:val="24"/>
          <w:szCs w:val="24"/>
          <w:lang w:eastAsia="en-IN" w:bidi="hi-IN"/>
        </w:rPr>
        <w:t>.</w:t>
      </w:r>
      <w:r w:rsidR="00DE658A">
        <w:rPr>
          <w:rFonts w:ascii="Times New Roman" w:eastAsia="Times New Roman" w:hAnsi="Times New Roman" w:cs="Times New Roman"/>
          <w:sz w:val="24"/>
          <w:szCs w:val="24"/>
          <w:lang w:eastAsia="en-IN" w:bidi="hi-IN"/>
        </w:rPr>
        <w:t xml:space="preserve"> Our camera trapping data also suggested possible affinity for sites with </w:t>
      </w:r>
      <w:proofErr w:type="gramStart"/>
      <w:r w:rsidR="00DE658A">
        <w:rPr>
          <w:rFonts w:ascii="Times New Roman" w:eastAsia="Times New Roman" w:hAnsi="Times New Roman" w:cs="Times New Roman"/>
          <w:sz w:val="24"/>
          <w:szCs w:val="24"/>
          <w:lang w:eastAsia="en-IN" w:bidi="hi-IN"/>
        </w:rPr>
        <w:t>water-holes</w:t>
      </w:r>
      <w:proofErr w:type="gramEnd"/>
      <w:r w:rsidR="00DE658A">
        <w:rPr>
          <w:rFonts w:ascii="Times New Roman" w:eastAsia="Times New Roman" w:hAnsi="Times New Roman" w:cs="Times New Roman"/>
          <w:sz w:val="24"/>
          <w:szCs w:val="24"/>
          <w:lang w:eastAsia="en-IN" w:bidi="hi-IN"/>
        </w:rPr>
        <w:t>, especially during the summers</w:t>
      </w:r>
      <w:r w:rsidR="000D6223">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t xml:space="preserve">In our case </w:t>
      </w:r>
      <w:r w:rsidR="005C3F8B">
        <w:rPr>
          <w:rFonts w:ascii="Times New Roman" w:eastAsia="Times New Roman" w:hAnsi="Times New Roman" w:cs="Times New Roman"/>
          <w:sz w:val="24"/>
          <w:szCs w:val="24"/>
          <w:lang w:eastAsia="en-IN" w:bidi="hi-IN"/>
        </w:rPr>
        <w:t>in</w:t>
      </w:r>
      <w:r w:rsidR="00943548" w:rsidRPr="00943548">
        <w:rPr>
          <w:rFonts w:ascii="Times New Roman" w:eastAsia="Times New Roman" w:hAnsi="Times New Roman" w:cs="Times New Roman"/>
          <w:sz w:val="24"/>
          <w:szCs w:val="24"/>
          <w:lang w:eastAsia="en-IN" w:bidi="hi-IN"/>
        </w:rPr>
        <w:t xml:space="preserve"> </w:t>
      </w:r>
      <w:r w:rsidR="00943548" w:rsidRPr="00943548">
        <w:rPr>
          <w:rFonts w:ascii="Times New Roman" w:eastAsia="Times New Roman" w:hAnsi="Times New Roman" w:cs="Times New Roman"/>
          <w:sz w:val="24"/>
          <w:szCs w:val="24"/>
          <w:lang w:eastAsia="en-IN" w:bidi="hi-IN"/>
        </w:rPr>
        <w:lastRenderedPageBreak/>
        <w:t xml:space="preserve">Gobi, we found strong support for models that used a binary variable for presence of water, and topography as the two covariates influencing </w:t>
      </w:r>
      <w:r w:rsidR="00142C5C" w:rsidRPr="00142C5C">
        <w:rPr>
          <w:rFonts w:ascii="Times New Roman" w:eastAsia="Times New Roman" w:hAnsi="Times New Roman" w:cs="Times New Roman"/>
          <w:sz w:val="24"/>
          <w:szCs w:val="24"/>
          <w:lang w:eastAsia="en-IN" w:bidi="hi-IN"/>
        </w:rPr>
        <w:t>the expected encounter rate at distance zero from an activity centre</w:t>
      </w:r>
      <w:r w:rsidR="00142C5C">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sidR="00943548" w:rsidRPr="00943548">
        <w:rPr>
          <w:rFonts w:ascii="Times New Roman" w:eastAsia="Times New Roman" w:hAnsi="Times New Roman" w:cs="Times New Roman"/>
          <w:sz w:val="24"/>
          <w:szCs w:val="24"/>
          <w:lang w:eastAsia="en-IN" w:bidi="hi-IN"/>
        </w:rPr>
        <w:t xml:space="preserve">. </w:t>
      </w:r>
      <w:r w:rsidR="00943548">
        <w:rPr>
          <w:rFonts w:ascii="Times New Roman" w:eastAsia="Times New Roman" w:hAnsi="Times New Roman" w:cs="Times New Roman"/>
          <w:sz w:val="24"/>
          <w:szCs w:val="24"/>
          <w:lang w:eastAsia="en-IN" w:bidi="hi-IN"/>
        </w:rPr>
        <w:t>Our results underscore that c</w:t>
      </w:r>
      <w:r w:rsidR="00943548" w:rsidRPr="00943548">
        <w:rPr>
          <w:rFonts w:ascii="Times New Roman" w:eastAsia="Times New Roman" w:hAnsi="Times New Roman" w:cs="Times New Roman"/>
          <w:sz w:val="24"/>
          <w:szCs w:val="24"/>
          <w:lang w:eastAsia="en-IN" w:bidi="hi-IN"/>
        </w:rPr>
        <w:t xml:space="preserve">amera placement has a strong effect on the detection functions, primarily </w:t>
      </w:r>
      <w:r w:rsidR="00142C5C">
        <w:rPr>
          <w:rFonts w:ascii="Times New Roman" w:eastAsia="Times New Roman" w:hAnsi="Times New Roman" w:cs="Times New Roman"/>
          <w:sz w:val="24"/>
          <w:szCs w:val="24"/>
          <w:lang w:eastAsia="en-IN" w:bidi="hi-IN"/>
        </w:rPr>
        <w:t xml:space="preserve">on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 xml:space="preserve"> </m:t>
        </m:r>
      </m:oMath>
      <w:r w:rsidR="00142C5C">
        <w:rPr>
          <w:rFonts w:ascii="Times New Roman" w:eastAsia="Times New Roman" w:hAnsi="Times New Roman" w:cs="Times New Roman"/>
          <w:sz w:val="24"/>
          <w:szCs w:val="24"/>
          <w:lang w:eastAsia="en-IN" w:bidi="hi-IN"/>
        </w:rPr>
        <w:t>rather</w:t>
      </w:r>
      <w:r w:rsidR="00943548" w:rsidRPr="00943548">
        <w:rPr>
          <w:rFonts w:ascii="Times New Roman" w:eastAsia="Times New Roman" w:hAnsi="Times New Roman" w:cs="Times New Roman"/>
          <w:sz w:val="24"/>
          <w:szCs w:val="24"/>
          <w:lang w:eastAsia="en-IN" w:bidi="hi-IN"/>
        </w:rPr>
        <w:t xml:space="preserve"> than </w:t>
      </w:r>
      <w:r w:rsidR="00142C5C">
        <w:rPr>
          <w:rFonts w:ascii="Times New Roman" w:eastAsia="Times New Roman" w:hAnsi="Times New Roman" w:cs="Times New Roman"/>
          <w:sz w:val="24"/>
          <w:szCs w:val="24"/>
          <w:lang w:eastAsia="en-IN" w:bidi="hi-IN"/>
        </w:rPr>
        <w:t>the range parameter (</w:t>
      </w:r>
      <m:oMath>
        <m:r>
          <w:rPr>
            <w:rFonts w:ascii="Cambria Math" w:eastAsia="Times New Roman" w:hAnsi="Cambria Math" w:cs="Times New Roman"/>
            <w:sz w:val="24"/>
            <w:szCs w:val="24"/>
            <w:lang w:eastAsia="en-IN" w:bidi="hi-IN"/>
          </w:rPr>
          <m:t>σ</m:t>
        </m:r>
      </m:oMath>
      <w:r w:rsidR="00142C5C">
        <w:rPr>
          <w:rFonts w:ascii="Times New Roman" w:eastAsia="Times New Roman" w:hAnsi="Times New Roman" w:cs="Times New Roman"/>
          <w:sz w:val="24"/>
          <w:szCs w:val="24"/>
          <w:lang w:eastAsia="en-IN" w:bidi="hi-IN"/>
        </w:rPr>
        <w:t>)</w:t>
      </w:r>
      <w:r w:rsidR="00943548" w:rsidRPr="00943548">
        <w:rPr>
          <w:rFonts w:ascii="Times New Roman" w:eastAsia="Times New Roman" w:hAnsi="Times New Roman" w:cs="Times New Roman"/>
          <w:sz w:val="24"/>
          <w:szCs w:val="24"/>
          <w:lang w:eastAsia="en-IN" w:bidi="hi-IN"/>
        </w:rPr>
        <w:t xml:space="preserve"> in our case. </w:t>
      </w:r>
      <w:r w:rsidR="00943548">
        <w:rPr>
          <w:rFonts w:ascii="Times New Roman" w:eastAsia="Times New Roman" w:hAnsi="Times New Roman" w:cs="Times New Roman"/>
          <w:sz w:val="24"/>
          <w:szCs w:val="24"/>
          <w:lang w:eastAsia="en-IN" w:bidi="hi-IN"/>
        </w:rPr>
        <w:t xml:space="preserve">Coefficients from the study area that </w:t>
      </w:r>
      <w:proofErr w:type="gramStart"/>
      <w:r w:rsidR="00943548">
        <w:rPr>
          <w:rFonts w:ascii="Times New Roman" w:eastAsia="Times New Roman" w:hAnsi="Times New Roman" w:cs="Times New Roman"/>
          <w:sz w:val="24"/>
          <w:szCs w:val="24"/>
          <w:lang w:eastAsia="en-IN" w:bidi="hi-IN"/>
        </w:rPr>
        <w:t>was sampled</w:t>
      </w:r>
      <w:proofErr w:type="gramEnd"/>
      <w:r w:rsidR="00943548">
        <w:rPr>
          <w:rFonts w:ascii="Times New Roman" w:eastAsia="Times New Roman" w:hAnsi="Times New Roman" w:cs="Times New Roman"/>
          <w:sz w:val="24"/>
          <w:szCs w:val="24"/>
          <w:lang w:eastAsia="en-IN" w:bidi="hi-IN"/>
        </w:rPr>
        <w:t xml:space="preserve"> during winter </w:t>
      </w:r>
      <w:r w:rsidR="00966467">
        <w:rPr>
          <w:rFonts w:ascii="Times New Roman" w:eastAsia="Times New Roman" w:hAnsi="Times New Roman" w:cs="Times New Roman"/>
          <w:sz w:val="24"/>
          <w:szCs w:val="24"/>
          <w:lang w:eastAsia="en-IN" w:bidi="hi-IN"/>
        </w:rPr>
        <w:t>show negligible effect of water</w:t>
      </w:r>
      <w:r w:rsidR="00943548">
        <w:rPr>
          <w:rFonts w:ascii="Times New Roman" w:eastAsia="Times New Roman" w:hAnsi="Times New Roman" w:cs="Times New Roman"/>
          <w:sz w:val="24"/>
          <w:szCs w:val="24"/>
          <w:lang w:eastAsia="en-IN" w:bidi="hi-IN"/>
        </w:rPr>
        <w:t>holes on detection probability</w:t>
      </w:r>
      <w:r w:rsidR="003A3A67">
        <w:rPr>
          <w:rFonts w:ascii="Times New Roman" w:eastAsia="Times New Roman" w:hAnsi="Times New Roman" w:cs="Times New Roman"/>
          <w:sz w:val="24"/>
          <w:szCs w:val="24"/>
          <w:lang w:eastAsia="en-IN" w:bidi="hi-IN"/>
        </w:rPr>
        <w:t xml:space="preserve"> (Table</w:t>
      </w:r>
      <w:r w:rsidR="00A4524A">
        <w:rPr>
          <w:rFonts w:ascii="Times New Roman" w:eastAsia="Times New Roman" w:hAnsi="Times New Roman" w:cs="Times New Roman"/>
          <w:sz w:val="24"/>
          <w:szCs w:val="24"/>
          <w:lang w:eastAsia="en-IN" w:bidi="hi-IN"/>
        </w:rPr>
        <w:t xml:space="preserve"> 2</w:t>
      </w:r>
      <w:r w:rsidR="003A3A67">
        <w:rPr>
          <w:rFonts w:ascii="Times New Roman" w:eastAsia="Times New Roman" w:hAnsi="Times New Roman" w:cs="Times New Roman"/>
          <w:sz w:val="24"/>
          <w:szCs w:val="24"/>
          <w:lang w:eastAsia="en-IN" w:bidi="hi-IN"/>
        </w:rPr>
        <w:t>)</w:t>
      </w:r>
      <w:r w:rsidR="00943548">
        <w:rPr>
          <w:rFonts w:ascii="Times New Roman" w:eastAsia="Times New Roman" w:hAnsi="Times New Roman" w:cs="Times New Roman"/>
          <w:sz w:val="24"/>
          <w:szCs w:val="24"/>
          <w:lang w:eastAsia="en-IN" w:bidi="hi-IN"/>
        </w:rPr>
        <w:t>, which can be explained by the availability of snow throughout the study area.</w:t>
      </w:r>
    </w:p>
    <w:p w14:paraId="588CD510" w14:textId="77777777" w:rsidR="00943548" w:rsidRDefault="00943548" w:rsidP="00943548">
      <w:pPr>
        <w:spacing w:after="0" w:line="240" w:lineRule="auto"/>
        <w:rPr>
          <w:rFonts w:ascii="Times New Roman" w:eastAsia="Times New Roman" w:hAnsi="Times New Roman" w:cs="Times New Roman"/>
          <w:sz w:val="24"/>
          <w:szCs w:val="24"/>
          <w:lang w:eastAsia="en-IN" w:bidi="hi-IN"/>
        </w:rPr>
      </w:pPr>
    </w:p>
    <w:p w14:paraId="0C447547" w14:textId="698A5E21" w:rsidR="001E0FB5" w:rsidRDefault="001E0FB5" w:rsidP="00943548">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t>
      </w:r>
      <w:proofErr w:type="gramStart"/>
      <w:r>
        <w:rPr>
          <w:rFonts w:ascii="Times New Roman" w:eastAsia="Times New Roman" w:hAnsi="Times New Roman" w:cs="Times New Roman"/>
          <w:sz w:val="24"/>
          <w:szCs w:val="24"/>
          <w:lang w:eastAsia="en-IN" w:bidi="hi-IN"/>
        </w:rPr>
        <w:t>were found</w:t>
      </w:r>
      <w:proofErr w:type="gramEnd"/>
      <w:r>
        <w:rPr>
          <w:rFonts w:ascii="Times New Roman" w:eastAsia="Times New Roman" w:hAnsi="Times New Roman" w:cs="Times New Roman"/>
          <w:sz w:val="24"/>
          <w:szCs w:val="24"/>
          <w:lang w:eastAsia="en-IN" w:bidi="hi-IN"/>
        </w:rPr>
        <w:t xml:space="preserve">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proofErr w:type="gramStart"/>
      <w:r>
        <w:rPr>
          <w:rFonts w:ascii="Times New Roman" w:eastAsia="Times New Roman" w:hAnsi="Times New Roman" w:cs="Times New Roman"/>
          <w:sz w:val="24"/>
          <w:szCs w:val="24"/>
          <w:lang w:eastAsia="en-IN" w:bidi="hi-IN"/>
        </w:rPr>
        <w:t xml:space="preserve">it was </w:t>
      </w:r>
      <w:r w:rsidR="00452277">
        <w:rPr>
          <w:rFonts w:ascii="Times New Roman" w:eastAsia="Times New Roman" w:hAnsi="Times New Roman" w:cs="Times New Roman"/>
          <w:sz w:val="24"/>
          <w:szCs w:val="24"/>
          <w:lang w:eastAsia="en-IN" w:bidi="hi-IN"/>
        </w:rPr>
        <w:t>the</w:t>
      </w:r>
      <w:r>
        <w:rPr>
          <w:rFonts w:ascii="Times New Roman" w:eastAsia="Times New Roman" w:hAnsi="Times New Roman" w:cs="Times New Roman"/>
          <w:sz w:val="24"/>
          <w:szCs w:val="24"/>
          <w:lang w:eastAsia="en-IN" w:bidi="hi-IN"/>
        </w:rPr>
        <w:t xml:space="preserve">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that</w:t>
      </w:r>
      <w:proofErr w:type="gramEnd"/>
      <w:r>
        <w:rPr>
          <w:rFonts w:ascii="Times New Roman" w:eastAsia="Times New Roman" w:hAnsi="Times New Roman" w:cs="Times New Roman"/>
          <w:sz w:val="24"/>
          <w:szCs w:val="24"/>
          <w:lang w:eastAsia="en-IN" w:bidi="hi-IN"/>
        </w:rPr>
        <w:t xml:space="preserve"> defined spatial variation in density within and across study areas. </w:t>
      </w:r>
      <w:proofErr w:type="gramStart"/>
      <w:r>
        <w:rPr>
          <w:rFonts w:ascii="Times New Roman" w:eastAsia="Times New Roman" w:hAnsi="Times New Roman" w:cs="Times New Roman"/>
          <w:sz w:val="24"/>
          <w:szCs w:val="24"/>
          <w:lang w:eastAsia="en-IN" w:bidi="hi-IN"/>
        </w:rPr>
        <w:t>However</w:t>
      </w:r>
      <w:proofErr w:type="gramEnd"/>
      <w:r>
        <w:rPr>
          <w:rFonts w:ascii="Times New Roman" w:eastAsia="Times New Roman" w:hAnsi="Times New Roman" w:cs="Times New Roman"/>
          <w:sz w:val="24"/>
          <w:szCs w:val="24"/>
          <w:lang w:eastAsia="en-IN" w:bidi="hi-IN"/>
        </w:rPr>
        <w:t xml:space="preserve"> in other areas, similar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6051E419" w14:textId="77777777" w:rsidR="001E0FB5" w:rsidRDefault="001E0FB5" w:rsidP="00943548">
      <w:pPr>
        <w:spacing w:after="0" w:line="240" w:lineRule="auto"/>
        <w:rPr>
          <w:rFonts w:ascii="Times New Roman" w:eastAsia="Times New Roman" w:hAnsi="Times New Roman" w:cs="Times New Roman"/>
          <w:sz w:val="24"/>
          <w:szCs w:val="24"/>
          <w:lang w:eastAsia="en-IN" w:bidi="hi-IN"/>
        </w:rPr>
      </w:pPr>
    </w:p>
    <w:p w14:paraId="22DC9AB1" w14:textId="3D476639" w:rsidR="008E19F4" w:rsidRDefault="001E0FB5" w:rsidP="008E19F4">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sidR="008E19F4">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sidR="00966467">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sidR="008E19F4">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This is an incorrect </w:t>
      </w:r>
      <w:proofErr w:type="gramStart"/>
      <w:r w:rsidR="008E19F4">
        <w:rPr>
          <w:rFonts w:ascii="Times New Roman" w:eastAsia="Times New Roman" w:hAnsi="Times New Roman" w:cs="Times New Roman"/>
          <w:sz w:val="24"/>
          <w:szCs w:val="24"/>
          <w:lang w:eastAsia="en-IN" w:bidi="hi-IN"/>
        </w:rPr>
        <w:t>interpretation</w:t>
      </w:r>
      <w:r w:rsidR="008E19F4" w:rsidRPr="00943548">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sidR="008E19F4">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in fancy looking surfaces</w:t>
      </w:r>
      <w:r w:rsidR="008E19F4">
        <w:rPr>
          <w:rFonts w:ascii="Times New Roman" w:eastAsia="Times New Roman" w:hAnsi="Times New Roman" w:cs="Times New Roman"/>
          <w:sz w:val="24"/>
          <w:szCs w:val="24"/>
          <w:lang w:eastAsia="en-IN" w:bidi="hi-IN"/>
        </w:rPr>
        <w:t xml:space="preserve">, these </w:t>
      </w:r>
      <w:r w:rsidRPr="00943548">
        <w:rPr>
          <w:rFonts w:ascii="Times New Roman" w:eastAsia="Times New Roman" w:hAnsi="Times New Roman" w:cs="Times New Roman"/>
          <w:sz w:val="24"/>
          <w:szCs w:val="24"/>
          <w:lang w:eastAsia="en-IN" w:bidi="hi-IN"/>
        </w:rPr>
        <w:t>are not representative of the population</w:t>
      </w:r>
      <w:r w:rsidR="00966467">
        <w:rPr>
          <w:rFonts w:ascii="Times New Roman" w:eastAsia="Times New Roman" w:hAnsi="Times New Roman" w:cs="Times New Roman"/>
          <w:sz w:val="24"/>
          <w:szCs w:val="24"/>
          <w:lang w:eastAsia="en-IN" w:bidi="hi-IN"/>
        </w:rPr>
        <w:t xml:space="preserve"> (ref. XX)</w:t>
      </w:r>
      <w:r w:rsid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w:t>
      </w:r>
      <w:r w:rsidR="00966467">
        <w:rPr>
          <w:rFonts w:ascii="Times New Roman" w:eastAsia="Times New Roman" w:hAnsi="Times New Roman" w:cs="Times New Roman"/>
          <w:sz w:val="24"/>
          <w:szCs w:val="24"/>
          <w:lang w:eastAsia="en-IN" w:bidi="hi-IN"/>
        </w:rPr>
        <w:t xml:space="preserve">reemphasize </w:t>
      </w:r>
      <w:r>
        <w:rPr>
          <w:rFonts w:ascii="Times New Roman" w:eastAsia="Times New Roman" w:hAnsi="Times New Roman" w:cs="Times New Roman"/>
          <w:sz w:val="24"/>
          <w:szCs w:val="24"/>
          <w:lang w:eastAsia="en-IN" w:bidi="hi-IN"/>
        </w:rPr>
        <w:t>that t</w:t>
      </w:r>
      <w:r w:rsidRPr="00943548">
        <w:rPr>
          <w:rFonts w:ascii="Times New Roman" w:eastAsia="Times New Roman" w:hAnsi="Times New Roman" w:cs="Times New Roman"/>
          <w:sz w:val="24"/>
          <w:szCs w:val="24"/>
          <w:lang w:eastAsia="en-IN" w:bidi="hi-IN"/>
        </w:rPr>
        <w:t xml:space="preserve">hese </w:t>
      </w:r>
      <w:r w:rsidR="00452277">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proofErr w:type="gramStart"/>
      <w:r>
        <w:rPr>
          <w:rFonts w:ascii="Times New Roman" w:eastAsia="Times New Roman" w:hAnsi="Times New Roman" w:cs="Times New Roman"/>
          <w:sz w:val="24"/>
          <w:szCs w:val="24"/>
          <w:lang w:eastAsia="en-IN" w:bidi="hi-IN"/>
        </w:rPr>
        <w:t>are chosen</w:t>
      </w:r>
      <w:proofErr w:type="gramEnd"/>
      <w:r>
        <w:rPr>
          <w:rFonts w:ascii="Times New Roman" w:eastAsia="Times New Roman" w:hAnsi="Times New Roman" w:cs="Times New Roman"/>
          <w:sz w:val="24"/>
          <w:szCs w:val="24"/>
          <w:lang w:eastAsia="en-IN" w:bidi="hi-IN"/>
        </w:rPr>
        <w:t xml:space="preserve">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Density surfaces are best prepared using covariates in the analysis as opposed to the surfaces that </w:t>
      </w:r>
      <w:proofErr w:type="gramStart"/>
      <w:r w:rsidRPr="00CF18F4">
        <w:rPr>
          <w:rFonts w:ascii="Times New Roman" w:eastAsia="Times New Roman" w:hAnsi="Times New Roman" w:cs="Times New Roman"/>
          <w:sz w:val="24"/>
          <w:szCs w:val="24"/>
          <w:lang w:eastAsia="en-IN" w:bidi="hi-IN"/>
        </w:rPr>
        <w:t>are created</w:t>
      </w:r>
      <w:proofErr w:type="gramEnd"/>
      <w:r w:rsidRPr="00CF18F4">
        <w:rPr>
          <w:rFonts w:ascii="Times New Roman" w:eastAsia="Times New Roman" w:hAnsi="Times New Roman" w:cs="Times New Roman"/>
          <w:sz w:val="24"/>
          <w:szCs w:val="24"/>
          <w:lang w:eastAsia="en-IN" w:bidi="hi-IN"/>
        </w:rPr>
        <w:t xml:space="preserve"> using inbuilt functions that are strongly linked to the trap locations.</w:t>
      </w:r>
      <w:r w:rsidR="008E19F4" w:rsidRPr="008E19F4">
        <w:rPr>
          <w:rFonts w:ascii="Times New Roman" w:eastAsia="Times New Roman" w:hAnsi="Times New Roman" w:cs="Times New Roman"/>
          <w:sz w:val="24"/>
          <w:szCs w:val="24"/>
          <w:lang w:eastAsia="en-IN" w:bidi="hi-IN"/>
        </w:rPr>
        <w:t xml:space="preserve"> </w:t>
      </w:r>
      <w:r w:rsidR="008E19F4">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w:t>
      </w:r>
      <w:r w:rsidR="0011629B">
        <w:rPr>
          <w:rFonts w:ascii="Times New Roman" w:eastAsia="Times New Roman" w:hAnsi="Times New Roman" w:cs="Times New Roman"/>
          <w:sz w:val="24"/>
          <w:szCs w:val="24"/>
          <w:lang w:eastAsia="en-IN" w:bidi="hi-IN"/>
        </w:rPr>
        <w:t xml:space="preserve">to be reflecting </w:t>
      </w:r>
      <w:r w:rsidR="008E19F4">
        <w:rPr>
          <w:rFonts w:ascii="Times New Roman" w:eastAsia="Times New Roman" w:hAnsi="Times New Roman" w:cs="Times New Roman"/>
          <w:sz w:val="24"/>
          <w:szCs w:val="24"/>
          <w:lang w:eastAsia="en-IN" w:bidi="hi-IN"/>
        </w:rPr>
        <w:t>only the distribution of activity centres is therefore incorrect and misleading. The conditional probability density of activity centre locations does not address the question “What do I know about the relationship between density and spatial variables from this survey?</w:t>
      </w:r>
      <w:proofErr w:type="gramStart"/>
      <w:r w:rsidR="008E19F4">
        <w:rPr>
          <w:rFonts w:ascii="Times New Roman" w:eastAsia="Times New Roman" w:hAnsi="Times New Roman" w:cs="Times New Roman"/>
          <w:sz w:val="24"/>
          <w:szCs w:val="24"/>
          <w:lang w:eastAsia="en-IN" w:bidi="hi-IN"/>
        </w:rPr>
        <w:t>”,</w:t>
      </w:r>
      <w:proofErr w:type="gramEnd"/>
      <w:r w:rsidR="008E19F4">
        <w:rPr>
          <w:rFonts w:ascii="Times New Roman" w:eastAsia="Times New Roman" w:hAnsi="Times New Roman" w:cs="Times New Roman"/>
          <w:sz w:val="24"/>
          <w:szCs w:val="24"/>
          <w:lang w:eastAsia="en-IN" w:bidi="hi-IN"/>
        </w:rPr>
        <w:t xml:space="preserve"> it answers the question “What do I know about the locations of individual activity centres from this survey.” The survey always tells more about the locations of individuals close to the traps than those far away. </w:t>
      </w:r>
      <w:proofErr w:type="gramStart"/>
      <w:r w:rsidR="008E19F4">
        <w:rPr>
          <w:rFonts w:ascii="Times New Roman" w:eastAsia="Times New Roman" w:hAnsi="Times New Roman" w:cs="Times New Roman"/>
          <w:sz w:val="24"/>
          <w:szCs w:val="24"/>
          <w:lang w:eastAsia="en-IN" w:bidi="hi-IN"/>
        </w:rPr>
        <w:t>Hence</w:t>
      </w:r>
      <w:proofErr w:type="gramEnd"/>
      <w:r w:rsidR="008E19F4">
        <w:rPr>
          <w:rFonts w:ascii="Times New Roman" w:eastAsia="Times New Roman" w:hAnsi="Times New Roman" w:cs="Times New Roman"/>
          <w:sz w:val="24"/>
          <w:szCs w:val="24"/>
          <w:lang w:eastAsia="en-IN" w:bidi="hi-IN"/>
        </w:rPr>
        <w:t xml:space="preserve"> the conditional probability density surface always has more structure close to the traps than far away.</w:t>
      </w:r>
    </w:p>
    <w:p w14:paraId="2BD3313A" w14:textId="6D68C381" w:rsidR="001E0FB5" w:rsidRDefault="001E0FB5" w:rsidP="001E0FB5">
      <w:pPr>
        <w:spacing w:after="0" w:line="240" w:lineRule="auto"/>
        <w:rPr>
          <w:rFonts w:ascii="Times New Roman" w:eastAsia="Times New Roman" w:hAnsi="Times New Roman" w:cs="Times New Roman"/>
          <w:sz w:val="24"/>
          <w:szCs w:val="24"/>
          <w:lang w:eastAsia="en-IN" w:bidi="hi-IN"/>
        </w:rPr>
      </w:pPr>
    </w:p>
    <w:p w14:paraId="60144FBE" w14:textId="0D1DA934" w:rsidR="001E0FB5" w:rsidRDefault="001E0FB5" w:rsidP="00943548">
      <w:pPr>
        <w:spacing w:after="0" w:line="240" w:lineRule="auto"/>
        <w:rPr>
          <w:rFonts w:ascii="Times New Roman" w:eastAsia="Times New Roman" w:hAnsi="Times New Roman" w:cs="Times New Roman"/>
          <w:sz w:val="24"/>
          <w:szCs w:val="24"/>
          <w:lang w:eastAsia="en-IN" w:bidi="hi-IN"/>
        </w:rPr>
      </w:pPr>
    </w:p>
    <w:p w14:paraId="673A76DC" w14:textId="16FFD088" w:rsidR="008425B6" w:rsidRDefault="00943548" w:rsidP="00966467">
      <w:pPr>
        <w:spacing w:after="0" w:line="240" w:lineRule="auto"/>
        <w:rPr>
          <w:ins w:id="222" w:author="Koustubh" w:date="2017-03-26T08:36:00Z"/>
          <w:rFonts w:ascii="Times New Roman" w:eastAsia="Times New Roman" w:hAnsi="Times New Roman" w:cs="Times New Roman"/>
          <w:sz w:val="24"/>
          <w:szCs w:val="24"/>
          <w:lang w:eastAsia="en-IN" w:bidi="hi-IN"/>
        </w:rPr>
      </w:pPr>
      <w:del w:id="223" w:author="Koustubh" w:date="2017-03-04T08:57:00Z">
        <w:r w:rsidDel="00524C68">
          <w:rPr>
            <w:rFonts w:ascii="Times New Roman" w:eastAsia="Times New Roman" w:hAnsi="Times New Roman" w:cs="Times New Roman"/>
            <w:sz w:val="24"/>
            <w:szCs w:val="24"/>
            <w:lang w:eastAsia="en-IN" w:bidi="hi-IN"/>
          </w:rPr>
          <w:delText xml:space="preserve">Several </w:delText>
        </w:r>
      </w:del>
      <w:ins w:id="224" w:author="Koustubh" w:date="2017-03-04T08:57:00Z">
        <w:r w:rsidR="00524C68">
          <w:rPr>
            <w:rFonts w:ascii="Times New Roman" w:eastAsia="Times New Roman" w:hAnsi="Times New Roman" w:cs="Times New Roman"/>
            <w:sz w:val="24"/>
            <w:szCs w:val="24"/>
            <w:lang w:eastAsia="en-IN" w:bidi="hi-IN"/>
          </w:rPr>
          <w:t xml:space="preserve">A wide range of </w:t>
        </w:r>
      </w:ins>
      <w:r>
        <w:rPr>
          <w:rFonts w:ascii="Times New Roman" w:eastAsia="Times New Roman" w:hAnsi="Times New Roman" w:cs="Times New Roman"/>
          <w:sz w:val="24"/>
          <w:szCs w:val="24"/>
          <w:lang w:eastAsia="en-IN" w:bidi="hi-IN"/>
        </w:rPr>
        <w:t xml:space="preserve">conservation programs </w:t>
      </w:r>
      <w:proofErr w:type="gramStart"/>
      <w:r>
        <w:rPr>
          <w:rFonts w:ascii="Times New Roman" w:eastAsia="Times New Roman" w:hAnsi="Times New Roman" w:cs="Times New Roman"/>
          <w:sz w:val="24"/>
          <w:szCs w:val="24"/>
          <w:lang w:eastAsia="en-IN" w:bidi="hi-IN"/>
        </w:rPr>
        <w:t>are being implemented</w:t>
      </w:r>
      <w:proofErr w:type="gramEnd"/>
      <w:r>
        <w:rPr>
          <w:rFonts w:ascii="Times New Roman" w:eastAsia="Times New Roman" w:hAnsi="Times New Roman" w:cs="Times New Roman"/>
          <w:sz w:val="24"/>
          <w:szCs w:val="24"/>
          <w:lang w:eastAsia="en-IN" w:bidi="hi-IN"/>
        </w:rPr>
        <w:t xml:space="preserve"> at various scales across the snow leopard distribution range</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Although the outputs and projected outcomes of these programs may vary, ultimately </w:t>
      </w:r>
      <w:del w:id="225" w:author="Koustubh" w:date="2017-03-04T08:57:00Z">
        <w:r w:rsidDel="00524C68">
          <w:rPr>
            <w:rFonts w:ascii="Times New Roman" w:eastAsia="Times New Roman" w:hAnsi="Times New Roman" w:cs="Times New Roman"/>
            <w:sz w:val="24"/>
            <w:szCs w:val="24"/>
            <w:lang w:eastAsia="en-IN" w:bidi="hi-IN"/>
          </w:rPr>
          <w:delText xml:space="preserve">they are </w:delText>
        </w:r>
      </w:del>
      <w:ins w:id="226" w:author="Koustubh" w:date="2017-03-04T08:57:00Z">
        <w:r w:rsidR="00524C68">
          <w:rPr>
            <w:rFonts w:ascii="Times New Roman" w:eastAsia="Times New Roman" w:hAnsi="Times New Roman" w:cs="Times New Roman"/>
            <w:sz w:val="24"/>
            <w:szCs w:val="24"/>
            <w:lang w:eastAsia="en-IN" w:bidi="hi-IN"/>
          </w:rPr>
          <w:t xml:space="preserve">each of them </w:t>
        </w:r>
      </w:ins>
      <w:del w:id="227" w:author="Koustubh" w:date="2017-03-26T08:32:00Z">
        <w:r w:rsidDel="00FE1ADD">
          <w:rPr>
            <w:rFonts w:ascii="Times New Roman" w:eastAsia="Times New Roman" w:hAnsi="Times New Roman" w:cs="Times New Roman"/>
            <w:sz w:val="24"/>
            <w:szCs w:val="24"/>
            <w:lang w:eastAsia="en-IN" w:bidi="hi-IN"/>
          </w:rPr>
          <w:delText xml:space="preserve">aimed </w:delText>
        </w:r>
      </w:del>
      <w:ins w:id="228" w:author="Koustubh" w:date="2017-03-26T08:32:00Z">
        <w:r w:rsidR="00FE1ADD">
          <w:rPr>
            <w:rFonts w:ascii="Times New Roman" w:eastAsia="Times New Roman" w:hAnsi="Times New Roman" w:cs="Times New Roman"/>
            <w:sz w:val="24"/>
            <w:szCs w:val="24"/>
            <w:lang w:eastAsia="en-IN" w:bidi="hi-IN"/>
          </w:rPr>
          <w:t xml:space="preserve">aims </w:t>
        </w:r>
      </w:ins>
      <w:r>
        <w:rPr>
          <w:rFonts w:ascii="Times New Roman" w:eastAsia="Times New Roman" w:hAnsi="Times New Roman" w:cs="Times New Roman"/>
          <w:sz w:val="24"/>
          <w:szCs w:val="24"/>
          <w:lang w:eastAsia="en-IN" w:bidi="hi-IN"/>
        </w:rPr>
        <w:t>at maintaining or improving snow leopard densities over the years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w:t>
      </w:r>
      <w:del w:id="229" w:author="Koustubh" w:date="2017-03-04T08:58:00Z">
        <w:r w:rsidDel="00524C68">
          <w:rPr>
            <w:rFonts w:ascii="Times New Roman" w:eastAsia="Times New Roman" w:hAnsi="Times New Roman" w:cs="Times New Roman"/>
            <w:sz w:val="24"/>
            <w:szCs w:val="24"/>
            <w:lang w:eastAsia="en-IN" w:bidi="hi-IN"/>
          </w:rPr>
          <w:delText>Similarly</w:delText>
        </w:r>
      </w:del>
      <w:ins w:id="230" w:author="Koustubh" w:date="2017-03-04T08:58:00Z">
        <w:r w:rsidR="00524C68">
          <w:rPr>
            <w:rFonts w:ascii="Times New Roman" w:eastAsia="Times New Roman" w:hAnsi="Times New Roman" w:cs="Times New Roman"/>
            <w:sz w:val="24"/>
            <w:szCs w:val="24"/>
            <w:lang w:eastAsia="en-IN" w:bidi="hi-IN"/>
          </w:rPr>
          <w:t>Moreover</w:t>
        </w:r>
      </w:ins>
      <w:r>
        <w:rPr>
          <w:rFonts w:ascii="Times New Roman" w:eastAsia="Times New Roman" w:hAnsi="Times New Roman" w:cs="Times New Roman"/>
          <w:sz w:val="24"/>
          <w:szCs w:val="24"/>
          <w:lang w:eastAsia="en-IN" w:bidi="hi-IN"/>
        </w:rPr>
        <w:t xml:space="preserve">, the efficacy of different conservation models in the long-term </w:t>
      </w:r>
      <w:proofErr w:type="gramStart"/>
      <w:r>
        <w:rPr>
          <w:rFonts w:ascii="Times New Roman" w:eastAsia="Times New Roman" w:hAnsi="Times New Roman" w:cs="Times New Roman"/>
          <w:sz w:val="24"/>
          <w:szCs w:val="24"/>
          <w:lang w:eastAsia="en-IN" w:bidi="hi-IN"/>
        </w:rPr>
        <w:t>can be tested</w:t>
      </w:r>
      <w:proofErr w:type="gramEnd"/>
      <w:r>
        <w:rPr>
          <w:rFonts w:ascii="Times New Roman" w:eastAsia="Times New Roman" w:hAnsi="Times New Roman" w:cs="Times New Roman"/>
          <w:sz w:val="24"/>
          <w:szCs w:val="24"/>
          <w:lang w:eastAsia="en-IN" w:bidi="hi-IN"/>
        </w:rPr>
        <w:t xml:space="preserve"> </w:t>
      </w:r>
      <w:del w:id="231" w:author="Koustubh" w:date="2017-03-04T08:59:00Z">
        <w:r w:rsidDel="00524C68">
          <w:rPr>
            <w:rFonts w:ascii="Times New Roman" w:eastAsia="Times New Roman" w:hAnsi="Times New Roman" w:cs="Times New Roman"/>
            <w:sz w:val="24"/>
            <w:szCs w:val="24"/>
            <w:lang w:eastAsia="en-IN" w:bidi="hi-IN"/>
          </w:rPr>
          <w:delText xml:space="preserve">most effectively </w:delText>
        </w:r>
      </w:del>
      <w:r>
        <w:rPr>
          <w:rFonts w:ascii="Times New Roman" w:eastAsia="Times New Roman" w:hAnsi="Times New Roman" w:cs="Times New Roman"/>
          <w:sz w:val="24"/>
          <w:szCs w:val="24"/>
          <w:lang w:eastAsia="en-IN" w:bidi="hi-IN"/>
        </w:rPr>
        <w:t xml:space="preserve">by comparing </w:t>
      </w:r>
      <w:ins w:id="232" w:author="Koustubh" w:date="2017-03-04T08:58:00Z">
        <w:r w:rsidR="00524C68">
          <w:rPr>
            <w:rFonts w:ascii="Times New Roman" w:eastAsia="Times New Roman" w:hAnsi="Times New Roman" w:cs="Times New Roman"/>
            <w:sz w:val="24"/>
            <w:szCs w:val="24"/>
            <w:lang w:eastAsia="en-IN" w:bidi="hi-IN"/>
          </w:rPr>
          <w:t xml:space="preserve">trends in </w:t>
        </w:r>
      </w:ins>
      <w:r>
        <w:rPr>
          <w:rFonts w:ascii="Times New Roman" w:eastAsia="Times New Roman" w:hAnsi="Times New Roman" w:cs="Times New Roman"/>
          <w:sz w:val="24"/>
          <w:szCs w:val="24"/>
          <w:lang w:eastAsia="en-IN" w:bidi="hi-IN"/>
        </w:rPr>
        <w:t>snow leopard densities</w:t>
      </w:r>
      <w:r w:rsidR="00966467">
        <w:rPr>
          <w:rFonts w:ascii="Times New Roman" w:eastAsia="Times New Roman" w:hAnsi="Times New Roman" w:cs="Times New Roman"/>
          <w:sz w:val="24"/>
          <w:szCs w:val="24"/>
          <w:lang w:eastAsia="en-IN" w:bidi="hi-IN"/>
        </w:rPr>
        <w:t xml:space="preserve"> (ref. XX)</w:t>
      </w:r>
      <w:r>
        <w:rPr>
          <w:rFonts w:ascii="Times New Roman" w:eastAsia="Times New Roman" w:hAnsi="Times New Roman" w:cs="Times New Roman"/>
          <w:sz w:val="24"/>
          <w:szCs w:val="24"/>
          <w:lang w:eastAsia="en-IN" w:bidi="hi-IN"/>
        </w:rPr>
        <w:t xml:space="preserve">. The ability to compare </w:t>
      </w:r>
      <w:r w:rsidR="00704E9D">
        <w:rPr>
          <w:rFonts w:ascii="Times New Roman" w:eastAsia="Times New Roman" w:hAnsi="Times New Roman" w:cs="Times New Roman"/>
          <w:sz w:val="24"/>
          <w:szCs w:val="24"/>
          <w:lang w:eastAsia="en-IN" w:bidi="hi-IN"/>
        </w:rPr>
        <w:t>snow leopard densit</w:t>
      </w:r>
      <w:r>
        <w:rPr>
          <w:rFonts w:ascii="Times New Roman" w:eastAsia="Times New Roman" w:hAnsi="Times New Roman" w:cs="Times New Roman"/>
          <w:sz w:val="24"/>
          <w:szCs w:val="24"/>
          <w:lang w:eastAsia="en-IN" w:bidi="hi-IN"/>
        </w:rPr>
        <w:t>ies and habitat use</w:t>
      </w:r>
      <w:r w:rsidR="00704E9D">
        <w:rPr>
          <w:rFonts w:ascii="Times New Roman" w:eastAsia="Times New Roman" w:hAnsi="Times New Roman" w:cs="Times New Roman"/>
          <w:sz w:val="24"/>
          <w:szCs w:val="24"/>
          <w:lang w:eastAsia="en-IN" w:bidi="hi-IN"/>
        </w:rPr>
        <w:t xml:space="preserve"> across space (different study areas) and time (different sessions in the same study area)</w:t>
      </w:r>
      <w:r>
        <w:rPr>
          <w:rFonts w:ascii="Times New Roman" w:eastAsia="Times New Roman" w:hAnsi="Times New Roman" w:cs="Times New Roman"/>
          <w:sz w:val="24"/>
          <w:szCs w:val="24"/>
          <w:lang w:eastAsia="en-IN" w:bidi="hi-IN"/>
        </w:rPr>
        <w:t xml:space="preserve"> has widespread conservation implications.</w:t>
      </w:r>
      <w:ins w:id="233" w:author="Koustubh" w:date="2017-03-04T08:59:00Z">
        <w:r w:rsidR="00524C68">
          <w:rPr>
            <w:rFonts w:ascii="Times New Roman" w:eastAsia="Times New Roman" w:hAnsi="Times New Roman" w:cs="Times New Roman"/>
            <w:sz w:val="24"/>
            <w:szCs w:val="24"/>
            <w:lang w:eastAsia="en-IN" w:bidi="hi-IN"/>
          </w:rPr>
          <w:t xml:space="preserve"> In our </w:t>
        </w:r>
        <w:proofErr w:type="gramStart"/>
        <w:r w:rsidR="00524C68">
          <w:rPr>
            <w:rFonts w:ascii="Times New Roman" w:eastAsia="Times New Roman" w:hAnsi="Times New Roman" w:cs="Times New Roman"/>
            <w:sz w:val="24"/>
            <w:szCs w:val="24"/>
            <w:lang w:eastAsia="en-IN" w:bidi="hi-IN"/>
          </w:rPr>
          <w:t>case</w:t>
        </w:r>
        <w:proofErr w:type="gramEnd"/>
        <w:r w:rsidR="00524C68">
          <w:rPr>
            <w:rFonts w:ascii="Times New Roman" w:eastAsia="Times New Roman" w:hAnsi="Times New Roman" w:cs="Times New Roman"/>
            <w:sz w:val="24"/>
            <w:szCs w:val="24"/>
            <w:lang w:eastAsia="en-IN" w:bidi="hi-IN"/>
          </w:rPr>
          <w:t xml:space="preserve"> we found that the </w:t>
        </w:r>
      </w:ins>
      <w:ins w:id="234" w:author="Koustubh" w:date="2017-03-26T08:33:00Z">
        <w:r w:rsidR="00FE1ADD">
          <w:rPr>
            <w:rFonts w:ascii="Times New Roman" w:eastAsia="Times New Roman" w:hAnsi="Times New Roman" w:cs="Times New Roman"/>
            <w:sz w:val="24"/>
            <w:szCs w:val="24"/>
            <w:lang w:eastAsia="en-IN" w:bidi="hi-IN"/>
          </w:rPr>
          <w:t xml:space="preserve">mean </w:t>
        </w:r>
      </w:ins>
      <w:ins w:id="235" w:author="Koustubh" w:date="2017-03-04T08:59:00Z">
        <w:r w:rsidR="00524C68">
          <w:rPr>
            <w:rFonts w:ascii="Times New Roman" w:eastAsia="Times New Roman" w:hAnsi="Times New Roman" w:cs="Times New Roman"/>
            <w:sz w:val="24"/>
            <w:szCs w:val="24"/>
            <w:lang w:eastAsia="en-IN" w:bidi="hi-IN"/>
          </w:rPr>
          <w:t>snow leopard density wa</w:t>
        </w:r>
      </w:ins>
      <w:ins w:id="236" w:author="Koustubh" w:date="2017-03-04T09:00:00Z">
        <w:r w:rsidR="00524C68">
          <w:rPr>
            <w:rFonts w:ascii="Times New Roman" w:eastAsia="Times New Roman" w:hAnsi="Times New Roman" w:cs="Times New Roman"/>
            <w:sz w:val="24"/>
            <w:szCs w:val="24"/>
            <w:lang w:eastAsia="en-IN" w:bidi="hi-IN"/>
          </w:rPr>
          <w:t xml:space="preserve">s </w:t>
        </w:r>
      </w:ins>
      <w:ins w:id="237" w:author="Koustubh Sharma" w:date="2017-04-16T16:12:00Z">
        <w:r w:rsidR="004B7CF7">
          <w:rPr>
            <w:rFonts w:ascii="Times New Roman" w:eastAsia="Times New Roman" w:hAnsi="Times New Roman" w:cs="Times New Roman"/>
            <w:sz w:val="24"/>
            <w:szCs w:val="24"/>
            <w:lang w:eastAsia="en-IN" w:bidi="hi-IN"/>
          </w:rPr>
          <w:t xml:space="preserve">marginally higher </w:t>
        </w:r>
      </w:ins>
      <w:ins w:id="238" w:author="Koustubh" w:date="2017-03-04T09:03:00Z">
        <w:del w:id="239" w:author="Koustubh Sharma" w:date="2017-04-16T16:12:00Z">
          <w:r w:rsidR="00181E73" w:rsidDel="004B7CF7">
            <w:rPr>
              <w:rFonts w:ascii="Times New Roman" w:eastAsia="Times New Roman" w:hAnsi="Times New Roman" w:cs="Times New Roman"/>
              <w:sz w:val="24"/>
              <w:szCs w:val="24"/>
              <w:lang w:eastAsia="en-IN" w:bidi="hi-IN"/>
            </w:rPr>
            <w:delText xml:space="preserve">the </w:delText>
          </w:r>
        </w:del>
      </w:ins>
      <w:ins w:id="240" w:author="Koustubh" w:date="2017-03-04T09:00:00Z">
        <w:del w:id="241" w:author="Koustubh Sharma" w:date="2017-04-16T16:12:00Z">
          <w:r w:rsidR="00524C68" w:rsidDel="004B7CF7">
            <w:rPr>
              <w:rFonts w:ascii="Times New Roman" w:eastAsia="Times New Roman" w:hAnsi="Times New Roman" w:cs="Times New Roman"/>
              <w:sz w:val="24"/>
              <w:szCs w:val="24"/>
              <w:lang w:eastAsia="en-IN" w:bidi="hi-IN"/>
            </w:rPr>
            <w:delText>highe</w:delText>
          </w:r>
        </w:del>
      </w:ins>
      <w:ins w:id="242" w:author="Koustubh" w:date="2017-03-04T09:03:00Z">
        <w:del w:id="243" w:author="Koustubh Sharma" w:date="2017-04-16T16:12:00Z">
          <w:r w:rsidR="00181E73" w:rsidDel="004B7CF7">
            <w:rPr>
              <w:rFonts w:ascii="Times New Roman" w:eastAsia="Times New Roman" w:hAnsi="Times New Roman" w:cs="Times New Roman"/>
              <w:sz w:val="24"/>
              <w:szCs w:val="24"/>
              <w:lang w:eastAsia="en-IN" w:bidi="hi-IN"/>
            </w:rPr>
            <w:delText>st</w:delText>
          </w:r>
        </w:del>
      </w:ins>
      <w:ins w:id="244" w:author="Koustubh" w:date="2017-03-04T09:00:00Z">
        <w:del w:id="245" w:author="Koustubh Sharma" w:date="2017-04-16T16:12:00Z">
          <w:r w:rsidR="00524C68" w:rsidDel="004B7CF7">
            <w:rPr>
              <w:rFonts w:ascii="Times New Roman" w:eastAsia="Times New Roman" w:hAnsi="Times New Roman" w:cs="Times New Roman"/>
              <w:sz w:val="24"/>
              <w:szCs w:val="24"/>
              <w:lang w:eastAsia="en-IN" w:bidi="hi-IN"/>
            </w:rPr>
            <w:delText xml:space="preserve"> </w:delText>
          </w:r>
        </w:del>
        <w:r w:rsidR="00524C68">
          <w:rPr>
            <w:rFonts w:ascii="Times New Roman" w:eastAsia="Times New Roman" w:hAnsi="Times New Roman" w:cs="Times New Roman"/>
            <w:sz w:val="24"/>
            <w:szCs w:val="24"/>
            <w:lang w:eastAsia="en-IN" w:bidi="hi-IN"/>
          </w:rPr>
          <w:t xml:space="preserve">in the </w:t>
        </w:r>
      </w:ins>
      <w:ins w:id="246" w:author="Koustubh" w:date="2017-03-26T08:34:00Z">
        <w:r w:rsidR="00FE1ADD">
          <w:rPr>
            <w:rFonts w:ascii="Times New Roman" w:eastAsia="Times New Roman" w:hAnsi="Times New Roman" w:cs="Times New Roman"/>
            <w:sz w:val="24"/>
            <w:szCs w:val="24"/>
            <w:lang w:eastAsia="en-IN" w:bidi="hi-IN"/>
          </w:rPr>
          <w:t xml:space="preserve">strictly </w:t>
        </w:r>
      </w:ins>
      <w:ins w:id="247" w:author="Koustubh" w:date="2017-03-04T09:00:00Z">
        <w:r w:rsidR="00524C68">
          <w:rPr>
            <w:rFonts w:ascii="Times New Roman" w:eastAsia="Times New Roman" w:hAnsi="Times New Roman" w:cs="Times New Roman"/>
            <w:sz w:val="24"/>
            <w:szCs w:val="24"/>
            <w:lang w:eastAsia="en-IN" w:bidi="hi-IN"/>
          </w:rPr>
          <w:t>protected study area</w:t>
        </w:r>
      </w:ins>
      <w:ins w:id="248" w:author="Koustubh" w:date="2017-03-26T08:35:00Z">
        <w:r w:rsidR="008425B6">
          <w:rPr>
            <w:rFonts w:ascii="Times New Roman" w:eastAsia="Times New Roman" w:hAnsi="Times New Roman" w:cs="Times New Roman"/>
            <w:sz w:val="24"/>
            <w:szCs w:val="24"/>
            <w:lang w:eastAsia="en-IN" w:bidi="hi-IN"/>
          </w:rPr>
          <w:t xml:space="preserve"> and least in the unprotected study area</w:t>
        </w:r>
      </w:ins>
      <w:ins w:id="249" w:author="Koustubh" w:date="2017-03-26T08:33:00Z">
        <w:r w:rsidR="00FE1ADD">
          <w:rPr>
            <w:rFonts w:ascii="Times New Roman" w:eastAsia="Times New Roman" w:hAnsi="Times New Roman" w:cs="Times New Roman"/>
            <w:sz w:val="24"/>
            <w:szCs w:val="24"/>
            <w:lang w:eastAsia="en-IN" w:bidi="hi-IN"/>
          </w:rPr>
          <w:t>. However</w:t>
        </w:r>
      </w:ins>
      <w:ins w:id="250" w:author="Koustubh" w:date="2017-03-26T08:34:00Z">
        <w:r w:rsidR="00FE1ADD">
          <w:rPr>
            <w:rFonts w:ascii="Times New Roman" w:eastAsia="Times New Roman" w:hAnsi="Times New Roman" w:cs="Times New Roman"/>
            <w:sz w:val="24"/>
            <w:szCs w:val="24"/>
            <w:lang w:eastAsia="en-IN" w:bidi="hi-IN"/>
          </w:rPr>
          <w:t xml:space="preserve">, this was a </w:t>
        </w:r>
        <w:r w:rsidR="00FE1ADD">
          <w:rPr>
            <w:rFonts w:ascii="Times New Roman" w:eastAsia="Times New Roman" w:hAnsi="Times New Roman" w:cs="Times New Roman"/>
            <w:sz w:val="24"/>
            <w:szCs w:val="24"/>
            <w:lang w:eastAsia="en-IN" w:bidi="hi-IN"/>
          </w:rPr>
          <w:lastRenderedPageBreak/>
          <w:t xml:space="preserve">function of </w:t>
        </w:r>
        <w:r w:rsidR="008425B6">
          <w:rPr>
            <w:rFonts w:ascii="Times New Roman" w:eastAsia="Times New Roman" w:hAnsi="Times New Roman" w:cs="Times New Roman"/>
            <w:sz w:val="24"/>
            <w:szCs w:val="24"/>
            <w:lang w:eastAsia="en-IN" w:bidi="hi-IN"/>
          </w:rPr>
          <w:t xml:space="preserve">extent </w:t>
        </w:r>
        <w:r w:rsidR="00FE1ADD">
          <w:rPr>
            <w:rFonts w:ascii="Times New Roman" w:eastAsia="Times New Roman" w:hAnsi="Times New Roman" w:cs="Times New Roman"/>
            <w:sz w:val="24"/>
            <w:szCs w:val="24"/>
            <w:lang w:eastAsia="en-IN" w:bidi="hi-IN"/>
          </w:rPr>
          <w:t>of suitable habitat</w:t>
        </w:r>
        <w:r w:rsidR="008425B6">
          <w:rPr>
            <w:rFonts w:ascii="Times New Roman" w:eastAsia="Times New Roman" w:hAnsi="Times New Roman" w:cs="Times New Roman"/>
            <w:sz w:val="24"/>
            <w:szCs w:val="24"/>
            <w:lang w:eastAsia="en-IN" w:bidi="hi-IN"/>
          </w:rPr>
          <w:t xml:space="preserve"> than conservation practice per se</w:t>
        </w:r>
      </w:ins>
      <w:ins w:id="251" w:author="Koustubh Sharma" w:date="2017-04-16T16:12:00Z">
        <w:r w:rsidR="004B7CF7">
          <w:rPr>
            <w:rFonts w:ascii="Times New Roman" w:eastAsia="Times New Roman" w:hAnsi="Times New Roman" w:cs="Times New Roman"/>
            <w:sz w:val="24"/>
            <w:szCs w:val="24"/>
            <w:lang w:eastAsia="en-IN" w:bidi="hi-IN"/>
          </w:rPr>
          <w:t>,</w:t>
        </w:r>
      </w:ins>
      <w:ins w:id="252" w:author="Koustubh" w:date="2017-03-26T08:35:00Z">
        <w:r w:rsidR="008425B6">
          <w:rPr>
            <w:rFonts w:ascii="Times New Roman" w:eastAsia="Times New Roman" w:hAnsi="Times New Roman" w:cs="Times New Roman"/>
            <w:sz w:val="24"/>
            <w:szCs w:val="24"/>
            <w:lang w:eastAsia="en-IN" w:bidi="hi-IN"/>
          </w:rPr>
          <w:t xml:space="preserve"> where the proportion of suitable habitat per unit size of the study area was the maximum in case of </w:t>
        </w:r>
      </w:ins>
      <w:ins w:id="253" w:author="Koustubh" w:date="2017-03-26T08:36:00Z">
        <w:r w:rsidR="008425B6">
          <w:rPr>
            <w:rFonts w:ascii="Times New Roman" w:eastAsia="Times New Roman" w:hAnsi="Times New Roman" w:cs="Times New Roman"/>
            <w:sz w:val="24"/>
            <w:szCs w:val="24"/>
            <w:lang w:eastAsia="en-IN" w:bidi="hi-IN"/>
          </w:rPr>
          <w:t>Strictly Protected Area, followed by Partially Protected Area and unprotected area</w:t>
        </w:r>
      </w:ins>
      <w:ins w:id="254" w:author="Koustubh" w:date="2017-03-04T09:03:00Z">
        <w:r w:rsidR="00181E73">
          <w:rPr>
            <w:rFonts w:ascii="Times New Roman" w:eastAsia="Times New Roman" w:hAnsi="Times New Roman" w:cs="Times New Roman"/>
            <w:sz w:val="24"/>
            <w:szCs w:val="24"/>
            <w:lang w:eastAsia="en-IN" w:bidi="hi-IN"/>
          </w:rPr>
          <w:t xml:space="preserve">. </w:t>
        </w:r>
      </w:ins>
    </w:p>
    <w:p w14:paraId="09242EA5" w14:textId="77777777" w:rsidR="008425B6" w:rsidRDefault="008425B6" w:rsidP="00966467">
      <w:pPr>
        <w:spacing w:after="0" w:line="240" w:lineRule="auto"/>
        <w:rPr>
          <w:ins w:id="255" w:author="Koustubh" w:date="2017-03-26T08:36:00Z"/>
          <w:rFonts w:ascii="Times New Roman" w:eastAsia="Times New Roman" w:hAnsi="Times New Roman" w:cs="Times New Roman"/>
          <w:sz w:val="24"/>
          <w:szCs w:val="24"/>
          <w:lang w:eastAsia="en-IN" w:bidi="hi-IN"/>
        </w:rPr>
      </w:pPr>
    </w:p>
    <w:p w14:paraId="0E140015" w14:textId="2736B418" w:rsidR="00181E73" w:rsidRDefault="00DF61F5" w:rsidP="00E80D77">
      <w:pPr>
        <w:spacing w:after="0" w:line="240" w:lineRule="auto"/>
        <w:rPr>
          <w:ins w:id="256" w:author="Koustubh" w:date="2017-03-04T09:04:00Z"/>
          <w:rFonts w:ascii="Times New Roman" w:eastAsia="Times New Roman" w:hAnsi="Times New Roman" w:cs="Times New Roman"/>
          <w:sz w:val="24"/>
          <w:szCs w:val="24"/>
          <w:lang w:eastAsia="en-IN" w:bidi="hi-IN"/>
        </w:rPr>
      </w:pPr>
      <w:ins w:id="257" w:author="Koustubh" w:date="2017-03-26T11:01:00Z">
        <w:r>
          <w:rPr>
            <w:rFonts w:ascii="Times New Roman" w:eastAsia="Times New Roman" w:hAnsi="Times New Roman" w:cs="Times New Roman"/>
            <w:sz w:val="24"/>
            <w:szCs w:val="24"/>
            <w:lang w:eastAsia="en-IN" w:bidi="hi-IN"/>
          </w:rPr>
          <w:t>I</w:t>
        </w:r>
      </w:ins>
      <w:ins w:id="258" w:author="Koustubh" w:date="2017-03-26T08:37:00Z">
        <w:r w:rsidR="008425B6">
          <w:rPr>
            <w:rFonts w:ascii="Times New Roman" w:eastAsia="Times New Roman" w:hAnsi="Times New Roman" w:cs="Times New Roman"/>
            <w:sz w:val="24"/>
            <w:szCs w:val="24"/>
            <w:lang w:eastAsia="en-IN" w:bidi="hi-IN"/>
          </w:rPr>
          <w:t xml:space="preserve">rrespective of the </w:t>
        </w:r>
      </w:ins>
      <w:ins w:id="259" w:author="Koustubh" w:date="2017-03-26T11:00:00Z">
        <w:r>
          <w:rPr>
            <w:rFonts w:ascii="Times New Roman" w:eastAsia="Times New Roman" w:hAnsi="Times New Roman" w:cs="Times New Roman"/>
            <w:sz w:val="24"/>
            <w:szCs w:val="24"/>
            <w:lang w:eastAsia="en-IN" w:bidi="hi-IN"/>
          </w:rPr>
          <w:t xml:space="preserve">current conservation </w:t>
        </w:r>
      </w:ins>
      <w:ins w:id="260" w:author="Koustubh" w:date="2017-03-26T08:37:00Z">
        <w:r w:rsidR="008425B6">
          <w:rPr>
            <w:rFonts w:ascii="Times New Roman" w:eastAsia="Times New Roman" w:hAnsi="Times New Roman" w:cs="Times New Roman"/>
            <w:sz w:val="24"/>
            <w:szCs w:val="24"/>
            <w:lang w:eastAsia="en-IN" w:bidi="hi-IN"/>
          </w:rPr>
          <w:t xml:space="preserve">status, the snow leopard densities were </w:t>
        </w:r>
      </w:ins>
      <w:ins w:id="261" w:author="Koustubh" w:date="2017-03-26T11:01:00Z">
        <w:r>
          <w:rPr>
            <w:rFonts w:ascii="Times New Roman" w:eastAsia="Times New Roman" w:hAnsi="Times New Roman" w:cs="Times New Roman"/>
            <w:sz w:val="24"/>
            <w:szCs w:val="24"/>
            <w:lang w:eastAsia="en-IN" w:bidi="hi-IN"/>
          </w:rPr>
          <w:t xml:space="preserve">similar </w:t>
        </w:r>
      </w:ins>
      <w:ins w:id="262" w:author="Koustubh" w:date="2017-03-26T08:37:00Z">
        <w:r w:rsidR="008425B6">
          <w:rPr>
            <w:rFonts w:ascii="Times New Roman" w:eastAsia="Times New Roman" w:hAnsi="Times New Roman" w:cs="Times New Roman"/>
            <w:sz w:val="24"/>
            <w:szCs w:val="24"/>
            <w:lang w:eastAsia="en-IN" w:bidi="hi-IN"/>
          </w:rPr>
          <w:t>between the three study areas</w:t>
        </w:r>
      </w:ins>
      <w:ins w:id="263" w:author="Koustubh" w:date="2017-03-26T08:39:00Z">
        <w:r w:rsidR="008425B6">
          <w:rPr>
            <w:rFonts w:ascii="Times New Roman" w:eastAsia="Times New Roman" w:hAnsi="Times New Roman" w:cs="Times New Roman"/>
            <w:sz w:val="24"/>
            <w:szCs w:val="24"/>
            <w:lang w:eastAsia="en-IN" w:bidi="hi-IN"/>
          </w:rPr>
          <w:t xml:space="preserve">. </w:t>
        </w:r>
      </w:ins>
      <w:ins w:id="264" w:author="Koustubh" w:date="2017-03-26T11:01:00Z">
        <w:r>
          <w:rPr>
            <w:rFonts w:ascii="Times New Roman" w:eastAsia="Times New Roman" w:hAnsi="Times New Roman" w:cs="Times New Roman"/>
            <w:sz w:val="24"/>
            <w:szCs w:val="24"/>
            <w:lang w:eastAsia="en-IN" w:bidi="hi-IN"/>
          </w:rPr>
          <w:t xml:space="preserve">This is remarkable especially in light of findings of </w:t>
        </w:r>
      </w:ins>
      <w:proofErr w:type="spellStart"/>
      <w:ins w:id="265" w:author="Koustubh" w:date="2017-03-26T09:17:00Z">
        <w:r w:rsidR="00E80D77">
          <w:rPr>
            <w:rFonts w:ascii="Times New Roman" w:eastAsia="Times New Roman" w:hAnsi="Times New Roman" w:cs="Times New Roman"/>
            <w:sz w:val="24"/>
            <w:szCs w:val="24"/>
            <w:lang w:eastAsia="en-IN" w:bidi="hi-IN"/>
          </w:rPr>
          <w:t>Johannson</w:t>
        </w:r>
        <w:proofErr w:type="spellEnd"/>
        <w:r w:rsidR="00E80D77">
          <w:rPr>
            <w:rFonts w:ascii="Times New Roman" w:eastAsia="Times New Roman" w:hAnsi="Times New Roman" w:cs="Times New Roman"/>
            <w:sz w:val="24"/>
            <w:szCs w:val="24"/>
            <w:lang w:eastAsia="en-IN" w:bidi="hi-IN"/>
          </w:rPr>
          <w:t xml:space="preserve"> </w:t>
        </w:r>
        <w:proofErr w:type="gramStart"/>
        <w:r w:rsidR="00E80D77">
          <w:rPr>
            <w:rFonts w:ascii="Times New Roman" w:eastAsia="Times New Roman" w:hAnsi="Times New Roman" w:cs="Times New Roman"/>
            <w:sz w:val="24"/>
            <w:szCs w:val="24"/>
            <w:lang w:eastAsia="en-IN" w:bidi="hi-IN"/>
          </w:rPr>
          <w:t>et</w:t>
        </w:r>
        <w:proofErr w:type="gramEnd"/>
        <w:r w:rsidR="00E80D77">
          <w:rPr>
            <w:rFonts w:ascii="Times New Roman" w:eastAsia="Times New Roman" w:hAnsi="Times New Roman" w:cs="Times New Roman"/>
            <w:sz w:val="24"/>
            <w:szCs w:val="24"/>
            <w:lang w:eastAsia="en-IN" w:bidi="hi-IN"/>
          </w:rPr>
          <w:t xml:space="preserve"> a. (2016) </w:t>
        </w:r>
      </w:ins>
      <w:ins w:id="266" w:author="Koustubh" w:date="2017-03-26T11:01:00Z">
        <w:r>
          <w:rPr>
            <w:rFonts w:ascii="Times New Roman" w:eastAsia="Times New Roman" w:hAnsi="Times New Roman" w:cs="Times New Roman"/>
            <w:sz w:val="24"/>
            <w:szCs w:val="24"/>
            <w:lang w:eastAsia="en-IN" w:bidi="hi-IN"/>
          </w:rPr>
          <w:t xml:space="preserve">who </w:t>
        </w:r>
      </w:ins>
      <w:ins w:id="267" w:author="Koustubh" w:date="2017-03-26T09:17:00Z">
        <w:r w:rsidR="00E80D77">
          <w:rPr>
            <w:rFonts w:ascii="Times New Roman" w:eastAsia="Times New Roman" w:hAnsi="Times New Roman" w:cs="Times New Roman"/>
            <w:sz w:val="24"/>
            <w:szCs w:val="24"/>
            <w:lang w:eastAsia="en-IN" w:bidi="hi-IN"/>
          </w:rPr>
          <w:t xml:space="preserve">highlight the inability of most protected areas across the snow leopard range to encompass viable snow leopard populations. </w:t>
        </w:r>
      </w:ins>
      <w:ins w:id="268" w:author="Koustubh" w:date="2017-03-26T08:39:00Z">
        <w:r w:rsidR="008425B6">
          <w:rPr>
            <w:rFonts w:ascii="Times New Roman" w:eastAsia="Times New Roman" w:hAnsi="Times New Roman" w:cs="Times New Roman"/>
            <w:sz w:val="24"/>
            <w:szCs w:val="24"/>
            <w:lang w:eastAsia="en-IN" w:bidi="hi-IN"/>
          </w:rPr>
          <w:t>The Global Snow Leopard and Ecosystem Protection Program mandates a combination of different approaches to conservation</w:t>
        </w:r>
      </w:ins>
      <w:ins w:id="269" w:author="Koustubh" w:date="2017-03-26T09:18:00Z">
        <w:r w:rsidR="00E80D77">
          <w:rPr>
            <w:rFonts w:ascii="Times New Roman" w:eastAsia="Times New Roman" w:hAnsi="Times New Roman" w:cs="Times New Roman"/>
            <w:sz w:val="24"/>
            <w:szCs w:val="24"/>
            <w:lang w:eastAsia="en-IN" w:bidi="hi-IN"/>
          </w:rPr>
          <w:t xml:space="preserve"> across large landscapes</w:t>
        </w:r>
      </w:ins>
      <w:ins w:id="270" w:author="Koustubh" w:date="2017-03-26T08:39:00Z">
        <w:r w:rsidR="008425B6">
          <w:rPr>
            <w:rFonts w:ascii="Times New Roman" w:eastAsia="Times New Roman" w:hAnsi="Times New Roman" w:cs="Times New Roman"/>
            <w:sz w:val="24"/>
            <w:szCs w:val="24"/>
            <w:lang w:eastAsia="en-IN" w:bidi="hi-IN"/>
          </w:rPr>
          <w:t>, ranging from</w:t>
        </w:r>
      </w:ins>
      <w:ins w:id="271" w:author="Koustubh" w:date="2017-03-26T09:14:00Z">
        <w:r w:rsidR="00E80D77">
          <w:rPr>
            <w:rFonts w:ascii="Times New Roman" w:eastAsia="Times New Roman" w:hAnsi="Times New Roman" w:cs="Times New Roman"/>
            <w:sz w:val="24"/>
            <w:szCs w:val="24"/>
            <w:lang w:eastAsia="en-IN" w:bidi="hi-IN"/>
          </w:rPr>
          <w:t xml:space="preserve"> community based conservation programs and long-term research </w:t>
        </w:r>
      </w:ins>
      <w:ins w:id="272" w:author="Koustubh" w:date="2017-03-26T09:15:00Z">
        <w:r w:rsidR="00E80D77">
          <w:rPr>
            <w:rFonts w:ascii="Times New Roman" w:eastAsia="Times New Roman" w:hAnsi="Times New Roman" w:cs="Times New Roman"/>
            <w:sz w:val="24"/>
            <w:szCs w:val="24"/>
            <w:lang w:eastAsia="en-IN" w:bidi="hi-IN"/>
          </w:rPr>
          <w:t xml:space="preserve">to strict protection where </w:t>
        </w:r>
      </w:ins>
      <w:ins w:id="273" w:author="Koustubh" w:date="2017-03-26T09:14:00Z">
        <w:r w:rsidR="00E80D77">
          <w:rPr>
            <w:rFonts w:ascii="Times New Roman" w:eastAsia="Times New Roman" w:hAnsi="Times New Roman" w:cs="Times New Roman"/>
            <w:sz w:val="24"/>
            <w:szCs w:val="24"/>
            <w:lang w:eastAsia="en-IN" w:bidi="hi-IN"/>
          </w:rPr>
          <w:t xml:space="preserve">most forms of human and livestock presence </w:t>
        </w:r>
      </w:ins>
      <w:ins w:id="274" w:author="Koustubh" w:date="2017-03-26T09:15:00Z">
        <w:r w:rsidR="00E80D77">
          <w:rPr>
            <w:rFonts w:ascii="Times New Roman" w:eastAsia="Times New Roman" w:hAnsi="Times New Roman" w:cs="Times New Roman"/>
            <w:sz w:val="24"/>
            <w:szCs w:val="24"/>
            <w:lang w:eastAsia="en-IN" w:bidi="hi-IN"/>
          </w:rPr>
          <w:t xml:space="preserve">are </w:t>
        </w:r>
      </w:ins>
      <w:ins w:id="275" w:author="Koustubh" w:date="2017-03-26T09:17:00Z">
        <w:r w:rsidR="00E80D77">
          <w:rPr>
            <w:rFonts w:ascii="Times New Roman" w:eastAsia="Times New Roman" w:hAnsi="Times New Roman" w:cs="Times New Roman"/>
            <w:sz w:val="24"/>
            <w:szCs w:val="24"/>
            <w:lang w:eastAsia="en-IN" w:bidi="hi-IN"/>
          </w:rPr>
          <w:t>restricted</w:t>
        </w:r>
      </w:ins>
      <w:ins w:id="276" w:author="Koustubh" w:date="2017-03-26T09:14:00Z">
        <w:r w:rsidR="00E80D77">
          <w:rPr>
            <w:rFonts w:ascii="Times New Roman" w:eastAsia="Times New Roman" w:hAnsi="Times New Roman" w:cs="Times New Roman"/>
            <w:sz w:val="24"/>
            <w:szCs w:val="24"/>
            <w:lang w:eastAsia="en-IN" w:bidi="hi-IN"/>
          </w:rPr>
          <w:t>.</w:t>
        </w:r>
      </w:ins>
      <w:ins w:id="277" w:author="Koustubh" w:date="2017-03-26T09:15:00Z">
        <w:r w:rsidR="00E80D77">
          <w:rPr>
            <w:rFonts w:ascii="Times New Roman" w:eastAsia="Times New Roman" w:hAnsi="Times New Roman" w:cs="Times New Roman"/>
            <w:sz w:val="24"/>
            <w:szCs w:val="24"/>
            <w:lang w:eastAsia="en-IN" w:bidi="hi-IN"/>
          </w:rPr>
          <w:t xml:space="preserve"> </w:t>
        </w:r>
      </w:ins>
      <w:ins w:id="278" w:author="Koustubh" w:date="2017-03-26T09:21:00Z">
        <w:r w:rsidR="00E80D77">
          <w:rPr>
            <w:rFonts w:ascii="Times New Roman" w:eastAsia="Times New Roman" w:hAnsi="Times New Roman" w:cs="Times New Roman"/>
            <w:sz w:val="24"/>
            <w:szCs w:val="24"/>
            <w:lang w:eastAsia="en-IN" w:bidi="hi-IN"/>
          </w:rPr>
          <w:t>O</w:t>
        </w:r>
      </w:ins>
      <w:ins w:id="279" w:author="Koustubh" w:date="2017-03-26T09:18:00Z">
        <w:r w:rsidR="00E80D77">
          <w:rPr>
            <w:rFonts w:ascii="Times New Roman" w:eastAsia="Times New Roman" w:hAnsi="Times New Roman" w:cs="Times New Roman"/>
            <w:sz w:val="24"/>
            <w:szCs w:val="24"/>
            <w:lang w:eastAsia="en-IN" w:bidi="hi-IN"/>
          </w:rPr>
          <w:t xml:space="preserve">ur study </w:t>
        </w:r>
      </w:ins>
      <w:ins w:id="280" w:author="Koustubh" w:date="2017-03-26T09:22:00Z">
        <w:r w:rsidR="00E80D77">
          <w:rPr>
            <w:rFonts w:ascii="Times New Roman" w:eastAsia="Times New Roman" w:hAnsi="Times New Roman" w:cs="Times New Roman"/>
            <w:sz w:val="24"/>
            <w:szCs w:val="24"/>
            <w:lang w:eastAsia="en-IN" w:bidi="hi-IN"/>
          </w:rPr>
          <w:t xml:space="preserve">recognizes on-going as well as </w:t>
        </w:r>
      </w:ins>
      <w:ins w:id="281" w:author="Koustubh" w:date="2017-03-26T09:18:00Z">
        <w:r w:rsidR="00E80D77">
          <w:rPr>
            <w:rFonts w:ascii="Times New Roman" w:eastAsia="Times New Roman" w:hAnsi="Times New Roman" w:cs="Times New Roman"/>
            <w:sz w:val="24"/>
            <w:szCs w:val="24"/>
            <w:lang w:eastAsia="en-IN" w:bidi="hi-IN"/>
          </w:rPr>
          <w:t>long-term effects of community based conservation</w:t>
        </w:r>
      </w:ins>
      <w:ins w:id="282" w:author="Koustubh" w:date="2017-03-26T11:02:00Z">
        <w:r>
          <w:rPr>
            <w:rFonts w:ascii="Times New Roman" w:eastAsia="Times New Roman" w:hAnsi="Times New Roman" w:cs="Times New Roman"/>
            <w:sz w:val="24"/>
            <w:szCs w:val="24"/>
            <w:lang w:eastAsia="en-IN" w:bidi="hi-IN"/>
          </w:rPr>
          <w:t xml:space="preserve"> as wel</w:t>
        </w:r>
      </w:ins>
      <w:ins w:id="283" w:author="Koustubh" w:date="2017-03-26T11:03:00Z">
        <w:r>
          <w:rPr>
            <w:rFonts w:ascii="Times New Roman" w:eastAsia="Times New Roman" w:hAnsi="Times New Roman" w:cs="Times New Roman"/>
            <w:sz w:val="24"/>
            <w:szCs w:val="24"/>
            <w:lang w:eastAsia="en-IN" w:bidi="hi-IN"/>
          </w:rPr>
          <w:t>l</w:t>
        </w:r>
      </w:ins>
      <w:ins w:id="284" w:author="Koustubh" w:date="2017-03-26T11:02:00Z">
        <w:r>
          <w:rPr>
            <w:rFonts w:ascii="Times New Roman" w:eastAsia="Times New Roman" w:hAnsi="Times New Roman" w:cs="Times New Roman"/>
            <w:sz w:val="24"/>
            <w:szCs w:val="24"/>
            <w:lang w:eastAsia="en-IN" w:bidi="hi-IN"/>
          </w:rPr>
          <w:t xml:space="preserve"> as </w:t>
        </w:r>
      </w:ins>
      <w:ins w:id="285" w:author="Koustubh" w:date="2017-03-26T11:03:00Z">
        <w:r>
          <w:rPr>
            <w:rFonts w:ascii="Times New Roman" w:eastAsia="Times New Roman" w:hAnsi="Times New Roman" w:cs="Times New Roman"/>
            <w:sz w:val="24"/>
            <w:szCs w:val="24"/>
            <w:lang w:eastAsia="en-IN" w:bidi="hi-IN"/>
          </w:rPr>
          <w:t xml:space="preserve">strict protection. </w:t>
        </w:r>
        <w:commentRangeStart w:id="286"/>
        <w:del w:id="287" w:author="Koustubh Sharma" w:date="2017-04-16T16:13:00Z">
          <w:r w:rsidDel="004B7CF7">
            <w:rPr>
              <w:rFonts w:ascii="Times New Roman" w:eastAsia="Times New Roman" w:hAnsi="Times New Roman" w:cs="Times New Roman"/>
              <w:sz w:val="24"/>
              <w:szCs w:val="24"/>
              <w:lang w:eastAsia="en-IN" w:bidi="hi-IN"/>
            </w:rPr>
            <w:delText>T</w:delText>
          </w:r>
        </w:del>
      </w:ins>
      <w:ins w:id="288" w:author="Koustubh" w:date="2017-03-26T09:21:00Z">
        <w:del w:id="289" w:author="Koustubh Sharma" w:date="2017-04-16T16:13:00Z">
          <w:r w:rsidR="00E80D77" w:rsidDel="004B7CF7">
            <w:rPr>
              <w:rFonts w:ascii="Times New Roman" w:eastAsia="Times New Roman" w:hAnsi="Times New Roman" w:cs="Times New Roman"/>
              <w:sz w:val="24"/>
              <w:szCs w:val="24"/>
              <w:lang w:eastAsia="en-IN" w:bidi="hi-IN"/>
            </w:rPr>
            <w:delText>he snow leopard populations seem</w:delText>
          </w:r>
        </w:del>
      </w:ins>
      <w:ins w:id="290" w:author="Koustubh" w:date="2017-03-26T11:03:00Z">
        <w:del w:id="291" w:author="Koustubh Sharma" w:date="2017-04-16T16:13:00Z">
          <w:r w:rsidDel="004B7CF7">
            <w:rPr>
              <w:rFonts w:ascii="Times New Roman" w:eastAsia="Times New Roman" w:hAnsi="Times New Roman" w:cs="Times New Roman"/>
              <w:sz w:val="24"/>
              <w:szCs w:val="24"/>
              <w:lang w:eastAsia="en-IN" w:bidi="hi-IN"/>
            </w:rPr>
            <w:delText>ed</w:delText>
          </w:r>
        </w:del>
      </w:ins>
      <w:ins w:id="292" w:author="Koustubh" w:date="2017-03-26T09:21:00Z">
        <w:del w:id="293" w:author="Koustubh Sharma" w:date="2017-04-16T16:13:00Z">
          <w:r w:rsidR="00E80D77" w:rsidDel="004B7CF7">
            <w:rPr>
              <w:rFonts w:ascii="Times New Roman" w:eastAsia="Times New Roman" w:hAnsi="Times New Roman" w:cs="Times New Roman"/>
              <w:sz w:val="24"/>
              <w:szCs w:val="24"/>
              <w:lang w:eastAsia="en-IN" w:bidi="hi-IN"/>
            </w:rPr>
            <w:delText xml:space="preserve"> to be </w:delText>
          </w:r>
        </w:del>
      </w:ins>
      <w:ins w:id="294" w:author="Koustubh" w:date="2017-03-26T11:02:00Z">
        <w:del w:id="295" w:author="Koustubh Sharma" w:date="2017-04-16T16:13:00Z">
          <w:r w:rsidDel="004B7CF7">
            <w:rPr>
              <w:rFonts w:ascii="Times New Roman" w:eastAsia="Times New Roman" w:hAnsi="Times New Roman" w:cs="Times New Roman"/>
              <w:sz w:val="24"/>
              <w:szCs w:val="24"/>
              <w:lang w:eastAsia="en-IN" w:bidi="hi-IN"/>
            </w:rPr>
            <w:delText xml:space="preserve">surviving at the same densities </w:delText>
          </w:r>
        </w:del>
      </w:ins>
      <w:ins w:id="296" w:author="Koustubh" w:date="2017-03-26T09:21:00Z">
        <w:del w:id="297" w:author="Koustubh Sharma" w:date="2017-04-16T16:13:00Z">
          <w:r w:rsidR="00E80D77" w:rsidDel="004B7CF7">
            <w:rPr>
              <w:rFonts w:ascii="Times New Roman" w:eastAsia="Times New Roman" w:hAnsi="Times New Roman" w:cs="Times New Roman"/>
              <w:sz w:val="24"/>
              <w:szCs w:val="24"/>
              <w:lang w:eastAsia="en-IN" w:bidi="hi-IN"/>
            </w:rPr>
            <w:delText>in areas where a community-based conservation program has been operational until XX years ago</w:delText>
          </w:r>
        </w:del>
      </w:ins>
      <w:ins w:id="298" w:author="Koustubh" w:date="2017-03-26T11:02:00Z">
        <w:del w:id="299" w:author="Koustubh Sharma" w:date="2017-04-16T16:13:00Z">
          <w:r w:rsidDel="004B7CF7">
            <w:rPr>
              <w:rFonts w:ascii="Times New Roman" w:eastAsia="Times New Roman" w:hAnsi="Times New Roman" w:cs="Times New Roman"/>
              <w:sz w:val="24"/>
              <w:szCs w:val="24"/>
              <w:lang w:eastAsia="en-IN" w:bidi="hi-IN"/>
            </w:rPr>
            <w:delText xml:space="preserve">, is currently operational, or </w:delText>
          </w:r>
        </w:del>
      </w:ins>
      <w:ins w:id="300" w:author="Koustubh" w:date="2017-03-26T11:03:00Z">
        <w:del w:id="301" w:author="Koustubh Sharma" w:date="2017-04-16T16:13:00Z">
          <w:r w:rsidDel="004B7CF7">
            <w:rPr>
              <w:rFonts w:ascii="Times New Roman" w:eastAsia="Times New Roman" w:hAnsi="Times New Roman" w:cs="Times New Roman"/>
              <w:sz w:val="24"/>
              <w:szCs w:val="24"/>
              <w:lang w:eastAsia="en-IN" w:bidi="hi-IN"/>
            </w:rPr>
            <w:delText xml:space="preserve">is </w:delText>
          </w:r>
        </w:del>
      </w:ins>
      <w:ins w:id="302" w:author="Koustubh" w:date="2017-03-26T11:04:00Z">
        <w:del w:id="303" w:author="Koustubh Sharma" w:date="2017-04-16T16:13:00Z">
          <w:r w:rsidDel="004B7CF7">
            <w:rPr>
              <w:rFonts w:ascii="Times New Roman" w:eastAsia="Times New Roman" w:hAnsi="Times New Roman" w:cs="Times New Roman"/>
              <w:sz w:val="24"/>
              <w:szCs w:val="24"/>
              <w:lang w:eastAsia="en-IN" w:bidi="hi-IN"/>
            </w:rPr>
            <w:delText xml:space="preserve">entirely replaced with a </w:delText>
          </w:r>
        </w:del>
      </w:ins>
      <w:ins w:id="304" w:author="Koustubh" w:date="2017-03-26T11:02:00Z">
        <w:del w:id="305" w:author="Koustubh Sharma" w:date="2017-04-16T16:13:00Z">
          <w:r w:rsidDel="004B7CF7">
            <w:rPr>
              <w:rFonts w:ascii="Times New Roman" w:eastAsia="Times New Roman" w:hAnsi="Times New Roman" w:cs="Times New Roman"/>
              <w:sz w:val="24"/>
              <w:szCs w:val="24"/>
              <w:lang w:eastAsia="en-IN" w:bidi="hi-IN"/>
            </w:rPr>
            <w:delText xml:space="preserve">strict protection </w:delText>
          </w:r>
        </w:del>
      </w:ins>
      <w:ins w:id="306" w:author="Koustubh" w:date="2017-03-26T11:04:00Z">
        <w:del w:id="307" w:author="Koustubh Sharma" w:date="2017-04-16T16:13:00Z">
          <w:r w:rsidDel="004B7CF7">
            <w:rPr>
              <w:rFonts w:ascii="Times New Roman" w:eastAsia="Times New Roman" w:hAnsi="Times New Roman" w:cs="Times New Roman"/>
              <w:sz w:val="24"/>
              <w:szCs w:val="24"/>
              <w:lang w:eastAsia="en-IN" w:bidi="hi-IN"/>
            </w:rPr>
            <w:delText>model</w:delText>
          </w:r>
        </w:del>
      </w:ins>
      <w:ins w:id="308" w:author="Koustubh" w:date="2017-03-26T11:02:00Z">
        <w:del w:id="309" w:author="Koustubh Sharma" w:date="2017-04-16T16:13:00Z">
          <w:r w:rsidDel="004B7CF7">
            <w:rPr>
              <w:rFonts w:ascii="Times New Roman" w:eastAsia="Times New Roman" w:hAnsi="Times New Roman" w:cs="Times New Roman"/>
              <w:sz w:val="24"/>
              <w:szCs w:val="24"/>
              <w:lang w:eastAsia="en-IN" w:bidi="hi-IN"/>
            </w:rPr>
            <w:delText xml:space="preserve">. </w:delText>
          </w:r>
        </w:del>
      </w:ins>
      <w:commentRangeEnd w:id="286"/>
      <w:ins w:id="310" w:author="Koustubh" w:date="2017-03-26T11:05:00Z">
        <w:r>
          <w:rPr>
            <w:rStyle w:val="CommentReference"/>
          </w:rPr>
          <w:commentReference w:id="286"/>
        </w:r>
      </w:ins>
      <w:ins w:id="311" w:author="Koustubh" w:date="2017-03-26T11:12:00Z">
        <w:r w:rsidR="00CC7E17">
          <w:rPr>
            <w:rFonts w:ascii="Times New Roman" w:eastAsia="Times New Roman" w:hAnsi="Times New Roman" w:cs="Times New Roman"/>
            <w:sz w:val="24"/>
            <w:szCs w:val="24"/>
            <w:lang w:eastAsia="en-IN" w:bidi="hi-IN"/>
          </w:rPr>
          <w:t xml:space="preserve">A </w:t>
        </w:r>
      </w:ins>
      <w:ins w:id="312" w:author="Koustubh" w:date="2017-03-26T11:11:00Z">
        <w:r w:rsidR="00CC7E17">
          <w:rPr>
            <w:rFonts w:ascii="Times New Roman" w:eastAsia="Times New Roman" w:hAnsi="Times New Roman" w:cs="Times New Roman"/>
            <w:sz w:val="24"/>
            <w:szCs w:val="24"/>
            <w:lang w:eastAsia="en-IN" w:bidi="hi-IN"/>
          </w:rPr>
          <w:t xml:space="preserve">previous </w:t>
        </w:r>
      </w:ins>
      <w:ins w:id="313" w:author="Koustubh" w:date="2017-03-26T11:12:00Z">
        <w:r w:rsidR="00CC7E17">
          <w:rPr>
            <w:rFonts w:ascii="Times New Roman" w:eastAsia="Times New Roman" w:hAnsi="Times New Roman" w:cs="Times New Roman"/>
            <w:sz w:val="24"/>
            <w:szCs w:val="24"/>
            <w:lang w:eastAsia="en-IN" w:bidi="hi-IN"/>
          </w:rPr>
          <w:t xml:space="preserve">publication </w:t>
        </w:r>
      </w:ins>
      <w:ins w:id="314" w:author="Koustubh" w:date="2017-03-26T11:11:00Z">
        <w:r w:rsidR="00CC7E17">
          <w:rPr>
            <w:rFonts w:ascii="Times New Roman" w:eastAsia="Times New Roman" w:hAnsi="Times New Roman" w:cs="Times New Roman"/>
            <w:sz w:val="24"/>
            <w:szCs w:val="24"/>
            <w:lang w:eastAsia="en-IN" w:bidi="hi-IN"/>
          </w:rPr>
          <w:t>on the population dynamics from the partially protected study area (Sharma</w:t>
        </w:r>
        <w:del w:id="315" w:author="Koustubh Sharma" w:date="2017-04-16T16:14:00Z">
          <w:r w:rsidR="00CC7E17" w:rsidDel="004B7CF7">
            <w:rPr>
              <w:rFonts w:ascii="Times New Roman" w:eastAsia="Times New Roman" w:hAnsi="Times New Roman" w:cs="Times New Roman"/>
              <w:sz w:val="24"/>
              <w:szCs w:val="24"/>
              <w:lang w:eastAsia="en-IN" w:bidi="hi-IN"/>
            </w:rPr>
            <w:delText>t</w:delText>
          </w:r>
        </w:del>
        <w:r w:rsidR="00CC7E17">
          <w:rPr>
            <w:rFonts w:ascii="Times New Roman" w:eastAsia="Times New Roman" w:hAnsi="Times New Roman" w:cs="Times New Roman"/>
            <w:sz w:val="24"/>
            <w:szCs w:val="24"/>
            <w:lang w:eastAsia="en-IN" w:bidi="hi-IN"/>
          </w:rPr>
          <w:t xml:space="preserve"> et al. 2014)</w:t>
        </w:r>
      </w:ins>
      <w:ins w:id="316" w:author="Koustubh" w:date="2017-03-26T11:12:00Z">
        <w:r w:rsidR="00CC7E17">
          <w:rPr>
            <w:rFonts w:ascii="Times New Roman" w:eastAsia="Times New Roman" w:hAnsi="Times New Roman" w:cs="Times New Roman"/>
            <w:sz w:val="24"/>
            <w:szCs w:val="24"/>
            <w:lang w:eastAsia="en-IN" w:bidi="hi-IN"/>
          </w:rPr>
          <w:t xml:space="preserve"> on the other hand reported how vigorous population dynamics underlie an otherwise stable population. This study </w:t>
        </w:r>
      </w:ins>
      <w:ins w:id="317" w:author="Koustubh" w:date="2017-03-26T09:22:00Z">
        <w:r>
          <w:rPr>
            <w:rFonts w:ascii="Times New Roman" w:eastAsia="Times New Roman" w:hAnsi="Times New Roman" w:cs="Times New Roman"/>
            <w:sz w:val="24"/>
            <w:szCs w:val="24"/>
            <w:lang w:eastAsia="en-IN" w:bidi="hi-IN"/>
          </w:rPr>
          <w:t>highlight</w:t>
        </w:r>
      </w:ins>
      <w:ins w:id="318" w:author="Koustubh" w:date="2017-03-26T11:12:00Z">
        <w:r w:rsidR="00CC7E17">
          <w:rPr>
            <w:rFonts w:ascii="Times New Roman" w:eastAsia="Times New Roman" w:hAnsi="Times New Roman" w:cs="Times New Roman"/>
            <w:sz w:val="24"/>
            <w:szCs w:val="24"/>
            <w:lang w:eastAsia="en-IN" w:bidi="hi-IN"/>
          </w:rPr>
          <w:t>s</w:t>
        </w:r>
      </w:ins>
      <w:ins w:id="319" w:author="Koustubh" w:date="2017-03-26T09:22:00Z">
        <w:r w:rsidR="00E80D77">
          <w:rPr>
            <w:rFonts w:ascii="Times New Roman" w:eastAsia="Times New Roman" w:hAnsi="Times New Roman" w:cs="Times New Roman"/>
            <w:sz w:val="24"/>
            <w:szCs w:val="24"/>
            <w:lang w:eastAsia="en-IN" w:bidi="hi-IN"/>
          </w:rPr>
          <w:t xml:space="preserve"> the need for long-term monitoring to understand the trends populations </w:t>
        </w:r>
      </w:ins>
      <w:ins w:id="320" w:author="Koustubh" w:date="2017-03-26T11:13:00Z">
        <w:r w:rsidR="00CC7E17">
          <w:rPr>
            <w:rFonts w:ascii="Times New Roman" w:eastAsia="Times New Roman" w:hAnsi="Times New Roman" w:cs="Times New Roman"/>
            <w:sz w:val="24"/>
            <w:szCs w:val="24"/>
            <w:lang w:eastAsia="en-IN" w:bidi="hi-IN"/>
          </w:rPr>
          <w:t xml:space="preserve">between the three study areas </w:t>
        </w:r>
      </w:ins>
      <w:ins w:id="321" w:author="Koustubh" w:date="2017-03-26T09:22:00Z">
        <w:r w:rsidR="00E80D77">
          <w:rPr>
            <w:rFonts w:ascii="Times New Roman" w:eastAsia="Times New Roman" w:hAnsi="Times New Roman" w:cs="Times New Roman"/>
            <w:sz w:val="24"/>
            <w:szCs w:val="24"/>
            <w:lang w:eastAsia="en-IN" w:bidi="hi-IN"/>
          </w:rPr>
          <w:t xml:space="preserve">may </w:t>
        </w:r>
      </w:ins>
      <w:ins w:id="322" w:author="Koustubh" w:date="2017-03-26T09:27:00Z">
        <w:r w:rsidR="006546DD">
          <w:rPr>
            <w:rFonts w:ascii="Times New Roman" w:eastAsia="Times New Roman" w:hAnsi="Times New Roman" w:cs="Times New Roman"/>
            <w:sz w:val="24"/>
            <w:szCs w:val="24"/>
            <w:lang w:eastAsia="en-IN" w:bidi="hi-IN"/>
          </w:rPr>
          <w:t xml:space="preserve">follow </w:t>
        </w:r>
      </w:ins>
      <w:ins w:id="323" w:author="Koustubh" w:date="2017-03-26T09:22:00Z">
        <w:r w:rsidR="00E80D77">
          <w:rPr>
            <w:rFonts w:ascii="Times New Roman" w:eastAsia="Times New Roman" w:hAnsi="Times New Roman" w:cs="Times New Roman"/>
            <w:sz w:val="24"/>
            <w:szCs w:val="24"/>
            <w:lang w:eastAsia="en-IN" w:bidi="hi-IN"/>
          </w:rPr>
          <w:t>over</w:t>
        </w:r>
      </w:ins>
      <w:ins w:id="324" w:author="Koustubh" w:date="2017-03-26T09:23:00Z">
        <w:r w:rsidR="00E80D77">
          <w:rPr>
            <w:rFonts w:ascii="Times New Roman" w:eastAsia="Times New Roman" w:hAnsi="Times New Roman" w:cs="Times New Roman"/>
            <w:sz w:val="24"/>
            <w:szCs w:val="24"/>
            <w:lang w:eastAsia="en-IN" w:bidi="hi-IN"/>
          </w:rPr>
          <w:t xml:space="preserve"> time.</w:t>
        </w:r>
      </w:ins>
      <w:del w:id="325" w:author="Koustubh" w:date="2017-03-26T09:27:00Z">
        <w:r w:rsidR="00943548" w:rsidDel="006546DD">
          <w:rPr>
            <w:rFonts w:ascii="Times New Roman" w:eastAsia="Times New Roman" w:hAnsi="Times New Roman" w:cs="Times New Roman"/>
            <w:sz w:val="24"/>
            <w:szCs w:val="24"/>
            <w:lang w:eastAsia="en-IN" w:bidi="hi-IN"/>
          </w:rPr>
          <w:delText xml:space="preserve"> </w:delText>
        </w:r>
      </w:del>
    </w:p>
    <w:p w14:paraId="1F182BD0" w14:textId="77777777" w:rsidR="00181E73" w:rsidRDefault="00181E73" w:rsidP="00966467">
      <w:pPr>
        <w:spacing w:after="0" w:line="240" w:lineRule="auto"/>
        <w:rPr>
          <w:ins w:id="326" w:author="Koustubh" w:date="2017-03-04T09:04:00Z"/>
          <w:rFonts w:ascii="Times New Roman" w:eastAsia="Times New Roman" w:hAnsi="Times New Roman" w:cs="Times New Roman"/>
          <w:sz w:val="24"/>
          <w:szCs w:val="24"/>
          <w:lang w:eastAsia="en-IN" w:bidi="hi-IN"/>
        </w:rPr>
      </w:pPr>
    </w:p>
    <w:p w14:paraId="6C7417BF" w14:textId="224BB6A0" w:rsidR="00966467" w:rsidRPr="00CF18F4" w:rsidRDefault="00181E73" w:rsidP="00966467">
      <w:pPr>
        <w:spacing w:after="0" w:line="240" w:lineRule="auto"/>
        <w:rPr>
          <w:rFonts w:ascii="Times New Roman" w:eastAsia="Times New Roman" w:hAnsi="Times New Roman" w:cs="Times New Roman"/>
          <w:sz w:val="24"/>
          <w:szCs w:val="24"/>
          <w:lang w:eastAsia="en-IN" w:bidi="hi-IN"/>
        </w:rPr>
      </w:pPr>
      <w:ins w:id="327" w:author="Koustubh" w:date="2017-03-04T09:06:00Z">
        <w:r>
          <w:rPr>
            <w:rFonts w:ascii="Times New Roman" w:eastAsia="Times New Roman" w:hAnsi="Times New Roman" w:cs="Times New Roman"/>
            <w:sz w:val="24"/>
            <w:szCs w:val="24"/>
            <w:lang w:eastAsia="en-IN" w:bidi="hi-IN"/>
          </w:rPr>
          <w:t xml:space="preserve">In addition to understanding ecological </w:t>
        </w:r>
      </w:ins>
      <w:ins w:id="328" w:author="Koustubh" w:date="2017-03-26T09:28:00Z">
        <w:r w:rsidR="006546DD">
          <w:rPr>
            <w:rFonts w:ascii="Times New Roman" w:eastAsia="Times New Roman" w:hAnsi="Times New Roman" w:cs="Times New Roman"/>
            <w:sz w:val="24"/>
            <w:szCs w:val="24"/>
            <w:lang w:eastAsia="en-IN" w:bidi="hi-IN"/>
          </w:rPr>
          <w:t xml:space="preserve">and conservation specific </w:t>
        </w:r>
      </w:ins>
      <w:ins w:id="329" w:author="Koustubh" w:date="2017-03-04T09:06:00Z">
        <w:r>
          <w:rPr>
            <w:rFonts w:ascii="Times New Roman" w:eastAsia="Times New Roman" w:hAnsi="Times New Roman" w:cs="Times New Roman"/>
            <w:sz w:val="24"/>
            <w:szCs w:val="24"/>
            <w:lang w:eastAsia="en-IN" w:bidi="hi-IN"/>
          </w:rPr>
          <w:t xml:space="preserve">nuances </w:t>
        </w:r>
      </w:ins>
      <w:ins w:id="330" w:author="Koustubh" w:date="2017-03-04T09:07:00Z">
        <w:r>
          <w:rPr>
            <w:rFonts w:ascii="Times New Roman" w:eastAsia="Times New Roman" w:hAnsi="Times New Roman" w:cs="Times New Roman"/>
            <w:sz w:val="24"/>
            <w:szCs w:val="24"/>
            <w:lang w:eastAsia="en-IN" w:bidi="hi-IN"/>
          </w:rPr>
          <w:t xml:space="preserve">of snow leopard </w:t>
        </w:r>
      </w:ins>
      <w:ins w:id="331" w:author="Koustubh" w:date="2017-03-04T09:08:00Z">
        <w:r>
          <w:rPr>
            <w:rFonts w:ascii="Times New Roman" w:eastAsia="Times New Roman" w:hAnsi="Times New Roman" w:cs="Times New Roman"/>
            <w:sz w:val="24"/>
            <w:szCs w:val="24"/>
            <w:lang w:eastAsia="en-IN" w:bidi="hi-IN"/>
          </w:rPr>
          <w:t>abundance</w:t>
        </w:r>
      </w:ins>
      <w:ins w:id="332" w:author="Koustubh" w:date="2017-03-26T09:29:00Z">
        <w:r w:rsidR="006546DD">
          <w:rPr>
            <w:rFonts w:ascii="Times New Roman" w:eastAsia="Times New Roman" w:hAnsi="Times New Roman" w:cs="Times New Roman"/>
            <w:sz w:val="24"/>
            <w:szCs w:val="24"/>
            <w:lang w:eastAsia="en-IN" w:bidi="hi-IN"/>
          </w:rPr>
          <w:t xml:space="preserve"> </w:t>
        </w:r>
      </w:ins>
      <w:ins w:id="333" w:author="Koustubh" w:date="2017-03-26T09:28:00Z">
        <w:r w:rsidR="006546DD">
          <w:rPr>
            <w:rFonts w:ascii="Times New Roman" w:eastAsia="Times New Roman" w:hAnsi="Times New Roman" w:cs="Times New Roman"/>
            <w:sz w:val="24"/>
            <w:szCs w:val="24"/>
            <w:lang w:eastAsia="en-IN" w:bidi="hi-IN"/>
          </w:rPr>
          <w:t xml:space="preserve">in comparing populations across space or time, </w:t>
        </w:r>
      </w:ins>
      <w:ins w:id="334" w:author="Koustubh" w:date="2017-03-04T09:07:00Z">
        <w:r>
          <w:rPr>
            <w:rFonts w:ascii="Times New Roman" w:eastAsia="Times New Roman" w:hAnsi="Times New Roman" w:cs="Times New Roman"/>
            <w:sz w:val="24"/>
            <w:szCs w:val="24"/>
            <w:lang w:eastAsia="en-IN" w:bidi="hi-IN"/>
          </w:rPr>
          <w:t>w</w:t>
        </w:r>
      </w:ins>
      <w:del w:id="335" w:author="Koustubh" w:date="2017-03-04T09:07:00Z">
        <w:r w:rsidR="00943548" w:rsidDel="00181E73">
          <w:rPr>
            <w:rFonts w:ascii="Times New Roman" w:eastAsia="Times New Roman" w:hAnsi="Times New Roman" w:cs="Times New Roman"/>
            <w:sz w:val="24"/>
            <w:szCs w:val="24"/>
            <w:lang w:eastAsia="en-IN" w:bidi="hi-IN"/>
          </w:rPr>
          <w:delText>W</w:delText>
        </w:r>
      </w:del>
      <w:r w:rsidR="00943548">
        <w:rPr>
          <w:rFonts w:ascii="Times New Roman" w:eastAsia="Times New Roman" w:hAnsi="Times New Roman" w:cs="Times New Roman"/>
          <w:sz w:val="24"/>
          <w:szCs w:val="24"/>
          <w:lang w:eastAsia="en-IN" w:bidi="hi-IN"/>
        </w:rPr>
        <w:t xml:space="preserve">e provide an application of the analytical framework to compare densities across </w:t>
      </w:r>
      <w:del w:id="336" w:author="Koustubh" w:date="2017-03-04T09:08:00Z">
        <w:r w:rsidR="00943548" w:rsidDel="00181E73">
          <w:rPr>
            <w:rFonts w:ascii="Times New Roman" w:eastAsia="Times New Roman" w:hAnsi="Times New Roman" w:cs="Times New Roman"/>
            <w:sz w:val="24"/>
            <w:szCs w:val="24"/>
            <w:lang w:eastAsia="en-IN" w:bidi="hi-IN"/>
          </w:rPr>
          <w:delText xml:space="preserve">three </w:delText>
        </w:r>
      </w:del>
      <w:ins w:id="337" w:author="Koustubh" w:date="2017-03-04T09:08:00Z">
        <w:r>
          <w:rPr>
            <w:rFonts w:ascii="Times New Roman" w:eastAsia="Times New Roman" w:hAnsi="Times New Roman" w:cs="Times New Roman"/>
            <w:sz w:val="24"/>
            <w:szCs w:val="24"/>
            <w:lang w:eastAsia="en-IN" w:bidi="hi-IN"/>
          </w:rPr>
          <w:t xml:space="preserve">multiple </w:t>
        </w:r>
      </w:ins>
      <w:del w:id="338" w:author="Koustubh" w:date="2017-03-04T09:08:00Z">
        <w:r w:rsidR="00943548" w:rsidDel="00181E73">
          <w:rPr>
            <w:rFonts w:ascii="Times New Roman" w:eastAsia="Times New Roman" w:hAnsi="Times New Roman" w:cs="Times New Roman"/>
            <w:sz w:val="24"/>
            <w:szCs w:val="24"/>
            <w:lang w:eastAsia="en-IN" w:bidi="hi-IN"/>
          </w:rPr>
          <w:delText xml:space="preserve">different </w:delText>
        </w:r>
      </w:del>
      <w:r w:rsidR="00943548">
        <w:rPr>
          <w:rFonts w:ascii="Times New Roman" w:eastAsia="Times New Roman" w:hAnsi="Times New Roman" w:cs="Times New Roman"/>
          <w:sz w:val="24"/>
          <w:szCs w:val="24"/>
          <w:lang w:eastAsia="en-IN" w:bidi="hi-IN"/>
        </w:rPr>
        <w:t>study areas that can also be used for monitoring populations across time.</w:t>
      </w:r>
      <w:r w:rsidR="001E0FB5">
        <w:rPr>
          <w:rFonts w:ascii="Times New Roman" w:eastAsia="Times New Roman" w:hAnsi="Times New Roman" w:cs="Times New Roman"/>
          <w:sz w:val="24"/>
          <w:szCs w:val="24"/>
          <w:lang w:eastAsia="en-IN" w:bidi="hi-IN"/>
        </w:rPr>
        <w:t xml:space="preserve"> In our case, </w:t>
      </w:r>
      <w:del w:id="339" w:author="Koustubh" w:date="2017-03-26T09:29:00Z">
        <w:r w:rsidR="001E0FB5" w:rsidDel="006546DD">
          <w:rPr>
            <w:rFonts w:ascii="Times New Roman" w:eastAsia="Times New Roman" w:hAnsi="Times New Roman" w:cs="Times New Roman"/>
            <w:sz w:val="24"/>
            <w:szCs w:val="24"/>
            <w:lang w:eastAsia="en-IN" w:bidi="hi-IN"/>
          </w:rPr>
          <w:delText xml:space="preserve">not only did </w:delText>
        </w:r>
      </w:del>
      <w:r w:rsidR="001E0FB5">
        <w:rPr>
          <w:rFonts w:ascii="Times New Roman" w:eastAsia="Times New Roman" w:hAnsi="Times New Roman" w:cs="Times New Roman"/>
          <w:sz w:val="24"/>
          <w:szCs w:val="24"/>
          <w:lang w:eastAsia="en-IN" w:bidi="hi-IN"/>
        </w:rPr>
        <w:t xml:space="preserve">the density estimates </w:t>
      </w:r>
      <w:ins w:id="340" w:author="Koustubh" w:date="2017-03-26T09:29:00Z">
        <w:r w:rsidR="006546DD">
          <w:rPr>
            <w:rFonts w:ascii="Times New Roman" w:eastAsia="Times New Roman" w:hAnsi="Times New Roman" w:cs="Times New Roman"/>
            <w:sz w:val="24"/>
            <w:szCs w:val="24"/>
            <w:lang w:eastAsia="en-IN" w:bidi="hi-IN"/>
          </w:rPr>
          <w:t xml:space="preserve">did not </w:t>
        </w:r>
      </w:ins>
      <w:r w:rsidR="001E0FB5">
        <w:rPr>
          <w:rFonts w:ascii="Times New Roman" w:eastAsia="Times New Roman" w:hAnsi="Times New Roman" w:cs="Times New Roman"/>
          <w:sz w:val="24"/>
          <w:szCs w:val="24"/>
          <w:lang w:eastAsia="en-IN" w:bidi="hi-IN"/>
        </w:rPr>
        <w:t xml:space="preserve">vary between the three </w:t>
      </w:r>
      <w:proofErr w:type="gramStart"/>
      <w:r w:rsidR="001E0FB5">
        <w:rPr>
          <w:rFonts w:ascii="Times New Roman" w:eastAsia="Times New Roman" w:hAnsi="Times New Roman" w:cs="Times New Roman"/>
          <w:sz w:val="24"/>
          <w:szCs w:val="24"/>
          <w:lang w:eastAsia="en-IN" w:bidi="hi-IN"/>
        </w:rPr>
        <w:t>study</w:t>
      </w:r>
      <w:proofErr w:type="gramEnd"/>
      <w:r w:rsidR="001E0FB5">
        <w:rPr>
          <w:rFonts w:ascii="Times New Roman" w:eastAsia="Times New Roman" w:hAnsi="Times New Roman" w:cs="Times New Roman"/>
          <w:sz w:val="24"/>
          <w:szCs w:val="24"/>
          <w:lang w:eastAsia="en-IN" w:bidi="hi-IN"/>
        </w:rPr>
        <w:t xml:space="preserve"> areas, </w:t>
      </w:r>
      <w:ins w:id="341" w:author="Koustubh" w:date="2017-03-26T09:29:00Z">
        <w:r w:rsidR="006546DD">
          <w:rPr>
            <w:rFonts w:ascii="Times New Roman" w:eastAsia="Times New Roman" w:hAnsi="Times New Roman" w:cs="Times New Roman"/>
            <w:sz w:val="24"/>
            <w:szCs w:val="24"/>
            <w:lang w:eastAsia="en-IN" w:bidi="hi-IN"/>
          </w:rPr>
          <w:t xml:space="preserve">even though </w:t>
        </w:r>
      </w:ins>
      <w:del w:id="342" w:author="Koustubh" w:date="2017-03-26T09:29:00Z">
        <w:r w:rsidR="001E0FB5" w:rsidDel="006546DD">
          <w:rPr>
            <w:rFonts w:ascii="Times New Roman" w:eastAsia="Times New Roman" w:hAnsi="Times New Roman" w:cs="Times New Roman"/>
            <w:sz w:val="24"/>
            <w:szCs w:val="24"/>
            <w:lang w:eastAsia="en-IN" w:bidi="hi-IN"/>
          </w:rPr>
          <w:delText xml:space="preserve">so did </w:delText>
        </w:r>
      </w:del>
      <w:r w:rsidR="001E0FB5">
        <w:rPr>
          <w:rFonts w:ascii="Times New Roman" w:eastAsia="Times New Roman" w:hAnsi="Times New Roman" w:cs="Times New Roman"/>
          <w:sz w:val="24"/>
          <w:szCs w:val="24"/>
          <w:lang w:eastAsia="en-IN" w:bidi="hi-IN"/>
        </w:rPr>
        <w:t>the effect</w:t>
      </w:r>
      <w:ins w:id="343" w:author="Koustubh" w:date="2017-03-26T09:29:00Z">
        <w:r w:rsidR="006546DD">
          <w:rPr>
            <w:rFonts w:ascii="Times New Roman" w:eastAsia="Times New Roman" w:hAnsi="Times New Roman" w:cs="Times New Roman"/>
            <w:sz w:val="24"/>
            <w:szCs w:val="24"/>
            <w:lang w:eastAsia="en-IN" w:bidi="hi-IN"/>
          </w:rPr>
          <w:t>s</w:t>
        </w:r>
      </w:ins>
      <w:r w:rsidR="001E0FB5">
        <w:rPr>
          <w:rFonts w:ascii="Times New Roman" w:eastAsia="Times New Roman" w:hAnsi="Times New Roman" w:cs="Times New Roman"/>
          <w:sz w:val="24"/>
          <w:szCs w:val="24"/>
          <w:lang w:eastAsia="en-IN" w:bidi="hi-IN"/>
        </w:rPr>
        <w:t xml:space="preserve"> of the various covariates</w:t>
      </w:r>
      <w:ins w:id="344" w:author="Koustubh" w:date="2017-03-26T09:29:00Z">
        <w:r w:rsidR="006546DD">
          <w:rPr>
            <w:rFonts w:ascii="Times New Roman" w:eastAsia="Times New Roman" w:hAnsi="Times New Roman" w:cs="Times New Roman"/>
            <w:sz w:val="24"/>
            <w:szCs w:val="24"/>
            <w:lang w:eastAsia="en-IN" w:bidi="hi-IN"/>
          </w:rPr>
          <w:t xml:space="preserve"> differed</w:t>
        </w:r>
      </w:ins>
      <w:r w:rsidR="001E0FB5">
        <w:rPr>
          <w:rFonts w:ascii="Times New Roman" w:eastAsia="Times New Roman" w:hAnsi="Times New Roman" w:cs="Times New Roman"/>
          <w:sz w:val="24"/>
          <w:szCs w:val="24"/>
          <w:lang w:eastAsia="en-IN" w:bidi="hi-IN"/>
        </w:rPr>
        <w:t>.</w:t>
      </w:r>
      <w:r w:rsidR="00966467" w:rsidRP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3CBFE89B" w14:textId="77777777" w:rsidR="00966467" w:rsidRDefault="00966467" w:rsidP="00966467">
      <w:pPr>
        <w:spacing w:after="0" w:line="240" w:lineRule="auto"/>
        <w:rPr>
          <w:rFonts w:ascii="Times New Roman" w:eastAsia="Times New Roman" w:hAnsi="Times New Roman" w:cs="Times New Roman"/>
          <w:sz w:val="24"/>
          <w:szCs w:val="24"/>
          <w:lang w:eastAsia="en-IN" w:bidi="hi-IN"/>
        </w:rPr>
      </w:pPr>
    </w:p>
    <w:p w14:paraId="394E88CB" w14:textId="6AD70A8C" w:rsidR="00CF18F4" w:rsidRPr="00CF18F4" w:rsidRDefault="001E0FB5" w:rsidP="001E0FB5">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Our r</w:t>
      </w:r>
      <w:r w:rsidRPr="00CF18F4">
        <w:rPr>
          <w:rFonts w:ascii="Times New Roman" w:eastAsia="Times New Roman" w:hAnsi="Times New Roman" w:cs="Times New Roman"/>
          <w:sz w:val="24"/>
          <w:szCs w:val="24"/>
          <w:lang w:eastAsia="en-IN" w:bidi="hi-IN"/>
        </w:rPr>
        <w:t xml:space="preserve">esults </w:t>
      </w:r>
      <w:ins w:id="345" w:author="Koustubh" w:date="2017-03-26T09:29:00Z">
        <w:r w:rsidR="006546DD">
          <w:rPr>
            <w:rFonts w:ascii="Times New Roman" w:eastAsia="Times New Roman" w:hAnsi="Times New Roman" w:cs="Times New Roman"/>
            <w:sz w:val="24"/>
            <w:szCs w:val="24"/>
            <w:lang w:eastAsia="en-IN" w:bidi="hi-IN"/>
          </w:rPr>
          <w:t xml:space="preserve">also </w:t>
        </w:r>
      </w:ins>
      <w:r w:rsidRPr="00CF18F4">
        <w:rPr>
          <w:rFonts w:ascii="Times New Roman" w:eastAsia="Times New Roman" w:hAnsi="Times New Roman" w:cs="Times New Roman"/>
          <w:sz w:val="24"/>
          <w:szCs w:val="24"/>
          <w:lang w:eastAsia="en-IN" w:bidi="hi-IN"/>
        </w:rPr>
        <w:t>present a strong case that analyses of snow leopard populations using Spatial Capture Recapture should explore possible effects of covariates on density, detection function, and non-</w:t>
      </w:r>
      <w:r w:rsidR="00F22CDB">
        <w:rPr>
          <w:rFonts w:ascii="Times New Roman" w:eastAsia="Times New Roman" w:hAnsi="Times New Roman" w:cs="Times New Roman"/>
          <w:sz w:val="24"/>
          <w:szCs w:val="24"/>
          <w:lang w:eastAsia="en-IN" w:bidi="hi-IN"/>
        </w:rPr>
        <w:t>uniform</w:t>
      </w:r>
      <w:r w:rsidR="00F22CDB" w:rsidRPr="00CF18F4">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 xml:space="preserve">Absence of such analyses may result in spurious outcomes that can have strong </w:t>
      </w:r>
      <w:del w:id="346" w:author="Koustubh" w:date="2017-03-04T09:09:00Z">
        <w:r w:rsidRPr="00CF18F4" w:rsidDel="00181E73">
          <w:rPr>
            <w:rFonts w:ascii="Times New Roman" w:eastAsia="Times New Roman" w:hAnsi="Times New Roman" w:cs="Times New Roman"/>
            <w:sz w:val="24"/>
            <w:szCs w:val="24"/>
            <w:lang w:eastAsia="en-IN" w:bidi="hi-IN"/>
          </w:rPr>
          <w:delText xml:space="preserve">positive as well as negative </w:delText>
        </w:r>
      </w:del>
      <w:r w:rsidRPr="00CF18F4">
        <w:rPr>
          <w:rFonts w:ascii="Times New Roman" w:eastAsia="Times New Roman" w:hAnsi="Times New Roman" w:cs="Times New Roman"/>
          <w:sz w:val="24"/>
          <w:szCs w:val="24"/>
          <w:lang w:eastAsia="en-IN" w:bidi="hi-IN"/>
        </w:rPr>
        <w:t>biases</w:t>
      </w:r>
      <w:r w:rsidR="00966467">
        <w:rPr>
          <w:rFonts w:ascii="Times New Roman" w:eastAsia="Times New Roman" w:hAnsi="Times New Roman" w:cs="Times New Roman"/>
          <w:sz w:val="24"/>
          <w:szCs w:val="24"/>
          <w:lang w:eastAsia="en-IN" w:bidi="hi-IN"/>
        </w:rPr>
        <w:t xml:space="preserve"> </w:t>
      </w:r>
      <w:r w:rsidR="00966467">
        <w:rPr>
          <w:rFonts w:ascii="Times New Roman" w:eastAsia="Times New Roman" w:hAnsi="Times New Roman" w:cs="Times New Roman"/>
          <w:sz w:val="24"/>
          <w:szCs w:val="24"/>
          <w:lang w:eastAsia="en-IN" w:bidi="hi-IN"/>
        </w:rPr>
        <w:fldChar w:fldCharType="begin" w:fldLock="1"/>
      </w:r>
      <w:r w:rsidR="00B0440F">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sidR="00966467">
        <w:rPr>
          <w:rFonts w:ascii="Times New Roman" w:eastAsia="Times New Roman" w:hAnsi="Times New Roman" w:cs="Times New Roman"/>
          <w:sz w:val="24"/>
          <w:szCs w:val="24"/>
          <w:lang w:eastAsia="en-IN" w:bidi="hi-IN"/>
        </w:rPr>
        <w:fldChar w:fldCharType="separate"/>
      </w:r>
      <w:r w:rsidR="00966467" w:rsidRPr="00966467">
        <w:rPr>
          <w:rFonts w:ascii="Times New Roman" w:eastAsia="Times New Roman" w:hAnsi="Times New Roman" w:cs="Times New Roman"/>
          <w:noProof/>
          <w:sz w:val="24"/>
          <w:szCs w:val="24"/>
          <w:lang w:eastAsia="en-IN" w:bidi="hi-IN"/>
        </w:rPr>
        <w:t>(Sutherland et al., 2015)</w:t>
      </w:r>
      <w:r w:rsidR="00966467">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 xml:space="preserve">In our case, </w:t>
      </w:r>
      <w:del w:id="347" w:author="Koustubh" w:date="2017-03-04T09:10:00Z">
        <w:r w:rsidDel="00181E73">
          <w:rPr>
            <w:rFonts w:ascii="Times New Roman" w:eastAsia="Times New Roman" w:hAnsi="Times New Roman" w:cs="Times New Roman"/>
            <w:sz w:val="24"/>
            <w:szCs w:val="24"/>
            <w:lang w:eastAsia="en-IN" w:bidi="hi-IN"/>
          </w:rPr>
          <w:delText xml:space="preserve">there </w:delText>
        </w:r>
      </w:del>
      <w:ins w:id="348" w:author="Koustubh" w:date="2017-03-04T09:10:00Z">
        <w:r w:rsidR="00181E73">
          <w:rPr>
            <w:rFonts w:ascii="Times New Roman" w:eastAsia="Times New Roman" w:hAnsi="Times New Roman" w:cs="Times New Roman"/>
            <w:sz w:val="24"/>
            <w:szCs w:val="24"/>
            <w:lang w:eastAsia="en-IN" w:bidi="hi-IN"/>
          </w:rPr>
          <w:t xml:space="preserve">the results </w:t>
        </w:r>
      </w:ins>
      <w:del w:id="349" w:author="Koustubh" w:date="2017-03-04T09:10:00Z">
        <w:r w:rsidR="00F22CDB" w:rsidDel="00181E73">
          <w:rPr>
            <w:rFonts w:ascii="Times New Roman" w:eastAsia="Times New Roman" w:hAnsi="Times New Roman" w:cs="Times New Roman"/>
            <w:sz w:val="24"/>
            <w:szCs w:val="24"/>
            <w:lang w:eastAsia="en-IN" w:bidi="hi-IN"/>
          </w:rPr>
          <w:delText>were differences</w:delText>
        </w:r>
        <w:r w:rsidDel="00181E73">
          <w:rPr>
            <w:rFonts w:ascii="Times New Roman" w:eastAsia="Times New Roman" w:hAnsi="Times New Roman" w:cs="Times New Roman"/>
            <w:sz w:val="24"/>
            <w:szCs w:val="24"/>
            <w:lang w:eastAsia="en-IN" w:bidi="hi-IN"/>
          </w:rPr>
          <w:delText xml:space="preserve"> </w:delText>
        </w:r>
      </w:del>
      <w:ins w:id="350" w:author="Koustubh" w:date="2017-03-04T09:10:00Z">
        <w:r w:rsidR="00181E73">
          <w:rPr>
            <w:rFonts w:ascii="Times New Roman" w:eastAsia="Times New Roman" w:hAnsi="Times New Roman" w:cs="Times New Roman"/>
            <w:sz w:val="24"/>
            <w:szCs w:val="24"/>
            <w:lang w:eastAsia="en-IN" w:bidi="hi-IN"/>
          </w:rPr>
          <w:t xml:space="preserve">differed </w:t>
        </w:r>
      </w:ins>
      <w:del w:id="351" w:author="Koustubh" w:date="2017-03-04T09:10:00Z">
        <w:r w:rsidDel="00181E73">
          <w:rPr>
            <w:rFonts w:ascii="Times New Roman" w:eastAsia="Times New Roman" w:hAnsi="Times New Roman" w:cs="Times New Roman"/>
            <w:sz w:val="24"/>
            <w:szCs w:val="24"/>
            <w:lang w:eastAsia="en-IN" w:bidi="hi-IN"/>
          </w:rPr>
          <w:delText xml:space="preserve">of </w:delText>
        </w:r>
      </w:del>
      <w:ins w:id="352" w:author="Koustubh" w:date="2017-03-04T09:10:00Z">
        <w:r w:rsidR="00181E73">
          <w:rPr>
            <w:rFonts w:ascii="Times New Roman" w:eastAsia="Times New Roman" w:hAnsi="Times New Roman" w:cs="Times New Roman"/>
            <w:sz w:val="24"/>
            <w:szCs w:val="24"/>
            <w:lang w:eastAsia="en-IN" w:bidi="hi-IN"/>
          </w:rPr>
          <w:t xml:space="preserve">between </w:t>
        </w:r>
      </w:ins>
      <w:del w:id="353" w:author="Koustubh" w:date="2017-03-04T09:09:00Z">
        <w:r w:rsidDel="00181E73">
          <w:rPr>
            <w:rFonts w:ascii="Times New Roman" w:eastAsia="Times New Roman" w:hAnsi="Times New Roman" w:cs="Times New Roman"/>
            <w:sz w:val="24"/>
            <w:szCs w:val="24"/>
            <w:lang w:eastAsia="en-IN" w:bidi="hi-IN"/>
          </w:rPr>
          <w:delText xml:space="preserve">nearly </w:delText>
        </w:r>
      </w:del>
      <w:r>
        <w:rPr>
          <w:rFonts w:ascii="Times New Roman" w:eastAsia="Times New Roman" w:hAnsi="Times New Roman" w:cs="Times New Roman"/>
          <w:sz w:val="24"/>
          <w:szCs w:val="24"/>
          <w:lang w:eastAsia="en-IN" w:bidi="hi-IN"/>
        </w:rPr>
        <w:t>13</w:t>
      </w:r>
      <w:ins w:id="354"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del w:id="355" w:author="Koustubh" w:date="2017-03-04T09:09:00Z">
        <w:r w:rsidDel="00181E73">
          <w:rPr>
            <w:rFonts w:ascii="Times New Roman" w:eastAsia="Times New Roman" w:hAnsi="Times New Roman" w:cs="Times New Roman"/>
            <w:sz w:val="24"/>
            <w:szCs w:val="24"/>
            <w:lang w:eastAsia="en-IN" w:bidi="hi-IN"/>
          </w:rPr>
          <w:delText xml:space="preserve"> in one</w:delText>
        </w:r>
        <w:r w:rsidR="00F22CDB" w:rsidDel="00181E73">
          <w:rPr>
            <w:rFonts w:ascii="Times New Roman" w:eastAsia="Times New Roman" w:hAnsi="Times New Roman" w:cs="Times New Roman"/>
            <w:sz w:val="24"/>
            <w:szCs w:val="24"/>
            <w:lang w:eastAsia="en-IN" w:bidi="hi-IN"/>
          </w:rPr>
          <w:delText xml:space="preserve"> area</w:delText>
        </w:r>
        <w:r w:rsidDel="00181E73">
          <w:rPr>
            <w:rFonts w:ascii="Times New Roman" w:eastAsia="Times New Roman" w:hAnsi="Times New Roman" w:cs="Times New Roman"/>
            <w:sz w:val="24"/>
            <w:szCs w:val="24"/>
            <w:lang w:eastAsia="en-IN" w:bidi="hi-IN"/>
          </w:rPr>
          <w:delText xml:space="preserve">, and up to XX and </w:delText>
        </w:r>
      </w:del>
      <w:ins w:id="356" w:author="Koustubh" w:date="2017-03-04T09:09:00Z">
        <w:r w:rsidR="00181E73">
          <w:rPr>
            <w:rFonts w:ascii="Times New Roman" w:eastAsia="Times New Roman" w:hAnsi="Times New Roman" w:cs="Times New Roman"/>
            <w:sz w:val="24"/>
            <w:szCs w:val="24"/>
            <w:lang w:eastAsia="en-IN" w:bidi="hi-IN"/>
          </w:rPr>
          <w:t>-</w:t>
        </w:r>
      </w:ins>
      <w:proofErr w:type="gramStart"/>
      <w:r>
        <w:rPr>
          <w:rFonts w:ascii="Times New Roman" w:eastAsia="Times New Roman" w:hAnsi="Times New Roman" w:cs="Times New Roman"/>
          <w:sz w:val="24"/>
          <w:szCs w:val="24"/>
          <w:lang w:eastAsia="en-IN" w:bidi="hi-IN"/>
        </w:rPr>
        <w:t>30</w:t>
      </w:r>
      <w:ins w:id="357" w:author="Koustubh" w:date="2017-03-26T09:30:00Z">
        <w:r w:rsidR="006546DD">
          <w:rPr>
            <w:rFonts w:ascii="Times New Roman" w:eastAsia="Times New Roman" w:hAnsi="Times New Roman" w:cs="Times New Roman"/>
            <w:sz w:val="24"/>
            <w:szCs w:val="24"/>
            <w:lang w:eastAsia="en-IN" w:bidi="hi-IN"/>
          </w:rPr>
          <w:t>xx</w:t>
        </w:r>
      </w:ins>
      <w:r>
        <w:rPr>
          <w:rFonts w:ascii="Times New Roman" w:eastAsia="Times New Roman" w:hAnsi="Times New Roman" w:cs="Times New Roman"/>
          <w:sz w:val="24"/>
          <w:szCs w:val="24"/>
          <w:lang w:eastAsia="en-IN" w:bidi="hi-IN"/>
        </w:rPr>
        <w:t>%</w:t>
      </w:r>
      <w:proofErr w:type="gramEnd"/>
      <w:r>
        <w:rPr>
          <w:rFonts w:ascii="Times New Roman" w:eastAsia="Times New Roman" w:hAnsi="Times New Roman" w:cs="Times New Roman"/>
          <w:sz w:val="24"/>
          <w:szCs w:val="24"/>
          <w:lang w:eastAsia="en-IN" w:bidi="hi-IN"/>
        </w:rPr>
        <w:t xml:space="preserve"> </w:t>
      </w:r>
      <w:del w:id="358" w:author="Koustubh" w:date="2017-03-04T09:09:00Z">
        <w:r w:rsidDel="00181E73">
          <w:rPr>
            <w:rFonts w:ascii="Times New Roman" w:eastAsia="Times New Roman" w:hAnsi="Times New Roman" w:cs="Times New Roman"/>
            <w:sz w:val="24"/>
            <w:szCs w:val="24"/>
            <w:lang w:eastAsia="en-IN" w:bidi="hi-IN"/>
          </w:rPr>
          <w:delText xml:space="preserve">in the other two </w:delText>
        </w:r>
      </w:del>
      <w:ins w:id="359" w:author="Koustubh" w:date="2017-03-04T09:10:00Z">
        <w:r w:rsidR="00181E73">
          <w:rPr>
            <w:rFonts w:ascii="Times New Roman" w:eastAsia="Times New Roman" w:hAnsi="Times New Roman" w:cs="Times New Roman"/>
            <w:sz w:val="24"/>
            <w:szCs w:val="24"/>
            <w:lang w:eastAsia="en-IN" w:bidi="hi-IN"/>
          </w:rPr>
          <w:t xml:space="preserve">between </w:t>
        </w:r>
      </w:ins>
      <w:r>
        <w:rPr>
          <w:rFonts w:ascii="Times New Roman" w:eastAsia="Times New Roman" w:hAnsi="Times New Roman" w:cs="Times New Roman"/>
          <w:sz w:val="24"/>
          <w:szCs w:val="24"/>
          <w:lang w:eastAsia="en-IN" w:bidi="hi-IN"/>
        </w:rPr>
        <w:t xml:space="preserve">study areas. </w:t>
      </w:r>
    </w:p>
    <w:p w14:paraId="14E299BB" w14:textId="77777777" w:rsidR="00CF18F4" w:rsidRDefault="00CF18F4" w:rsidP="00CF18F4">
      <w:pPr>
        <w:spacing w:after="0" w:line="240" w:lineRule="auto"/>
        <w:rPr>
          <w:rFonts w:ascii="Times New Roman" w:eastAsia="Times New Roman" w:hAnsi="Times New Roman" w:cs="Times New Roman"/>
          <w:sz w:val="24"/>
          <w:szCs w:val="24"/>
          <w:lang w:eastAsia="en-IN" w:bidi="hi-IN"/>
        </w:rPr>
      </w:pPr>
    </w:p>
    <w:p w14:paraId="3621DFD8" w14:textId="3A96D117" w:rsidR="00966467" w:rsidRDefault="00966467" w:rsidP="00966467">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w:t>
      </w:r>
      <w:r w:rsidR="00D473EE">
        <w:rPr>
          <w:rFonts w:ascii="Times New Roman" w:eastAsia="Times New Roman" w:hAnsi="Times New Roman" w:cs="Times New Roman"/>
          <w:sz w:val="24"/>
          <w:szCs w:val="24"/>
          <w:lang w:eastAsia="en-IN" w:bidi="hi-IN"/>
        </w:rPr>
        <w:t xml:space="preserve">some of </w:t>
      </w:r>
      <w:r>
        <w:rPr>
          <w:rFonts w:ascii="Times New Roman" w:eastAsia="Times New Roman" w:hAnsi="Times New Roman" w:cs="Times New Roman"/>
          <w:sz w:val="24"/>
          <w:szCs w:val="24"/>
          <w:lang w:eastAsia="en-IN" w:bidi="hi-IN"/>
        </w:rPr>
        <w:t xml:space="preserve">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w:t>
      </w:r>
      <w:r w:rsidR="0011629B">
        <w:rPr>
          <w:rFonts w:ascii="Times New Roman" w:eastAsia="Times New Roman" w:hAnsi="Times New Roman" w:cs="Times New Roman"/>
          <w:sz w:val="24"/>
          <w:szCs w:val="24"/>
          <w:lang w:eastAsia="en-IN" w:bidi="hi-IN"/>
        </w:rPr>
        <w:t xml:space="preserve">knowledge about </w:t>
      </w:r>
      <w:r>
        <w:rPr>
          <w:rFonts w:ascii="Times New Roman" w:eastAsia="Times New Roman" w:hAnsi="Times New Roman" w:cs="Times New Roman"/>
          <w:sz w:val="24"/>
          <w:szCs w:val="24"/>
          <w:lang w:eastAsia="en-IN" w:bidi="hi-IN"/>
        </w:rPr>
        <w:t>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w:t>
      </w:r>
      <w:ins w:id="360" w:author="Koustubh" w:date="2017-03-04T09:11:00Z">
        <w:r w:rsidR="00181E73">
          <w:rPr>
            <w:rFonts w:ascii="Times New Roman" w:eastAsia="Times New Roman" w:hAnsi="Times New Roman" w:cs="Times New Roman"/>
            <w:sz w:val="24"/>
            <w:szCs w:val="24"/>
            <w:lang w:eastAsia="en-IN" w:bidi="hi-IN"/>
          </w:rPr>
          <w:t>, specifically the density, detection probability and movement patterns</w:t>
        </w:r>
      </w:ins>
      <w:r>
        <w:rPr>
          <w:rFonts w:ascii="Times New Roman" w:eastAsia="Times New Roman" w:hAnsi="Times New Roman" w:cs="Times New Roman"/>
          <w:sz w:val="24"/>
          <w:szCs w:val="24"/>
          <w:lang w:eastAsia="en-IN" w:bidi="hi-IN"/>
        </w:rPr>
        <w:t>. We develop</w:t>
      </w:r>
      <w:del w:id="361" w:author="Koustubh" w:date="2017-03-04T09:10:00Z">
        <w:r w:rsidDel="00181E73">
          <w:rPr>
            <w:rFonts w:ascii="Times New Roman" w:eastAsia="Times New Roman" w:hAnsi="Times New Roman" w:cs="Times New Roman"/>
            <w:sz w:val="24"/>
            <w:szCs w:val="24"/>
            <w:lang w:eastAsia="en-IN" w:bidi="hi-IN"/>
          </w:rPr>
          <w:delText>ed</w:delText>
        </w:r>
      </w:del>
      <w:r>
        <w:rPr>
          <w:rFonts w:ascii="Times New Roman" w:eastAsia="Times New Roman" w:hAnsi="Times New Roman" w:cs="Times New Roman"/>
          <w:sz w:val="24"/>
          <w:szCs w:val="24"/>
          <w:lang w:eastAsia="en-IN" w:bidi="hi-IN"/>
        </w:rPr>
        <w:t xml:space="preserve"> a range of candidate models, whose variants (depending on specific study areas) </w:t>
      </w:r>
      <w:del w:id="362" w:author="Koustubh" w:date="2017-03-04T09:10:00Z">
        <w:r w:rsidDel="00181E73">
          <w:rPr>
            <w:rFonts w:ascii="Times New Roman" w:eastAsia="Times New Roman" w:hAnsi="Times New Roman" w:cs="Times New Roman"/>
            <w:sz w:val="24"/>
            <w:szCs w:val="24"/>
            <w:lang w:eastAsia="en-IN" w:bidi="hi-IN"/>
          </w:rPr>
          <w:delText xml:space="preserve">should </w:delText>
        </w:r>
      </w:del>
      <w:proofErr w:type="gramStart"/>
      <w:ins w:id="363" w:author="Koustubh" w:date="2017-03-04T09:10:00Z">
        <w:r w:rsidR="00181E73">
          <w:rPr>
            <w:rFonts w:ascii="Times New Roman" w:eastAsia="Times New Roman" w:hAnsi="Times New Roman" w:cs="Times New Roman"/>
            <w:sz w:val="24"/>
            <w:szCs w:val="24"/>
            <w:lang w:eastAsia="en-IN" w:bidi="hi-IN"/>
          </w:rPr>
          <w:t xml:space="preserve">can </w:t>
        </w:r>
      </w:ins>
      <w:r>
        <w:rPr>
          <w:rFonts w:ascii="Times New Roman" w:eastAsia="Times New Roman" w:hAnsi="Times New Roman" w:cs="Times New Roman"/>
          <w:sz w:val="24"/>
          <w:szCs w:val="24"/>
          <w:lang w:eastAsia="en-IN" w:bidi="hi-IN"/>
        </w:rPr>
        <w:t xml:space="preserve">be </w:t>
      </w:r>
      <w:del w:id="364" w:author="Koustubh" w:date="2017-03-04T09:10:00Z">
        <w:r w:rsidDel="00181E73">
          <w:rPr>
            <w:rFonts w:ascii="Times New Roman" w:eastAsia="Times New Roman" w:hAnsi="Times New Roman" w:cs="Times New Roman"/>
            <w:sz w:val="24"/>
            <w:szCs w:val="24"/>
            <w:lang w:eastAsia="en-IN" w:bidi="hi-IN"/>
          </w:rPr>
          <w:delText xml:space="preserve">analysed </w:delText>
        </w:r>
      </w:del>
      <w:ins w:id="365" w:author="Koustubh" w:date="2017-03-04T09:10:00Z">
        <w:r w:rsidR="00181E73">
          <w:rPr>
            <w:rFonts w:ascii="Times New Roman" w:eastAsia="Times New Roman" w:hAnsi="Times New Roman" w:cs="Times New Roman"/>
            <w:sz w:val="24"/>
            <w:szCs w:val="24"/>
            <w:lang w:eastAsia="en-IN" w:bidi="hi-IN"/>
          </w:rPr>
          <w:t>used</w:t>
        </w:r>
        <w:proofErr w:type="gramEnd"/>
        <w:r w:rsidR="00181E73">
          <w:rPr>
            <w:rFonts w:ascii="Times New Roman" w:eastAsia="Times New Roman" w:hAnsi="Times New Roman" w:cs="Times New Roman"/>
            <w:sz w:val="24"/>
            <w:szCs w:val="24"/>
            <w:lang w:eastAsia="en-IN" w:bidi="hi-IN"/>
          </w:rPr>
          <w:t xml:space="preserve"> to analy</w:t>
        </w:r>
      </w:ins>
      <w:ins w:id="366" w:author="Koustubh" w:date="2017-03-04T09:11:00Z">
        <w:r w:rsidR="00181E73">
          <w:rPr>
            <w:rFonts w:ascii="Times New Roman" w:eastAsia="Times New Roman" w:hAnsi="Times New Roman" w:cs="Times New Roman"/>
            <w:sz w:val="24"/>
            <w:szCs w:val="24"/>
            <w:lang w:eastAsia="en-IN" w:bidi="hi-IN"/>
          </w:rPr>
          <w:t>s</w:t>
        </w:r>
      </w:ins>
      <w:ins w:id="367" w:author="Koustubh" w:date="2017-03-04T09:10:00Z">
        <w:r w:rsidR="00181E73">
          <w:rPr>
            <w:rFonts w:ascii="Times New Roman" w:eastAsia="Times New Roman" w:hAnsi="Times New Roman" w:cs="Times New Roman"/>
            <w:sz w:val="24"/>
            <w:szCs w:val="24"/>
            <w:lang w:eastAsia="en-IN" w:bidi="hi-IN"/>
          </w:rPr>
          <w:t xml:space="preserve">e data </w:t>
        </w:r>
      </w:ins>
      <w:r>
        <w:rPr>
          <w:rFonts w:ascii="Times New Roman" w:eastAsia="Times New Roman" w:hAnsi="Times New Roman" w:cs="Times New Roman"/>
          <w:sz w:val="24"/>
          <w:szCs w:val="24"/>
          <w:lang w:eastAsia="en-IN" w:bidi="hi-IN"/>
        </w:rPr>
        <w:t xml:space="preserve">when reporting snow leopard populations from different study areas. </w:t>
      </w:r>
      <w:del w:id="368" w:author="Koustubh" w:date="2017-03-04T09:11:00Z">
        <w:r w:rsidDel="00181E73">
          <w:rPr>
            <w:rFonts w:ascii="Times New Roman" w:eastAsia="Times New Roman" w:hAnsi="Times New Roman" w:cs="Times New Roman"/>
            <w:sz w:val="24"/>
            <w:szCs w:val="24"/>
            <w:lang w:eastAsia="en-IN" w:bidi="hi-IN"/>
          </w:rPr>
          <w:delText xml:space="preserve">We also provide the modelling approach to compare densities and effects of various covariates on density, detection probability and movement </w:delText>
        </w:r>
      </w:del>
      <w:r w:rsidR="009F4D20">
        <w:rPr>
          <w:rFonts w:ascii="Times New Roman" w:eastAsia="Times New Roman" w:hAnsi="Times New Roman" w:cs="Times New Roman"/>
          <w:sz w:val="24"/>
          <w:szCs w:val="24"/>
          <w:lang w:eastAsia="en-IN" w:bidi="hi-IN"/>
        </w:rPr>
        <w:t xml:space="preserve"> </w:t>
      </w:r>
      <w:del w:id="369" w:author="Koustubh" w:date="2017-03-04T09:11:00Z">
        <w:r w:rsidDel="00181E73">
          <w:rPr>
            <w:rFonts w:ascii="Times New Roman" w:eastAsia="Times New Roman" w:hAnsi="Times New Roman" w:cs="Times New Roman"/>
            <w:sz w:val="24"/>
            <w:szCs w:val="24"/>
            <w:lang w:eastAsia="en-IN" w:bidi="hi-IN"/>
          </w:rPr>
          <w:delText xml:space="preserve">patterns. </w:delText>
        </w:r>
      </w:del>
    </w:p>
    <w:p w14:paraId="4FCAE78D" w14:textId="77777777" w:rsidR="00966467" w:rsidRPr="00CF18F4" w:rsidRDefault="00966467" w:rsidP="00CF18F4">
      <w:pPr>
        <w:spacing w:after="0" w:line="240" w:lineRule="auto"/>
        <w:rPr>
          <w:rFonts w:ascii="Times New Roman" w:eastAsia="Times New Roman" w:hAnsi="Times New Roman" w:cs="Times New Roman"/>
          <w:sz w:val="24"/>
          <w:szCs w:val="24"/>
          <w:lang w:eastAsia="en-IN" w:bidi="hi-IN"/>
        </w:rPr>
      </w:pPr>
    </w:p>
    <w:p w14:paraId="5430676F" w14:textId="77777777" w:rsidR="00CF18F4" w:rsidRPr="00CF18F4" w:rsidRDefault="00CF18F4" w:rsidP="00CF18F4">
      <w:pPr>
        <w:spacing w:after="0" w:line="240" w:lineRule="auto"/>
        <w:rPr>
          <w:rFonts w:ascii="Times New Roman" w:eastAsia="Times New Roman" w:hAnsi="Times New Roman" w:cs="Times New Roman"/>
          <w:sz w:val="24"/>
          <w:szCs w:val="24"/>
          <w:lang w:eastAsia="en-IN" w:bidi="hi-IN"/>
        </w:rPr>
      </w:pPr>
    </w:p>
    <w:p w14:paraId="5922409B"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29233800" w14:textId="31605ED1" w:rsidR="00A118EB" w:rsidRDefault="00A118EB" w:rsidP="007F47F8">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r w:rsidR="00A62E50">
        <w:rPr>
          <w:rFonts w:ascii="Times New Roman" w:eastAsia="Times New Roman" w:hAnsi="Times New Roman" w:cs="Times New Roman"/>
          <w:sz w:val="24"/>
          <w:szCs w:val="24"/>
          <w:lang w:eastAsia="en-IN" w:bidi="hi-IN"/>
        </w:rPr>
        <w:t>1</w:t>
      </w:r>
      <w:r w:rsidR="00A62E50">
        <w:rPr>
          <w:rFonts w:ascii="Times New Roman" w:eastAsia="Times New Roman" w:hAnsi="Times New Roman" w:cs="Times New Roman"/>
          <w:sz w:val="24"/>
          <w:szCs w:val="24"/>
          <w:lang w:eastAsia="en-IN" w:bidi="hi-IN"/>
        </w:rPr>
        <w:tab/>
      </w:r>
      <w:r w:rsidR="00F24851">
        <w:rPr>
          <w:rFonts w:ascii="Times New Roman" w:eastAsia="Times New Roman" w:hAnsi="Times New Roman" w:cs="Times New Roman"/>
          <w:sz w:val="24"/>
          <w:szCs w:val="24"/>
          <w:lang w:eastAsia="en-IN" w:bidi="hi-IN"/>
        </w:rPr>
        <w:t xml:space="preserve">Top </w:t>
      </w:r>
      <w:r>
        <w:rPr>
          <w:rFonts w:ascii="Times New Roman" w:eastAsia="Times New Roman" w:hAnsi="Times New Roman" w:cs="Times New Roman"/>
          <w:sz w:val="24"/>
          <w:szCs w:val="24"/>
          <w:lang w:eastAsia="en-IN" w:bidi="hi-IN"/>
        </w:rPr>
        <w:t>model</w:t>
      </w:r>
      <w:r w:rsidR="00F24851">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00F24851">
        <w:rPr>
          <w:rFonts w:ascii="Times New Roman" w:eastAsia="Times New Roman" w:hAnsi="Times New Roman" w:cs="Times New Roman"/>
          <w:sz w:val="24"/>
          <w:szCs w:val="24"/>
          <w:lang w:eastAsia="en-IN" w:bidi="hi-IN"/>
        </w:rPr>
        <w:t xml:space="preserve">based on minimum </w:t>
      </w:r>
      <w:proofErr w:type="spellStart"/>
      <w:r w:rsidR="00F24851">
        <w:rPr>
          <w:rFonts w:ascii="Times New Roman" w:eastAsia="Times New Roman" w:hAnsi="Times New Roman" w:cs="Times New Roman"/>
          <w:sz w:val="24"/>
          <w:szCs w:val="24"/>
          <w:lang w:eastAsia="en-IN" w:bidi="hi-IN"/>
        </w:rPr>
        <w:t>AICc</w:t>
      </w:r>
      <w:proofErr w:type="spellEnd"/>
      <w:r w:rsidR="00F24851">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from the three study areas</w:t>
      </w:r>
      <w:r w:rsidR="00F24851">
        <w:rPr>
          <w:rFonts w:ascii="Times New Roman" w:eastAsia="Times New Roman" w:hAnsi="Times New Roman" w:cs="Times New Roman"/>
          <w:sz w:val="24"/>
          <w:szCs w:val="24"/>
          <w:lang w:eastAsia="en-IN" w:bidi="hi-IN"/>
        </w:rPr>
        <w:t xml:space="preserve"> </w:t>
      </w:r>
      <w:r w:rsidR="00D040B0">
        <w:rPr>
          <w:rFonts w:ascii="Times New Roman" w:eastAsia="Times New Roman" w:hAnsi="Times New Roman" w:cs="Times New Roman"/>
          <w:sz w:val="24"/>
          <w:szCs w:val="24"/>
          <w:lang w:eastAsia="en-IN" w:bidi="hi-IN"/>
        </w:rPr>
        <w:t>ana</w:t>
      </w:r>
      <w:r w:rsidR="00537357">
        <w:rPr>
          <w:rFonts w:ascii="Times New Roman" w:eastAsia="Times New Roman" w:hAnsi="Times New Roman" w:cs="Times New Roman"/>
          <w:sz w:val="24"/>
          <w:szCs w:val="24"/>
          <w:lang w:eastAsia="en-IN" w:bidi="hi-IN"/>
        </w:rPr>
        <w:t>lysed individually and together</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537357" w:rsidRPr="00537357" w14:paraId="2852CD7E" w14:textId="77777777" w:rsidTr="00F737C7">
        <w:trPr>
          <w:trHeight w:val="300"/>
        </w:trPr>
        <w:tc>
          <w:tcPr>
            <w:tcW w:w="995" w:type="dxa"/>
            <w:noWrap/>
            <w:hideMark/>
          </w:tcPr>
          <w:p w14:paraId="55BA9531"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71FA62F9" w14:textId="77777777" w:rsidR="00537357" w:rsidRPr="00537357" w:rsidRDefault="00537357" w:rsidP="00537357">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66B4AFCD"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3CC94502"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D57E070"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1F49FBEF"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7452D218" w14:textId="77777777" w:rsidR="00537357" w:rsidRPr="00537357" w:rsidRDefault="00537357" w:rsidP="00537357">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537357" w:rsidRPr="00537357" w14:paraId="634795B8" w14:textId="77777777" w:rsidTr="00F737C7">
        <w:trPr>
          <w:trHeight w:val="300"/>
        </w:trPr>
        <w:tc>
          <w:tcPr>
            <w:tcW w:w="995" w:type="dxa"/>
            <w:vMerge w:val="restart"/>
            <w:noWrap/>
            <w:hideMark/>
          </w:tcPr>
          <w:p w14:paraId="0BA22E79"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tcPr>
          <w:p w14:paraId="67DD874F" w14:textId="0DC9A2F6"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4683A09" w14:textId="3FF7502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D87719D" w14:textId="690D580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580EC9" w14:textId="072672C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33BF77B" w14:textId="46AD732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E9207F2" w14:textId="4BCE5C08"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EDF454E" w14:textId="77777777" w:rsidTr="00F737C7">
        <w:trPr>
          <w:trHeight w:val="300"/>
        </w:trPr>
        <w:tc>
          <w:tcPr>
            <w:tcW w:w="995" w:type="dxa"/>
            <w:vMerge/>
            <w:noWrap/>
            <w:hideMark/>
          </w:tcPr>
          <w:p w14:paraId="4C47A6A2"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3D0792D" w14:textId="41C40AB7"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FC50B89" w14:textId="7593CA47"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45588972" w14:textId="373489B6"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BD701C4" w14:textId="27565CD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6BBD28" w14:textId="6505B75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6A44723C" w14:textId="0B7D67D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1ED519A3" w14:textId="77777777" w:rsidTr="00F737C7">
        <w:trPr>
          <w:trHeight w:val="300"/>
        </w:trPr>
        <w:tc>
          <w:tcPr>
            <w:tcW w:w="995" w:type="dxa"/>
            <w:vMerge/>
            <w:noWrap/>
            <w:hideMark/>
          </w:tcPr>
          <w:p w14:paraId="3672B58D"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69ABB17F" w14:textId="786D17F3"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7AAAB2D9" w14:textId="57B93D2F"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19C3B54" w14:textId="78BBCD20"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204D5E1" w14:textId="78A54E5A"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E8E0563" w14:textId="48BF943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497168FA" w14:textId="18DBF12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1E92E2E" w14:textId="77777777" w:rsidTr="00F737C7">
        <w:trPr>
          <w:trHeight w:val="300"/>
        </w:trPr>
        <w:tc>
          <w:tcPr>
            <w:tcW w:w="995" w:type="dxa"/>
            <w:vMerge w:val="restart"/>
            <w:noWrap/>
            <w:hideMark/>
          </w:tcPr>
          <w:p w14:paraId="0B5184C8"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tcPr>
          <w:p w14:paraId="515F9BDC" w14:textId="293618CC"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68D2CDCD" w14:textId="351CB41A"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7A2E10B4" w14:textId="6C668C2E"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6D346D0" w14:textId="0CFD4C58"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325082C3" w14:textId="132BA8F4"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55B54D94" w14:textId="0C3CCA5A"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5683E816" w14:textId="77777777" w:rsidTr="00F737C7">
        <w:trPr>
          <w:trHeight w:val="300"/>
        </w:trPr>
        <w:tc>
          <w:tcPr>
            <w:tcW w:w="995" w:type="dxa"/>
            <w:vMerge/>
            <w:noWrap/>
            <w:hideMark/>
          </w:tcPr>
          <w:p w14:paraId="299D6D6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177C032F" w14:textId="605BB4C0"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1C33E718" w14:textId="3315A4B0"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0E3544C3" w14:textId="5363B4A3"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773AB57" w14:textId="233C17A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5B811447" w14:textId="1B583D80"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01F3C24F" w14:textId="1B620B4D"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3AABE13A" w14:textId="77777777" w:rsidTr="00F737C7">
        <w:trPr>
          <w:trHeight w:val="300"/>
        </w:trPr>
        <w:tc>
          <w:tcPr>
            <w:tcW w:w="995" w:type="dxa"/>
            <w:vMerge w:val="restart"/>
            <w:noWrap/>
            <w:hideMark/>
          </w:tcPr>
          <w:p w14:paraId="39666A47" w14:textId="77777777" w:rsidR="00537357" w:rsidRPr="00537357" w:rsidRDefault="00537357" w:rsidP="00537357">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tcPr>
          <w:p w14:paraId="290805C7" w14:textId="134C1D18"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2B42C81B" w14:textId="6C4E4F7B"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037A64" w14:textId="599961EB"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C5C044F" w14:textId="123014C4"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011E2BBC" w14:textId="4F6FE1A3"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D808763" w14:textId="39320829"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4FA956E7" w14:textId="77777777" w:rsidTr="00F737C7">
        <w:trPr>
          <w:trHeight w:val="300"/>
        </w:trPr>
        <w:tc>
          <w:tcPr>
            <w:tcW w:w="995" w:type="dxa"/>
            <w:vMerge/>
            <w:noWrap/>
            <w:hideMark/>
          </w:tcPr>
          <w:p w14:paraId="6EEC38FF"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7753810D" w14:textId="6BF0006F"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39B432BF" w14:textId="3C142584"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510BA240" w14:textId="5414C69C"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602C26D5" w14:textId="5E6E99F2"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18DAA91A" w14:textId="576525F9"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1795F741" w14:textId="6A04DB7C" w:rsidR="00537357" w:rsidRPr="00537357" w:rsidRDefault="00537357" w:rsidP="00537357">
            <w:pPr>
              <w:jc w:val="right"/>
              <w:rPr>
                <w:rFonts w:ascii="Calibri" w:eastAsia="Times New Roman" w:hAnsi="Calibri" w:cs="Calibri"/>
                <w:color w:val="000000"/>
                <w:lang w:eastAsia="en-IN" w:bidi="hi-IN"/>
              </w:rPr>
            </w:pPr>
          </w:p>
        </w:tc>
      </w:tr>
      <w:tr w:rsidR="00537357" w:rsidRPr="00537357" w14:paraId="2CCD64DE" w14:textId="77777777" w:rsidTr="00F737C7">
        <w:trPr>
          <w:trHeight w:val="300"/>
        </w:trPr>
        <w:tc>
          <w:tcPr>
            <w:tcW w:w="995" w:type="dxa"/>
            <w:vMerge/>
            <w:noWrap/>
            <w:hideMark/>
          </w:tcPr>
          <w:p w14:paraId="2E77AF2A" w14:textId="77777777" w:rsidR="00537357" w:rsidRPr="00537357" w:rsidRDefault="00537357" w:rsidP="00537357">
            <w:pPr>
              <w:rPr>
                <w:rFonts w:ascii="Calibri" w:eastAsia="Times New Roman" w:hAnsi="Calibri" w:cs="Calibri"/>
                <w:color w:val="000000"/>
                <w:lang w:eastAsia="en-IN" w:bidi="hi-IN"/>
              </w:rPr>
            </w:pPr>
          </w:p>
        </w:tc>
        <w:tc>
          <w:tcPr>
            <w:tcW w:w="3163" w:type="dxa"/>
            <w:noWrap/>
          </w:tcPr>
          <w:p w14:paraId="4087B088" w14:textId="0C120FCE" w:rsidR="00537357" w:rsidRPr="00537357" w:rsidRDefault="00537357" w:rsidP="00537357">
            <w:pPr>
              <w:rPr>
                <w:rFonts w:ascii="Calibri" w:eastAsia="Times New Roman" w:hAnsi="Calibri" w:cs="Calibri"/>
                <w:color w:val="000000"/>
                <w:sz w:val="18"/>
                <w:szCs w:val="18"/>
                <w:lang w:eastAsia="en-IN" w:bidi="hi-IN"/>
              </w:rPr>
            </w:pPr>
          </w:p>
        </w:tc>
        <w:tc>
          <w:tcPr>
            <w:tcW w:w="639" w:type="dxa"/>
            <w:noWrap/>
          </w:tcPr>
          <w:p w14:paraId="092DC68D" w14:textId="111920F5" w:rsidR="00537357" w:rsidRPr="00537357" w:rsidRDefault="00537357" w:rsidP="00537357">
            <w:pPr>
              <w:jc w:val="right"/>
              <w:rPr>
                <w:rFonts w:ascii="Calibri" w:eastAsia="Times New Roman" w:hAnsi="Calibri" w:cs="Calibri"/>
                <w:color w:val="000000"/>
                <w:lang w:eastAsia="en-IN" w:bidi="hi-IN"/>
              </w:rPr>
            </w:pPr>
          </w:p>
        </w:tc>
        <w:tc>
          <w:tcPr>
            <w:tcW w:w="1161" w:type="dxa"/>
            <w:noWrap/>
          </w:tcPr>
          <w:p w14:paraId="3C26B79C" w14:textId="341E7FC9"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2FD95A9A" w14:textId="59D74FD5" w:rsidR="00537357" w:rsidRPr="00537357" w:rsidRDefault="00537357" w:rsidP="00537357">
            <w:pPr>
              <w:jc w:val="right"/>
              <w:rPr>
                <w:rFonts w:ascii="Calibri" w:eastAsia="Times New Roman" w:hAnsi="Calibri" w:cs="Calibri"/>
                <w:color w:val="000000"/>
                <w:lang w:eastAsia="en-IN" w:bidi="hi-IN"/>
              </w:rPr>
            </w:pPr>
          </w:p>
        </w:tc>
        <w:tc>
          <w:tcPr>
            <w:tcW w:w="1053" w:type="dxa"/>
            <w:noWrap/>
          </w:tcPr>
          <w:p w14:paraId="40758316" w14:textId="4644D61F" w:rsidR="00537357" w:rsidRPr="00537357" w:rsidRDefault="00537357" w:rsidP="00537357">
            <w:pPr>
              <w:jc w:val="right"/>
              <w:rPr>
                <w:rFonts w:ascii="Calibri" w:eastAsia="Times New Roman" w:hAnsi="Calibri" w:cs="Calibri"/>
                <w:color w:val="000000"/>
                <w:lang w:eastAsia="en-IN" w:bidi="hi-IN"/>
              </w:rPr>
            </w:pPr>
          </w:p>
        </w:tc>
        <w:tc>
          <w:tcPr>
            <w:tcW w:w="960" w:type="dxa"/>
            <w:noWrap/>
          </w:tcPr>
          <w:p w14:paraId="7732C538" w14:textId="714D871A" w:rsidR="00537357" w:rsidRPr="00537357" w:rsidRDefault="00537357" w:rsidP="00537357">
            <w:pPr>
              <w:jc w:val="right"/>
              <w:rPr>
                <w:rFonts w:ascii="Calibri" w:eastAsia="Times New Roman" w:hAnsi="Calibri" w:cs="Calibri"/>
                <w:color w:val="000000"/>
                <w:lang w:eastAsia="en-IN" w:bidi="hi-IN"/>
              </w:rPr>
            </w:pPr>
          </w:p>
        </w:tc>
      </w:tr>
      <w:tr w:rsidR="00F737C7" w:rsidRPr="00537357" w14:paraId="19097B52" w14:textId="77777777" w:rsidTr="00F737C7">
        <w:trPr>
          <w:trHeight w:val="300"/>
        </w:trPr>
        <w:tc>
          <w:tcPr>
            <w:tcW w:w="995" w:type="dxa"/>
            <w:vMerge w:val="restart"/>
            <w:noWrap/>
          </w:tcPr>
          <w:p w14:paraId="677E5361" w14:textId="212009B9" w:rsidR="00F737C7" w:rsidRPr="00537357" w:rsidRDefault="00F737C7" w:rsidP="00537357">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7451B0AA" w14:textId="472ED9D9"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7CF35055" w14:textId="5B56652D"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D5DC059" w14:textId="1C7451A8"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30A8C65D" w14:textId="356D59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1010.124</w:t>
            </w:r>
          </w:p>
        </w:tc>
        <w:tc>
          <w:tcPr>
            <w:tcW w:w="1053" w:type="dxa"/>
            <w:noWrap/>
            <w:vAlign w:val="bottom"/>
          </w:tcPr>
          <w:p w14:paraId="55CEA1D2" w14:textId="3F0F3135"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1013.324</w:t>
            </w:r>
          </w:p>
        </w:tc>
        <w:tc>
          <w:tcPr>
            <w:tcW w:w="960" w:type="dxa"/>
            <w:noWrap/>
            <w:vAlign w:val="bottom"/>
          </w:tcPr>
          <w:p w14:paraId="7322CC6E" w14:textId="44DF907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0</w:t>
            </w:r>
          </w:p>
        </w:tc>
      </w:tr>
      <w:tr w:rsidR="00F737C7" w:rsidRPr="00537357" w14:paraId="008EC879" w14:textId="77777777" w:rsidTr="00F737C7">
        <w:trPr>
          <w:trHeight w:val="300"/>
        </w:trPr>
        <w:tc>
          <w:tcPr>
            <w:tcW w:w="995" w:type="dxa"/>
            <w:vMerge/>
            <w:noWrap/>
          </w:tcPr>
          <w:p w14:paraId="4A3BD45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744D6E35" w14:textId="6B6824FC"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9E355" w14:textId="4FB56F9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19E32C4B" w14:textId="7E867ED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B26E8C0" w14:textId="08BDFF64"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1014.894</w:t>
            </w:r>
          </w:p>
        </w:tc>
        <w:tc>
          <w:tcPr>
            <w:tcW w:w="1053" w:type="dxa"/>
            <w:noWrap/>
            <w:vAlign w:val="bottom"/>
          </w:tcPr>
          <w:p w14:paraId="5EBBEDBB" w14:textId="7BFB52A7"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1023.41</w:t>
            </w:r>
          </w:p>
        </w:tc>
        <w:tc>
          <w:tcPr>
            <w:tcW w:w="960" w:type="dxa"/>
            <w:noWrap/>
            <w:vAlign w:val="bottom"/>
          </w:tcPr>
          <w:p w14:paraId="6A9C12EC" w14:textId="739EBAC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10.086</w:t>
            </w:r>
          </w:p>
        </w:tc>
      </w:tr>
      <w:tr w:rsidR="00F737C7" w:rsidRPr="00537357" w14:paraId="6751EA22" w14:textId="77777777" w:rsidTr="00F737C7">
        <w:trPr>
          <w:trHeight w:val="300"/>
        </w:trPr>
        <w:tc>
          <w:tcPr>
            <w:tcW w:w="995" w:type="dxa"/>
            <w:noWrap/>
          </w:tcPr>
          <w:p w14:paraId="37A7E46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EF1B3AF" w14:textId="155FB882"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598714DE" w14:textId="2B6FD2D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8</w:t>
            </w:r>
          </w:p>
        </w:tc>
        <w:tc>
          <w:tcPr>
            <w:tcW w:w="1161" w:type="dxa"/>
            <w:noWrap/>
            <w:vAlign w:val="bottom"/>
          </w:tcPr>
          <w:p w14:paraId="2E386FC0" w14:textId="7BF8294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-503.501</w:t>
            </w:r>
          </w:p>
        </w:tc>
        <w:tc>
          <w:tcPr>
            <w:tcW w:w="1053" w:type="dxa"/>
            <w:noWrap/>
            <w:vAlign w:val="bottom"/>
          </w:tcPr>
          <w:p w14:paraId="4623F031" w14:textId="7A54FC0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1023.002</w:t>
            </w:r>
          </w:p>
        </w:tc>
        <w:tc>
          <w:tcPr>
            <w:tcW w:w="1053" w:type="dxa"/>
            <w:noWrap/>
            <w:vAlign w:val="bottom"/>
          </w:tcPr>
          <w:p w14:paraId="6BC260AA" w14:textId="2954C9C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1027.237</w:t>
            </w:r>
          </w:p>
        </w:tc>
        <w:tc>
          <w:tcPr>
            <w:tcW w:w="960" w:type="dxa"/>
            <w:noWrap/>
            <w:vAlign w:val="bottom"/>
          </w:tcPr>
          <w:p w14:paraId="1B0343EF" w14:textId="34CE4E55"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13.913</w:t>
            </w:r>
          </w:p>
        </w:tc>
      </w:tr>
      <w:tr w:rsidR="00F737C7" w:rsidRPr="00537357" w14:paraId="07684CCB" w14:textId="77777777" w:rsidTr="00F737C7">
        <w:trPr>
          <w:trHeight w:val="300"/>
        </w:trPr>
        <w:tc>
          <w:tcPr>
            <w:tcW w:w="995" w:type="dxa"/>
            <w:noWrap/>
          </w:tcPr>
          <w:p w14:paraId="56709F6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9A00584" w14:textId="1436085B"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t>
            </w:r>
            <w:proofErr w:type="spellStart"/>
            <w:r>
              <w:rPr>
                <w:rFonts w:ascii="Calibri" w:hAnsi="Calibri" w:cs="Calibri"/>
                <w:color w:val="000000"/>
              </w:rPr>
              <w:t>sfac</w:t>
            </w:r>
            <w:proofErr w:type="spellEnd"/>
            <w:r>
              <w:rPr>
                <w:rFonts w:ascii="Calibri" w:hAnsi="Calibri" w:cs="Calibri"/>
                <w:color w:val="000000"/>
              </w:rPr>
              <w:t xml:space="preserve">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4B005D4A" w14:textId="699FE7B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13</w:t>
            </w:r>
          </w:p>
        </w:tc>
        <w:tc>
          <w:tcPr>
            <w:tcW w:w="1161" w:type="dxa"/>
            <w:noWrap/>
            <w:vAlign w:val="bottom"/>
          </w:tcPr>
          <w:p w14:paraId="6807AC88" w14:textId="3688892E"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-494.389</w:t>
            </w:r>
          </w:p>
        </w:tc>
        <w:tc>
          <w:tcPr>
            <w:tcW w:w="1053" w:type="dxa"/>
            <w:noWrap/>
            <w:vAlign w:val="bottom"/>
          </w:tcPr>
          <w:p w14:paraId="0972D6A5" w14:textId="2F038AA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1014.777</w:t>
            </w:r>
          </w:p>
        </w:tc>
        <w:tc>
          <w:tcPr>
            <w:tcW w:w="1053" w:type="dxa"/>
            <w:noWrap/>
            <w:vAlign w:val="bottom"/>
          </w:tcPr>
          <w:p w14:paraId="15A12760" w14:textId="35EB9D9C"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1027.329</w:t>
            </w:r>
          </w:p>
        </w:tc>
        <w:tc>
          <w:tcPr>
            <w:tcW w:w="960" w:type="dxa"/>
            <w:noWrap/>
            <w:vAlign w:val="bottom"/>
          </w:tcPr>
          <w:p w14:paraId="62704086" w14:textId="2B0A3B32"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14.005</w:t>
            </w:r>
          </w:p>
        </w:tc>
      </w:tr>
      <w:tr w:rsidR="00F737C7" w:rsidRPr="00537357" w14:paraId="5EC7CA1A" w14:textId="77777777" w:rsidTr="00F737C7">
        <w:trPr>
          <w:trHeight w:val="300"/>
        </w:trPr>
        <w:tc>
          <w:tcPr>
            <w:tcW w:w="995" w:type="dxa"/>
            <w:noWrap/>
          </w:tcPr>
          <w:p w14:paraId="29D62CE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1885EA25" w14:textId="77EB363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45ED0" w14:textId="428DB89E"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9</w:t>
            </w:r>
          </w:p>
        </w:tc>
        <w:tc>
          <w:tcPr>
            <w:tcW w:w="1161" w:type="dxa"/>
            <w:noWrap/>
            <w:vAlign w:val="bottom"/>
          </w:tcPr>
          <w:p w14:paraId="5F663571" w14:textId="51F05BDD"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-503.989</w:t>
            </w:r>
          </w:p>
        </w:tc>
        <w:tc>
          <w:tcPr>
            <w:tcW w:w="1053" w:type="dxa"/>
            <w:noWrap/>
            <w:vAlign w:val="bottom"/>
          </w:tcPr>
          <w:p w14:paraId="6F1D0EC2" w14:textId="0D011EA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1025.978</w:t>
            </w:r>
          </w:p>
        </w:tc>
        <w:tc>
          <w:tcPr>
            <w:tcW w:w="1053" w:type="dxa"/>
            <w:noWrap/>
            <w:vAlign w:val="bottom"/>
          </w:tcPr>
          <w:p w14:paraId="48CC1918" w14:textId="7F01BFA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1031.432</w:t>
            </w:r>
          </w:p>
        </w:tc>
        <w:tc>
          <w:tcPr>
            <w:tcW w:w="960" w:type="dxa"/>
            <w:noWrap/>
            <w:vAlign w:val="bottom"/>
          </w:tcPr>
          <w:p w14:paraId="58EB87DB" w14:textId="0123A6AC"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18.108</w:t>
            </w:r>
          </w:p>
        </w:tc>
      </w:tr>
      <w:tr w:rsidR="00F737C7" w:rsidRPr="00537357" w14:paraId="35EB3EB8" w14:textId="77777777" w:rsidTr="00F737C7">
        <w:trPr>
          <w:trHeight w:val="300"/>
        </w:trPr>
        <w:tc>
          <w:tcPr>
            <w:tcW w:w="995" w:type="dxa"/>
            <w:noWrap/>
          </w:tcPr>
          <w:p w14:paraId="19B34384"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D31D727" w14:textId="158BCDCD"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 Water sigma~1</w:t>
            </w:r>
          </w:p>
        </w:tc>
        <w:tc>
          <w:tcPr>
            <w:tcW w:w="639" w:type="dxa"/>
            <w:noWrap/>
            <w:vAlign w:val="bottom"/>
          </w:tcPr>
          <w:p w14:paraId="4C17AF7C" w14:textId="4FBDBE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43B40A5A" w14:textId="3D54098F"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-508.632</w:t>
            </w:r>
          </w:p>
        </w:tc>
        <w:tc>
          <w:tcPr>
            <w:tcW w:w="1053" w:type="dxa"/>
            <w:noWrap/>
            <w:vAlign w:val="bottom"/>
          </w:tcPr>
          <w:p w14:paraId="6CFE0485" w14:textId="5BFF939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1031.264</w:t>
            </w:r>
          </w:p>
        </w:tc>
        <w:tc>
          <w:tcPr>
            <w:tcW w:w="1053" w:type="dxa"/>
            <w:noWrap/>
            <w:vAlign w:val="bottom"/>
          </w:tcPr>
          <w:p w14:paraId="68005CBF" w14:textId="76CE8748"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1034.464</w:t>
            </w:r>
          </w:p>
        </w:tc>
        <w:tc>
          <w:tcPr>
            <w:tcW w:w="960" w:type="dxa"/>
            <w:noWrap/>
            <w:vAlign w:val="bottom"/>
          </w:tcPr>
          <w:p w14:paraId="70F303F2" w14:textId="6C28DD86"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21.14</w:t>
            </w:r>
          </w:p>
        </w:tc>
      </w:tr>
      <w:tr w:rsidR="00F737C7" w:rsidRPr="00537357" w14:paraId="6F20FA2D" w14:textId="77777777" w:rsidTr="00F737C7">
        <w:trPr>
          <w:trHeight w:val="300"/>
        </w:trPr>
        <w:tc>
          <w:tcPr>
            <w:tcW w:w="995" w:type="dxa"/>
            <w:noWrap/>
          </w:tcPr>
          <w:p w14:paraId="1E5F5997"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AFCB53F" w14:textId="2F62E1A7"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w:t>
            </w:r>
          </w:p>
        </w:tc>
        <w:tc>
          <w:tcPr>
            <w:tcW w:w="639" w:type="dxa"/>
            <w:noWrap/>
            <w:vAlign w:val="bottom"/>
          </w:tcPr>
          <w:p w14:paraId="5BC1FEFD" w14:textId="76C74DF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3C60063A" w14:textId="57081444"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-514.243</w:t>
            </w:r>
          </w:p>
        </w:tc>
        <w:tc>
          <w:tcPr>
            <w:tcW w:w="1053" w:type="dxa"/>
            <w:noWrap/>
            <w:vAlign w:val="bottom"/>
          </w:tcPr>
          <w:p w14:paraId="4ADBC280" w14:textId="6BFE4C71"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1036.487</w:t>
            </w:r>
          </w:p>
        </w:tc>
        <w:tc>
          <w:tcPr>
            <w:tcW w:w="1053" w:type="dxa"/>
            <w:noWrap/>
            <w:vAlign w:val="bottom"/>
          </w:tcPr>
          <w:p w14:paraId="6BC183C3" w14:textId="15C77FC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1037.539</w:t>
            </w:r>
          </w:p>
        </w:tc>
        <w:tc>
          <w:tcPr>
            <w:tcW w:w="960" w:type="dxa"/>
            <w:noWrap/>
            <w:vAlign w:val="bottom"/>
          </w:tcPr>
          <w:p w14:paraId="79E8B2D1" w14:textId="217E4213"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24.215</w:t>
            </w:r>
          </w:p>
        </w:tc>
      </w:tr>
      <w:tr w:rsidR="00F737C7" w:rsidRPr="00537357" w14:paraId="1BF3BE44" w14:textId="77777777" w:rsidTr="00F737C7">
        <w:trPr>
          <w:trHeight w:val="300"/>
        </w:trPr>
        <w:tc>
          <w:tcPr>
            <w:tcW w:w="995" w:type="dxa"/>
            <w:noWrap/>
          </w:tcPr>
          <w:p w14:paraId="302486FB"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045B215B" w14:textId="7F7795A3"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lambda0~sfac * Water sigma~1</w:t>
            </w:r>
          </w:p>
        </w:tc>
        <w:tc>
          <w:tcPr>
            <w:tcW w:w="639" w:type="dxa"/>
            <w:noWrap/>
            <w:vAlign w:val="bottom"/>
          </w:tcPr>
          <w:p w14:paraId="371B4F30" w14:textId="03B996A4"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DB9C7F2" w14:textId="01D4CCD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-503.666</w:t>
            </w:r>
          </w:p>
        </w:tc>
        <w:tc>
          <w:tcPr>
            <w:tcW w:w="1053" w:type="dxa"/>
            <w:noWrap/>
            <w:vAlign w:val="bottom"/>
          </w:tcPr>
          <w:p w14:paraId="4B384AC8" w14:textId="5BC36E4E"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1029.332</w:t>
            </w:r>
          </w:p>
        </w:tc>
        <w:tc>
          <w:tcPr>
            <w:tcW w:w="1053" w:type="dxa"/>
            <w:noWrap/>
            <w:vAlign w:val="bottom"/>
          </w:tcPr>
          <w:p w14:paraId="4999B984" w14:textId="736B9F7F"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1037.848</w:t>
            </w:r>
          </w:p>
        </w:tc>
        <w:tc>
          <w:tcPr>
            <w:tcW w:w="960" w:type="dxa"/>
            <w:noWrap/>
            <w:vAlign w:val="bottom"/>
          </w:tcPr>
          <w:p w14:paraId="296ED525" w14:textId="02D2B0F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24.524</w:t>
            </w:r>
          </w:p>
        </w:tc>
      </w:tr>
      <w:tr w:rsidR="00F737C7" w:rsidRPr="00537357" w14:paraId="21495118" w14:textId="77777777" w:rsidTr="00F737C7">
        <w:trPr>
          <w:trHeight w:val="300"/>
        </w:trPr>
        <w:tc>
          <w:tcPr>
            <w:tcW w:w="995" w:type="dxa"/>
            <w:noWrap/>
          </w:tcPr>
          <w:p w14:paraId="32D53728"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38B1CDD4" w14:textId="29B4837B" w:rsidR="00F737C7" w:rsidRPr="0006154B" w:rsidRDefault="00F737C7" w:rsidP="00537357">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831FEC2" w14:textId="67DBC7DF"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5107098E" w14:textId="758FB58A"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-514.696</w:t>
            </w:r>
          </w:p>
        </w:tc>
        <w:tc>
          <w:tcPr>
            <w:tcW w:w="1053" w:type="dxa"/>
            <w:noWrap/>
            <w:vAlign w:val="bottom"/>
          </w:tcPr>
          <w:p w14:paraId="16066574" w14:textId="253465D2"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1037.391</w:t>
            </w:r>
          </w:p>
        </w:tc>
        <w:tc>
          <w:tcPr>
            <w:tcW w:w="1053" w:type="dxa"/>
            <w:noWrap/>
            <w:vAlign w:val="bottom"/>
          </w:tcPr>
          <w:p w14:paraId="0E6ED6F4" w14:textId="6632F856"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1038.444</w:t>
            </w:r>
          </w:p>
        </w:tc>
        <w:tc>
          <w:tcPr>
            <w:tcW w:w="960" w:type="dxa"/>
            <w:noWrap/>
            <w:vAlign w:val="bottom"/>
          </w:tcPr>
          <w:p w14:paraId="4D3910E0" w14:textId="4C6DED4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25.12</w:t>
            </w:r>
          </w:p>
        </w:tc>
      </w:tr>
      <w:tr w:rsidR="00F737C7" w:rsidRPr="00537357" w14:paraId="67E7C596" w14:textId="77777777" w:rsidTr="00F737C7">
        <w:trPr>
          <w:trHeight w:val="300"/>
        </w:trPr>
        <w:tc>
          <w:tcPr>
            <w:tcW w:w="995" w:type="dxa"/>
            <w:noWrap/>
          </w:tcPr>
          <w:p w14:paraId="04A196F5" w14:textId="77777777" w:rsidR="00F737C7" w:rsidRPr="00537357" w:rsidRDefault="00F737C7" w:rsidP="00537357">
            <w:pPr>
              <w:rPr>
                <w:rFonts w:ascii="Calibri" w:eastAsia="Times New Roman" w:hAnsi="Calibri" w:cs="Calibri"/>
                <w:color w:val="000000"/>
                <w:lang w:eastAsia="en-IN" w:bidi="hi-IN"/>
              </w:rPr>
            </w:pPr>
          </w:p>
        </w:tc>
        <w:tc>
          <w:tcPr>
            <w:tcW w:w="3163" w:type="dxa"/>
            <w:noWrap/>
            <w:vAlign w:val="bottom"/>
          </w:tcPr>
          <w:p w14:paraId="4628F4C5" w14:textId="0D24C381" w:rsidR="00F737C7" w:rsidRPr="0006154B" w:rsidRDefault="00F737C7" w:rsidP="00537357">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C42F326" w14:textId="3034CE88"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1F76BA85" w14:textId="74E3F60B" w:rsidR="00F737C7" w:rsidRDefault="00F737C7" w:rsidP="00537357">
            <w:pPr>
              <w:jc w:val="right"/>
              <w:rPr>
                <w:rFonts w:ascii="Calibri" w:eastAsia="Times New Roman" w:hAnsi="Calibri" w:cs="Calibri"/>
                <w:color w:val="000000"/>
                <w:lang w:eastAsia="en-IN" w:bidi="hi-IN"/>
              </w:rPr>
            </w:pPr>
            <w:r>
              <w:rPr>
                <w:rFonts w:ascii="Calibri" w:hAnsi="Calibri" w:cs="Calibri"/>
                <w:color w:val="000000"/>
              </w:rPr>
              <w:t>-514.032</w:t>
            </w:r>
          </w:p>
        </w:tc>
        <w:tc>
          <w:tcPr>
            <w:tcW w:w="1053" w:type="dxa"/>
            <w:noWrap/>
            <w:vAlign w:val="bottom"/>
          </w:tcPr>
          <w:p w14:paraId="28DE3F42" w14:textId="6862FE80"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1038.064</w:t>
            </w:r>
          </w:p>
        </w:tc>
        <w:tc>
          <w:tcPr>
            <w:tcW w:w="1053" w:type="dxa"/>
            <w:noWrap/>
            <w:vAlign w:val="bottom"/>
          </w:tcPr>
          <w:p w14:paraId="712D90A1" w14:textId="38CA741B" w:rsidR="00F737C7" w:rsidRDefault="00F737C7" w:rsidP="00A72BD4">
            <w:pPr>
              <w:jc w:val="right"/>
              <w:rPr>
                <w:rFonts w:ascii="Calibri" w:eastAsia="Times New Roman" w:hAnsi="Calibri" w:cs="Calibri"/>
                <w:color w:val="000000"/>
                <w:lang w:eastAsia="en-IN" w:bidi="hi-IN"/>
              </w:rPr>
            </w:pPr>
            <w:r>
              <w:rPr>
                <w:rFonts w:ascii="Calibri" w:hAnsi="Calibri" w:cs="Calibri"/>
                <w:color w:val="000000"/>
              </w:rPr>
              <w:t>1039.685</w:t>
            </w:r>
          </w:p>
        </w:tc>
        <w:tc>
          <w:tcPr>
            <w:tcW w:w="960" w:type="dxa"/>
            <w:noWrap/>
            <w:vAlign w:val="bottom"/>
          </w:tcPr>
          <w:p w14:paraId="7C125F87" w14:textId="49D4F019" w:rsidR="00F737C7" w:rsidRPr="00537357" w:rsidRDefault="00F737C7" w:rsidP="00A72BD4">
            <w:pPr>
              <w:jc w:val="right"/>
              <w:rPr>
                <w:rFonts w:ascii="Calibri" w:eastAsia="Times New Roman" w:hAnsi="Calibri" w:cs="Calibri"/>
                <w:color w:val="000000"/>
                <w:lang w:eastAsia="en-IN" w:bidi="hi-IN"/>
              </w:rPr>
            </w:pPr>
            <w:r>
              <w:rPr>
                <w:rFonts w:ascii="Calibri" w:hAnsi="Calibri" w:cs="Calibri"/>
                <w:color w:val="000000"/>
              </w:rPr>
              <w:t>26.361</w:t>
            </w:r>
          </w:p>
        </w:tc>
      </w:tr>
    </w:tbl>
    <w:p w14:paraId="731B1B65"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71F6F351" w14:textId="77777777" w:rsidR="000224E4" w:rsidRDefault="000224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2B82076C" w14:textId="77777777" w:rsidR="006F70C6" w:rsidRDefault="006F70C6">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1B8F6A69" w14:textId="1684CA8F"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Table </w:t>
      </w:r>
      <w:proofErr w:type="gramStart"/>
      <w:r w:rsidR="00A4524A">
        <w:rPr>
          <w:rFonts w:ascii="Times New Roman" w:eastAsia="Times New Roman" w:hAnsi="Times New Roman" w:cs="Times New Roman"/>
          <w:sz w:val="24"/>
          <w:szCs w:val="24"/>
          <w:lang w:eastAsia="en-IN" w:bidi="hi-IN"/>
        </w:rPr>
        <w:t>2</w:t>
      </w:r>
      <w:proofErr w:type="gramEnd"/>
      <w:r w:rsidR="00A62E50">
        <w:rPr>
          <w:rFonts w:ascii="Times New Roman" w:eastAsia="Times New Roman" w:hAnsi="Times New Roman" w:cs="Times New Roman"/>
          <w:sz w:val="24"/>
          <w:szCs w:val="24"/>
          <w:lang w:eastAsia="en-IN" w:bidi="hi-IN"/>
        </w:rPr>
        <w:tab/>
      </w:r>
      <w:r w:rsidR="00A4524A">
        <w:rPr>
          <w:rFonts w:ascii="Times New Roman" w:eastAsia="Times New Roman" w:hAnsi="Times New Roman" w:cs="Times New Roman"/>
          <w:sz w:val="24"/>
          <w:szCs w:val="24"/>
          <w:lang w:eastAsia="en-IN" w:bidi="hi-IN"/>
        </w:rPr>
        <w:t xml:space="preserve">Coefficients of parameters and estimates of snow leopard abundance from the three study areas, based on most parsimonious and the null models. </w:t>
      </w:r>
    </w:p>
    <w:tbl>
      <w:tblPr>
        <w:tblStyle w:val="TableGrid"/>
        <w:tblW w:w="8868" w:type="dxa"/>
        <w:tblLook w:val="04A0" w:firstRow="1" w:lastRow="0" w:firstColumn="1" w:lastColumn="0" w:noHBand="0" w:noVBand="1"/>
      </w:tblPr>
      <w:tblGrid>
        <w:gridCol w:w="1077"/>
        <w:gridCol w:w="1624"/>
        <w:gridCol w:w="1296"/>
        <w:gridCol w:w="933"/>
        <w:gridCol w:w="938"/>
        <w:gridCol w:w="1500"/>
        <w:gridCol w:w="1500"/>
      </w:tblGrid>
      <w:tr w:rsidR="0087210C" w14:paraId="3408E99E" w14:textId="36F79D3C" w:rsidTr="0087210C">
        <w:tc>
          <w:tcPr>
            <w:tcW w:w="1098" w:type="dxa"/>
          </w:tcPr>
          <w:p w14:paraId="0D187712" w14:textId="00BF4A8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1718" w:type="dxa"/>
          </w:tcPr>
          <w:p w14:paraId="7E9CADE6" w14:textId="459B766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990" w:type="dxa"/>
          </w:tcPr>
          <w:p w14:paraId="5BC851E1" w14:textId="4767A7AC" w:rsidR="0087210C" w:rsidRDefault="0087210C" w:rsidP="00A4524A">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Top model </w:t>
            </w:r>
            <w:r w:rsidR="00A4524A">
              <w:rPr>
                <w:rFonts w:ascii="Times New Roman" w:eastAsia="Times New Roman" w:hAnsi="Times New Roman" w:cs="Times New Roman"/>
                <w:sz w:val="24"/>
                <w:szCs w:val="24"/>
                <w:lang w:eastAsia="en-IN" w:bidi="hi-IN"/>
              </w:rPr>
              <w:t>Coefficient (</w:t>
            </w:r>
            <w:r w:rsidR="00A4524A" w:rsidRPr="00A4524A">
              <w:rPr>
                <w:rFonts w:ascii="Symbol" w:eastAsia="Times New Roman" w:hAnsi="Symbol" w:cs="Symbol"/>
                <w:sz w:val="24"/>
                <w:szCs w:val="24"/>
                <w:lang w:eastAsia="en-IN" w:bidi="hi-IN"/>
              </w:rPr>
              <w:t></w:t>
            </w:r>
            <w:r w:rsidR="00A4524A">
              <w:rPr>
                <w:rFonts w:ascii="Times New Roman" w:eastAsia="Times New Roman" w:hAnsi="Times New Roman" w:cs="Times New Roman"/>
                <w:sz w:val="24"/>
                <w:szCs w:val="24"/>
                <w:lang w:eastAsia="en-IN" w:bidi="hi-IN"/>
              </w:rPr>
              <w:t>)</w:t>
            </w:r>
          </w:p>
        </w:tc>
        <w:tc>
          <w:tcPr>
            <w:tcW w:w="990" w:type="dxa"/>
          </w:tcPr>
          <w:p w14:paraId="4A99638E" w14:textId="29B94AB4"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LCL</w:t>
            </w:r>
          </w:p>
        </w:tc>
        <w:tc>
          <w:tcPr>
            <w:tcW w:w="990" w:type="dxa"/>
          </w:tcPr>
          <w:p w14:paraId="798D126D" w14:textId="21B53B61" w:rsidR="0087210C" w:rsidRDefault="00A4524A" w:rsidP="00A118EB">
            <w:pPr>
              <w:spacing w:before="100" w:beforeAutospacing="1" w:after="100" w:afterAutospacing="1"/>
              <w:rPr>
                <w:rFonts w:ascii="Times New Roman" w:eastAsia="Times New Roman" w:hAnsi="Times New Roman" w:cs="Times New Roman"/>
                <w:sz w:val="24"/>
                <w:szCs w:val="24"/>
                <w:lang w:eastAsia="en-IN" w:bidi="hi-IN"/>
              </w:rPr>
            </w:pPr>
            <w:r w:rsidRPr="00A4524A">
              <w:rPr>
                <w:rFonts w:ascii="Symbol" w:eastAsia="Times New Roman" w:hAnsi="Symbol" w:cs="Symbol"/>
                <w:sz w:val="24"/>
                <w:szCs w:val="24"/>
                <w:lang w:eastAsia="en-IN" w:bidi="hi-IN"/>
              </w:rPr>
              <w:t></w:t>
            </w:r>
            <w:r>
              <w:rPr>
                <w:rFonts w:ascii="Times New Roman" w:eastAsia="Times New Roman" w:hAnsi="Times New Roman" w:cs="Times New Roman"/>
                <w:sz w:val="24"/>
                <w:szCs w:val="24"/>
                <w:lang w:eastAsia="en-IN" w:bidi="hi-IN"/>
              </w:rPr>
              <w:t xml:space="preserve"> </w:t>
            </w:r>
            <w:r w:rsidR="0087210C">
              <w:rPr>
                <w:rFonts w:ascii="Times New Roman" w:eastAsia="Times New Roman" w:hAnsi="Times New Roman" w:cs="Times New Roman"/>
                <w:sz w:val="24"/>
                <w:szCs w:val="24"/>
                <w:lang w:eastAsia="en-IN" w:bidi="hi-IN"/>
              </w:rPr>
              <w:t>UCL</w:t>
            </w:r>
          </w:p>
        </w:tc>
        <w:tc>
          <w:tcPr>
            <w:tcW w:w="1541" w:type="dxa"/>
          </w:tcPr>
          <w:p w14:paraId="40401165" w14:textId="5BCFE708" w:rsidR="0087210C" w:rsidRDefault="0087210C" w:rsidP="0087210C">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541" w:type="dxa"/>
          </w:tcPr>
          <w:p w14:paraId="5457E415" w14:textId="759EC05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87210C" w14:paraId="00404927" w14:textId="4AD5D8F0" w:rsidTr="0087210C">
        <w:tc>
          <w:tcPr>
            <w:tcW w:w="1098" w:type="dxa"/>
          </w:tcPr>
          <w:p w14:paraId="54F71C34" w14:textId="7E0D02A8"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1718" w:type="dxa"/>
          </w:tcPr>
          <w:p w14:paraId="2701CD82" w14:textId="79DF9649"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w:t>
            </w:r>
          </w:p>
        </w:tc>
        <w:tc>
          <w:tcPr>
            <w:tcW w:w="990" w:type="dxa"/>
          </w:tcPr>
          <w:p w14:paraId="0B35CD2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497EE8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3A6C78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9EA13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8F04A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707473A" w14:textId="0573601D" w:rsidTr="0087210C">
        <w:tc>
          <w:tcPr>
            <w:tcW w:w="1098" w:type="dxa"/>
          </w:tcPr>
          <w:p w14:paraId="24801E5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2184CC3" w14:textId="172BDED6" w:rsidR="0087210C" w:rsidRPr="003A3A67" w:rsidRDefault="0087210C" w:rsidP="003A3A67">
            <w:pPr>
              <w:spacing w:before="100" w:beforeAutospacing="1" w:after="100" w:afterAutospacing="1"/>
              <w:rPr>
                <w:rFonts w:asciiTheme="majorHAnsi" w:eastAsia="Times New Roman" w:hAnsiTheme="majorHAnsi" w:cs="Symbol"/>
                <w:sz w:val="24"/>
                <w:szCs w:val="24"/>
                <w:lang w:eastAsia="en-IN" w:bidi="hi-IN"/>
              </w:rPr>
            </w:pPr>
            <w:r>
              <w:rPr>
                <w:rFonts w:asciiTheme="majorHAnsi" w:eastAsia="Times New Roman" w:hAnsiTheme="majorHAnsi" w:cs="Symbol"/>
                <w:sz w:val="24"/>
                <w:szCs w:val="24"/>
                <w:lang w:eastAsia="en-IN" w:bidi="hi-IN"/>
              </w:rPr>
              <w:t>D.GC</w:t>
            </w:r>
          </w:p>
        </w:tc>
        <w:tc>
          <w:tcPr>
            <w:tcW w:w="990" w:type="dxa"/>
          </w:tcPr>
          <w:p w14:paraId="5945C34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EF6E96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165BC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A51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63AFBB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7038634" w14:textId="0FD8A59B" w:rsidTr="0087210C">
        <w:tc>
          <w:tcPr>
            <w:tcW w:w="1098" w:type="dxa"/>
          </w:tcPr>
          <w:p w14:paraId="31EB7DE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2494282" w14:textId="4DE24293"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Symbol" w:eastAsia="Times New Roman" w:hAnsi="Symbol" w:cs="Symbol"/>
                <w:sz w:val="24"/>
                <w:szCs w:val="24"/>
                <w:lang w:eastAsia="en-IN" w:bidi="hi-IN"/>
              </w:rPr>
              <w:t></w:t>
            </w:r>
            <w:r w:rsidRPr="003A3A67">
              <w:rPr>
                <w:rFonts w:ascii="Times New Roman" w:eastAsia="Times New Roman" w:hAnsi="Times New Roman" w:cs="Times New Roman"/>
                <w:sz w:val="24"/>
                <w:szCs w:val="24"/>
                <w:vertAlign w:val="subscript"/>
                <w:lang w:eastAsia="en-IN" w:bidi="hi-IN"/>
              </w:rPr>
              <w:t>o</w:t>
            </w:r>
          </w:p>
        </w:tc>
        <w:tc>
          <w:tcPr>
            <w:tcW w:w="990" w:type="dxa"/>
          </w:tcPr>
          <w:p w14:paraId="3F89554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86832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2620FC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6602A4E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55EF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060C7B2F" w14:textId="4CC8FA3D" w:rsidTr="0087210C">
        <w:tc>
          <w:tcPr>
            <w:tcW w:w="1098" w:type="dxa"/>
          </w:tcPr>
          <w:p w14:paraId="0B9D646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3021D142" w14:textId="5F0A436E"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sigma</w:t>
            </w:r>
          </w:p>
        </w:tc>
        <w:tc>
          <w:tcPr>
            <w:tcW w:w="990" w:type="dxa"/>
          </w:tcPr>
          <w:p w14:paraId="1C65A4E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FF84A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35319AA"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3C22B1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5534DDA3"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CEFB3DF" w14:textId="68278A22" w:rsidTr="0087210C">
        <w:tc>
          <w:tcPr>
            <w:tcW w:w="1098" w:type="dxa"/>
          </w:tcPr>
          <w:p w14:paraId="596A4D4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E249708" w14:textId="5BA4549C"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Non-</w:t>
            </w:r>
            <w:proofErr w:type="spellStart"/>
            <w:r>
              <w:rPr>
                <w:rFonts w:ascii="Times New Roman" w:eastAsia="Times New Roman" w:hAnsi="Times New Roman" w:cs="Times New Roman"/>
                <w:sz w:val="24"/>
                <w:szCs w:val="24"/>
                <w:lang w:eastAsia="en-IN" w:bidi="hi-IN"/>
              </w:rPr>
              <w:t>Eucl.GC</w:t>
            </w:r>
            <w:proofErr w:type="spellEnd"/>
          </w:p>
        </w:tc>
        <w:tc>
          <w:tcPr>
            <w:tcW w:w="990" w:type="dxa"/>
          </w:tcPr>
          <w:p w14:paraId="3CC2E4C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774F93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3D89723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E74EB4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EB24F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6BBC85D8" w14:textId="0AF65082" w:rsidTr="0087210C">
        <w:tc>
          <w:tcPr>
            <w:tcW w:w="1098" w:type="dxa"/>
          </w:tcPr>
          <w:p w14:paraId="3D4313DE" w14:textId="57BCE031"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1718" w:type="dxa"/>
          </w:tcPr>
          <w:p w14:paraId="515DF60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CB5471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0BAE04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C3AEDA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9C7962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67B3BD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570EAED4" w14:textId="60B415FA" w:rsidTr="0087210C">
        <w:tc>
          <w:tcPr>
            <w:tcW w:w="1098" w:type="dxa"/>
          </w:tcPr>
          <w:p w14:paraId="49E104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58735F4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5D1A070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429D44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3C13B59"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34494D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77BBF45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2F5706A5" w14:textId="009A2D6A" w:rsidTr="0087210C">
        <w:tc>
          <w:tcPr>
            <w:tcW w:w="1098" w:type="dxa"/>
          </w:tcPr>
          <w:p w14:paraId="2934E15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6CB5C6CE"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1498C4E0"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A8D5A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18E6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C43A5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5CCF3A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3B713306" w14:textId="12AB4334" w:rsidTr="0087210C">
        <w:tc>
          <w:tcPr>
            <w:tcW w:w="1098" w:type="dxa"/>
          </w:tcPr>
          <w:p w14:paraId="3A67AFAC" w14:textId="30675C2B"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1718" w:type="dxa"/>
          </w:tcPr>
          <w:p w14:paraId="36CB2B3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B4656C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75753E5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DE4BE9C"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39E1F4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F3DED6B"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12023608" w14:textId="15C9FF4F" w:rsidTr="0087210C">
        <w:tc>
          <w:tcPr>
            <w:tcW w:w="1098" w:type="dxa"/>
          </w:tcPr>
          <w:p w14:paraId="646F6B6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2177BB77"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95F796F"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6E88AE7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0C9A2ECD"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41AC86A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154409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r w:rsidR="0087210C" w14:paraId="4B7BD64C" w14:textId="183E6787" w:rsidTr="0087210C">
        <w:tc>
          <w:tcPr>
            <w:tcW w:w="1098" w:type="dxa"/>
          </w:tcPr>
          <w:p w14:paraId="6B0DFCF1"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718" w:type="dxa"/>
          </w:tcPr>
          <w:p w14:paraId="12AD9AD8"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291A1C86"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5F0FC0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990" w:type="dxa"/>
          </w:tcPr>
          <w:p w14:paraId="490121D5"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05EC84B2"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c>
          <w:tcPr>
            <w:tcW w:w="1541" w:type="dxa"/>
          </w:tcPr>
          <w:p w14:paraId="2D165FE4" w14:textId="77777777" w:rsidR="0087210C" w:rsidRDefault="0087210C" w:rsidP="00A118EB">
            <w:pPr>
              <w:spacing w:before="100" w:beforeAutospacing="1" w:after="100" w:afterAutospacing="1"/>
              <w:rPr>
                <w:rFonts w:ascii="Times New Roman" w:eastAsia="Times New Roman" w:hAnsi="Times New Roman" w:cs="Times New Roman"/>
                <w:sz w:val="24"/>
                <w:szCs w:val="24"/>
                <w:lang w:eastAsia="en-IN" w:bidi="hi-IN"/>
              </w:rPr>
            </w:pPr>
          </w:p>
        </w:tc>
      </w:tr>
    </w:tbl>
    <w:p w14:paraId="6CFADC6A" w14:textId="77777777" w:rsidR="001C3C66" w:rsidRDefault="001C3C66"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5863BACD" w14:textId="77777777" w:rsidR="00373238" w:rsidRDefault="00373238">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FA800FD" w14:textId="1B2521D4"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ins w:id="370" w:author="Koustubh Sharma" w:date="2017-04-16T16:22:00Z">
        <w:r w:rsidR="00CB34AA">
          <w:rPr>
            <w:rFonts w:ascii="Times New Roman" w:eastAsia="Times New Roman" w:hAnsi="Times New Roman" w:cs="Times New Roman"/>
            <w:sz w:val="24"/>
            <w:szCs w:val="24"/>
            <w:lang w:eastAsia="en-IN" w:bidi="hi-IN"/>
          </w:rPr>
          <w:t xml:space="preserve">Study Area and </w:t>
        </w:r>
      </w:ins>
      <w:del w:id="371" w:author="Koustubh Sharma" w:date="2017-04-16T16:22:00Z">
        <w:r w:rsidDel="00CB34AA">
          <w:rPr>
            <w:rFonts w:ascii="Times New Roman" w:eastAsia="Times New Roman" w:hAnsi="Times New Roman" w:cs="Times New Roman"/>
            <w:sz w:val="24"/>
            <w:szCs w:val="24"/>
            <w:lang w:eastAsia="en-IN" w:bidi="hi-IN"/>
          </w:rPr>
          <w:delText>XX</w:delText>
        </w:r>
      </w:del>
      <w:ins w:id="372" w:author="Koustubh Sharma" w:date="2017-04-16T16:22:00Z">
        <w:r w:rsidR="00CB34AA">
          <w:rPr>
            <w:rFonts w:ascii="Times New Roman" w:eastAsia="Times New Roman" w:hAnsi="Times New Roman" w:cs="Times New Roman"/>
            <w:sz w:val="24"/>
            <w:szCs w:val="24"/>
            <w:lang w:eastAsia="en-IN" w:bidi="hi-IN"/>
          </w:rPr>
          <w:t>Snow Leopard Distribution (inset)</w:t>
        </w:r>
      </w:ins>
    </w:p>
    <w:p w14:paraId="7B3AB882" w14:textId="77777777" w:rsidR="00DF61F5" w:rsidRDefault="00DF61F5"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CA0FF0" w14:textId="77777777" w:rsidR="00DF61F5" w:rsidRDefault="00DF61F5">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72830CA" w14:textId="287AF307"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2a</w:t>
      </w:r>
      <w:r>
        <w:rPr>
          <w:rFonts w:ascii="Times New Roman" w:eastAsia="Times New Roman" w:hAnsi="Times New Roman" w:cs="Times New Roman"/>
          <w:sz w:val="24"/>
          <w:szCs w:val="24"/>
          <w:lang w:eastAsia="en-IN" w:bidi="hi-IN"/>
        </w:rPr>
        <w:t>: Visual depiction of least co</w:t>
      </w:r>
      <w:r w:rsidR="000D6CE4">
        <w:rPr>
          <w:rFonts w:ascii="Times New Roman" w:eastAsia="Times New Roman" w:hAnsi="Times New Roman" w:cs="Times New Roman"/>
          <w:sz w:val="24"/>
          <w:szCs w:val="24"/>
          <w:lang w:eastAsia="en-IN" w:bidi="hi-IN"/>
        </w:rPr>
        <w:t>st paths between random points</w:t>
      </w:r>
      <w:r w:rsidR="00450D9A">
        <w:rPr>
          <w:rFonts w:ascii="Times New Roman" w:eastAsia="Times New Roman" w:hAnsi="Times New Roman" w:cs="Times New Roman"/>
          <w:sz w:val="24"/>
          <w:szCs w:val="24"/>
          <w:lang w:eastAsia="en-IN" w:bidi="hi-IN"/>
        </w:rPr>
        <w:t xml:space="preserve"> 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 (from green to red dots)</w:t>
      </w:r>
      <w:r w:rsidR="00A62E50">
        <w:rPr>
          <w:rFonts w:ascii="Times New Roman" w:eastAsia="Times New Roman" w:hAnsi="Times New Roman" w:cs="Times New Roman"/>
          <w:sz w:val="24"/>
          <w:szCs w:val="24"/>
          <w:lang w:eastAsia="en-IN" w:bidi="hi-IN"/>
        </w:rPr>
        <w:t xml:space="preserve"> defined by terrain ruggedness index</w:t>
      </w:r>
    </w:p>
    <w:p w14:paraId="6CAAB51F" w14:textId="4A111CAA"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4DE1DC9B" wp14:editId="77C5AC92">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p>
    <w:p w14:paraId="61DA5854"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6BE49896" w14:textId="05EF27BF"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2</w:t>
      </w:r>
      <w:r>
        <w:rPr>
          <w:rFonts w:ascii="Times New Roman" w:eastAsia="Times New Roman" w:hAnsi="Times New Roman" w:cs="Times New Roman"/>
          <w:sz w:val="24"/>
          <w:szCs w:val="24"/>
          <w:lang w:eastAsia="en-IN" w:bidi="hi-IN"/>
        </w:rPr>
        <w:t xml:space="preserve">b: </w:t>
      </w:r>
      <w:r w:rsidRPr="0011629B">
        <w:rPr>
          <w:rFonts w:ascii="Times New Roman" w:eastAsia="Times New Roman" w:hAnsi="Times New Roman" w:cs="Times New Roman"/>
          <w:sz w:val="24"/>
          <w:szCs w:val="24"/>
          <w:highlight w:val="yellow"/>
          <w:lang w:eastAsia="en-IN" w:bidi="hi-IN"/>
        </w:rPr>
        <w:t xml:space="preserve">Visual depiction of </w:t>
      </w:r>
      <w:r w:rsidR="00450D9A">
        <w:rPr>
          <w:rFonts w:ascii="Times New Roman" w:eastAsia="Times New Roman" w:hAnsi="Times New Roman" w:cs="Times New Roman"/>
          <w:sz w:val="24"/>
          <w:szCs w:val="24"/>
          <w:highlight w:val="yellow"/>
          <w:lang w:eastAsia="en-IN" w:bidi="hi-IN"/>
        </w:rPr>
        <w:t xml:space="preserve">probabilities of getting to </w:t>
      </w:r>
      <w:r w:rsidRPr="0011629B">
        <w:rPr>
          <w:rFonts w:ascii="Times New Roman" w:eastAsia="Times New Roman" w:hAnsi="Times New Roman" w:cs="Times New Roman"/>
          <w:sz w:val="24"/>
          <w:szCs w:val="24"/>
          <w:highlight w:val="yellow"/>
          <w:lang w:eastAsia="en-IN" w:bidi="hi-IN"/>
        </w:rPr>
        <w:t>randomly chosen sampling location</w:t>
      </w:r>
      <w:r w:rsidR="00450D9A">
        <w:rPr>
          <w:rFonts w:ascii="Times New Roman" w:eastAsia="Times New Roman" w:hAnsi="Times New Roman" w:cs="Times New Roman"/>
          <w:sz w:val="24"/>
          <w:szCs w:val="24"/>
          <w:lang w:eastAsia="en-IN" w:bidi="hi-IN"/>
        </w:rPr>
        <w:t xml:space="preserve"> from anywhere </w:t>
      </w:r>
      <w:r w:rsidR="00A62E50">
        <w:rPr>
          <w:rFonts w:ascii="Times New Roman" w:eastAsia="Times New Roman" w:hAnsi="Times New Roman" w:cs="Times New Roman"/>
          <w:sz w:val="24"/>
          <w:szCs w:val="24"/>
          <w:lang w:eastAsia="en-IN" w:bidi="hi-IN"/>
        </w:rPr>
        <w:t>using non-Euclidean dis</w:t>
      </w:r>
      <w:bookmarkStart w:id="373" w:name="_GoBack"/>
      <w:bookmarkEnd w:id="373"/>
      <w:r w:rsidR="00A62E50">
        <w:rPr>
          <w:rFonts w:ascii="Times New Roman" w:eastAsia="Times New Roman" w:hAnsi="Times New Roman" w:cs="Times New Roman"/>
          <w:sz w:val="24"/>
          <w:szCs w:val="24"/>
          <w:lang w:eastAsia="en-IN" w:bidi="hi-IN"/>
        </w:rPr>
        <w:t xml:space="preserve">tance metrics defined by terrain ruggedness </w:t>
      </w:r>
      <w:r w:rsidR="00450D9A">
        <w:rPr>
          <w:rFonts w:ascii="Times New Roman" w:eastAsia="Times New Roman" w:hAnsi="Times New Roman" w:cs="Times New Roman"/>
          <w:sz w:val="24"/>
          <w:szCs w:val="24"/>
          <w:lang w:eastAsia="en-IN" w:bidi="hi-IN"/>
        </w:rPr>
        <w:t xml:space="preserve">in the </w:t>
      </w:r>
      <w:proofErr w:type="spellStart"/>
      <w:r w:rsidR="00450D9A">
        <w:rPr>
          <w:rFonts w:ascii="Times New Roman" w:eastAsia="Times New Roman" w:hAnsi="Times New Roman" w:cs="Times New Roman"/>
          <w:sz w:val="24"/>
          <w:szCs w:val="24"/>
          <w:lang w:eastAsia="en-IN" w:bidi="hi-IN"/>
        </w:rPr>
        <w:t>Tost</w:t>
      </w:r>
      <w:proofErr w:type="spellEnd"/>
      <w:r w:rsidR="00450D9A">
        <w:rPr>
          <w:rFonts w:ascii="Times New Roman" w:eastAsia="Times New Roman" w:hAnsi="Times New Roman" w:cs="Times New Roman"/>
          <w:sz w:val="24"/>
          <w:szCs w:val="24"/>
          <w:lang w:eastAsia="en-IN" w:bidi="hi-IN"/>
        </w:rPr>
        <w:t xml:space="preserve"> study area</w:t>
      </w:r>
    </w:p>
    <w:p w14:paraId="339AE237" w14:textId="227448AA" w:rsidR="000D6CE4"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noProof/>
          <w:sz w:val="24"/>
          <w:szCs w:val="24"/>
          <w:lang w:val="en-US" w:bidi="hi-IN"/>
        </w:rPr>
        <w:drawing>
          <wp:inline distT="0" distB="0" distL="0" distR="0" wp14:anchorId="0D08597F" wp14:editId="69B3669B">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p>
    <w:p w14:paraId="35A0DF17" w14:textId="77777777" w:rsidR="00450D9A" w:rsidRDefault="00450D9A"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93D653D" w14:textId="77777777" w:rsidR="00450D9A" w:rsidRDefault="00450D9A">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BBE9F37" w14:textId="6A4CB73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a</w:t>
      </w:r>
      <w:r>
        <w:rPr>
          <w:rFonts w:ascii="Times New Roman" w:eastAsia="Times New Roman" w:hAnsi="Times New Roman" w:cs="Times New Roman"/>
          <w:sz w:val="24"/>
          <w:szCs w:val="24"/>
          <w:lang w:eastAsia="en-IN" w:bidi="hi-IN"/>
        </w:rPr>
        <w:t>: Snow leopard density surface generated based on the most parsimonious model</w:t>
      </w:r>
      <w:r w:rsidR="000D6CE4">
        <w:rPr>
          <w:rFonts w:ascii="Times New Roman" w:eastAsia="Times New Roman" w:hAnsi="Times New Roman" w:cs="Times New Roman"/>
          <w:sz w:val="24"/>
          <w:szCs w:val="24"/>
          <w:lang w:eastAsia="en-IN" w:bidi="hi-IN"/>
        </w:rPr>
        <w:t>s</w:t>
      </w:r>
    </w:p>
    <w:p w14:paraId="57E5387D" w14:textId="77777777" w:rsidR="000D6CE4" w:rsidRDefault="000D6CE4" w:rsidP="00A118EB">
      <w:pPr>
        <w:spacing w:before="100" w:beforeAutospacing="1" w:after="100" w:afterAutospacing="1" w:line="240" w:lineRule="auto"/>
        <w:rPr>
          <w:rFonts w:ascii="Times New Roman" w:eastAsia="Times New Roman" w:hAnsi="Times New Roman" w:cs="Times New Roman"/>
          <w:sz w:val="24"/>
          <w:szCs w:val="24"/>
          <w:lang w:eastAsia="en-IN" w:bidi="hi-IN"/>
        </w:rPr>
      </w:pPr>
    </w:p>
    <w:p w14:paraId="1AEECA0A" w14:textId="3C0E0978" w:rsidR="00A118EB" w:rsidRDefault="00A118EB" w:rsidP="00A118EB">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w:t>
      </w:r>
      <w:r w:rsidR="00FF69EC">
        <w:rPr>
          <w:rFonts w:ascii="Times New Roman" w:eastAsia="Times New Roman" w:hAnsi="Times New Roman" w:cs="Times New Roman"/>
          <w:sz w:val="24"/>
          <w:szCs w:val="24"/>
          <w:lang w:eastAsia="en-IN" w:bidi="hi-IN"/>
        </w:rPr>
        <w:t>4</w:t>
      </w:r>
      <w:r w:rsidR="005C728A">
        <w:rPr>
          <w:rFonts w:ascii="Times New Roman" w:eastAsia="Times New Roman" w:hAnsi="Times New Roman" w:cs="Times New Roman"/>
          <w:sz w:val="24"/>
          <w:szCs w:val="24"/>
          <w:lang w:eastAsia="en-IN" w:bidi="hi-IN"/>
        </w:rPr>
        <w:t>b</w:t>
      </w:r>
      <w:r>
        <w:rPr>
          <w:rFonts w:ascii="Times New Roman" w:eastAsia="Times New Roman" w:hAnsi="Times New Roman" w:cs="Times New Roman"/>
          <w:sz w:val="24"/>
          <w:szCs w:val="24"/>
          <w:lang w:eastAsia="en-IN" w:bidi="hi-IN"/>
        </w:rPr>
        <w:t>: Snow leopard surface generated using posterior estimates of individuals’ locations</w:t>
      </w:r>
    </w:p>
    <w:p w14:paraId="01373EF5" w14:textId="59973A9E" w:rsidR="005232FD" w:rsidRDefault="005232FD"/>
    <w:sectPr w:rsidR="005232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7" w:author="David Borchers" w:date="2017-03-26T11:13:00Z" w:initials="DB">
    <w:p w14:paraId="70DEF34F" w14:textId="2AFE9BC1" w:rsidR="009F4D20" w:rsidRDefault="009F4D20">
      <w:pPr>
        <w:pStyle w:val="CommentText"/>
      </w:pPr>
      <w:r>
        <w:rPr>
          <w:rStyle w:val="CommentReference"/>
        </w:rPr>
        <w:annotationRef/>
      </w:r>
      <w:r>
        <w:t>We need to put the encounter rate function in somewhere.</w:t>
      </w:r>
    </w:p>
  </w:comment>
  <w:comment w:id="286" w:author="Koustubh" w:date="2017-03-26T11:13:00Z" w:initials="K">
    <w:p w14:paraId="3398C6C9" w14:textId="0CC7A0E0" w:rsidR="009F4D20" w:rsidRDefault="009F4D20">
      <w:pPr>
        <w:pStyle w:val="CommentText"/>
      </w:pPr>
      <w:r>
        <w:rPr>
          <w:rStyle w:val="CommentReference"/>
        </w:rPr>
        <w:annotationRef/>
      </w:r>
      <w:r>
        <w:t>Need to rewrite this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DEF34F" w15:done="0"/>
  <w15:commentEx w15:paraId="3398C6C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8F4"/>
    <w:rsid w:val="0000692A"/>
    <w:rsid w:val="000224E4"/>
    <w:rsid w:val="000327F4"/>
    <w:rsid w:val="00036F61"/>
    <w:rsid w:val="00037718"/>
    <w:rsid w:val="00046410"/>
    <w:rsid w:val="00052D92"/>
    <w:rsid w:val="0005733B"/>
    <w:rsid w:val="0006154B"/>
    <w:rsid w:val="000621BA"/>
    <w:rsid w:val="00084BEB"/>
    <w:rsid w:val="000918C2"/>
    <w:rsid w:val="00094430"/>
    <w:rsid w:val="000A06DD"/>
    <w:rsid w:val="000B2E78"/>
    <w:rsid w:val="000B707A"/>
    <w:rsid w:val="000D2DBC"/>
    <w:rsid w:val="000D6223"/>
    <w:rsid w:val="000D6CE4"/>
    <w:rsid w:val="000D6EE1"/>
    <w:rsid w:val="000E6E4F"/>
    <w:rsid w:val="0011629B"/>
    <w:rsid w:val="0011761F"/>
    <w:rsid w:val="0013329A"/>
    <w:rsid w:val="00142C5C"/>
    <w:rsid w:val="00143BBC"/>
    <w:rsid w:val="0015197E"/>
    <w:rsid w:val="00181E73"/>
    <w:rsid w:val="00197C33"/>
    <w:rsid w:val="001C3C66"/>
    <w:rsid w:val="001D219B"/>
    <w:rsid w:val="001E0FB5"/>
    <w:rsid w:val="001F1895"/>
    <w:rsid w:val="00200CCC"/>
    <w:rsid w:val="002108F6"/>
    <w:rsid w:val="00222F0D"/>
    <w:rsid w:val="002411DB"/>
    <w:rsid w:val="00251F5F"/>
    <w:rsid w:val="00255403"/>
    <w:rsid w:val="00264323"/>
    <w:rsid w:val="0028515E"/>
    <w:rsid w:val="00287DD2"/>
    <w:rsid w:val="00287E5A"/>
    <w:rsid w:val="003221B9"/>
    <w:rsid w:val="0032638D"/>
    <w:rsid w:val="00327366"/>
    <w:rsid w:val="00354BF3"/>
    <w:rsid w:val="003604A5"/>
    <w:rsid w:val="00373238"/>
    <w:rsid w:val="00393CDA"/>
    <w:rsid w:val="003A3A67"/>
    <w:rsid w:val="003D5F15"/>
    <w:rsid w:val="003E0217"/>
    <w:rsid w:val="003E1E6E"/>
    <w:rsid w:val="003F295A"/>
    <w:rsid w:val="003F66AC"/>
    <w:rsid w:val="004051A5"/>
    <w:rsid w:val="00411371"/>
    <w:rsid w:val="004156C8"/>
    <w:rsid w:val="00433D3A"/>
    <w:rsid w:val="00435D3C"/>
    <w:rsid w:val="0044121E"/>
    <w:rsid w:val="00450D9A"/>
    <w:rsid w:val="00452277"/>
    <w:rsid w:val="0046414B"/>
    <w:rsid w:val="00465B8C"/>
    <w:rsid w:val="004756FB"/>
    <w:rsid w:val="004966CA"/>
    <w:rsid w:val="004A4513"/>
    <w:rsid w:val="004B7CF7"/>
    <w:rsid w:val="004D0251"/>
    <w:rsid w:val="004D46CF"/>
    <w:rsid w:val="004F2663"/>
    <w:rsid w:val="005232FD"/>
    <w:rsid w:val="00524C68"/>
    <w:rsid w:val="00537357"/>
    <w:rsid w:val="00580147"/>
    <w:rsid w:val="00580F4E"/>
    <w:rsid w:val="005A5BFF"/>
    <w:rsid w:val="005A764C"/>
    <w:rsid w:val="005B7D52"/>
    <w:rsid w:val="005C3F8B"/>
    <w:rsid w:val="005C728A"/>
    <w:rsid w:val="005D2FFA"/>
    <w:rsid w:val="005F594B"/>
    <w:rsid w:val="00617170"/>
    <w:rsid w:val="006276BD"/>
    <w:rsid w:val="00646552"/>
    <w:rsid w:val="00651478"/>
    <w:rsid w:val="006546DD"/>
    <w:rsid w:val="00685C79"/>
    <w:rsid w:val="0068612D"/>
    <w:rsid w:val="006B265F"/>
    <w:rsid w:val="006B4F87"/>
    <w:rsid w:val="006D0A97"/>
    <w:rsid w:val="006D1CB2"/>
    <w:rsid w:val="006F70C6"/>
    <w:rsid w:val="00704E9D"/>
    <w:rsid w:val="007061AD"/>
    <w:rsid w:val="00726C1E"/>
    <w:rsid w:val="00734A4B"/>
    <w:rsid w:val="00753BCC"/>
    <w:rsid w:val="007552EE"/>
    <w:rsid w:val="007C4344"/>
    <w:rsid w:val="007F47F8"/>
    <w:rsid w:val="00804B6C"/>
    <w:rsid w:val="00820490"/>
    <w:rsid w:val="0082537E"/>
    <w:rsid w:val="00834BD9"/>
    <w:rsid w:val="008425B6"/>
    <w:rsid w:val="0085395C"/>
    <w:rsid w:val="0087210C"/>
    <w:rsid w:val="00875164"/>
    <w:rsid w:val="00887C36"/>
    <w:rsid w:val="008C7B08"/>
    <w:rsid w:val="008D16D6"/>
    <w:rsid w:val="008E16E2"/>
    <w:rsid w:val="008E19F4"/>
    <w:rsid w:val="008F4271"/>
    <w:rsid w:val="00915F7C"/>
    <w:rsid w:val="00930B4B"/>
    <w:rsid w:val="00943548"/>
    <w:rsid w:val="009457F8"/>
    <w:rsid w:val="00956D57"/>
    <w:rsid w:val="00965CF8"/>
    <w:rsid w:val="00966467"/>
    <w:rsid w:val="009664D8"/>
    <w:rsid w:val="00974297"/>
    <w:rsid w:val="00994A6F"/>
    <w:rsid w:val="009B0772"/>
    <w:rsid w:val="009E022C"/>
    <w:rsid w:val="009F4D20"/>
    <w:rsid w:val="00A10EDD"/>
    <w:rsid w:val="00A118EB"/>
    <w:rsid w:val="00A11AD3"/>
    <w:rsid w:val="00A1409C"/>
    <w:rsid w:val="00A21885"/>
    <w:rsid w:val="00A4524A"/>
    <w:rsid w:val="00A4576C"/>
    <w:rsid w:val="00A5434B"/>
    <w:rsid w:val="00A62E50"/>
    <w:rsid w:val="00A72BD4"/>
    <w:rsid w:val="00A746E7"/>
    <w:rsid w:val="00A74B08"/>
    <w:rsid w:val="00A9145B"/>
    <w:rsid w:val="00A9537E"/>
    <w:rsid w:val="00AB3C59"/>
    <w:rsid w:val="00B0440F"/>
    <w:rsid w:val="00B07EC2"/>
    <w:rsid w:val="00B3246B"/>
    <w:rsid w:val="00B34469"/>
    <w:rsid w:val="00B47E1B"/>
    <w:rsid w:val="00B70F6B"/>
    <w:rsid w:val="00BC62BD"/>
    <w:rsid w:val="00BD6348"/>
    <w:rsid w:val="00BE0A73"/>
    <w:rsid w:val="00BE146B"/>
    <w:rsid w:val="00BE4857"/>
    <w:rsid w:val="00BF7E43"/>
    <w:rsid w:val="00C566A6"/>
    <w:rsid w:val="00C65C30"/>
    <w:rsid w:val="00C77A61"/>
    <w:rsid w:val="00C839C3"/>
    <w:rsid w:val="00C92135"/>
    <w:rsid w:val="00C9259B"/>
    <w:rsid w:val="00CA3930"/>
    <w:rsid w:val="00CA56D4"/>
    <w:rsid w:val="00CB34AA"/>
    <w:rsid w:val="00CC570E"/>
    <w:rsid w:val="00CC7E17"/>
    <w:rsid w:val="00CD3916"/>
    <w:rsid w:val="00CD6176"/>
    <w:rsid w:val="00CE25D2"/>
    <w:rsid w:val="00CF18F4"/>
    <w:rsid w:val="00CF7D7D"/>
    <w:rsid w:val="00D040B0"/>
    <w:rsid w:val="00D124D9"/>
    <w:rsid w:val="00D15CF7"/>
    <w:rsid w:val="00D249D2"/>
    <w:rsid w:val="00D402F1"/>
    <w:rsid w:val="00D473EE"/>
    <w:rsid w:val="00D629BA"/>
    <w:rsid w:val="00D6374E"/>
    <w:rsid w:val="00DA2774"/>
    <w:rsid w:val="00DA72AD"/>
    <w:rsid w:val="00DC389E"/>
    <w:rsid w:val="00DE3462"/>
    <w:rsid w:val="00DE658A"/>
    <w:rsid w:val="00DF1FA1"/>
    <w:rsid w:val="00DF61F5"/>
    <w:rsid w:val="00E13D21"/>
    <w:rsid w:val="00E67277"/>
    <w:rsid w:val="00E80D77"/>
    <w:rsid w:val="00EA6717"/>
    <w:rsid w:val="00EA72C7"/>
    <w:rsid w:val="00EB2226"/>
    <w:rsid w:val="00EE7575"/>
    <w:rsid w:val="00F046AE"/>
    <w:rsid w:val="00F22CDB"/>
    <w:rsid w:val="00F24851"/>
    <w:rsid w:val="00F31020"/>
    <w:rsid w:val="00F33574"/>
    <w:rsid w:val="00F54126"/>
    <w:rsid w:val="00F737C7"/>
    <w:rsid w:val="00F9040B"/>
    <w:rsid w:val="00FB7120"/>
    <w:rsid w:val="00FC6305"/>
    <w:rsid w:val="00FD4303"/>
    <w:rsid w:val="00FE1ADD"/>
    <w:rsid w:val="00FF69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6BAE"/>
  <w15:docId w15:val="{FBEFE9DA-6ECA-4E7A-A83F-85F05CE49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756FB"/>
    <w:rPr>
      <w:sz w:val="18"/>
      <w:szCs w:val="18"/>
    </w:rPr>
  </w:style>
  <w:style w:type="paragraph" w:styleId="CommentText">
    <w:name w:val="annotation text"/>
    <w:basedOn w:val="Normal"/>
    <w:link w:val="CommentTextChar"/>
    <w:uiPriority w:val="99"/>
    <w:semiHidden/>
    <w:unhideWhenUsed/>
    <w:rsid w:val="004756FB"/>
    <w:pPr>
      <w:spacing w:line="240" w:lineRule="auto"/>
    </w:pPr>
    <w:rPr>
      <w:sz w:val="24"/>
      <w:szCs w:val="24"/>
    </w:rPr>
  </w:style>
  <w:style w:type="character" w:customStyle="1" w:styleId="CommentTextChar">
    <w:name w:val="Comment Text Char"/>
    <w:basedOn w:val="DefaultParagraphFont"/>
    <w:link w:val="CommentText"/>
    <w:uiPriority w:val="99"/>
    <w:semiHidden/>
    <w:rsid w:val="004756FB"/>
    <w:rPr>
      <w:sz w:val="24"/>
      <w:szCs w:val="24"/>
    </w:rPr>
  </w:style>
  <w:style w:type="paragraph" w:styleId="CommentSubject">
    <w:name w:val="annotation subject"/>
    <w:basedOn w:val="CommentText"/>
    <w:next w:val="CommentText"/>
    <w:link w:val="CommentSubjectChar"/>
    <w:uiPriority w:val="99"/>
    <w:semiHidden/>
    <w:unhideWhenUsed/>
    <w:rsid w:val="004756FB"/>
    <w:rPr>
      <w:b/>
      <w:bCs/>
      <w:sz w:val="20"/>
      <w:szCs w:val="20"/>
    </w:rPr>
  </w:style>
  <w:style w:type="character" w:customStyle="1" w:styleId="CommentSubjectChar">
    <w:name w:val="Comment Subject Char"/>
    <w:basedOn w:val="CommentTextChar"/>
    <w:link w:val="CommentSubject"/>
    <w:uiPriority w:val="99"/>
    <w:semiHidden/>
    <w:rsid w:val="004756FB"/>
    <w:rPr>
      <w:b/>
      <w:bCs/>
      <w:sz w:val="20"/>
      <w:szCs w:val="20"/>
    </w:rPr>
  </w:style>
  <w:style w:type="paragraph" w:styleId="BalloonText">
    <w:name w:val="Balloon Text"/>
    <w:basedOn w:val="Normal"/>
    <w:link w:val="BalloonTextChar"/>
    <w:uiPriority w:val="99"/>
    <w:semiHidden/>
    <w:unhideWhenUsed/>
    <w:rsid w:val="004756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756FB"/>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D402F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02F1"/>
    <w:rPr>
      <w:rFonts w:ascii="Courier" w:hAnsi="Courier"/>
      <w:sz w:val="20"/>
      <w:szCs w:val="20"/>
    </w:rPr>
  </w:style>
  <w:style w:type="paragraph" w:styleId="ListParagraph">
    <w:name w:val="List Paragraph"/>
    <w:basedOn w:val="Normal"/>
    <w:uiPriority w:val="34"/>
    <w:qFormat/>
    <w:rsid w:val="000918C2"/>
    <w:pPr>
      <w:ind w:left="720"/>
      <w:contextualSpacing/>
    </w:pPr>
  </w:style>
  <w:style w:type="paragraph" w:styleId="PlainText">
    <w:name w:val="Plain Text"/>
    <w:basedOn w:val="Normal"/>
    <w:link w:val="PlainTextChar"/>
    <w:uiPriority w:val="99"/>
    <w:unhideWhenUsed/>
    <w:rsid w:val="0061717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7170"/>
    <w:rPr>
      <w:rFonts w:ascii="Consolas" w:hAnsi="Consolas"/>
      <w:sz w:val="21"/>
      <w:szCs w:val="21"/>
    </w:rPr>
  </w:style>
  <w:style w:type="table" w:styleId="TableGrid">
    <w:name w:val="Table Grid"/>
    <w:basedOn w:val="TableNormal"/>
    <w:uiPriority w:val="59"/>
    <w:rsid w:val="006465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4655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5B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9333">
      <w:bodyDiv w:val="1"/>
      <w:marLeft w:val="0"/>
      <w:marRight w:val="0"/>
      <w:marTop w:val="0"/>
      <w:marBottom w:val="0"/>
      <w:divBdr>
        <w:top w:val="none" w:sz="0" w:space="0" w:color="auto"/>
        <w:left w:val="none" w:sz="0" w:space="0" w:color="auto"/>
        <w:bottom w:val="none" w:sz="0" w:space="0" w:color="auto"/>
        <w:right w:val="none" w:sz="0" w:space="0" w:color="auto"/>
      </w:divBdr>
    </w:div>
    <w:div w:id="193736632">
      <w:bodyDiv w:val="1"/>
      <w:marLeft w:val="0"/>
      <w:marRight w:val="0"/>
      <w:marTop w:val="0"/>
      <w:marBottom w:val="0"/>
      <w:divBdr>
        <w:top w:val="none" w:sz="0" w:space="0" w:color="auto"/>
        <w:left w:val="none" w:sz="0" w:space="0" w:color="auto"/>
        <w:bottom w:val="none" w:sz="0" w:space="0" w:color="auto"/>
        <w:right w:val="none" w:sz="0" w:space="0" w:color="auto"/>
      </w:divBdr>
    </w:div>
    <w:div w:id="231813951">
      <w:bodyDiv w:val="1"/>
      <w:marLeft w:val="0"/>
      <w:marRight w:val="0"/>
      <w:marTop w:val="0"/>
      <w:marBottom w:val="0"/>
      <w:divBdr>
        <w:top w:val="none" w:sz="0" w:space="0" w:color="auto"/>
        <w:left w:val="none" w:sz="0" w:space="0" w:color="auto"/>
        <w:bottom w:val="none" w:sz="0" w:space="0" w:color="auto"/>
        <w:right w:val="none" w:sz="0" w:space="0" w:color="auto"/>
      </w:divBdr>
    </w:div>
    <w:div w:id="296885411">
      <w:bodyDiv w:val="1"/>
      <w:marLeft w:val="0"/>
      <w:marRight w:val="0"/>
      <w:marTop w:val="0"/>
      <w:marBottom w:val="0"/>
      <w:divBdr>
        <w:top w:val="none" w:sz="0" w:space="0" w:color="auto"/>
        <w:left w:val="none" w:sz="0" w:space="0" w:color="auto"/>
        <w:bottom w:val="none" w:sz="0" w:space="0" w:color="auto"/>
        <w:right w:val="none" w:sz="0" w:space="0" w:color="auto"/>
      </w:divBdr>
    </w:div>
    <w:div w:id="354893866">
      <w:bodyDiv w:val="1"/>
      <w:marLeft w:val="0"/>
      <w:marRight w:val="0"/>
      <w:marTop w:val="0"/>
      <w:marBottom w:val="0"/>
      <w:divBdr>
        <w:top w:val="none" w:sz="0" w:space="0" w:color="auto"/>
        <w:left w:val="none" w:sz="0" w:space="0" w:color="auto"/>
        <w:bottom w:val="none" w:sz="0" w:space="0" w:color="auto"/>
        <w:right w:val="none" w:sz="0" w:space="0" w:color="auto"/>
      </w:divBdr>
    </w:div>
    <w:div w:id="367142632">
      <w:bodyDiv w:val="1"/>
      <w:marLeft w:val="0"/>
      <w:marRight w:val="0"/>
      <w:marTop w:val="0"/>
      <w:marBottom w:val="0"/>
      <w:divBdr>
        <w:top w:val="none" w:sz="0" w:space="0" w:color="auto"/>
        <w:left w:val="none" w:sz="0" w:space="0" w:color="auto"/>
        <w:bottom w:val="none" w:sz="0" w:space="0" w:color="auto"/>
        <w:right w:val="none" w:sz="0" w:space="0" w:color="auto"/>
      </w:divBdr>
    </w:div>
    <w:div w:id="549191972">
      <w:bodyDiv w:val="1"/>
      <w:marLeft w:val="0"/>
      <w:marRight w:val="0"/>
      <w:marTop w:val="0"/>
      <w:marBottom w:val="0"/>
      <w:divBdr>
        <w:top w:val="none" w:sz="0" w:space="0" w:color="auto"/>
        <w:left w:val="none" w:sz="0" w:space="0" w:color="auto"/>
        <w:bottom w:val="none" w:sz="0" w:space="0" w:color="auto"/>
        <w:right w:val="none" w:sz="0" w:space="0" w:color="auto"/>
      </w:divBdr>
    </w:div>
    <w:div w:id="659847837">
      <w:bodyDiv w:val="1"/>
      <w:marLeft w:val="0"/>
      <w:marRight w:val="0"/>
      <w:marTop w:val="0"/>
      <w:marBottom w:val="0"/>
      <w:divBdr>
        <w:top w:val="none" w:sz="0" w:space="0" w:color="auto"/>
        <w:left w:val="none" w:sz="0" w:space="0" w:color="auto"/>
        <w:bottom w:val="none" w:sz="0" w:space="0" w:color="auto"/>
        <w:right w:val="none" w:sz="0" w:space="0" w:color="auto"/>
      </w:divBdr>
    </w:div>
    <w:div w:id="680090650">
      <w:bodyDiv w:val="1"/>
      <w:marLeft w:val="0"/>
      <w:marRight w:val="0"/>
      <w:marTop w:val="0"/>
      <w:marBottom w:val="0"/>
      <w:divBdr>
        <w:top w:val="none" w:sz="0" w:space="0" w:color="auto"/>
        <w:left w:val="none" w:sz="0" w:space="0" w:color="auto"/>
        <w:bottom w:val="none" w:sz="0" w:space="0" w:color="auto"/>
        <w:right w:val="none" w:sz="0" w:space="0" w:color="auto"/>
      </w:divBdr>
    </w:div>
    <w:div w:id="730810083">
      <w:bodyDiv w:val="1"/>
      <w:marLeft w:val="0"/>
      <w:marRight w:val="0"/>
      <w:marTop w:val="0"/>
      <w:marBottom w:val="0"/>
      <w:divBdr>
        <w:top w:val="none" w:sz="0" w:space="0" w:color="auto"/>
        <w:left w:val="none" w:sz="0" w:space="0" w:color="auto"/>
        <w:bottom w:val="none" w:sz="0" w:space="0" w:color="auto"/>
        <w:right w:val="none" w:sz="0" w:space="0" w:color="auto"/>
      </w:divBdr>
    </w:div>
    <w:div w:id="790978855">
      <w:bodyDiv w:val="1"/>
      <w:marLeft w:val="0"/>
      <w:marRight w:val="0"/>
      <w:marTop w:val="0"/>
      <w:marBottom w:val="0"/>
      <w:divBdr>
        <w:top w:val="none" w:sz="0" w:space="0" w:color="auto"/>
        <w:left w:val="none" w:sz="0" w:space="0" w:color="auto"/>
        <w:bottom w:val="none" w:sz="0" w:space="0" w:color="auto"/>
        <w:right w:val="none" w:sz="0" w:space="0" w:color="auto"/>
      </w:divBdr>
    </w:div>
    <w:div w:id="836188889">
      <w:bodyDiv w:val="1"/>
      <w:marLeft w:val="0"/>
      <w:marRight w:val="0"/>
      <w:marTop w:val="0"/>
      <w:marBottom w:val="0"/>
      <w:divBdr>
        <w:top w:val="none" w:sz="0" w:space="0" w:color="auto"/>
        <w:left w:val="none" w:sz="0" w:space="0" w:color="auto"/>
        <w:bottom w:val="none" w:sz="0" w:space="0" w:color="auto"/>
        <w:right w:val="none" w:sz="0" w:space="0" w:color="auto"/>
      </w:divBdr>
    </w:div>
    <w:div w:id="875964131">
      <w:bodyDiv w:val="1"/>
      <w:marLeft w:val="0"/>
      <w:marRight w:val="0"/>
      <w:marTop w:val="0"/>
      <w:marBottom w:val="0"/>
      <w:divBdr>
        <w:top w:val="none" w:sz="0" w:space="0" w:color="auto"/>
        <w:left w:val="none" w:sz="0" w:space="0" w:color="auto"/>
        <w:bottom w:val="none" w:sz="0" w:space="0" w:color="auto"/>
        <w:right w:val="none" w:sz="0" w:space="0" w:color="auto"/>
      </w:divBdr>
    </w:div>
    <w:div w:id="929504842">
      <w:bodyDiv w:val="1"/>
      <w:marLeft w:val="0"/>
      <w:marRight w:val="0"/>
      <w:marTop w:val="0"/>
      <w:marBottom w:val="0"/>
      <w:divBdr>
        <w:top w:val="none" w:sz="0" w:space="0" w:color="auto"/>
        <w:left w:val="none" w:sz="0" w:space="0" w:color="auto"/>
        <w:bottom w:val="none" w:sz="0" w:space="0" w:color="auto"/>
        <w:right w:val="none" w:sz="0" w:space="0" w:color="auto"/>
      </w:divBdr>
    </w:div>
    <w:div w:id="1006206128">
      <w:bodyDiv w:val="1"/>
      <w:marLeft w:val="0"/>
      <w:marRight w:val="0"/>
      <w:marTop w:val="0"/>
      <w:marBottom w:val="0"/>
      <w:divBdr>
        <w:top w:val="none" w:sz="0" w:space="0" w:color="auto"/>
        <w:left w:val="none" w:sz="0" w:space="0" w:color="auto"/>
        <w:bottom w:val="none" w:sz="0" w:space="0" w:color="auto"/>
        <w:right w:val="none" w:sz="0" w:space="0" w:color="auto"/>
      </w:divBdr>
    </w:div>
    <w:div w:id="1180659449">
      <w:bodyDiv w:val="1"/>
      <w:marLeft w:val="0"/>
      <w:marRight w:val="0"/>
      <w:marTop w:val="0"/>
      <w:marBottom w:val="0"/>
      <w:divBdr>
        <w:top w:val="none" w:sz="0" w:space="0" w:color="auto"/>
        <w:left w:val="none" w:sz="0" w:space="0" w:color="auto"/>
        <w:bottom w:val="none" w:sz="0" w:space="0" w:color="auto"/>
        <w:right w:val="none" w:sz="0" w:space="0" w:color="auto"/>
      </w:divBdr>
    </w:div>
    <w:div w:id="1202206920">
      <w:bodyDiv w:val="1"/>
      <w:marLeft w:val="0"/>
      <w:marRight w:val="0"/>
      <w:marTop w:val="0"/>
      <w:marBottom w:val="0"/>
      <w:divBdr>
        <w:top w:val="none" w:sz="0" w:space="0" w:color="auto"/>
        <w:left w:val="none" w:sz="0" w:space="0" w:color="auto"/>
        <w:bottom w:val="none" w:sz="0" w:space="0" w:color="auto"/>
        <w:right w:val="none" w:sz="0" w:space="0" w:color="auto"/>
      </w:divBdr>
    </w:div>
    <w:div w:id="1202597870">
      <w:bodyDiv w:val="1"/>
      <w:marLeft w:val="0"/>
      <w:marRight w:val="0"/>
      <w:marTop w:val="0"/>
      <w:marBottom w:val="0"/>
      <w:divBdr>
        <w:top w:val="none" w:sz="0" w:space="0" w:color="auto"/>
        <w:left w:val="none" w:sz="0" w:space="0" w:color="auto"/>
        <w:bottom w:val="none" w:sz="0" w:space="0" w:color="auto"/>
        <w:right w:val="none" w:sz="0" w:space="0" w:color="auto"/>
      </w:divBdr>
    </w:div>
    <w:div w:id="1270699266">
      <w:bodyDiv w:val="1"/>
      <w:marLeft w:val="0"/>
      <w:marRight w:val="0"/>
      <w:marTop w:val="0"/>
      <w:marBottom w:val="0"/>
      <w:divBdr>
        <w:top w:val="none" w:sz="0" w:space="0" w:color="auto"/>
        <w:left w:val="none" w:sz="0" w:space="0" w:color="auto"/>
        <w:bottom w:val="none" w:sz="0" w:space="0" w:color="auto"/>
        <w:right w:val="none" w:sz="0" w:space="0" w:color="auto"/>
      </w:divBdr>
    </w:div>
    <w:div w:id="1372001855">
      <w:bodyDiv w:val="1"/>
      <w:marLeft w:val="0"/>
      <w:marRight w:val="0"/>
      <w:marTop w:val="0"/>
      <w:marBottom w:val="0"/>
      <w:divBdr>
        <w:top w:val="none" w:sz="0" w:space="0" w:color="auto"/>
        <w:left w:val="none" w:sz="0" w:space="0" w:color="auto"/>
        <w:bottom w:val="none" w:sz="0" w:space="0" w:color="auto"/>
        <w:right w:val="none" w:sz="0" w:space="0" w:color="auto"/>
      </w:divBdr>
    </w:div>
    <w:div w:id="1375470604">
      <w:bodyDiv w:val="1"/>
      <w:marLeft w:val="0"/>
      <w:marRight w:val="0"/>
      <w:marTop w:val="0"/>
      <w:marBottom w:val="0"/>
      <w:divBdr>
        <w:top w:val="none" w:sz="0" w:space="0" w:color="auto"/>
        <w:left w:val="none" w:sz="0" w:space="0" w:color="auto"/>
        <w:bottom w:val="none" w:sz="0" w:space="0" w:color="auto"/>
        <w:right w:val="none" w:sz="0" w:space="0" w:color="auto"/>
      </w:divBdr>
    </w:div>
    <w:div w:id="1457871231">
      <w:bodyDiv w:val="1"/>
      <w:marLeft w:val="0"/>
      <w:marRight w:val="0"/>
      <w:marTop w:val="0"/>
      <w:marBottom w:val="0"/>
      <w:divBdr>
        <w:top w:val="none" w:sz="0" w:space="0" w:color="auto"/>
        <w:left w:val="none" w:sz="0" w:space="0" w:color="auto"/>
        <w:bottom w:val="none" w:sz="0" w:space="0" w:color="auto"/>
        <w:right w:val="none" w:sz="0" w:space="0" w:color="auto"/>
      </w:divBdr>
    </w:div>
    <w:div w:id="1564757961">
      <w:bodyDiv w:val="1"/>
      <w:marLeft w:val="0"/>
      <w:marRight w:val="0"/>
      <w:marTop w:val="0"/>
      <w:marBottom w:val="0"/>
      <w:divBdr>
        <w:top w:val="none" w:sz="0" w:space="0" w:color="auto"/>
        <w:left w:val="none" w:sz="0" w:space="0" w:color="auto"/>
        <w:bottom w:val="none" w:sz="0" w:space="0" w:color="auto"/>
        <w:right w:val="none" w:sz="0" w:space="0" w:color="auto"/>
      </w:divBdr>
    </w:div>
    <w:div w:id="1589118594">
      <w:bodyDiv w:val="1"/>
      <w:marLeft w:val="0"/>
      <w:marRight w:val="0"/>
      <w:marTop w:val="0"/>
      <w:marBottom w:val="0"/>
      <w:divBdr>
        <w:top w:val="none" w:sz="0" w:space="0" w:color="auto"/>
        <w:left w:val="none" w:sz="0" w:space="0" w:color="auto"/>
        <w:bottom w:val="none" w:sz="0" w:space="0" w:color="auto"/>
        <w:right w:val="none" w:sz="0" w:space="0" w:color="auto"/>
      </w:divBdr>
    </w:div>
    <w:div w:id="1716201571">
      <w:bodyDiv w:val="1"/>
      <w:marLeft w:val="0"/>
      <w:marRight w:val="0"/>
      <w:marTop w:val="0"/>
      <w:marBottom w:val="0"/>
      <w:divBdr>
        <w:top w:val="none" w:sz="0" w:space="0" w:color="auto"/>
        <w:left w:val="none" w:sz="0" w:space="0" w:color="auto"/>
        <w:bottom w:val="none" w:sz="0" w:space="0" w:color="auto"/>
        <w:right w:val="none" w:sz="0" w:space="0" w:color="auto"/>
      </w:divBdr>
    </w:div>
    <w:div w:id="1719012568">
      <w:bodyDiv w:val="1"/>
      <w:marLeft w:val="0"/>
      <w:marRight w:val="0"/>
      <w:marTop w:val="0"/>
      <w:marBottom w:val="0"/>
      <w:divBdr>
        <w:top w:val="none" w:sz="0" w:space="0" w:color="auto"/>
        <w:left w:val="none" w:sz="0" w:space="0" w:color="auto"/>
        <w:bottom w:val="none" w:sz="0" w:space="0" w:color="auto"/>
        <w:right w:val="none" w:sz="0" w:space="0" w:color="auto"/>
      </w:divBdr>
    </w:div>
    <w:div w:id="1739207766">
      <w:bodyDiv w:val="1"/>
      <w:marLeft w:val="0"/>
      <w:marRight w:val="0"/>
      <w:marTop w:val="0"/>
      <w:marBottom w:val="0"/>
      <w:divBdr>
        <w:top w:val="none" w:sz="0" w:space="0" w:color="auto"/>
        <w:left w:val="none" w:sz="0" w:space="0" w:color="auto"/>
        <w:bottom w:val="none" w:sz="0" w:space="0" w:color="auto"/>
        <w:right w:val="none" w:sz="0" w:space="0" w:color="auto"/>
      </w:divBdr>
      <w:divsChild>
        <w:div w:id="282737497">
          <w:marLeft w:val="0"/>
          <w:marRight w:val="0"/>
          <w:marTop w:val="0"/>
          <w:marBottom w:val="0"/>
          <w:divBdr>
            <w:top w:val="none" w:sz="0" w:space="0" w:color="auto"/>
            <w:left w:val="none" w:sz="0" w:space="0" w:color="auto"/>
            <w:bottom w:val="none" w:sz="0" w:space="0" w:color="auto"/>
            <w:right w:val="none" w:sz="0" w:space="0" w:color="auto"/>
          </w:divBdr>
        </w:div>
        <w:div w:id="2011591508">
          <w:marLeft w:val="0"/>
          <w:marRight w:val="0"/>
          <w:marTop w:val="0"/>
          <w:marBottom w:val="0"/>
          <w:divBdr>
            <w:top w:val="none" w:sz="0" w:space="0" w:color="auto"/>
            <w:left w:val="none" w:sz="0" w:space="0" w:color="auto"/>
            <w:bottom w:val="none" w:sz="0" w:space="0" w:color="auto"/>
            <w:right w:val="none" w:sz="0" w:space="0" w:color="auto"/>
          </w:divBdr>
        </w:div>
        <w:div w:id="265618224">
          <w:marLeft w:val="0"/>
          <w:marRight w:val="0"/>
          <w:marTop w:val="0"/>
          <w:marBottom w:val="0"/>
          <w:divBdr>
            <w:top w:val="none" w:sz="0" w:space="0" w:color="auto"/>
            <w:left w:val="none" w:sz="0" w:space="0" w:color="auto"/>
            <w:bottom w:val="none" w:sz="0" w:space="0" w:color="auto"/>
            <w:right w:val="none" w:sz="0" w:space="0" w:color="auto"/>
          </w:divBdr>
        </w:div>
        <w:div w:id="604659509">
          <w:marLeft w:val="0"/>
          <w:marRight w:val="0"/>
          <w:marTop w:val="0"/>
          <w:marBottom w:val="0"/>
          <w:divBdr>
            <w:top w:val="none" w:sz="0" w:space="0" w:color="auto"/>
            <w:left w:val="none" w:sz="0" w:space="0" w:color="auto"/>
            <w:bottom w:val="none" w:sz="0" w:space="0" w:color="auto"/>
            <w:right w:val="none" w:sz="0" w:space="0" w:color="auto"/>
          </w:divBdr>
        </w:div>
        <w:div w:id="347950023">
          <w:marLeft w:val="0"/>
          <w:marRight w:val="0"/>
          <w:marTop w:val="0"/>
          <w:marBottom w:val="0"/>
          <w:divBdr>
            <w:top w:val="none" w:sz="0" w:space="0" w:color="auto"/>
            <w:left w:val="none" w:sz="0" w:space="0" w:color="auto"/>
            <w:bottom w:val="none" w:sz="0" w:space="0" w:color="auto"/>
            <w:right w:val="none" w:sz="0" w:space="0" w:color="auto"/>
          </w:divBdr>
        </w:div>
        <w:div w:id="913778068">
          <w:marLeft w:val="0"/>
          <w:marRight w:val="0"/>
          <w:marTop w:val="0"/>
          <w:marBottom w:val="0"/>
          <w:divBdr>
            <w:top w:val="none" w:sz="0" w:space="0" w:color="auto"/>
            <w:left w:val="none" w:sz="0" w:space="0" w:color="auto"/>
            <w:bottom w:val="none" w:sz="0" w:space="0" w:color="auto"/>
            <w:right w:val="none" w:sz="0" w:space="0" w:color="auto"/>
          </w:divBdr>
        </w:div>
        <w:div w:id="614554920">
          <w:marLeft w:val="0"/>
          <w:marRight w:val="0"/>
          <w:marTop w:val="0"/>
          <w:marBottom w:val="0"/>
          <w:divBdr>
            <w:top w:val="none" w:sz="0" w:space="0" w:color="auto"/>
            <w:left w:val="none" w:sz="0" w:space="0" w:color="auto"/>
            <w:bottom w:val="none" w:sz="0" w:space="0" w:color="auto"/>
            <w:right w:val="none" w:sz="0" w:space="0" w:color="auto"/>
          </w:divBdr>
        </w:div>
        <w:div w:id="1552307564">
          <w:marLeft w:val="0"/>
          <w:marRight w:val="0"/>
          <w:marTop w:val="0"/>
          <w:marBottom w:val="0"/>
          <w:divBdr>
            <w:top w:val="none" w:sz="0" w:space="0" w:color="auto"/>
            <w:left w:val="none" w:sz="0" w:space="0" w:color="auto"/>
            <w:bottom w:val="none" w:sz="0" w:space="0" w:color="auto"/>
            <w:right w:val="none" w:sz="0" w:space="0" w:color="auto"/>
          </w:divBdr>
        </w:div>
        <w:div w:id="866910444">
          <w:marLeft w:val="0"/>
          <w:marRight w:val="0"/>
          <w:marTop w:val="0"/>
          <w:marBottom w:val="0"/>
          <w:divBdr>
            <w:top w:val="none" w:sz="0" w:space="0" w:color="auto"/>
            <w:left w:val="none" w:sz="0" w:space="0" w:color="auto"/>
            <w:bottom w:val="none" w:sz="0" w:space="0" w:color="auto"/>
            <w:right w:val="none" w:sz="0" w:space="0" w:color="auto"/>
          </w:divBdr>
        </w:div>
      </w:divsChild>
    </w:div>
    <w:div w:id="1834299057">
      <w:bodyDiv w:val="1"/>
      <w:marLeft w:val="0"/>
      <w:marRight w:val="0"/>
      <w:marTop w:val="0"/>
      <w:marBottom w:val="0"/>
      <w:divBdr>
        <w:top w:val="none" w:sz="0" w:space="0" w:color="auto"/>
        <w:left w:val="none" w:sz="0" w:space="0" w:color="auto"/>
        <w:bottom w:val="none" w:sz="0" w:space="0" w:color="auto"/>
        <w:right w:val="none" w:sz="0" w:space="0" w:color="auto"/>
      </w:divBdr>
    </w:div>
    <w:div w:id="1843277898">
      <w:bodyDiv w:val="1"/>
      <w:marLeft w:val="0"/>
      <w:marRight w:val="0"/>
      <w:marTop w:val="0"/>
      <w:marBottom w:val="0"/>
      <w:divBdr>
        <w:top w:val="none" w:sz="0" w:space="0" w:color="auto"/>
        <w:left w:val="none" w:sz="0" w:space="0" w:color="auto"/>
        <w:bottom w:val="none" w:sz="0" w:space="0" w:color="auto"/>
        <w:right w:val="none" w:sz="0" w:space="0" w:color="auto"/>
      </w:divBdr>
    </w:div>
    <w:div w:id="1999767847">
      <w:bodyDiv w:val="1"/>
      <w:marLeft w:val="0"/>
      <w:marRight w:val="0"/>
      <w:marTop w:val="0"/>
      <w:marBottom w:val="0"/>
      <w:divBdr>
        <w:top w:val="none" w:sz="0" w:space="0" w:color="auto"/>
        <w:left w:val="none" w:sz="0" w:space="0" w:color="auto"/>
        <w:bottom w:val="none" w:sz="0" w:space="0" w:color="auto"/>
        <w:right w:val="none" w:sz="0" w:space="0" w:color="auto"/>
      </w:divBdr>
    </w:div>
    <w:div w:id="2013222326">
      <w:bodyDiv w:val="1"/>
      <w:marLeft w:val="0"/>
      <w:marRight w:val="0"/>
      <w:marTop w:val="0"/>
      <w:marBottom w:val="0"/>
      <w:divBdr>
        <w:top w:val="none" w:sz="0" w:space="0" w:color="auto"/>
        <w:left w:val="none" w:sz="0" w:space="0" w:color="auto"/>
        <w:bottom w:val="none" w:sz="0" w:space="0" w:color="auto"/>
        <w:right w:val="none" w:sz="0" w:space="0" w:color="auto"/>
      </w:divBdr>
      <w:divsChild>
        <w:div w:id="1668555578">
          <w:marLeft w:val="0"/>
          <w:marRight w:val="0"/>
          <w:marTop w:val="0"/>
          <w:marBottom w:val="0"/>
          <w:divBdr>
            <w:top w:val="none" w:sz="0" w:space="0" w:color="auto"/>
            <w:left w:val="none" w:sz="0" w:space="0" w:color="auto"/>
            <w:bottom w:val="none" w:sz="0" w:space="0" w:color="auto"/>
            <w:right w:val="none" w:sz="0" w:space="0" w:color="auto"/>
          </w:divBdr>
        </w:div>
      </w:divsChild>
    </w:div>
    <w:div w:id="2059893368">
      <w:bodyDiv w:val="1"/>
      <w:marLeft w:val="0"/>
      <w:marRight w:val="0"/>
      <w:marTop w:val="0"/>
      <w:marBottom w:val="0"/>
      <w:divBdr>
        <w:top w:val="none" w:sz="0" w:space="0" w:color="auto"/>
        <w:left w:val="none" w:sz="0" w:space="0" w:color="auto"/>
        <w:bottom w:val="none" w:sz="0" w:space="0" w:color="auto"/>
        <w:right w:val="none" w:sz="0" w:space="0" w:color="auto"/>
      </w:divBdr>
    </w:div>
    <w:div w:id="214102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32ABDF-7986-4AF0-98C7-A769BDF7ADA2}">
  <ds:schemaRefs>
    <ds:schemaRef ds:uri="http://schemas.openxmlformats.org/officeDocument/2006/bibliography"/>
  </ds:schemaRefs>
</ds:datastoreItem>
</file>

<file path=customXml/itemProps2.xml><?xml version="1.0" encoding="utf-8"?>
<ds:datastoreItem xmlns:ds="http://schemas.openxmlformats.org/officeDocument/2006/customXml" ds:itemID="{4E5CDAA7-1D10-4687-B98A-AAC4917B2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5142</TotalTime>
  <Pages>14</Pages>
  <Words>12862</Words>
  <Characters>73315</Characters>
  <Application>Microsoft Office Word</Application>
  <DocSecurity>0</DocSecurity>
  <Lines>610</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Koustubh</dc:creator>
  <cp:lastModifiedBy>Koustubh Sharma</cp:lastModifiedBy>
  <cp:revision>10</cp:revision>
  <dcterms:created xsi:type="dcterms:W3CDTF">2017-03-26T03:14:00Z</dcterms:created>
  <dcterms:modified xsi:type="dcterms:W3CDTF">2017-04-16T11:53:00Z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f283d68a-e79e-3aa6-9ea4-4b324c2e4513</vt:lpwstr>
  </property>
  <property fmtid="{D5CDD505-2E9C-101B-9397-08002B2CF9AE}" pid="4" name="Mendeley Citation Style_1">
    <vt:lpwstr>http://www.zotero.org/styles/biological-conservation</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http://www.zotero.org/styles/biological-conservation</vt:lpwstr>
  </property>
  <property fmtid="{D5CDD505-2E9C-101B-9397-08002B2CF9AE}" pid="10" name="Mendeley Recent Style Name 2_1">
    <vt:lpwstr>Biological Conservation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http://www.zotero.org/styles/plos-one</vt:lpwstr>
  </property>
  <property fmtid="{D5CDD505-2E9C-101B-9397-08002B2CF9AE}" pid="24" name="Mendeley Recent Style Name 9_1">
    <vt:lpwstr>PLOS ONE</vt:lpwstr>
  </property>
</Properties>
</file>