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8986C6"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b/>
          <w:bCs/>
          <w:sz w:val="24"/>
          <w:szCs w:val="24"/>
          <w:lang w:eastAsia="en-IN" w:bidi="hi-IN"/>
        </w:rPr>
        <w:t>Stuff that you've been missing: Improving ecological inferences about snow leopard populations from Spatial Capture Recapture Analysis</w:t>
      </w:r>
    </w:p>
    <w:p w14:paraId="0A04568A" w14:textId="77777777" w:rsidR="0005733B" w:rsidRDefault="0005733B"/>
    <w:p w14:paraId="5D36FD4A" w14:textId="421DBE18" w:rsidR="004D0251" w:rsidRPr="003F295A" w:rsidRDefault="003F295A" w:rsidP="00CF18F4">
      <w:pPr>
        <w:spacing w:after="0" w:line="240" w:lineRule="auto"/>
        <w:rPr>
          <w:rFonts w:ascii="Times New Roman" w:eastAsia="Times New Roman" w:hAnsi="Times New Roman" w:cs="Times New Roman"/>
          <w:sz w:val="24"/>
          <w:szCs w:val="24"/>
          <w:vertAlign w:val="superscript"/>
          <w:lang w:eastAsia="en-IN" w:bidi="hi-IN"/>
        </w:rPr>
      </w:pPr>
      <w:r w:rsidRPr="003F295A">
        <w:rPr>
          <w:rFonts w:ascii="Times New Roman" w:eastAsia="Times New Roman" w:hAnsi="Times New Roman" w:cs="Times New Roman"/>
          <w:sz w:val="24"/>
          <w:szCs w:val="24"/>
          <w:lang w:eastAsia="en-IN" w:bidi="hi-IN"/>
        </w:rPr>
        <w:t>Koustubh Sharma</w:t>
      </w:r>
      <w:r>
        <w:rPr>
          <w:rFonts w:ascii="Times New Roman" w:eastAsia="Times New Roman" w:hAnsi="Times New Roman" w:cs="Times New Roman"/>
          <w:sz w:val="24"/>
          <w:szCs w:val="24"/>
          <w:vertAlign w:val="superscript"/>
          <w:lang w:eastAsia="en-IN" w:bidi="hi-IN"/>
        </w:rPr>
        <w:t>1</w:t>
      </w:r>
      <w:proofErr w:type="gramStart"/>
      <w:r>
        <w:rPr>
          <w:rFonts w:ascii="Times New Roman" w:eastAsia="Times New Roman" w:hAnsi="Times New Roman" w:cs="Times New Roman"/>
          <w:sz w:val="24"/>
          <w:szCs w:val="24"/>
          <w:vertAlign w:val="superscript"/>
          <w:lang w:eastAsia="en-IN" w:bidi="hi-IN"/>
        </w:rPr>
        <w:t>,2</w:t>
      </w:r>
      <w:proofErr w:type="gramEnd"/>
      <w:r w:rsidRPr="003F295A">
        <w:rPr>
          <w:rFonts w:ascii="Times New Roman" w:eastAsia="Times New Roman" w:hAnsi="Times New Roman" w:cs="Times New Roman"/>
          <w:sz w:val="24"/>
          <w:szCs w:val="24"/>
          <w:lang w:eastAsia="en-IN" w:bidi="hi-IN"/>
        </w:rPr>
        <w:t>, David Borchers</w:t>
      </w:r>
      <w:r>
        <w:rPr>
          <w:rFonts w:ascii="Times New Roman" w:eastAsia="Times New Roman" w:hAnsi="Times New Roman" w:cs="Times New Roman"/>
          <w:sz w:val="24"/>
          <w:szCs w:val="24"/>
          <w:vertAlign w:val="superscript"/>
          <w:lang w:eastAsia="en-IN" w:bidi="hi-IN"/>
        </w:rPr>
        <w:t>3</w:t>
      </w:r>
      <w:r w:rsidRPr="003F295A">
        <w:rPr>
          <w:rFonts w:ascii="Times New Roman" w:eastAsia="Times New Roman" w:hAnsi="Times New Roman" w:cs="Times New Roman"/>
          <w:sz w:val="24"/>
          <w:szCs w:val="24"/>
          <w:lang w:eastAsia="en-IN" w:bidi="hi-IN"/>
        </w:rPr>
        <w:t xml:space="preserve">, </w:t>
      </w:r>
      <w:commentRangeStart w:id="0"/>
      <w:proofErr w:type="spellStart"/>
      <w:r w:rsidRPr="00FB7120">
        <w:rPr>
          <w:rFonts w:ascii="Times New Roman" w:eastAsia="Times New Roman" w:hAnsi="Times New Roman" w:cs="Times New Roman"/>
          <w:sz w:val="24"/>
          <w:szCs w:val="24"/>
          <w:highlight w:val="yellow"/>
          <w:lang w:eastAsia="en-IN" w:bidi="hi-IN"/>
        </w:rPr>
        <w:t>Lkhagvasumberel</w:t>
      </w:r>
      <w:proofErr w:type="spellEnd"/>
      <w:r w:rsidRPr="00FB7120">
        <w:rPr>
          <w:rFonts w:ascii="Times New Roman" w:eastAsia="Times New Roman" w:hAnsi="Times New Roman" w:cs="Times New Roman"/>
          <w:sz w:val="24"/>
          <w:szCs w:val="24"/>
          <w:highlight w:val="yellow"/>
          <w:lang w:eastAsia="en-IN" w:bidi="hi-IN"/>
        </w:rPr>
        <w:t xml:space="preserve"> Tumursukh</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w:t>
      </w:r>
      <w:proofErr w:type="spellStart"/>
      <w:r w:rsidRPr="00FB7120">
        <w:rPr>
          <w:rFonts w:ascii="Times New Roman" w:eastAsia="Times New Roman" w:hAnsi="Times New Roman" w:cs="Times New Roman"/>
          <w:sz w:val="24"/>
          <w:szCs w:val="24"/>
          <w:highlight w:val="yellow"/>
          <w:lang w:eastAsia="en-IN" w:bidi="hi-IN"/>
        </w:rPr>
        <w:t>Lkhagvajav</w:t>
      </w:r>
      <w:proofErr w:type="spellEnd"/>
      <w:r w:rsidRPr="00FB7120">
        <w:rPr>
          <w:rFonts w:ascii="Times New Roman" w:eastAsia="Times New Roman" w:hAnsi="Times New Roman" w:cs="Times New Roman"/>
          <w:sz w:val="24"/>
          <w:szCs w:val="24"/>
          <w:highlight w:val="yellow"/>
          <w:lang w:eastAsia="en-IN" w:bidi="hi-IN"/>
        </w:rPr>
        <w:t xml:space="preserve"> Purevjav</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and Charudutt Mishra</w:t>
      </w:r>
      <w:r w:rsidRPr="00FB7120">
        <w:rPr>
          <w:rFonts w:ascii="Times New Roman" w:eastAsia="Times New Roman" w:hAnsi="Times New Roman" w:cs="Times New Roman"/>
          <w:sz w:val="24"/>
          <w:szCs w:val="24"/>
          <w:highlight w:val="yellow"/>
          <w:vertAlign w:val="superscript"/>
          <w:lang w:eastAsia="en-IN" w:bidi="hi-IN"/>
        </w:rPr>
        <w:t>1,2</w:t>
      </w:r>
      <w:commentRangeEnd w:id="0"/>
      <w:r w:rsidR="00BE4857">
        <w:rPr>
          <w:rStyle w:val="CommentReference"/>
        </w:rPr>
        <w:commentReference w:id="0"/>
      </w:r>
    </w:p>
    <w:p w14:paraId="443FA433" w14:textId="77777777" w:rsidR="002411DB" w:rsidRDefault="002411DB" w:rsidP="00CF18F4">
      <w:pPr>
        <w:spacing w:after="0" w:line="240" w:lineRule="auto"/>
        <w:rPr>
          <w:rFonts w:ascii="Times New Roman" w:eastAsia="Times New Roman" w:hAnsi="Times New Roman" w:cs="Times New Roman"/>
          <w:b/>
          <w:bCs/>
          <w:sz w:val="24"/>
          <w:szCs w:val="24"/>
          <w:lang w:eastAsia="en-IN" w:bidi="hi-IN"/>
        </w:rPr>
      </w:pPr>
    </w:p>
    <w:p w14:paraId="555EBAEF" w14:textId="5476B699" w:rsidR="003F295A" w:rsidRPr="003F295A"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sidRPr="003F295A">
        <w:rPr>
          <w:rFonts w:ascii="Times New Roman" w:eastAsia="Times New Roman" w:hAnsi="Times New Roman" w:cs="Times New Roman"/>
          <w:sz w:val="24"/>
          <w:szCs w:val="24"/>
          <w:lang w:eastAsia="en-IN" w:bidi="hi-IN"/>
        </w:rPr>
        <w:t>Snow Leopard Trust</w:t>
      </w:r>
      <w:r w:rsidR="00FB7120">
        <w:rPr>
          <w:rFonts w:ascii="Times New Roman" w:eastAsia="Times New Roman" w:hAnsi="Times New Roman" w:cs="Times New Roman"/>
          <w:sz w:val="24"/>
          <w:szCs w:val="24"/>
          <w:lang w:eastAsia="en-IN" w:bidi="hi-IN"/>
        </w:rPr>
        <w:t>, USA</w:t>
      </w:r>
    </w:p>
    <w:p w14:paraId="467C2B0D" w14:textId="7E14055A" w:rsidR="003F295A"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Nature Conservation Foundation</w:t>
      </w:r>
      <w:r w:rsidR="00FB7120">
        <w:rPr>
          <w:rFonts w:ascii="Times New Roman" w:eastAsia="Times New Roman" w:hAnsi="Times New Roman" w:cs="Times New Roman"/>
          <w:sz w:val="24"/>
          <w:szCs w:val="24"/>
          <w:lang w:eastAsia="en-IN" w:bidi="hi-IN"/>
        </w:rPr>
        <w:t>, India</w:t>
      </w:r>
    </w:p>
    <w:p w14:paraId="5967B655" w14:textId="58D10B92" w:rsidR="00FB7120"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Centre for Research in</w:t>
      </w:r>
      <w:r w:rsidR="00FB7120">
        <w:rPr>
          <w:rFonts w:ascii="Times New Roman" w:eastAsia="Times New Roman" w:hAnsi="Times New Roman" w:cs="Times New Roman"/>
          <w:sz w:val="24"/>
          <w:szCs w:val="24"/>
          <w:lang w:eastAsia="en-IN" w:bidi="hi-IN"/>
        </w:rPr>
        <w:t>to Ecological and Environmental Monitoring, University of St. Andrews, Scotland</w:t>
      </w:r>
    </w:p>
    <w:p w14:paraId="7B72F7D0" w14:textId="25FF31DF" w:rsidR="003F295A" w:rsidRDefault="00FB7120"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 Conservation Foundation, Mongolia</w:t>
      </w:r>
      <w:r w:rsidR="003F295A">
        <w:rPr>
          <w:rFonts w:ascii="Times New Roman" w:eastAsia="Times New Roman" w:hAnsi="Times New Roman" w:cs="Times New Roman"/>
          <w:sz w:val="24"/>
          <w:szCs w:val="24"/>
          <w:lang w:eastAsia="en-IN" w:bidi="hi-IN"/>
        </w:rPr>
        <w:t xml:space="preserve"> </w:t>
      </w:r>
    </w:p>
    <w:p w14:paraId="1EF26D7B" w14:textId="77777777" w:rsidR="003F295A" w:rsidRDefault="003F295A" w:rsidP="00CF18F4">
      <w:pPr>
        <w:spacing w:after="0" w:line="240" w:lineRule="auto"/>
        <w:rPr>
          <w:ins w:id="1" w:author="David Borchers" w:date="2017-02-27T09:33:00Z"/>
          <w:rFonts w:ascii="Times New Roman" w:eastAsia="Times New Roman" w:hAnsi="Times New Roman" w:cs="Times New Roman"/>
          <w:b/>
          <w:bCs/>
          <w:sz w:val="24"/>
          <w:szCs w:val="24"/>
          <w:lang w:eastAsia="en-IN" w:bidi="hi-IN"/>
        </w:rPr>
      </w:pPr>
    </w:p>
    <w:p w14:paraId="07B6D461" w14:textId="55B25CCB" w:rsidR="00F22CDB" w:rsidRDefault="00F22CDB" w:rsidP="00CF18F4">
      <w:pPr>
        <w:spacing w:after="0" w:line="240" w:lineRule="auto"/>
        <w:rPr>
          <w:ins w:id="2" w:author="David Borchers" w:date="2017-02-27T09:33:00Z"/>
          <w:rFonts w:ascii="Times New Roman" w:eastAsia="Times New Roman" w:hAnsi="Times New Roman" w:cs="Times New Roman"/>
          <w:b/>
          <w:bCs/>
          <w:sz w:val="24"/>
          <w:szCs w:val="24"/>
          <w:lang w:eastAsia="en-IN" w:bidi="hi-IN"/>
        </w:rPr>
      </w:pPr>
      <w:ins w:id="3" w:author="David Borchers" w:date="2017-02-27T09:33:00Z">
        <w:r>
          <w:rPr>
            <w:rFonts w:ascii="Times New Roman" w:eastAsia="Times New Roman" w:hAnsi="Times New Roman" w:cs="Times New Roman"/>
            <w:b/>
            <w:bCs/>
            <w:sz w:val="24"/>
            <w:szCs w:val="24"/>
            <w:lang w:eastAsia="en-IN" w:bidi="hi-IN"/>
          </w:rPr>
          <w:t>Abstract</w:t>
        </w:r>
      </w:ins>
    </w:p>
    <w:p w14:paraId="34199D40" w14:textId="77777777" w:rsidR="00F22CDB" w:rsidRDefault="00F22CDB" w:rsidP="00CF18F4">
      <w:pPr>
        <w:spacing w:after="0" w:line="240" w:lineRule="auto"/>
        <w:rPr>
          <w:ins w:id="4" w:author="David Borchers" w:date="2017-02-27T09:33:00Z"/>
          <w:rFonts w:ascii="Times New Roman" w:eastAsia="Times New Roman" w:hAnsi="Times New Roman" w:cs="Times New Roman"/>
          <w:b/>
          <w:bCs/>
          <w:sz w:val="24"/>
          <w:szCs w:val="24"/>
          <w:lang w:eastAsia="en-IN" w:bidi="hi-IN"/>
        </w:rPr>
      </w:pPr>
    </w:p>
    <w:p w14:paraId="369EA898" w14:textId="03B48FC1" w:rsidR="00F22CDB" w:rsidRPr="00F22CDB" w:rsidRDefault="00F22CDB" w:rsidP="00CF18F4">
      <w:pPr>
        <w:spacing w:after="0" w:line="240" w:lineRule="auto"/>
        <w:rPr>
          <w:ins w:id="5" w:author="David Borchers" w:date="2017-02-27T09:33:00Z"/>
          <w:rFonts w:ascii="Times New Roman" w:eastAsia="Times New Roman" w:hAnsi="Times New Roman" w:cs="Times New Roman"/>
          <w:bCs/>
          <w:sz w:val="24"/>
          <w:szCs w:val="24"/>
          <w:lang w:eastAsia="en-IN" w:bidi="hi-IN"/>
          <w:rPrChange w:id="6" w:author="David Borchers" w:date="2017-02-27T09:33:00Z">
            <w:rPr>
              <w:ins w:id="7" w:author="David Borchers" w:date="2017-02-27T09:33:00Z"/>
              <w:rFonts w:ascii="Times New Roman" w:eastAsia="Times New Roman" w:hAnsi="Times New Roman" w:cs="Times New Roman"/>
              <w:b/>
              <w:bCs/>
              <w:sz w:val="24"/>
              <w:szCs w:val="24"/>
              <w:lang w:eastAsia="en-IN" w:bidi="hi-IN"/>
            </w:rPr>
          </w:rPrChange>
        </w:rPr>
      </w:pPr>
      <w:ins w:id="8" w:author="David Borchers" w:date="2017-02-27T09:33:00Z">
        <w:r w:rsidRPr="00F22CDB">
          <w:rPr>
            <w:rFonts w:ascii="Times New Roman" w:eastAsia="Times New Roman" w:hAnsi="Times New Roman" w:cs="Times New Roman"/>
            <w:bCs/>
            <w:sz w:val="24"/>
            <w:szCs w:val="24"/>
            <w:lang w:eastAsia="en-IN" w:bidi="hi-IN"/>
            <w:rPrChange w:id="9" w:author="David Borchers" w:date="2017-02-27T09:33:00Z">
              <w:rPr>
                <w:rFonts w:ascii="Times New Roman" w:eastAsia="Times New Roman" w:hAnsi="Times New Roman" w:cs="Times New Roman"/>
                <w:b/>
                <w:bCs/>
                <w:sz w:val="24"/>
                <w:szCs w:val="24"/>
                <w:lang w:eastAsia="en-IN" w:bidi="hi-IN"/>
              </w:rPr>
            </w:rPrChange>
          </w:rPr>
          <w:t>(</w:t>
        </w:r>
        <w:proofErr w:type="gramStart"/>
        <w:r w:rsidRPr="00F22CDB">
          <w:rPr>
            <w:rFonts w:ascii="Times New Roman" w:eastAsia="Times New Roman" w:hAnsi="Times New Roman" w:cs="Times New Roman"/>
            <w:bCs/>
            <w:sz w:val="24"/>
            <w:szCs w:val="24"/>
            <w:lang w:eastAsia="en-IN" w:bidi="hi-IN"/>
            <w:rPrChange w:id="10" w:author="David Borchers" w:date="2017-02-27T09:33:00Z">
              <w:rPr>
                <w:rFonts w:ascii="Times New Roman" w:eastAsia="Times New Roman" w:hAnsi="Times New Roman" w:cs="Times New Roman"/>
                <w:b/>
                <w:bCs/>
                <w:sz w:val="24"/>
                <w:szCs w:val="24"/>
                <w:lang w:eastAsia="en-IN" w:bidi="hi-IN"/>
              </w:rPr>
            </w:rPrChange>
          </w:rPr>
          <w:t>to</w:t>
        </w:r>
        <w:proofErr w:type="gramEnd"/>
        <w:r w:rsidRPr="00F22CDB">
          <w:rPr>
            <w:rFonts w:ascii="Times New Roman" w:eastAsia="Times New Roman" w:hAnsi="Times New Roman" w:cs="Times New Roman"/>
            <w:bCs/>
            <w:sz w:val="24"/>
            <w:szCs w:val="24"/>
            <w:lang w:eastAsia="en-IN" w:bidi="hi-IN"/>
            <w:rPrChange w:id="11" w:author="David Borchers" w:date="2017-02-27T09:33:00Z">
              <w:rPr>
                <w:rFonts w:ascii="Times New Roman" w:eastAsia="Times New Roman" w:hAnsi="Times New Roman" w:cs="Times New Roman"/>
                <w:b/>
                <w:bCs/>
                <w:sz w:val="24"/>
                <w:szCs w:val="24"/>
                <w:lang w:eastAsia="en-IN" w:bidi="hi-IN"/>
              </w:rPr>
            </w:rPrChange>
          </w:rPr>
          <w:t xml:space="preserve"> come…)</w:t>
        </w:r>
      </w:ins>
    </w:p>
    <w:p w14:paraId="0BFE413E" w14:textId="77777777" w:rsidR="00F22CDB" w:rsidRDefault="00F22CDB" w:rsidP="00CF18F4">
      <w:pPr>
        <w:spacing w:after="0" w:line="240" w:lineRule="auto"/>
        <w:rPr>
          <w:rFonts w:ascii="Times New Roman" w:eastAsia="Times New Roman" w:hAnsi="Times New Roman" w:cs="Times New Roman"/>
          <w:b/>
          <w:bCs/>
          <w:sz w:val="24"/>
          <w:szCs w:val="24"/>
          <w:lang w:eastAsia="en-IN" w:bidi="hi-IN"/>
        </w:rPr>
      </w:pPr>
    </w:p>
    <w:p w14:paraId="6378A24E" w14:textId="77777777" w:rsidR="00CF18F4" w:rsidRPr="002108F6" w:rsidRDefault="00CF18F4" w:rsidP="00CF18F4">
      <w:pPr>
        <w:spacing w:after="0" w:line="240" w:lineRule="auto"/>
        <w:rPr>
          <w:rFonts w:ascii="Times New Roman" w:eastAsia="Times New Roman" w:hAnsi="Times New Roman" w:cs="Times New Roman"/>
          <w:b/>
          <w:bCs/>
          <w:sz w:val="24"/>
          <w:szCs w:val="24"/>
          <w:lang w:eastAsia="en-IN" w:bidi="hi-IN"/>
        </w:rPr>
      </w:pPr>
      <w:r w:rsidRPr="002108F6">
        <w:rPr>
          <w:rFonts w:ascii="Times New Roman" w:eastAsia="Times New Roman" w:hAnsi="Times New Roman" w:cs="Times New Roman"/>
          <w:b/>
          <w:bCs/>
          <w:sz w:val="24"/>
          <w:szCs w:val="24"/>
          <w:lang w:eastAsia="en-IN" w:bidi="hi-IN"/>
        </w:rPr>
        <w:t>Introduction</w:t>
      </w:r>
    </w:p>
    <w:p w14:paraId="25F770B1" w14:textId="2B83AC14" w:rsidR="00C92135" w:rsidRDefault="00CF18F4"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Less than 1.5% of the global snow leopard range has ever been sampled using systematic camera trapping for population estimation (SLSS 2014). A large part of this can be </w:t>
      </w:r>
      <w:r w:rsidR="00433D3A">
        <w:rPr>
          <w:rFonts w:ascii="Times New Roman" w:eastAsia="Times New Roman" w:hAnsi="Times New Roman" w:cs="Times New Roman"/>
          <w:sz w:val="24"/>
          <w:szCs w:val="24"/>
          <w:lang w:eastAsia="en-IN" w:bidi="hi-IN"/>
        </w:rPr>
        <w:t xml:space="preserve">blamed on </w:t>
      </w:r>
      <w:r>
        <w:rPr>
          <w:rFonts w:ascii="Times New Roman" w:eastAsia="Times New Roman" w:hAnsi="Times New Roman" w:cs="Times New Roman"/>
          <w:sz w:val="24"/>
          <w:szCs w:val="24"/>
          <w:lang w:eastAsia="en-IN" w:bidi="hi-IN"/>
        </w:rPr>
        <w:t xml:space="preserve">difficult terrain and the sparse densities of snow leopards in areas they inhabit (e.g.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"Jackson", "given" : "Rodney M", "non-dropping-particle" : "", "parse-names" : false, "suffix" : "" }, { "dropping-particle" : "", "family" : "Jerry", "given" : "Roe D", "non-dropping-particle" : "", "parse-names" : false, "suffix" : "" }, { "dropping-particle" : "", "family" : "Rinchen", "given" : "Wangchuk", "non-dropping-particle" : "", "parse-names" : false, "suffix" : "" }, { "dropping-particle" : "", "family" : "O.", "given" : "Hunter Don", "non-dropping-particle" : "", "parse-names" : false, "suffix" : "" } ], "container-title" : "Wildlife Society Bulletin", "id" : "ITEM-1", "issue" : "3", "issued" : { "date-parts" : [ [ "1995" ] ] }, "page" : "772-781", "title" : "Estimating Snow Leopard Population Abundance Using Photography and Capture \u2013 Recapture Techniques", "type" : "article-journal", "volume" : "34" }, "uris" : [ "http://www.mendeley.com/documents/?uuid=267ef35d-a351-4e5c-9854-1f2618f27165" ] } ], "mendeley" : { "formattedCitation" : "(Jackson et al., 1995)", "manualFormatting" : "Jackson et al., 1995)", "plainTextFormattedCitation" : "(Jackson et al., 1995)", "previouslyFormattedCitation" : "(Jackson et al., 1995)"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Jackson et al., 1995)</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It is only recently that availability of digital camera traps has made it possible to sample snow leopards using camera traps across study areas large enough </w:t>
      </w:r>
      <w:r w:rsidR="00C92135">
        <w:rPr>
          <w:rFonts w:ascii="Times New Roman" w:eastAsia="Times New Roman" w:hAnsi="Times New Roman" w:cs="Times New Roman"/>
          <w:sz w:val="24"/>
          <w:szCs w:val="24"/>
          <w:lang w:eastAsia="en-IN" w:bidi="hi-IN"/>
        </w:rPr>
        <w:t xml:space="preserve">for the purpose of estimating and monitoring populations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Few studies have been conducted at scales that can be used to infer snow leopard population</w:t>
      </w:r>
      <w:r w:rsidR="004756FB">
        <w:rPr>
          <w:rFonts w:ascii="Times New Roman" w:eastAsia="Times New Roman" w:hAnsi="Times New Roman" w:cs="Times New Roman"/>
          <w:sz w:val="24"/>
          <w:szCs w:val="24"/>
          <w:lang w:eastAsia="en-IN" w:bidi="hi-IN"/>
        </w:rPr>
        <w:t xml:space="preserve"> size</w:t>
      </w:r>
      <w:r>
        <w:rPr>
          <w:rFonts w:ascii="Times New Roman" w:eastAsia="Times New Roman" w:hAnsi="Times New Roman" w:cs="Times New Roman"/>
          <w:sz w:val="24"/>
          <w:szCs w:val="24"/>
          <w:lang w:eastAsia="en-IN" w:bidi="hi-IN"/>
        </w:rPr>
        <w:t xml:space="preserve">s or population dynamics without risking misinterpretations caused by small sampling areas </w:t>
      </w:r>
      <w:r w:rsidR="00EE7575">
        <w:rPr>
          <w:rFonts w:ascii="Times New Roman" w:eastAsia="Times New Roman" w:hAnsi="Times New Roman" w:cs="Times New Roman"/>
          <w:sz w:val="24"/>
          <w:szCs w:val="24"/>
          <w:lang w:eastAsia="en-IN" w:bidi="hi-IN"/>
        </w:rPr>
        <w:fldChar w:fldCharType="begin" w:fldLock="1"/>
      </w:r>
      <w:r w:rsidR="00651478">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Even then, most studies have used conventional capture recapture analyses that require </w:t>
      </w:r>
      <w:r w:rsidR="00D6374E">
        <w:rPr>
          <w:rFonts w:ascii="Times New Roman" w:eastAsia="Times New Roman" w:hAnsi="Times New Roman" w:cs="Times New Roman"/>
          <w:sz w:val="24"/>
          <w:szCs w:val="24"/>
          <w:lang w:eastAsia="en-IN" w:bidi="hi-IN"/>
        </w:rPr>
        <w:t xml:space="preserve">inadequate or </w:t>
      </w:r>
      <w:r>
        <w:rPr>
          <w:rFonts w:ascii="Times New Roman" w:eastAsia="Times New Roman" w:hAnsi="Times New Roman" w:cs="Times New Roman"/>
          <w:sz w:val="24"/>
          <w:szCs w:val="24"/>
          <w:lang w:eastAsia="en-IN" w:bidi="hi-IN"/>
        </w:rPr>
        <w:t xml:space="preserve">ad hoc estimation of effective sampling area and hence </w:t>
      </w:r>
      <w:r w:rsidR="004756FB">
        <w:rPr>
          <w:rFonts w:ascii="Times New Roman" w:eastAsia="Times New Roman" w:hAnsi="Times New Roman" w:cs="Times New Roman"/>
          <w:sz w:val="24"/>
          <w:szCs w:val="24"/>
          <w:lang w:eastAsia="en-IN" w:bidi="hi-IN"/>
        </w:rPr>
        <w:t xml:space="preserve">may </w:t>
      </w:r>
      <w:r>
        <w:rPr>
          <w:rFonts w:ascii="Times New Roman" w:eastAsia="Times New Roman" w:hAnsi="Times New Roman" w:cs="Times New Roman"/>
          <w:sz w:val="24"/>
          <w:szCs w:val="24"/>
          <w:lang w:eastAsia="en-IN" w:bidi="hi-IN"/>
        </w:rPr>
        <w:t>lead to inaccurate density estimates</w:t>
      </w:r>
      <w:r w:rsidR="00D6374E">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w:t>
      </w:r>
    </w:p>
    <w:p w14:paraId="20AAEE6D" w14:textId="77777777" w:rsidR="00C92135" w:rsidRDefault="00C92135" w:rsidP="00CF18F4">
      <w:pPr>
        <w:spacing w:after="0" w:line="240" w:lineRule="auto"/>
        <w:rPr>
          <w:rFonts w:ascii="Times New Roman" w:eastAsia="Times New Roman" w:hAnsi="Times New Roman" w:cs="Times New Roman"/>
          <w:sz w:val="24"/>
          <w:szCs w:val="24"/>
          <w:lang w:eastAsia="en-IN" w:bidi="hi-IN"/>
        </w:rPr>
      </w:pPr>
    </w:p>
    <w:p w14:paraId="093B0234" w14:textId="47FE5798" w:rsidR="009664D8" w:rsidRDefault="00CF18F4" w:rsidP="00804B6C">
      <w:pPr>
        <w:widowControl w:val="0"/>
        <w:autoSpaceDE w:val="0"/>
        <w:autoSpaceDN w:val="0"/>
        <w:adjustRightInd w:val="0"/>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Spatial Capture Recapture </w:t>
      </w:r>
      <w:r w:rsidR="004756FB">
        <w:rPr>
          <w:rFonts w:ascii="Times New Roman" w:eastAsia="Times New Roman" w:hAnsi="Times New Roman" w:cs="Times New Roman"/>
          <w:sz w:val="24"/>
          <w:szCs w:val="24"/>
          <w:lang w:eastAsia="en-IN" w:bidi="hi-IN"/>
        </w:rPr>
        <w:t xml:space="preserve">(SCR) </w:t>
      </w:r>
      <w:r>
        <w:rPr>
          <w:rFonts w:ascii="Times New Roman" w:eastAsia="Times New Roman" w:hAnsi="Times New Roman" w:cs="Times New Roman"/>
          <w:sz w:val="24"/>
          <w:szCs w:val="24"/>
          <w:lang w:eastAsia="en-IN" w:bidi="hi-IN"/>
        </w:rPr>
        <w:t xml:space="preserve">methods to estimate wildlife population density and size in a spatially distributed population were first introduced by </w:t>
      </w:r>
      <w:r w:rsidR="00994A6F">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"container-title" : "Oikos", "id" : "ITEM-1", "issue" : "January", "issued" : { "date-parts" : [ [ "2004" ] ] }, "title" : "Density estimation in live-trapping studies", "type" : "article-journal", "volume" : "3" }, "uris" : [ "http://www.mendeley.com/documents/?uuid=42584965-c9a5-4ed5-a5dd-75ecabbf100c" ] } ], "mendeley" : { "formattedCitation" : "(Efford, 2004)", "manualFormatting" : "Efford (2004)", "plainTextFormattedCitation" : "(Efford, 2004)", "previouslyFormattedCitation" : "(Efford, 2004)" }, "properties" : { "noteIndex" : 0 }, "schema" : "https://github.com/citation-style-language/schema/raw/master/csl-citation.json" }</w:instrText>
      </w:r>
      <w:r w:rsidR="00994A6F">
        <w:rPr>
          <w:rFonts w:ascii="Times New Roman" w:eastAsia="Times New Roman" w:hAnsi="Times New Roman" w:cs="Times New Roman"/>
          <w:sz w:val="24"/>
          <w:szCs w:val="24"/>
          <w:lang w:eastAsia="en-IN" w:bidi="hi-IN"/>
        </w:rPr>
        <w:fldChar w:fldCharType="separate"/>
      </w:r>
      <w:r w:rsidR="00994A6F" w:rsidRPr="00994A6F">
        <w:rPr>
          <w:rFonts w:ascii="Times New Roman" w:eastAsia="Times New Roman" w:hAnsi="Times New Roman" w:cs="Times New Roman"/>
          <w:noProof/>
          <w:sz w:val="24"/>
          <w:szCs w:val="24"/>
          <w:lang w:eastAsia="en-IN" w:bidi="hi-IN"/>
        </w:rPr>
        <w:t>Efford</w:t>
      </w:r>
      <w:r w:rsidR="00994A6F">
        <w:rPr>
          <w:rFonts w:ascii="Times New Roman" w:eastAsia="Times New Roman" w:hAnsi="Times New Roman" w:cs="Times New Roman"/>
          <w:noProof/>
          <w:sz w:val="24"/>
          <w:szCs w:val="24"/>
          <w:lang w:eastAsia="en-IN" w:bidi="hi-IN"/>
        </w:rPr>
        <w:t xml:space="preserve"> (</w:t>
      </w:r>
      <w:r w:rsidR="00994A6F" w:rsidRPr="00994A6F">
        <w:rPr>
          <w:rFonts w:ascii="Times New Roman" w:eastAsia="Times New Roman" w:hAnsi="Times New Roman" w:cs="Times New Roman"/>
          <w:noProof/>
          <w:sz w:val="24"/>
          <w:szCs w:val="24"/>
          <w:lang w:eastAsia="en-IN" w:bidi="hi-IN"/>
        </w:rPr>
        <w:t>2004)</w:t>
      </w:r>
      <w:r w:rsidR="00994A6F">
        <w:rPr>
          <w:rFonts w:ascii="Times New Roman" w:eastAsia="Times New Roman" w:hAnsi="Times New Roman" w:cs="Times New Roman"/>
          <w:sz w:val="24"/>
          <w:szCs w:val="24"/>
          <w:lang w:eastAsia="en-IN" w:bidi="hi-IN"/>
        </w:rPr>
        <w:fldChar w:fldCharType="end"/>
      </w:r>
      <w:r w:rsidR="00C92135">
        <w:rPr>
          <w:rFonts w:ascii="Times New Roman" w:eastAsia="Times New Roman" w:hAnsi="Times New Roman" w:cs="Times New Roman"/>
          <w:sz w:val="24"/>
          <w:szCs w:val="24"/>
          <w:lang w:eastAsia="en-IN" w:bidi="hi-IN"/>
        </w:rPr>
        <w:t>, and have developed rapidly since</w:t>
      </w:r>
      <w:r w:rsidR="004756FB">
        <w:rPr>
          <w:rFonts w:ascii="Times New Roman" w:eastAsia="Times New Roman" w:hAnsi="Times New Roman" w:cs="Times New Roman"/>
          <w:sz w:val="24"/>
          <w:szCs w:val="24"/>
          <w:lang w:eastAsia="en-IN" w:bidi="hi-IN"/>
        </w:rPr>
        <w:t>.</w:t>
      </w:r>
      <w:r w:rsidR="00C92135">
        <w:rPr>
          <w:rFonts w:ascii="Times New Roman" w:eastAsia="Times New Roman" w:hAnsi="Times New Roman" w:cs="Times New Roman"/>
          <w:sz w:val="24"/>
          <w:szCs w:val="24"/>
          <w:lang w:eastAsia="en-IN" w:bidi="hi-IN"/>
        </w:rPr>
        <w:t xml:space="preserve"> </w:t>
      </w:r>
      <w:r w:rsidR="00A21885">
        <w:rPr>
          <w:rFonts w:ascii="Times New Roman" w:eastAsia="Times New Roman" w:hAnsi="Times New Roman" w:cs="Times New Roman"/>
          <w:sz w:val="24"/>
          <w:szCs w:val="24"/>
          <w:lang w:eastAsia="en-IN" w:bidi="hi-IN"/>
        </w:rPr>
        <w:fldChar w:fldCharType="begin" w:fldLock="1"/>
      </w:r>
      <w:r w:rsidR="00804B6C">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"manualFormatting" : "Royle et al. (2013)", "plainTextFormattedCitation" : "(J A Royle et al., 2013)", "previouslyFormattedCitation" : "(J A Royle et al., 2013)"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A21885">
        <w:rPr>
          <w:rFonts w:ascii="Times New Roman" w:eastAsia="Times New Roman" w:hAnsi="Times New Roman" w:cs="Times New Roman"/>
          <w:noProof/>
          <w:sz w:val="24"/>
          <w:szCs w:val="24"/>
          <w:lang w:eastAsia="en-IN" w:bidi="hi-IN"/>
        </w:rPr>
        <w:t>Royle et al.</w:t>
      </w:r>
      <w:r w:rsidR="00A21885" w:rsidRPr="00A21885">
        <w:rPr>
          <w:rFonts w:ascii="Times New Roman" w:eastAsia="Times New Roman" w:hAnsi="Times New Roman" w:cs="Times New Roman"/>
          <w:noProof/>
          <w:sz w:val="24"/>
          <w:szCs w:val="24"/>
          <w:lang w:eastAsia="en-IN" w:bidi="hi-IN"/>
        </w:rPr>
        <w:t xml:space="preserve"> </w:t>
      </w:r>
      <w:r w:rsidR="00A21885">
        <w:rPr>
          <w:rFonts w:ascii="Times New Roman" w:eastAsia="Times New Roman" w:hAnsi="Times New Roman" w:cs="Times New Roman"/>
          <w:noProof/>
          <w:sz w:val="24"/>
          <w:szCs w:val="24"/>
          <w:lang w:eastAsia="en-IN" w:bidi="hi-IN"/>
        </w:rPr>
        <w:t>(</w:t>
      </w:r>
      <w:r w:rsidR="00A21885" w:rsidRPr="00A21885">
        <w:rPr>
          <w:rFonts w:ascii="Times New Roman" w:eastAsia="Times New Roman" w:hAnsi="Times New Roman" w:cs="Times New Roman"/>
          <w:noProof/>
          <w:sz w:val="24"/>
          <w:szCs w:val="24"/>
          <w:lang w:eastAsia="en-IN" w:bidi="hi-IN"/>
        </w:rPr>
        <w:t>2013)</w:t>
      </w:r>
      <w:r w:rsidR="00A21885">
        <w:rPr>
          <w:rFonts w:ascii="Times New Roman" w:eastAsia="Times New Roman" w:hAnsi="Times New Roman" w:cs="Times New Roman"/>
          <w:sz w:val="24"/>
          <w:szCs w:val="24"/>
          <w:lang w:eastAsia="en-IN" w:bidi="hi-IN"/>
        </w:rPr>
        <w:fldChar w:fldCharType="end"/>
      </w:r>
      <w:r w:rsidR="004756FB">
        <w:rPr>
          <w:rFonts w:ascii="Times New Roman" w:eastAsia="Times New Roman" w:hAnsi="Times New Roman" w:cs="Times New Roman"/>
          <w:sz w:val="24"/>
          <w:szCs w:val="24"/>
          <w:lang w:eastAsia="en-IN" w:bidi="hi-IN"/>
        </w:rPr>
        <w:t xml:space="preserve"> give a detailed review and introduction to SCR methods</w:t>
      </w:r>
      <w:r w:rsidR="00DA2774">
        <w:rPr>
          <w:rFonts w:ascii="Times New Roman" w:eastAsia="Times New Roman" w:hAnsi="Times New Roman" w:cs="Times New Roman"/>
          <w:sz w:val="24"/>
          <w:szCs w:val="24"/>
          <w:lang w:eastAsia="en-IN" w:bidi="hi-IN"/>
        </w:rPr>
        <w:t>, while</w:t>
      </w:r>
      <w:r w:rsidR="004756FB">
        <w:rPr>
          <w:rFonts w:ascii="Times New Roman" w:eastAsia="Times New Roman" w:hAnsi="Times New Roman" w:cs="Times New Roman"/>
          <w:sz w:val="24"/>
          <w:szCs w:val="24"/>
          <w:lang w:eastAsia="en-IN" w:bidi="hi-IN"/>
        </w:rPr>
        <w:t xml:space="preserve"> </w:t>
      </w:r>
      <w:r w:rsidR="00B0440F">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"Borchers", "given" : "David", "non-dropping-particle" : "", "parse-names" : false, "suffix" : "" }, { "dropping-particle" : "", "family" : "Fewster", "given" : "Rachel", "non-dropping-particle" : "", "parse-names" : false, "suffix" : "" } ], "container-title" : "Statistical Science", "id" : "ITEM-1", "issued" : { "date-parts" : [ [ "2016" ] ] }, "page" : "1-20", "title" : "Spatial Capture-Recapture", "type" : "article-journal" }, "uris" : [ "http://www.mendeley.com/documents/?uuid=de0675c3-b25f-44a2-b8bd-60215aba9268" ] } ], "mendeley" : { "formattedCitation" : "(Borchers and Fewster, 2016)", "manualFormatting" : "Borchers and Fewster, (2016)", "plainTextFormattedCitation" : "(Borchers and Fewster, 2016)", "previouslyFormattedCitation" : "(Borchers and Fewster, 2016)" }, "properties" : { "noteIndex" : 0 }, "schema" : "https://github.com/citation-style-language/schema/raw/master/csl-citation.json" }</w:instrText>
      </w:r>
      <w:r w:rsidR="00B0440F">
        <w:rPr>
          <w:rFonts w:ascii="Times New Roman" w:eastAsia="Times New Roman" w:hAnsi="Times New Roman" w:cs="Times New Roman"/>
          <w:sz w:val="24"/>
          <w:szCs w:val="24"/>
          <w:lang w:eastAsia="en-IN" w:bidi="hi-IN"/>
        </w:rPr>
        <w:fldChar w:fldCharType="separate"/>
      </w:r>
      <w:r w:rsidR="00B0440F" w:rsidRPr="00B0440F">
        <w:rPr>
          <w:rFonts w:ascii="Times New Roman" w:eastAsia="Times New Roman" w:hAnsi="Times New Roman" w:cs="Times New Roman"/>
          <w:noProof/>
          <w:sz w:val="24"/>
          <w:szCs w:val="24"/>
          <w:lang w:eastAsia="en-IN" w:bidi="hi-IN"/>
        </w:rPr>
        <w:t xml:space="preserve">Borchers and Fewster, </w:t>
      </w:r>
      <w:r w:rsidR="00B0440F">
        <w:rPr>
          <w:rFonts w:ascii="Times New Roman" w:eastAsia="Times New Roman" w:hAnsi="Times New Roman" w:cs="Times New Roman"/>
          <w:noProof/>
          <w:sz w:val="24"/>
          <w:szCs w:val="24"/>
          <w:lang w:eastAsia="en-IN" w:bidi="hi-IN"/>
        </w:rPr>
        <w:t>(</w:t>
      </w:r>
      <w:r w:rsidR="00B0440F" w:rsidRPr="00B0440F">
        <w:rPr>
          <w:rFonts w:ascii="Times New Roman" w:eastAsia="Times New Roman" w:hAnsi="Times New Roman" w:cs="Times New Roman"/>
          <w:noProof/>
          <w:sz w:val="24"/>
          <w:szCs w:val="24"/>
          <w:lang w:eastAsia="en-IN" w:bidi="hi-IN"/>
        </w:rPr>
        <w:t>2016)</w:t>
      </w:r>
      <w:r w:rsidR="00B0440F">
        <w:rPr>
          <w:rFonts w:ascii="Times New Roman" w:eastAsia="Times New Roman" w:hAnsi="Times New Roman" w:cs="Times New Roman"/>
          <w:sz w:val="24"/>
          <w:szCs w:val="24"/>
          <w:lang w:eastAsia="en-IN" w:bidi="hi-IN"/>
        </w:rPr>
        <w:fldChar w:fldCharType="end"/>
      </w:r>
      <w:r w:rsidR="00B0440F">
        <w:rPr>
          <w:rFonts w:ascii="Times New Roman" w:eastAsia="Times New Roman" w:hAnsi="Times New Roman" w:cs="Times New Roman"/>
          <w:sz w:val="24"/>
          <w:szCs w:val="24"/>
          <w:lang w:eastAsia="en-IN" w:bidi="hi-IN"/>
        </w:rPr>
        <w:t xml:space="preserve"> </w:t>
      </w:r>
      <w:r w:rsidR="00DA2774">
        <w:rPr>
          <w:rFonts w:ascii="Times New Roman" w:eastAsia="Times New Roman" w:hAnsi="Times New Roman" w:cs="Times New Roman"/>
          <w:sz w:val="24"/>
          <w:szCs w:val="24"/>
          <w:lang w:eastAsia="en-IN" w:bidi="hi-IN"/>
        </w:rPr>
        <w:t>provide a synthesis and over</w:t>
      </w:r>
      <w:r w:rsidR="004756FB">
        <w:rPr>
          <w:rFonts w:ascii="Times New Roman" w:eastAsia="Times New Roman" w:hAnsi="Times New Roman" w:cs="Times New Roman"/>
          <w:sz w:val="24"/>
          <w:szCs w:val="24"/>
          <w:lang w:eastAsia="en-IN" w:bidi="hi-IN"/>
        </w:rPr>
        <w:t xml:space="preserve">view </w:t>
      </w:r>
      <w:r w:rsidR="00DA2774">
        <w:rPr>
          <w:rFonts w:ascii="Times New Roman" w:eastAsia="Times New Roman" w:hAnsi="Times New Roman" w:cs="Times New Roman"/>
          <w:sz w:val="24"/>
          <w:szCs w:val="24"/>
          <w:lang w:eastAsia="en-IN" w:bidi="hi-IN"/>
        </w:rPr>
        <w:t xml:space="preserve">of </w:t>
      </w:r>
      <w:r w:rsidR="004756FB">
        <w:rPr>
          <w:rFonts w:ascii="Times New Roman" w:eastAsia="Times New Roman" w:hAnsi="Times New Roman" w:cs="Times New Roman"/>
          <w:sz w:val="24"/>
          <w:szCs w:val="24"/>
          <w:lang w:eastAsia="en-IN" w:bidi="hi-IN"/>
        </w:rPr>
        <w:t xml:space="preserve">the </w:t>
      </w:r>
      <w:r w:rsidR="00DA2774">
        <w:rPr>
          <w:rFonts w:ascii="Times New Roman" w:eastAsia="Times New Roman" w:hAnsi="Times New Roman" w:cs="Times New Roman"/>
          <w:sz w:val="24"/>
          <w:szCs w:val="24"/>
          <w:lang w:eastAsia="en-IN" w:bidi="hi-IN"/>
        </w:rPr>
        <w:t>field</w:t>
      </w:r>
      <w:r w:rsidR="00CD6176">
        <w:rPr>
          <w:rFonts w:ascii="Times New Roman" w:eastAsia="Times New Roman" w:hAnsi="Times New Roman" w:cs="Times New Roman"/>
          <w:sz w:val="24"/>
          <w:szCs w:val="24"/>
          <w:lang w:eastAsia="en-IN" w:bidi="hi-IN"/>
        </w:rPr>
        <w:t xml:space="preserve"> as at 2016</w:t>
      </w:r>
      <w:r w:rsidR="00DA2774">
        <w:rPr>
          <w:rFonts w:ascii="Times New Roman" w:eastAsia="Times New Roman" w:hAnsi="Times New Roman" w:cs="Times New Roman"/>
          <w:sz w:val="24"/>
          <w:szCs w:val="24"/>
          <w:lang w:eastAsia="en-IN" w:bidi="hi-IN"/>
        </w:rPr>
        <w:t xml:space="preserve"> a</w:t>
      </w:r>
      <w:r w:rsidR="00CD6176">
        <w:rPr>
          <w:rFonts w:ascii="Times New Roman" w:eastAsia="Times New Roman" w:hAnsi="Times New Roman" w:cs="Times New Roman"/>
          <w:sz w:val="24"/>
          <w:szCs w:val="24"/>
          <w:lang w:eastAsia="en-IN" w:bidi="hi-IN"/>
        </w:rPr>
        <w:t>s well as</w:t>
      </w:r>
      <w:r w:rsidR="009664D8">
        <w:rPr>
          <w:rFonts w:ascii="Times New Roman" w:eastAsia="Times New Roman" w:hAnsi="Times New Roman" w:cs="Times New Roman"/>
          <w:sz w:val="24"/>
          <w:szCs w:val="24"/>
          <w:lang w:eastAsia="en-IN" w:bidi="hi-IN"/>
        </w:rPr>
        <w:t xml:space="preserve"> speculations</w:t>
      </w:r>
      <w:r w:rsidR="00DA2774">
        <w:rPr>
          <w:rFonts w:ascii="Times New Roman" w:eastAsia="Times New Roman" w:hAnsi="Times New Roman" w:cs="Times New Roman"/>
          <w:sz w:val="24"/>
          <w:szCs w:val="24"/>
          <w:lang w:eastAsia="en-IN" w:bidi="hi-IN"/>
        </w:rPr>
        <w:t xml:space="preserve"> on future developments</w:t>
      </w:r>
      <w:r w:rsidR="00E67277">
        <w:rPr>
          <w:rFonts w:ascii="Times New Roman" w:eastAsia="Times New Roman" w:hAnsi="Times New Roman" w:cs="Times New Roman"/>
          <w:sz w:val="24"/>
          <w:szCs w:val="24"/>
          <w:lang w:eastAsia="en-IN" w:bidi="hi-IN"/>
        </w:rPr>
        <w:t>.</w:t>
      </w:r>
      <w:r w:rsidR="00DA2774">
        <w:rPr>
          <w:rFonts w:ascii="Times New Roman" w:eastAsia="Times New Roman" w:hAnsi="Times New Roman" w:cs="Times New Roman"/>
          <w:sz w:val="24"/>
          <w:szCs w:val="24"/>
          <w:lang w:eastAsia="en-IN" w:bidi="hi-IN"/>
        </w:rPr>
        <w:t xml:space="preserve"> </w:t>
      </w:r>
      <w:r w:rsidR="00CD6176">
        <w:rPr>
          <w:rFonts w:ascii="Times New Roman" w:eastAsia="Times New Roman" w:hAnsi="Times New Roman" w:cs="Times New Roman"/>
          <w:sz w:val="24"/>
          <w:szCs w:val="24"/>
          <w:lang w:eastAsia="en-IN" w:bidi="hi-IN"/>
        </w:rPr>
        <w:t xml:space="preserve">Two </w:t>
      </w:r>
      <w:r w:rsidR="00DA2774">
        <w:rPr>
          <w:rFonts w:ascii="Times New Roman" w:eastAsia="Times New Roman" w:hAnsi="Times New Roman" w:cs="Times New Roman"/>
          <w:sz w:val="24"/>
          <w:szCs w:val="24"/>
          <w:lang w:eastAsia="en-IN" w:bidi="hi-IN"/>
        </w:rPr>
        <w:t>development</w:t>
      </w:r>
      <w:r w:rsidR="00CD6176">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that </w:t>
      </w:r>
      <w:r w:rsidR="00CD6176">
        <w:rPr>
          <w:rFonts w:ascii="Times New Roman" w:eastAsia="Times New Roman" w:hAnsi="Times New Roman" w:cs="Times New Roman"/>
          <w:sz w:val="24"/>
          <w:szCs w:val="24"/>
          <w:lang w:eastAsia="en-IN" w:bidi="hi-IN"/>
        </w:rPr>
        <w:t>are</w:t>
      </w:r>
      <w:r w:rsidR="00DA2774">
        <w:rPr>
          <w:rFonts w:ascii="Times New Roman" w:eastAsia="Times New Roman" w:hAnsi="Times New Roman" w:cs="Times New Roman"/>
          <w:sz w:val="24"/>
          <w:szCs w:val="24"/>
          <w:lang w:eastAsia="en-IN" w:bidi="hi-IN"/>
        </w:rPr>
        <w:t xml:space="preserve"> important </w:t>
      </w:r>
      <w:r w:rsidR="00CD6176">
        <w:rPr>
          <w:rFonts w:ascii="Times New Roman" w:eastAsia="Times New Roman" w:hAnsi="Times New Roman" w:cs="Times New Roman"/>
          <w:sz w:val="24"/>
          <w:szCs w:val="24"/>
          <w:lang w:eastAsia="en-IN" w:bidi="hi-IN"/>
        </w:rPr>
        <w:t xml:space="preserve">for </w:t>
      </w:r>
      <w:r w:rsidR="00433D3A">
        <w:rPr>
          <w:rFonts w:ascii="Times New Roman" w:eastAsia="Times New Roman" w:hAnsi="Times New Roman" w:cs="Times New Roman"/>
          <w:sz w:val="24"/>
          <w:szCs w:val="24"/>
          <w:lang w:eastAsia="en-IN" w:bidi="hi-IN"/>
        </w:rPr>
        <w:t xml:space="preserve">analysis of </w:t>
      </w:r>
      <w:r w:rsidR="00DA2774">
        <w:rPr>
          <w:rFonts w:ascii="Times New Roman" w:eastAsia="Times New Roman" w:hAnsi="Times New Roman" w:cs="Times New Roman"/>
          <w:sz w:val="24"/>
          <w:szCs w:val="24"/>
          <w:lang w:eastAsia="en-IN" w:bidi="hi-IN"/>
        </w:rPr>
        <w:t>snow leopard</w:t>
      </w:r>
      <w:r w:rsidR="00CD6176">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w:t>
      </w:r>
      <w:r w:rsidR="00433D3A">
        <w:rPr>
          <w:rFonts w:ascii="Times New Roman" w:eastAsia="Times New Roman" w:hAnsi="Times New Roman" w:cs="Times New Roman"/>
          <w:sz w:val="24"/>
          <w:szCs w:val="24"/>
          <w:lang w:eastAsia="en-IN" w:bidi="hi-IN"/>
        </w:rPr>
        <w:t xml:space="preserve">data </w:t>
      </w:r>
      <w:r w:rsidR="00CD6176">
        <w:rPr>
          <w:rFonts w:ascii="Times New Roman" w:eastAsia="Times New Roman" w:hAnsi="Times New Roman" w:cs="Times New Roman"/>
          <w:sz w:val="24"/>
          <w:szCs w:val="24"/>
          <w:lang w:eastAsia="en-IN" w:bidi="hi-IN"/>
        </w:rPr>
        <w:t xml:space="preserve">are (1) methods for modelling non-uniform activity centre density </w:t>
      </w:r>
      <w:commentRangeStart w:id="12"/>
      <w:r w:rsidR="00A21885">
        <w:rPr>
          <w:rFonts w:ascii="Times New Roman" w:eastAsia="Times New Roman" w:hAnsi="Times New Roman" w:cs="Times New Roman"/>
          <w:sz w:val="24"/>
          <w:szCs w:val="24"/>
          <w:lang w:eastAsia="en-IN" w:bidi="hi-IN"/>
        </w:rPr>
        <w:fldChar w:fldCharType="begin" w:fldLock="1"/>
      </w:r>
      <w:r w:rsidR="00A21885">
        <w:rPr>
          <w:rFonts w:ascii="Times New Roman" w:eastAsia="Times New Roman" w:hAnsi="Times New Roman" w:cs="Times New Roman"/>
          <w:sz w:val="24"/>
          <w:szCs w:val="24"/>
          <w:lang w:eastAsia="en-IN" w:bidi="hi-IN"/>
        </w:rPr>
        <w:instrText>ADDIN CSL_CITATION { "citationItems" : [ { "id" : "ITEM-1", "itemData" : { "DOI" : "10.1111/j.1541-0420.2007.00927.x", "ISBN" : "1541-0420", "ISSN" : "0006341X", "PMID" : "17970815", "abstract" : "Live-trapping capture-recapture studies of animal populations with fixed trap locations inevitably have a spatial component: animals close to traps are more likely to be caught than those far away. This is not addressed in conventional closed-population estimates of abundance and without the spatial component, rigorous estimates of density cannot be obtained. We propose new, flexible capture-recapture models that use the capture locations to estimate animal locations and spatially referenced capture probability. The models are likelihood-based and hence allow use of Akaike's information criterion or other likelihood-based methods of model selection. Density is an explicit parameter, and the evaluation of its dependence on spatial or temporal covariates is therefore straightforward. Additional (nonspatial) variation in capture probability may be modeled as in conventional capture-recapture. The method is tested by simulation, using a model in which capture probability depends only on location relative to traps. Point estimators are found to be unbiased and standard error estimators almost unbiased. The method is used to estimate the density of Red-eyed Vireos (Vireo olivaceus) from mist-netting data from the Patuxent Research Refuge, Maryland, U.S.A. Estimates agree well with those from an existing spatially explicit method based on inverse prediction. A variety of additional spatially explicit models are fitted; these include models with temporal stratification, behavioral response, and heterogeneous animal home ranges.", "author" : [ { "dropping-particle" : "", "family" : "Borchers", "given" : "D. L.", "non-dropping-particle" : "", "parse-names" : false, "suffix" : "" }, { "dropping-particle" : "", "family" : "Efford", "given" : "M. G.", "non-dropping-particle" : "", "parse-names" : false, "suffix" : "" } ], "container-title" : "Biometrics", "id" : "ITEM-1", "issue" : "2", "issued" : { "date-parts" : [ [ "2008" ] ] }, "page" : "377-385", "title" : "Spatially explicit maximum likelihood methods for capture-recapture studies", "type" : "article-journal", "volume" : "64" }, "uris" : [ "http://www.mendeley.com/documents/?uuid=4a68bc1b-5f68-44ae-bed6-ff030ef62b0a" ] } ], "mendeley" : { "formattedCitation" : "(Borchers and Efford, 2008)", "plainTextFormattedCitation" : "(Borchers and Efford, 2008)", "previouslyFormattedCitation" : "(Borchers and Efford, 2008)"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A21885" w:rsidRPr="00A21885">
        <w:rPr>
          <w:rFonts w:ascii="Times New Roman" w:eastAsia="Times New Roman" w:hAnsi="Times New Roman" w:cs="Times New Roman"/>
          <w:noProof/>
          <w:sz w:val="24"/>
          <w:szCs w:val="24"/>
          <w:lang w:eastAsia="en-IN" w:bidi="hi-IN"/>
        </w:rPr>
        <w:t>(Borchers and Efford, 2008)</w:t>
      </w:r>
      <w:r w:rsidR="00A21885">
        <w:rPr>
          <w:rFonts w:ascii="Times New Roman" w:eastAsia="Times New Roman" w:hAnsi="Times New Roman" w:cs="Times New Roman"/>
          <w:sz w:val="24"/>
          <w:szCs w:val="24"/>
          <w:lang w:eastAsia="en-IN" w:bidi="hi-IN"/>
        </w:rPr>
        <w:fldChar w:fldCharType="end"/>
      </w:r>
      <w:commentRangeEnd w:id="12"/>
      <w:r w:rsidR="00B0440F">
        <w:rPr>
          <w:rStyle w:val="CommentReference"/>
        </w:rPr>
        <w:commentReference w:id="12"/>
      </w:r>
      <w:r w:rsidR="00CD6176">
        <w:rPr>
          <w:rFonts w:ascii="Times New Roman" w:eastAsia="Times New Roman" w:hAnsi="Times New Roman" w:cs="Times New Roman"/>
          <w:sz w:val="24"/>
          <w:szCs w:val="24"/>
          <w:lang w:eastAsia="en-IN" w:bidi="hi-IN"/>
        </w:rPr>
        <w:t xml:space="preserve"> and (2)</w:t>
      </w:r>
      <w:r w:rsidR="00DA2774">
        <w:rPr>
          <w:rFonts w:ascii="Times New Roman" w:eastAsia="Times New Roman" w:hAnsi="Times New Roman" w:cs="Times New Roman"/>
          <w:sz w:val="24"/>
          <w:szCs w:val="24"/>
          <w:lang w:eastAsia="en-IN" w:bidi="hi-IN"/>
        </w:rPr>
        <w:t xml:space="preserve"> methods for modelling</w:t>
      </w:r>
      <w:r w:rsidR="00D629BA">
        <w:rPr>
          <w:rFonts w:ascii="Times New Roman" w:eastAsia="Times New Roman" w:hAnsi="Times New Roman" w:cs="Times New Roman"/>
          <w:sz w:val="24"/>
          <w:szCs w:val="24"/>
          <w:lang w:eastAsia="en-IN" w:bidi="hi-IN"/>
        </w:rPr>
        <w:t xml:space="preserve"> non-uniform space usage, via</w:t>
      </w:r>
      <w:r w:rsidR="00CD6176">
        <w:rPr>
          <w:rFonts w:ascii="Times New Roman" w:eastAsia="Times New Roman" w:hAnsi="Times New Roman" w:cs="Times New Roman"/>
          <w:sz w:val="24"/>
          <w:szCs w:val="24"/>
          <w:lang w:eastAsia="en-IN" w:bidi="hi-IN"/>
        </w:rPr>
        <w:t xml:space="preserve"> of </w:t>
      </w:r>
      <w:r w:rsidR="00DA2774">
        <w:rPr>
          <w:rFonts w:ascii="Times New Roman" w:eastAsia="Times New Roman" w:hAnsi="Times New Roman" w:cs="Times New Roman"/>
          <w:sz w:val="24"/>
          <w:szCs w:val="24"/>
          <w:lang w:eastAsia="en-IN" w:bidi="hi-IN"/>
        </w:rPr>
        <w:t xml:space="preserve">non-Euclidian distance metrics </w:t>
      </w:r>
      <w:r w:rsidR="00A21885">
        <w:rPr>
          <w:rFonts w:ascii="Times New Roman" w:eastAsia="Times New Roman" w:hAnsi="Times New Roman" w:cs="Times New Roman"/>
          <w:sz w:val="24"/>
          <w:szCs w:val="24"/>
          <w:lang w:eastAsia="en-IN" w:bidi="hi-IN"/>
        </w:rPr>
        <w:fldChar w:fldCharType="begin" w:fldLock="1"/>
      </w:r>
      <w:r w:rsidR="00804B6C">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"id" : "ITEM-2", "itemData" : { "DOI" : "10.1890/12-0413.1", "ISBN" : "0012-9658", "ISSN" : "0012-9658", "PMID" : "23691647", "author" : [ { "dropping-particle" : "", "family" : "Royle", "given" : "J. Andrew", "non-dropping-particle" : "", "parse-names" : false, "suffix" : "" }, { "dropping-particle" : "", "family" : "Chandler", "given" : "Richard B.", "non-dropping-particle" : "", "parse-names" : false, "suffix" : "" }, { "dropping-particle" : "", "family" : "Gazenksi", "given" : "Kimberly D.", "non-dropping-particle" : "", "parse-names" : false, "suffix" : "" }, { "dropping-particle" : "", "family" : "Graves", "given" : "Tabitha A.", "non-dropping-particle" : "", "parse-names" : false, "suffix" : "" } ], "container-title" : "Ecology", "id" : "ITEM-2", "issue" : "2", "issued" : { "date-parts" : [ [ "2013" ] ] }, "page" : "287-294", "title" : "population density and landscape connectivity R eports R eports", "type" : "article-journal", "volume" : "94" }, "uris" : [ "http://www.mendeley.com/documents/?uuid=36d644d2-1407-47be-bfba-8f730db0bcdd" ] } ], "mendeley" : { "formattedCitation" : "(J. Andrew Royle et al., 2013; Sutherland et al., 2015)", "plainTextFormattedCitation" : "(J. Andrew Royle et al., 2013; Sutherland et al., 2015)", "previouslyFormattedCitation" : "(J. Andrew Royle et al., 2013; Sutherland et al., 2015)"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804B6C" w:rsidRPr="00804B6C">
        <w:rPr>
          <w:rFonts w:ascii="Times New Roman" w:eastAsia="Times New Roman" w:hAnsi="Times New Roman" w:cs="Times New Roman"/>
          <w:noProof/>
          <w:sz w:val="24"/>
          <w:szCs w:val="24"/>
          <w:lang w:eastAsia="en-IN" w:bidi="hi-IN"/>
        </w:rPr>
        <w:t>(J. Andrew Royle et al., 2013; Sutherland et al., 2015)</w:t>
      </w:r>
      <w:r w:rsidR="00A21885">
        <w:rPr>
          <w:rFonts w:ascii="Times New Roman" w:eastAsia="Times New Roman" w:hAnsi="Times New Roman" w:cs="Times New Roman"/>
          <w:sz w:val="24"/>
          <w:szCs w:val="24"/>
          <w:lang w:eastAsia="en-IN" w:bidi="hi-IN"/>
        </w:rPr>
        <w:fldChar w:fldCharType="end"/>
      </w:r>
      <w:r w:rsidR="00DA2774">
        <w:rPr>
          <w:rFonts w:ascii="Times New Roman" w:eastAsia="Times New Roman" w:hAnsi="Times New Roman" w:cs="Times New Roman"/>
          <w:sz w:val="24"/>
          <w:szCs w:val="24"/>
          <w:lang w:eastAsia="en-IN" w:bidi="hi-IN"/>
        </w:rPr>
        <w:t>. Non-Eucl</w:t>
      </w:r>
      <w:r w:rsidR="00CD6176">
        <w:rPr>
          <w:rFonts w:ascii="Times New Roman" w:eastAsia="Times New Roman" w:hAnsi="Times New Roman" w:cs="Times New Roman"/>
          <w:sz w:val="24"/>
          <w:szCs w:val="24"/>
          <w:lang w:eastAsia="en-IN" w:bidi="hi-IN"/>
        </w:rPr>
        <w:t>i</w:t>
      </w:r>
      <w:r w:rsidR="009664D8">
        <w:rPr>
          <w:rFonts w:ascii="Times New Roman" w:eastAsia="Times New Roman" w:hAnsi="Times New Roman" w:cs="Times New Roman"/>
          <w:sz w:val="24"/>
          <w:szCs w:val="24"/>
          <w:lang w:eastAsia="en-IN" w:bidi="hi-IN"/>
        </w:rPr>
        <w:t>dian distance metrics allow the</w:t>
      </w:r>
      <w:r w:rsidR="00DA2774">
        <w:rPr>
          <w:rFonts w:ascii="Times New Roman" w:eastAsia="Times New Roman" w:hAnsi="Times New Roman" w:cs="Times New Roman"/>
          <w:sz w:val="24"/>
          <w:szCs w:val="24"/>
          <w:lang w:eastAsia="en-IN" w:bidi="hi-IN"/>
        </w:rPr>
        <w:t xml:space="preserve"> capture probability to depend on </w:t>
      </w:r>
      <w:r w:rsidR="00CD6176">
        <w:rPr>
          <w:rFonts w:ascii="Times New Roman" w:eastAsia="Times New Roman" w:hAnsi="Times New Roman" w:cs="Times New Roman"/>
          <w:sz w:val="24"/>
          <w:szCs w:val="24"/>
          <w:lang w:eastAsia="en-IN" w:bidi="hi-IN"/>
        </w:rPr>
        <w:t xml:space="preserve">the habitat </w:t>
      </w:r>
      <w:r w:rsidR="009664D8">
        <w:rPr>
          <w:rFonts w:ascii="Times New Roman" w:eastAsia="Times New Roman" w:hAnsi="Times New Roman" w:cs="Times New Roman"/>
          <w:sz w:val="24"/>
          <w:szCs w:val="24"/>
          <w:lang w:eastAsia="en-IN" w:bidi="hi-IN"/>
        </w:rPr>
        <w:t xml:space="preserve">that individuals need to move through to encounter camera traps, </w:t>
      </w:r>
      <w:r w:rsidR="00CD6176">
        <w:rPr>
          <w:rFonts w:ascii="Times New Roman" w:eastAsia="Times New Roman" w:hAnsi="Times New Roman" w:cs="Times New Roman"/>
          <w:sz w:val="24"/>
          <w:szCs w:val="24"/>
          <w:lang w:eastAsia="en-IN" w:bidi="hi-IN"/>
        </w:rPr>
        <w:t xml:space="preserve">and </w:t>
      </w:r>
      <w:r w:rsidR="009664D8">
        <w:rPr>
          <w:rFonts w:ascii="Times New Roman" w:eastAsia="Times New Roman" w:hAnsi="Times New Roman" w:cs="Times New Roman"/>
          <w:sz w:val="24"/>
          <w:szCs w:val="24"/>
          <w:lang w:eastAsia="en-IN" w:bidi="hi-IN"/>
        </w:rPr>
        <w:t>s</w:t>
      </w:r>
      <w:r w:rsidR="00CD6176">
        <w:rPr>
          <w:rFonts w:ascii="Times New Roman" w:eastAsia="Times New Roman" w:hAnsi="Times New Roman" w:cs="Times New Roman"/>
          <w:sz w:val="24"/>
          <w:szCs w:val="24"/>
          <w:lang w:eastAsia="en-IN" w:bidi="hi-IN"/>
        </w:rPr>
        <w:t>o model habitat-dependent space use around activity centres</w:t>
      </w:r>
      <w:r w:rsidR="00C92135">
        <w:rPr>
          <w:rFonts w:ascii="Times New Roman" w:eastAsia="Times New Roman" w:hAnsi="Times New Roman" w:cs="Times New Roman"/>
          <w:sz w:val="24"/>
          <w:szCs w:val="24"/>
          <w:lang w:eastAsia="en-IN" w:bidi="hi-IN"/>
        </w:rPr>
        <w:t xml:space="preserve">. Some recent studies have used spatial capture recapture </w:t>
      </w:r>
      <w:r w:rsidR="00CD6176">
        <w:rPr>
          <w:rFonts w:ascii="Times New Roman" w:eastAsia="Times New Roman" w:hAnsi="Times New Roman" w:cs="Times New Roman"/>
          <w:sz w:val="24"/>
          <w:szCs w:val="24"/>
          <w:lang w:eastAsia="en-IN" w:bidi="hi-IN"/>
        </w:rPr>
        <w:t xml:space="preserve">for </w:t>
      </w:r>
      <w:r w:rsidR="00C92135">
        <w:rPr>
          <w:rFonts w:ascii="Times New Roman" w:eastAsia="Times New Roman" w:hAnsi="Times New Roman" w:cs="Times New Roman"/>
          <w:sz w:val="24"/>
          <w:szCs w:val="24"/>
          <w:lang w:eastAsia="en-IN" w:bidi="hi-IN"/>
        </w:rPr>
        <w:t xml:space="preserve">snow leopards </w:t>
      </w:r>
      <w:r w:rsidR="008D16D6">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"mendeley" : { "formattedCitation" : "(Alexander et al., 2016)", "manualFormatting" : "(Alexander et al., 2016, Kumar XX)", "plainTextFormattedCitation" : "(Alexander et al., 2016)", "previouslyFormattedCitation" : "(Alexander et al., 2016)" }, "properties" : { "noteIndex" : 0 }, "schema" : "https://github.com/citation-style-language/schema/raw/master/csl-citation.json" }</w:instrText>
      </w:r>
      <w:r w:rsidR="008D16D6">
        <w:rPr>
          <w:rFonts w:ascii="Times New Roman" w:eastAsia="Times New Roman" w:hAnsi="Times New Roman" w:cs="Times New Roman"/>
          <w:sz w:val="24"/>
          <w:szCs w:val="24"/>
          <w:lang w:eastAsia="en-IN" w:bidi="hi-IN"/>
        </w:rPr>
        <w:fldChar w:fldCharType="separate"/>
      </w:r>
      <w:r w:rsidR="008D16D6" w:rsidRPr="008D16D6">
        <w:rPr>
          <w:rFonts w:ascii="Times New Roman" w:eastAsia="Times New Roman" w:hAnsi="Times New Roman" w:cs="Times New Roman"/>
          <w:noProof/>
          <w:sz w:val="24"/>
          <w:szCs w:val="24"/>
          <w:lang w:eastAsia="en-IN" w:bidi="hi-IN"/>
        </w:rPr>
        <w:t>(Alexander et al., 2016</w:t>
      </w:r>
      <w:r w:rsidR="00D6374E">
        <w:rPr>
          <w:rFonts w:ascii="Times New Roman" w:eastAsia="Times New Roman" w:hAnsi="Times New Roman" w:cs="Times New Roman"/>
          <w:noProof/>
          <w:sz w:val="24"/>
          <w:szCs w:val="24"/>
          <w:lang w:eastAsia="en-IN" w:bidi="hi-IN"/>
        </w:rPr>
        <w:t>, Kumar XX</w:t>
      </w:r>
      <w:r w:rsidR="008D16D6" w:rsidRPr="008D16D6">
        <w:rPr>
          <w:rFonts w:ascii="Times New Roman" w:eastAsia="Times New Roman" w:hAnsi="Times New Roman" w:cs="Times New Roman"/>
          <w:noProof/>
          <w:sz w:val="24"/>
          <w:szCs w:val="24"/>
          <w:lang w:eastAsia="en-IN" w:bidi="hi-IN"/>
        </w:rPr>
        <w:t>)</w:t>
      </w:r>
      <w:r w:rsidR="008D16D6">
        <w:rPr>
          <w:rFonts w:ascii="Times New Roman" w:eastAsia="Times New Roman" w:hAnsi="Times New Roman" w:cs="Times New Roman"/>
          <w:sz w:val="24"/>
          <w:szCs w:val="24"/>
          <w:lang w:eastAsia="en-IN" w:bidi="hi-IN"/>
        </w:rPr>
        <w:fldChar w:fldCharType="end"/>
      </w:r>
      <w:r w:rsidR="00C92135">
        <w:rPr>
          <w:rFonts w:ascii="Times New Roman" w:eastAsia="Times New Roman" w:hAnsi="Times New Roman" w:cs="Times New Roman"/>
          <w:sz w:val="24"/>
          <w:szCs w:val="24"/>
          <w:lang w:eastAsia="en-IN" w:bidi="hi-IN"/>
        </w:rPr>
        <w:t xml:space="preserve">, but the analyses have been limited to assume flat </w:t>
      </w:r>
      <w:r w:rsidR="009664D8">
        <w:rPr>
          <w:rFonts w:ascii="Times New Roman" w:eastAsia="Times New Roman" w:hAnsi="Times New Roman" w:cs="Times New Roman"/>
          <w:sz w:val="24"/>
          <w:szCs w:val="24"/>
          <w:lang w:eastAsia="en-IN" w:bidi="hi-IN"/>
        </w:rPr>
        <w:t xml:space="preserve">activity centre density models </w:t>
      </w:r>
      <w:r w:rsidR="00C92135">
        <w:rPr>
          <w:rFonts w:ascii="Times New Roman" w:eastAsia="Times New Roman" w:hAnsi="Times New Roman" w:cs="Times New Roman"/>
          <w:sz w:val="24"/>
          <w:szCs w:val="24"/>
          <w:lang w:eastAsia="en-IN" w:bidi="hi-IN"/>
        </w:rPr>
        <w:t xml:space="preserve">and patterns of space use </w:t>
      </w:r>
      <w:r w:rsidR="00CD6176">
        <w:rPr>
          <w:rFonts w:ascii="Times New Roman" w:eastAsia="Times New Roman" w:hAnsi="Times New Roman" w:cs="Times New Roman"/>
          <w:sz w:val="24"/>
          <w:szCs w:val="24"/>
          <w:lang w:eastAsia="en-IN" w:bidi="hi-IN"/>
        </w:rPr>
        <w:t>that take no account of the habitat</w:t>
      </w:r>
      <w:r w:rsidR="00C92135">
        <w:rPr>
          <w:rFonts w:ascii="Times New Roman" w:eastAsia="Times New Roman" w:hAnsi="Times New Roman" w:cs="Times New Roman"/>
          <w:sz w:val="24"/>
          <w:szCs w:val="24"/>
          <w:lang w:eastAsia="en-IN" w:bidi="hi-IN"/>
        </w:rPr>
        <w:t>.</w:t>
      </w:r>
      <w:r w:rsidR="00E67277">
        <w:rPr>
          <w:rFonts w:ascii="Times New Roman" w:eastAsia="Times New Roman" w:hAnsi="Times New Roman" w:cs="Times New Roman"/>
          <w:sz w:val="24"/>
          <w:szCs w:val="24"/>
          <w:lang w:eastAsia="en-IN" w:bidi="hi-IN"/>
        </w:rPr>
        <w:t xml:space="preserve"> </w:t>
      </w:r>
    </w:p>
    <w:p w14:paraId="49713DED" w14:textId="77777777" w:rsidR="009664D8" w:rsidRDefault="009664D8" w:rsidP="00CF18F4">
      <w:pPr>
        <w:spacing w:after="0" w:line="240" w:lineRule="auto"/>
        <w:rPr>
          <w:rFonts w:ascii="Times New Roman" w:eastAsia="Times New Roman" w:hAnsi="Times New Roman" w:cs="Times New Roman"/>
          <w:sz w:val="24"/>
          <w:szCs w:val="24"/>
          <w:lang w:eastAsia="en-IN" w:bidi="hi-IN"/>
        </w:rPr>
      </w:pPr>
    </w:p>
    <w:p w14:paraId="588980F2" w14:textId="4B1ADC1C" w:rsidR="00C92135" w:rsidRDefault="00E67277" w:rsidP="00CF18F4">
      <w:pPr>
        <w:spacing w:after="0" w:line="240" w:lineRule="auto"/>
        <w:rPr>
          <w:rFonts w:ascii="Times New Roman" w:eastAsia="Times New Roman" w:hAnsi="Times New Roman" w:cs="Times New Roman"/>
          <w:sz w:val="24"/>
          <w:szCs w:val="24"/>
          <w:lang w:eastAsia="en-IN" w:bidi="hi-IN"/>
        </w:rPr>
      </w:pPr>
      <w:bookmarkStart w:id="13" w:name="_GoBack"/>
      <w:bookmarkEnd w:id="13"/>
      <w:r>
        <w:rPr>
          <w:rFonts w:ascii="Times New Roman" w:eastAsia="Times New Roman" w:hAnsi="Times New Roman" w:cs="Times New Roman"/>
          <w:sz w:val="24"/>
          <w:szCs w:val="24"/>
          <w:lang w:eastAsia="en-IN" w:bidi="hi-IN"/>
        </w:rPr>
        <w:t xml:space="preserve">Some publications </w:t>
      </w:r>
      <w:r w:rsidR="00D6374E">
        <w:rPr>
          <w:rFonts w:ascii="Times New Roman" w:eastAsia="Times New Roman" w:hAnsi="Times New Roman" w:cs="Times New Roman"/>
          <w:sz w:val="24"/>
          <w:szCs w:val="24"/>
          <w:lang w:eastAsia="en-IN" w:bidi="hi-IN"/>
        </w:rPr>
        <w:t xml:space="preserve">and reports </w:t>
      </w:r>
      <w:r>
        <w:rPr>
          <w:rFonts w:ascii="Times New Roman" w:eastAsia="Times New Roman" w:hAnsi="Times New Roman" w:cs="Times New Roman"/>
          <w:sz w:val="24"/>
          <w:szCs w:val="24"/>
          <w:lang w:eastAsia="en-IN" w:bidi="hi-IN"/>
        </w:rPr>
        <w:t xml:space="preserve">also </w:t>
      </w:r>
      <w:r w:rsidR="009664D8">
        <w:rPr>
          <w:rFonts w:ascii="Times New Roman" w:eastAsia="Times New Roman" w:hAnsi="Times New Roman" w:cs="Times New Roman"/>
          <w:sz w:val="24"/>
          <w:szCs w:val="24"/>
          <w:lang w:eastAsia="en-IN" w:bidi="hi-IN"/>
        </w:rPr>
        <w:t xml:space="preserve">present posterior estimates of individuals’ locations as if they are activity centre density </w:t>
      </w:r>
      <w:r>
        <w:rPr>
          <w:rFonts w:ascii="Times New Roman" w:eastAsia="Times New Roman" w:hAnsi="Times New Roman" w:cs="Times New Roman"/>
          <w:sz w:val="24"/>
          <w:szCs w:val="24"/>
          <w:lang w:eastAsia="en-IN" w:bidi="hi-IN"/>
        </w:rPr>
        <w:t>surfaces</w:t>
      </w:r>
      <w:r w:rsidR="00651478">
        <w:rPr>
          <w:rFonts w:ascii="Times New Roman" w:eastAsia="Times New Roman" w:hAnsi="Times New Roman" w:cs="Times New Roman"/>
          <w:sz w:val="24"/>
          <w:szCs w:val="24"/>
          <w:lang w:eastAsia="en-IN" w:bidi="hi-IN"/>
        </w:rPr>
        <w:t xml:space="preserve"> </w:t>
      </w:r>
      <w:r w:rsidR="00651478">
        <w:rPr>
          <w:rFonts w:ascii="Times New Roman" w:eastAsia="Times New Roman" w:hAnsi="Times New Roman" w:cs="Times New Roman"/>
          <w:sz w:val="24"/>
          <w:szCs w:val="24"/>
          <w:lang w:eastAsia="en-IN" w:bidi="hi-IN"/>
        </w:rPr>
        <w:fldChar w:fldCharType="begin" w:fldLock="1"/>
      </w:r>
      <w:r w:rsidR="00A21885">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"id" : "ITEM-2", "itemData" : { "author" : [ { "dropping-particle" : "", "family" : "Thinley", "given" : "P.", "non-dropping-particle" : "", "parse-names" : false, "suffix" : "" }, { "dropping-particle" : "", "family" : "Lham", "given" : "S.", "non-dropping-particle" : "", "parse-names" : false, "suffix" : "" }, { "dropping-particle" : "", "family" : "Wangchuk", "given" : "S.", "non-dropping-particle" : "", "parse-names" : false, "suffix" : "" }, { "dropping-particle" : "", "family" : "Wangchuk", "given" : "N.", "non-dropping-particle" : "", "parse-names" : false, "suffix" : "" } ], "id" : "ITEM-2", "issued" : { "date-parts" : [ [ "2016" ] ] }, "number-of-pages" : "65", "publisher-place" : "Thimpu", "title" : "National snow leopard survey of Bhutan 2014-2016 (Phase I): sign and prey base survey", "type" : "report" }, "uris" : [ "http://www.mendeley.com/documents/?uuid=65db2156-e621-4f29-ba15-8bfa71dad462" ] } ], "mendeley" : { "formattedCitation" : "(Alexander et al., 2016; Thinley et al., 2016)", "plainTextFormattedCitation" : "(Alexander et al., 2016; Thinley et al., 2016)", "previouslyFormattedCitation" : "(Alexander et al., 2016; Thinley et al., 2016)" }, "properties" : { "noteIndex" : 0 }, "schema" : "https://github.com/citation-style-language/schema/raw/master/csl-citation.json" }</w:instrText>
      </w:r>
      <w:r w:rsidR="00651478">
        <w:rPr>
          <w:rFonts w:ascii="Times New Roman" w:eastAsia="Times New Roman" w:hAnsi="Times New Roman" w:cs="Times New Roman"/>
          <w:sz w:val="24"/>
          <w:szCs w:val="24"/>
          <w:lang w:eastAsia="en-IN" w:bidi="hi-IN"/>
        </w:rPr>
        <w:fldChar w:fldCharType="separate"/>
      </w:r>
      <w:r w:rsidR="00D15CF7" w:rsidRPr="00D15CF7">
        <w:rPr>
          <w:rFonts w:ascii="Times New Roman" w:eastAsia="Times New Roman" w:hAnsi="Times New Roman" w:cs="Times New Roman"/>
          <w:noProof/>
          <w:sz w:val="24"/>
          <w:szCs w:val="24"/>
          <w:lang w:eastAsia="en-IN" w:bidi="hi-IN"/>
        </w:rPr>
        <w:t>(Alexander et al., 2016; Thinley et al., 2016)</w:t>
      </w:r>
      <w:r w:rsidR="00651478">
        <w:rPr>
          <w:rFonts w:ascii="Times New Roman" w:eastAsia="Times New Roman" w:hAnsi="Times New Roman" w:cs="Times New Roman"/>
          <w:sz w:val="24"/>
          <w:szCs w:val="24"/>
          <w:lang w:eastAsia="en-IN" w:bidi="hi-IN"/>
        </w:rPr>
        <w:fldChar w:fldCharType="end"/>
      </w:r>
      <w:r w:rsidR="009664D8">
        <w:rPr>
          <w:rFonts w:ascii="Times New Roman" w:eastAsia="Times New Roman" w:hAnsi="Times New Roman" w:cs="Times New Roman"/>
          <w:sz w:val="24"/>
          <w:szCs w:val="24"/>
          <w:lang w:eastAsia="en-IN" w:bidi="hi-IN"/>
        </w:rPr>
        <w:t xml:space="preserve">. </w:t>
      </w:r>
      <w:r w:rsidR="0028515E">
        <w:rPr>
          <w:rFonts w:ascii="Times New Roman" w:eastAsia="Times New Roman" w:hAnsi="Times New Roman" w:cs="Times New Roman"/>
          <w:sz w:val="24"/>
          <w:szCs w:val="24"/>
          <w:lang w:eastAsia="en-IN" w:bidi="hi-IN"/>
        </w:rPr>
        <w:t xml:space="preserve">This is an incorrect and misleading interpretation. These are not density surfaces. They will always show most contrast close to detectors, whether or not that is where most variation in density occurs, and will be systematically different (as opposed to random fluctuation) for different </w:t>
      </w:r>
      <w:r w:rsidR="0028515E">
        <w:rPr>
          <w:rFonts w:ascii="Times New Roman" w:eastAsia="Times New Roman" w:hAnsi="Times New Roman" w:cs="Times New Roman"/>
          <w:sz w:val="24"/>
          <w:szCs w:val="24"/>
          <w:lang w:eastAsia="en-IN" w:bidi="hi-IN"/>
        </w:rPr>
        <w:lastRenderedPageBreak/>
        <w:t>detector locations, even when exactly the same individuals are being surveyed. &lt;See Appendix, if David can get it done in time.&gt;</w:t>
      </w:r>
    </w:p>
    <w:p w14:paraId="2E24AA58" w14:textId="77777777" w:rsidR="00CF18F4" w:rsidRDefault="00CF18F4" w:rsidP="00CF18F4">
      <w:pPr>
        <w:spacing w:after="0" w:line="240" w:lineRule="auto"/>
        <w:rPr>
          <w:rFonts w:ascii="Times New Roman" w:eastAsia="Times New Roman" w:hAnsi="Times New Roman" w:cs="Times New Roman"/>
          <w:sz w:val="24"/>
          <w:szCs w:val="24"/>
          <w:lang w:eastAsia="en-IN" w:bidi="hi-IN"/>
        </w:rPr>
      </w:pPr>
    </w:p>
    <w:p w14:paraId="4FA7B10F" w14:textId="6A76FEFB" w:rsidR="00C92135" w:rsidRDefault="00C92135"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leopards are known to have large home ranges of the order of 250-700 </w:t>
      </w:r>
      <w:proofErr w:type="spellStart"/>
      <w:r>
        <w:rPr>
          <w:rFonts w:ascii="Times New Roman" w:eastAsia="Times New Roman" w:hAnsi="Times New Roman" w:cs="Times New Roman"/>
          <w:sz w:val="24"/>
          <w:szCs w:val="24"/>
          <w:lang w:eastAsia="en-IN" w:bidi="hi-IN"/>
        </w:rPr>
        <w:t>sq</w:t>
      </w:r>
      <w:proofErr w:type="spellEnd"/>
      <w:r>
        <w:rPr>
          <w:rFonts w:ascii="Times New Roman" w:eastAsia="Times New Roman" w:hAnsi="Times New Roman" w:cs="Times New Roman"/>
          <w:sz w:val="24"/>
          <w:szCs w:val="24"/>
          <w:lang w:eastAsia="en-IN" w:bidi="hi-IN"/>
        </w:rPr>
        <w:t xml:space="preserve"> km in size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(Johansson et al.,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Ranges might be exclusive for territorial individuals, but populations of large felids generally are constituted of territorial, transient and floater individuals</w:t>
      </w:r>
      <w:r w:rsidR="004966CA">
        <w:rPr>
          <w:rFonts w:ascii="Times New Roman" w:eastAsia="Times New Roman" w:hAnsi="Times New Roman" w:cs="Times New Roman"/>
          <w:sz w:val="24"/>
          <w:szCs w:val="24"/>
          <w:lang w:eastAsia="en-IN" w:bidi="hi-IN"/>
        </w:rPr>
        <w:t xml:space="preserve"> from both sexes, with the latter </w:t>
      </w:r>
      <w:r w:rsidR="00BD6348">
        <w:rPr>
          <w:rFonts w:ascii="Times New Roman" w:eastAsia="Times New Roman" w:hAnsi="Times New Roman" w:cs="Times New Roman"/>
          <w:sz w:val="24"/>
          <w:szCs w:val="24"/>
          <w:lang w:eastAsia="en-IN" w:bidi="hi-IN"/>
        </w:rPr>
        <w:t xml:space="preserve">two </w:t>
      </w:r>
      <w:r w:rsidR="004966CA">
        <w:rPr>
          <w:rFonts w:ascii="Times New Roman" w:eastAsia="Times New Roman" w:hAnsi="Times New Roman" w:cs="Times New Roman"/>
          <w:sz w:val="24"/>
          <w:szCs w:val="24"/>
          <w:lang w:eastAsia="en-IN" w:bidi="hi-IN"/>
        </w:rPr>
        <w:t>categories leading to large scale overlaps</w:t>
      </w:r>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"10.1016/j.biocon.2016.03.004", "ISSN" : "00063207", "abstract" : "India harbours the largest wild tiger population in the world and Tropical Dry Forest areas constitute the largest habitat for them. Recent extinctions, however, from two high profile tiger reserves, highlight the vulnerability of tiger in this habitat. Our examination of historic range areas for tigers shows that populations are disappearing at a faster rate in Tropical Dry Forest (64% sites suffering local extinction in 100 years) than in any other suitable habitat in India. Focusing on data from the Tropical Dry Forest of Panna Tiger Reserve in central India, we examine the spatial ecology of the tiger population prior to its local extinction. We analyse home range sizes, overlaps and shifts, as well as the range expansion and contraction of radio-collared tigers between 1996 and 2005. In this reserve, the average annual home range sizes for both males (n = 2) and females (n = 4) were three to four times larger than those reported so far from other tropical habitats in India - male: mean 179.3 \u00b1 11.8 km2 (95% Fixed kernel; n = 7); female: mean 46.6 \u00b1 3.7 km2; (95% Fixed kernel; n = 16). Adult female home ranges were exclusive and overlapped little with neighbouring female ranges (3 \u00b1 1.46%, n = 6). Male home ranges were not exclusive: resident floater males shared space with territorial males and mated with resident females. Home ranges of all breeding radio-collared tigers extended beyond the protected area boundary and were exposed to edge effects that exist at the periphery and outside. With such spatial use patterns, security and management measures provided within the boundary are unlikely to be very successful in protecting the population. Protected Areas in Tropical Dry Forest across India are relatively small (366.92 \u00b1 422.12 km2 SD) and historical trends point towards a scale-mismatch that exists between the size of Protected Areas and the space use requirements of tigers. This scale mismatch adds to the vulnerability of existing small populations and perhaps explains why tiger populations in Tropical Dry Forest have disappeared at a faster rate than in any other tiger habitat of the sub-continent.", "author" : [ { "dropping-particle" : "", "family" : "Chundawat", "given" : "Raghunandan Singh", "non-dropping-particle" : "", "parse-names" : false, "suffix" : "" }, { "dropping-particle" : "", "family" : "Sharma", "given" : "Koustubh", "non-dropping-particle" : "", "parse-names" : false, "suffix" : "" }, { "dropping-particle" : "", "family" : "Gogate", "given" : "Neel", "non-dropping-particle" : "", "parse-names" : false, "suffix" : "" }, { "dropping-particle" : "", "family" : "Malik", "given" : "Pradeep K.", "non-dropping-particle" : "", "parse-names" : false, "suffix" : "" }, { "dropping-particle" : "", "family" : "Vanak", "given" : "Abi Tamim", "non-dropping-particle" : "", "parse-names" : false, "suffix" : "" } ], "container-title" : "Biological Conservation", "id" : "ITEM-1", "issued" : { "date-parts" : [ [ "2016" ] ] }, "page" : "146-153", "publisher" : "Elsevier Ltd", "title" : "Size matters: Scale mismatch between space use patterns of tigers and protected area size in a Tropical Dry Forest", "type" : "article-journal", "volume" : "197" }, "uris" : [ "http://www.mendeley.com/documents/?uuid=2abf69b2-f08d-49d8-a768-47c59111064c" ] }, { "id" : "ITEM-2",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"ITEM-2", "issued" : { "date-parts" : [ [ "2016" ] ] }, "page" : "1-7", "publisher" : "Elsevier Ltd", "title" : "Land sharing is essential for snow leopard conservation", "type" : "article-journal", "volume" : "203" }, "uris" : [ "http://www.mendeley.com/documents/?uuid=7ec6aa85-0fac-449b-8252-0ee96b7ad60b" ] } ], "mendeley" : { "formattedCitation" : "(Chundawat et al., 2016; Johansson et al., 2016)", "plainTextFormattedCitation" : "(Chundawat et al., 2016; Johansson et al., 2016)", "previouslyFormattedCitation" : "(Chundawat et al., 2016;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(Chundawat et al., 2016; Johansson et al.,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Density of a species on the other hand </w:t>
      </w:r>
      <w:proofErr w:type="gramStart"/>
      <w:r>
        <w:rPr>
          <w:rFonts w:ascii="Times New Roman" w:eastAsia="Times New Roman" w:hAnsi="Times New Roman" w:cs="Times New Roman"/>
          <w:sz w:val="24"/>
          <w:szCs w:val="24"/>
          <w:lang w:eastAsia="en-IN" w:bidi="hi-IN"/>
        </w:rPr>
        <w:t>is often strongly correlated</w:t>
      </w:r>
      <w:proofErr w:type="gramEnd"/>
      <w:r>
        <w:rPr>
          <w:rFonts w:ascii="Times New Roman" w:eastAsia="Times New Roman" w:hAnsi="Times New Roman" w:cs="Times New Roman"/>
          <w:sz w:val="24"/>
          <w:szCs w:val="24"/>
          <w:lang w:eastAsia="en-IN" w:bidi="hi-IN"/>
        </w:rPr>
        <w:t xml:space="preserve"> with the habitat quality and availability of prey. Analyses that assume constant density across large study areas can lead to spurious </w:t>
      </w:r>
      <w:r w:rsidR="00143BBC">
        <w:rPr>
          <w:rFonts w:ascii="Times New Roman" w:eastAsia="Times New Roman" w:hAnsi="Times New Roman" w:cs="Times New Roman"/>
          <w:sz w:val="24"/>
          <w:szCs w:val="24"/>
          <w:lang w:eastAsia="en-IN" w:bidi="hi-IN"/>
        </w:rPr>
        <w:t>inferences</w:t>
      </w:r>
      <w:r>
        <w:rPr>
          <w:rFonts w:ascii="Times New Roman" w:eastAsia="Times New Roman" w:hAnsi="Times New Roman" w:cs="Times New Roman"/>
          <w:sz w:val="24"/>
          <w:szCs w:val="24"/>
          <w:lang w:eastAsia="en-IN" w:bidi="hi-IN"/>
        </w:rPr>
        <w:t>.</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 xml:space="preserve">In addition, because </w:t>
      </w:r>
      <w:r w:rsidR="004966CA">
        <w:rPr>
          <w:rFonts w:ascii="Times New Roman" w:eastAsia="Times New Roman" w:hAnsi="Times New Roman" w:cs="Times New Roman"/>
          <w:sz w:val="24"/>
          <w:szCs w:val="24"/>
          <w:lang w:eastAsia="en-IN" w:bidi="hi-IN"/>
        </w:rPr>
        <w:t>snow leopard</w:t>
      </w:r>
      <w:r w:rsidR="00143BBC">
        <w:rPr>
          <w:rFonts w:ascii="Times New Roman" w:eastAsia="Times New Roman" w:hAnsi="Times New Roman" w:cs="Times New Roman"/>
          <w:sz w:val="24"/>
          <w:szCs w:val="24"/>
          <w:lang w:eastAsia="en-IN" w:bidi="hi-IN"/>
        </w:rPr>
        <w:t xml:space="preserve"> distribution</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 xml:space="preserve">is </w:t>
      </w:r>
      <w:r w:rsidR="004966CA">
        <w:rPr>
          <w:rFonts w:ascii="Times New Roman" w:eastAsia="Times New Roman" w:hAnsi="Times New Roman" w:cs="Times New Roman"/>
          <w:sz w:val="24"/>
          <w:szCs w:val="24"/>
          <w:lang w:eastAsia="en-IN" w:bidi="hi-IN"/>
        </w:rPr>
        <w:t>closely aligned to habitat types</w:t>
      </w:r>
      <w:r w:rsidR="00143BBC">
        <w:rPr>
          <w:rFonts w:ascii="Times New Roman" w:eastAsia="Times New Roman" w:hAnsi="Times New Roman" w:cs="Times New Roman"/>
          <w:sz w:val="24"/>
          <w:szCs w:val="24"/>
          <w:lang w:eastAsia="en-IN" w:bidi="hi-IN"/>
        </w:rPr>
        <w:t xml:space="preserve"> and</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demonstrates</w:t>
      </w:r>
      <w:r w:rsidR="004966CA">
        <w:rPr>
          <w:rFonts w:ascii="Times New Roman" w:eastAsia="Times New Roman" w:hAnsi="Times New Roman" w:cs="Times New Roman"/>
          <w:sz w:val="24"/>
          <w:szCs w:val="24"/>
          <w:lang w:eastAsia="en-IN" w:bidi="hi-IN"/>
        </w:rPr>
        <w:t xml:space="preserve"> strong spatial preferences</w:t>
      </w:r>
      <w:r w:rsidR="00143BBC">
        <w:rPr>
          <w:rFonts w:ascii="Times New Roman" w:eastAsia="Times New Roman" w:hAnsi="Times New Roman" w:cs="Times New Roman"/>
          <w:sz w:val="24"/>
          <w:szCs w:val="24"/>
          <w:lang w:eastAsia="en-IN" w:bidi="hi-IN"/>
        </w:rPr>
        <w:t>,</w:t>
      </w:r>
      <w:r w:rsidR="004966CA">
        <w:rPr>
          <w:rFonts w:ascii="Times New Roman" w:eastAsia="Times New Roman" w:hAnsi="Times New Roman" w:cs="Times New Roman"/>
          <w:sz w:val="24"/>
          <w:szCs w:val="24"/>
          <w:lang w:eastAsia="en-IN" w:bidi="hi-IN"/>
        </w:rPr>
        <w:t xml:space="preserve"> and </w:t>
      </w:r>
      <w:r w:rsidR="00143BBC">
        <w:rPr>
          <w:rFonts w:ascii="Times New Roman" w:eastAsia="Times New Roman" w:hAnsi="Times New Roman" w:cs="Times New Roman"/>
          <w:sz w:val="24"/>
          <w:szCs w:val="24"/>
          <w:lang w:eastAsia="en-IN" w:bidi="hi-IN"/>
        </w:rPr>
        <w:t xml:space="preserve">individual </w:t>
      </w:r>
      <w:r w:rsidR="004966CA">
        <w:rPr>
          <w:rFonts w:ascii="Times New Roman" w:eastAsia="Times New Roman" w:hAnsi="Times New Roman" w:cs="Times New Roman"/>
          <w:sz w:val="24"/>
          <w:szCs w:val="24"/>
          <w:lang w:eastAsia="en-IN" w:bidi="hi-IN"/>
        </w:rPr>
        <w:t xml:space="preserve">home ranges </w:t>
      </w:r>
      <w:r w:rsidR="00143BBC">
        <w:rPr>
          <w:rFonts w:ascii="Times New Roman" w:eastAsia="Times New Roman" w:hAnsi="Times New Roman" w:cs="Times New Roman"/>
          <w:sz w:val="24"/>
          <w:szCs w:val="24"/>
          <w:lang w:eastAsia="en-IN" w:bidi="hi-IN"/>
        </w:rPr>
        <w:t xml:space="preserve">tend to be </w:t>
      </w:r>
      <w:r w:rsidR="004966CA">
        <w:rPr>
          <w:rFonts w:ascii="Times New Roman" w:eastAsia="Times New Roman" w:hAnsi="Times New Roman" w:cs="Times New Roman"/>
          <w:sz w:val="24"/>
          <w:szCs w:val="24"/>
          <w:lang w:eastAsia="en-IN" w:bidi="hi-IN"/>
        </w:rPr>
        <w:t xml:space="preserve">larger than the length or width of </w:t>
      </w:r>
      <w:r w:rsidR="00143BBC">
        <w:rPr>
          <w:rFonts w:ascii="Times New Roman" w:eastAsia="Times New Roman" w:hAnsi="Times New Roman" w:cs="Times New Roman"/>
          <w:sz w:val="24"/>
          <w:szCs w:val="24"/>
          <w:lang w:eastAsia="en-IN" w:bidi="hi-IN"/>
        </w:rPr>
        <w:t xml:space="preserve">individual </w:t>
      </w:r>
      <w:r w:rsidR="004966CA">
        <w:rPr>
          <w:rFonts w:ascii="Times New Roman" w:eastAsia="Times New Roman" w:hAnsi="Times New Roman" w:cs="Times New Roman"/>
          <w:sz w:val="24"/>
          <w:szCs w:val="24"/>
          <w:lang w:eastAsia="en-IN" w:bidi="hi-IN"/>
        </w:rPr>
        <w:t>habitat patch</w:t>
      </w:r>
      <w:r w:rsidR="00143BBC">
        <w:rPr>
          <w:rFonts w:ascii="Times New Roman" w:eastAsia="Times New Roman" w:hAnsi="Times New Roman" w:cs="Times New Roman"/>
          <w:sz w:val="24"/>
          <w:szCs w:val="24"/>
          <w:lang w:eastAsia="en-IN" w:bidi="hi-IN"/>
        </w:rPr>
        <w:t>es</w:t>
      </w:r>
      <w:r w:rsidR="00433D3A">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(Johansson et al., 2016)</w:t>
      </w:r>
      <w:r w:rsidR="0032638D">
        <w:rPr>
          <w:rFonts w:ascii="Times New Roman" w:eastAsia="Times New Roman" w:hAnsi="Times New Roman" w:cs="Times New Roman"/>
          <w:sz w:val="24"/>
          <w:szCs w:val="24"/>
          <w:lang w:eastAsia="en-IN" w:bidi="hi-IN"/>
        </w:rPr>
        <w:fldChar w:fldCharType="end"/>
      </w:r>
      <w:r w:rsidR="004966CA">
        <w:rPr>
          <w:rFonts w:ascii="Times New Roman" w:eastAsia="Times New Roman" w:hAnsi="Times New Roman" w:cs="Times New Roman"/>
          <w:sz w:val="24"/>
          <w:szCs w:val="24"/>
          <w:lang w:eastAsia="en-IN" w:bidi="hi-IN"/>
        </w:rPr>
        <w:t>, inferences assuming ranging patterns around an activity centre</w:t>
      </w:r>
      <w:r w:rsidR="00143BBC">
        <w:rPr>
          <w:rFonts w:ascii="Times New Roman" w:eastAsia="Times New Roman" w:hAnsi="Times New Roman" w:cs="Times New Roman"/>
          <w:sz w:val="24"/>
          <w:szCs w:val="24"/>
          <w:lang w:eastAsia="en-IN" w:bidi="hi-IN"/>
        </w:rPr>
        <w:t>s that take no account of habitat types</w:t>
      </w:r>
      <w:r w:rsidR="004966CA">
        <w:rPr>
          <w:rFonts w:ascii="Times New Roman" w:eastAsia="Times New Roman" w:hAnsi="Times New Roman" w:cs="Times New Roman"/>
          <w:sz w:val="24"/>
          <w:szCs w:val="24"/>
          <w:lang w:eastAsia="en-IN" w:bidi="hi-IN"/>
        </w:rPr>
        <w:t xml:space="preserve"> could lead to</w:t>
      </w:r>
      <w:r w:rsidR="00D6374E">
        <w:rPr>
          <w:rFonts w:ascii="Times New Roman" w:eastAsia="Times New Roman" w:hAnsi="Times New Roman" w:cs="Times New Roman"/>
          <w:sz w:val="24"/>
          <w:szCs w:val="24"/>
          <w:lang w:eastAsia="en-IN" w:bidi="hi-IN"/>
        </w:rPr>
        <w:t xml:space="preserve"> biases</w:t>
      </w:r>
      <w:r w:rsidR="004966CA">
        <w:rPr>
          <w:rFonts w:ascii="Times New Roman" w:eastAsia="Times New Roman" w:hAnsi="Times New Roman" w:cs="Times New Roman"/>
          <w:sz w:val="24"/>
          <w:szCs w:val="24"/>
          <w:lang w:eastAsia="en-IN" w:bidi="hi-IN"/>
        </w:rPr>
        <w:t xml:space="preserve">. </w:t>
      </w:r>
    </w:p>
    <w:p w14:paraId="6F40640A" w14:textId="77777777" w:rsidR="000D2DBC" w:rsidRDefault="000D2DBC" w:rsidP="00CF18F4">
      <w:pPr>
        <w:spacing w:after="0" w:line="240" w:lineRule="auto"/>
        <w:rPr>
          <w:rFonts w:ascii="Times New Roman" w:eastAsia="Times New Roman" w:hAnsi="Times New Roman" w:cs="Times New Roman"/>
          <w:sz w:val="24"/>
          <w:szCs w:val="24"/>
          <w:lang w:eastAsia="en-IN" w:bidi="hi-IN"/>
        </w:rPr>
      </w:pPr>
    </w:p>
    <w:p w14:paraId="144ABA70" w14:textId="2E6383CA" w:rsidR="000D2DBC" w:rsidRPr="00CF18F4" w:rsidRDefault="000D2DBC"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analyse three neighbouring snow leopard populations in South Gobi, Mongolia to explore the effects of habitat covariates on detection </w:t>
      </w:r>
      <w:r w:rsidR="00BD6348">
        <w:rPr>
          <w:rFonts w:ascii="Times New Roman" w:eastAsia="Times New Roman" w:hAnsi="Times New Roman" w:cs="Times New Roman"/>
          <w:sz w:val="24"/>
          <w:szCs w:val="24"/>
          <w:lang w:eastAsia="en-IN" w:bidi="hi-IN"/>
        </w:rPr>
        <w:t>probability</w:t>
      </w:r>
      <w:r>
        <w:rPr>
          <w:rFonts w:ascii="Times New Roman" w:eastAsia="Times New Roman" w:hAnsi="Times New Roman" w:cs="Times New Roman"/>
          <w:sz w:val="24"/>
          <w:szCs w:val="24"/>
          <w:lang w:eastAsia="en-IN" w:bidi="hi-IN"/>
        </w:rPr>
        <w:t>, density and ranging patterns</w:t>
      </w:r>
      <w:r w:rsidR="00E67277">
        <w:rPr>
          <w:rFonts w:ascii="Times New Roman" w:eastAsia="Times New Roman" w:hAnsi="Times New Roman" w:cs="Times New Roman"/>
          <w:sz w:val="24"/>
          <w:szCs w:val="24"/>
          <w:lang w:eastAsia="en-IN" w:bidi="hi-IN"/>
        </w:rPr>
        <w:t xml:space="preserve">. </w:t>
      </w:r>
      <w:bookmarkStart w:id="14" w:name="OLE_LINK1"/>
      <w:bookmarkStart w:id="15" w:name="OLE_LINK2"/>
      <w:r w:rsidR="00E67277">
        <w:rPr>
          <w:rFonts w:ascii="Times New Roman" w:eastAsia="Times New Roman" w:hAnsi="Times New Roman" w:cs="Times New Roman"/>
          <w:sz w:val="24"/>
          <w:szCs w:val="24"/>
          <w:lang w:eastAsia="en-IN" w:bidi="hi-IN"/>
        </w:rPr>
        <w:t xml:space="preserve">We </w:t>
      </w:r>
      <w:r w:rsidR="00143BBC">
        <w:rPr>
          <w:rFonts w:ascii="Times New Roman" w:eastAsia="Times New Roman" w:hAnsi="Times New Roman" w:cs="Times New Roman"/>
          <w:sz w:val="24"/>
          <w:szCs w:val="24"/>
          <w:lang w:eastAsia="en-IN" w:bidi="hi-IN"/>
        </w:rPr>
        <w:t>consider a range of</w:t>
      </w:r>
      <w:r w:rsidR="00E67277">
        <w:rPr>
          <w:rFonts w:ascii="Times New Roman" w:eastAsia="Times New Roman" w:hAnsi="Times New Roman" w:cs="Times New Roman"/>
          <w:sz w:val="24"/>
          <w:szCs w:val="24"/>
          <w:lang w:eastAsia="en-IN" w:bidi="hi-IN"/>
        </w:rPr>
        <w:t xml:space="preserve"> candidate models and present abundance estimates from the</w:t>
      </w:r>
      <w:r w:rsidR="00143BBC">
        <w:rPr>
          <w:rFonts w:ascii="Times New Roman" w:eastAsia="Times New Roman" w:hAnsi="Times New Roman" w:cs="Times New Roman"/>
          <w:sz w:val="24"/>
          <w:szCs w:val="24"/>
          <w:lang w:eastAsia="en-IN" w:bidi="hi-IN"/>
        </w:rPr>
        <w:t xml:space="preserve"> best model, </w:t>
      </w:r>
      <w:r w:rsidR="00E67277">
        <w:rPr>
          <w:rFonts w:ascii="Times New Roman" w:eastAsia="Times New Roman" w:hAnsi="Times New Roman" w:cs="Times New Roman"/>
          <w:sz w:val="24"/>
          <w:szCs w:val="24"/>
          <w:lang w:eastAsia="en-IN" w:bidi="hi-IN"/>
        </w:rPr>
        <w:t>along with spatially variable density surfaces based on ecologically relevant covariates</w:t>
      </w:r>
      <w:r w:rsidR="00143BBC">
        <w:rPr>
          <w:rFonts w:ascii="Times New Roman" w:eastAsia="Times New Roman" w:hAnsi="Times New Roman" w:cs="Times New Roman"/>
          <w:sz w:val="24"/>
          <w:szCs w:val="24"/>
          <w:lang w:eastAsia="en-IN" w:bidi="hi-IN"/>
        </w:rPr>
        <w:t>.</w:t>
      </w:r>
      <w:bookmarkEnd w:id="14"/>
      <w:bookmarkEnd w:id="15"/>
      <w:r>
        <w:rPr>
          <w:rFonts w:ascii="Times New Roman" w:eastAsia="Times New Roman" w:hAnsi="Times New Roman" w:cs="Times New Roman"/>
          <w:sz w:val="24"/>
          <w:szCs w:val="24"/>
          <w:lang w:eastAsia="en-IN" w:bidi="hi-IN"/>
        </w:rPr>
        <w:t xml:space="preserve"> </w:t>
      </w:r>
      <w:r w:rsidR="00D6374E">
        <w:rPr>
          <w:rFonts w:ascii="Times New Roman" w:eastAsia="Times New Roman" w:hAnsi="Times New Roman" w:cs="Times New Roman"/>
          <w:sz w:val="24"/>
          <w:szCs w:val="24"/>
          <w:lang w:eastAsia="en-IN" w:bidi="hi-IN"/>
        </w:rPr>
        <w:t xml:space="preserve">We also compare the densities between the three study areas using information theoretic approach. </w:t>
      </w:r>
      <w:r w:rsidR="00E67277">
        <w:rPr>
          <w:rFonts w:ascii="Times New Roman" w:eastAsia="Times New Roman" w:hAnsi="Times New Roman" w:cs="Times New Roman"/>
          <w:sz w:val="24"/>
          <w:szCs w:val="24"/>
          <w:lang w:eastAsia="en-IN" w:bidi="hi-IN"/>
        </w:rPr>
        <w:t xml:space="preserve">The results provide </w:t>
      </w:r>
      <w:r>
        <w:rPr>
          <w:rFonts w:ascii="Times New Roman" w:eastAsia="Times New Roman" w:hAnsi="Times New Roman" w:cs="Times New Roman"/>
          <w:sz w:val="24"/>
          <w:szCs w:val="24"/>
          <w:lang w:eastAsia="en-IN" w:bidi="hi-IN"/>
        </w:rPr>
        <w:t xml:space="preserve">a </w:t>
      </w:r>
      <w:r w:rsidR="00E67277">
        <w:rPr>
          <w:rFonts w:ascii="Times New Roman" w:eastAsia="Times New Roman" w:hAnsi="Times New Roman" w:cs="Times New Roman"/>
          <w:sz w:val="24"/>
          <w:szCs w:val="24"/>
          <w:lang w:eastAsia="en-IN" w:bidi="hi-IN"/>
        </w:rPr>
        <w:t xml:space="preserve">set of </w:t>
      </w:r>
      <w:r>
        <w:rPr>
          <w:rFonts w:ascii="Times New Roman" w:eastAsia="Times New Roman" w:hAnsi="Times New Roman" w:cs="Times New Roman"/>
          <w:sz w:val="24"/>
          <w:szCs w:val="24"/>
          <w:lang w:eastAsia="en-IN" w:bidi="hi-IN"/>
        </w:rPr>
        <w:t>general guideline</w:t>
      </w:r>
      <w:r w:rsidR="00E67277">
        <w:rPr>
          <w:rFonts w:ascii="Times New Roman" w:eastAsia="Times New Roman" w:hAnsi="Times New Roman" w:cs="Times New Roman"/>
          <w:sz w:val="24"/>
          <w:szCs w:val="24"/>
          <w:lang w:eastAsia="en-IN" w:bidi="hi-IN"/>
        </w:rPr>
        <w:t>s</w:t>
      </w:r>
      <w:r>
        <w:rPr>
          <w:rFonts w:ascii="Times New Roman" w:eastAsia="Times New Roman" w:hAnsi="Times New Roman" w:cs="Times New Roman"/>
          <w:sz w:val="24"/>
          <w:szCs w:val="24"/>
          <w:lang w:eastAsia="en-IN" w:bidi="hi-IN"/>
        </w:rPr>
        <w:t xml:space="preserve"> </w:t>
      </w:r>
      <w:r w:rsidR="00433D3A">
        <w:rPr>
          <w:rFonts w:ascii="Times New Roman" w:eastAsia="Times New Roman" w:hAnsi="Times New Roman" w:cs="Times New Roman"/>
          <w:sz w:val="24"/>
          <w:szCs w:val="24"/>
          <w:lang w:eastAsia="en-IN" w:bidi="hi-IN"/>
        </w:rPr>
        <w:t>for</w:t>
      </w:r>
      <w:r w:rsidR="00143BBC">
        <w:rPr>
          <w:rFonts w:ascii="Times New Roman" w:eastAsia="Times New Roman" w:hAnsi="Times New Roman" w:cs="Times New Roman"/>
          <w:sz w:val="24"/>
          <w:szCs w:val="24"/>
          <w:lang w:eastAsia="en-IN" w:bidi="hi-IN"/>
        </w:rPr>
        <w:t xml:space="preserve"> </w:t>
      </w:r>
      <w:r w:rsidR="00E67277">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 xml:space="preserve">analysis of snow leopard populations in mountain habitats. </w:t>
      </w:r>
    </w:p>
    <w:p w14:paraId="11DF1642" w14:textId="77777777" w:rsidR="000D2DBC" w:rsidRDefault="000D2DBC" w:rsidP="00CF18F4">
      <w:pPr>
        <w:spacing w:after="0" w:line="240" w:lineRule="auto"/>
        <w:rPr>
          <w:rFonts w:ascii="Times New Roman" w:eastAsia="Times New Roman" w:hAnsi="Times New Roman" w:cs="Times New Roman"/>
          <w:sz w:val="24"/>
          <w:szCs w:val="24"/>
          <w:lang w:eastAsia="en-IN" w:bidi="hi-IN"/>
        </w:rPr>
      </w:pPr>
    </w:p>
    <w:p w14:paraId="3665A4F7" w14:textId="77777777" w:rsidR="00CF18F4" w:rsidRPr="00915F7C" w:rsidRDefault="00CF18F4" w:rsidP="00CF18F4">
      <w:pPr>
        <w:spacing w:after="0" w:line="240" w:lineRule="auto"/>
        <w:rPr>
          <w:rFonts w:ascii="Times New Roman" w:eastAsia="Times New Roman" w:hAnsi="Times New Roman" w:cs="Times New Roman"/>
          <w:b/>
          <w:bCs/>
          <w:sz w:val="24"/>
          <w:szCs w:val="24"/>
          <w:lang w:eastAsia="en-IN" w:bidi="hi-IN"/>
        </w:rPr>
      </w:pPr>
      <w:r w:rsidRPr="00915F7C">
        <w:rPr>
          <w:rFonts w:ascii="Times New Roman" w:eastAsia="Times New Roman" w:hAnsi="Times New Roman" w:cs="Times New Roman"/>
          <w:b/>
          <w:bCs/>
          <w:sz w:val="24"/>
          <w:szCs w:val="24"/>
          <w:lang w:eastAsia="en-IN" w:bidi="hi-IN"/>
        </w:rPr>
        <w:t>Methodology</w:t>
      </w:r>
    </w:p>
    <w:p w14:paraId="74765A0A" w14:textId="77777777" w:rsidR="000D2DBC" w:rsidRPr="00915F7C" w:rsidRDefault="000D2DBC" w:rsidP="00CF18F4">
      <w:pPr>
        <w:spacing w:after="0"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Study Area</w:t>
      </w:r>
    </w:p>
    <w:p w14:paraId="7B692851" w14:textId="63494421" w:rsidR="00E67277" w:rsidRPr="00CF18F4"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South Gobi is an important snow leopard habitat (</w:t>
      </w:r>
      <w:r w:rsidRPr="0013329A">
        <w:rPr>
          <w:rFonts w:ascii="Times New Roman" w:eastAsia="Times New Roman" w:hAnsi="Times New Roman" w:cs="Times New Roman"/>
          <w:sz w:val="24"/>
          <w:szCs w:val="24"/>
          <w:highlight w:val="yellow"/>
          <w:lang w:eastAsia="en-IN" w:bidi="hi-IN"/>
        </w:rPr>
        <w:t>fig 1XX, map of snow leopard distribution</w:t>
      </w:r>
      <w:r w:rsidR="00B70F6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w:t>
      </w:r>
      <w:r w:rsidR="00B70F6B">
        <w:rPr>
          <w:rFonts w:ascii="Times New Roman" w:eastAsia="Times New Roman" w:hAnsi="Times New Roman" w:cs="Times New Roman"/>
          <w:sz w:val="24"/>
          <w:szCs w:val="24"/>
          <w:lang w:eastAsia="en-IN" w:bidi="hi-IN"/>
        </w:rPr>
        <w:t xml:space="preserve"> The area </w:t>
      </w:r>
      <w:proofErr w:type="gramStart"/>
      <w:r w:rsidR="00B70F6B">
        <w:rPr>
          <w:rFonts w:ascii="Times New Roman" w:eastAsia="Times New Roman" w:hAnsi="Times New Roman" w:cs="Times New Roman"/>
          <w:sz w:val="24"/>
          <w:szCs w:val="24"/>
          <w:lang w:eastAsia="en-IN" w:bidi="hi-IN"/>
        </w:rPr>
        <w:t>is characterized</w:t>
      </w:r>
      <w:proofErr w:type="gramEnd"/>
      <w:r w:rsidR="00B70F6B">
        <w:rPr>
          <w:rFonts w:ascii="Times New Roman" w:eastAsia="Times New Roman" w:hAnsi="Times New Roman" w:cs="Times New Roman"/>
          <w:sz w:val="24"/>
          <w:szCs w:val="24"/>
          <w:lang w:eastAsia="en-IN" w:bidi="hi-IN"/>
        </w:rPr>
        <w:t xml:space="preserve"> </w:t>
      </w:r>
      <w:r w:rsidR="0013329A">
        <w:rPr>
          <w:rFonts w:ascii="Times New Roman" w:eastAsia="Times New Roman" w:hAnsi="Times New Roman" w:cs="Times New Roman"/>
          <w:sz w:val="24"/>
          <w:szCs w:val="24"/>
          <w:lang w:eastAsia="en-IN" w:bidi="hi-IN"/>
        </w:rPr>
        <w:t xml:space="preserve">by </w:t>
      </w:r>
      <w:r w:rsidR="00B70F6B">
        <w:rPr>
          <w:rFonts w:ascii="Times New Roman" w:eastAsia="Times New Roman" w:hAnsi="Times New Roman" w:cs="Times New Roman"/>
          <w:sz w:val="24"/>
          <w:szCs w:val="24"/>
          <w:lang w:eastAsia="en-IN" w:bidi="hi-IN"/>
        </w:rPr>
        <w:t xml:space="preserve">rugged mountain ranges interspersed with vast stretches of steppe. </w:t>
      </w:r>
      <w:r w:rsidR="00915F7C">
        <w:rPr>
          <w:rFonts w:ascii="Times New Roman" w:eastAsia="Times New Roman" w:hAnsi="Times New Roman" w:cs="Times New Roman"/>
          <w:sz w:val="24"/>
          <w:szCs w:val="24"/>
          <w:lang w:eastAsia="en-IN" w:bidi="hi-IN"/>
        </w:rPr>
        <w:t xml:space="preserve">The area </w:t>
      </w:r>
      <w:r w:rsidR="00B70F6B">
        <w:rPr>
          <w:rFonts w:ascii="Times New Roman" w:eastAsia="Times New Roman" w:hAnsi="Times New Roman" w:cs="Times New Roman"/>
          <w:sz w:val="24"/>
          <w:szCs w:val="24"/>
          <w:lang w:eastAsia="en-IN" w:bidi="hi-IN"/>
        </w:rPr>
        <w:t xml:space="preserve">has low human density of </w:t>
      </w:r>
      <w:r w:rsidR="00B70F6B" w:rsidRPr="0013329A">
        <w:rPr>
          <w:rFonts w:ascii="Times New Roman" w:eastAsia="Times New Roman" w:hAnsi="Times New Roman" w:cs="Times New Roman"/>
          <w:sz w:val="24"/>
          <w:szCs w:val="24"/>
          <w:highlight w:val="yellow"/>
          <w:lang w:eastAsia="en-IN" w:bidi="hi-IN"/>
        </w:rPr>
        <w:t>XX</w:t>
      </w:r>
      <w:r w:rsidR="00B70F6B">
        <w:rPr>
          <w:rFonts w:ascii="Times New Roman" w:eastAsia="Times New Roman" w:hAnsi="Times New Roman" w:cs="Times New Roman"/>
          <w:sz w:val="24"/>
          <w:szCs w:val="24"/>
          <w:lang w:eastAsia="en-IN" w:bidi="hi-IN"/>
        </w:rPr>
        <w:t xml:space="preserve"> people per </w:t>
      </w:r>
      <w:proofErr w:type="spellStart"/>
      <w:r w:rsidR="00B70F6B">
        <w:rPr>
          <w:rFonts w:ascii="Times New Roman" w:eastAsia="Times New Roman" w:hAnsi="Times New Roman" w:cs="Times New Roman"/>
          <w:sz w:val="24"/>
          <w:szCs w:val="24"/>
          <w:lang w:eastAsia="en-IN" w:bidi="hi-IN"/>
        </w:rPr>
        <w:t>sq</w:t>
      </w:r>
      <w:proofErr w:type="spellEnd"/>
      <w:r w:rsidR="00B70F6B">
        <w:rPr>
          <w:rFonts w:ascii="Times New Roman" w:eastAsia="Times New Roman" w:hAnsi="Times New Roman" w:cs="Times New Roman"/>
          <w:sz w:val="24"/>
          <w:szCs w:val="24"/>
          <w:lang w:eastAsia="en-IN" w:bidi="hi-IN"/>
        </w:rPr>
        <w:t xml:space="preserve"> km, even though the livestock popul</w:t>
      </w:r>
      <w:r w:rsidR="00915F7C">
        <w:rPr>
          <w:rFonts w:ascii="Times New Roman" w:eastAsia="Times New Roman" w:hAnsi="Times New Roman" w:cs="Times New Roman"/>
          <w:sz w:val="24"/>
          <w:szCs w:val="24"/>
          <w:lang w:eastAsia="en-IN" w:bidi="hi-IN"/>
        </w:rPr>
        <w:t xml:space="preserve">ation is rather high with a density of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heads per </w:t>
      </w:r>
      <w:proofErr w:type="spellStart"/>
      <w:r w:rsidR="00915F7C">
        <w:rPr>
          <w:rFonts w:ascii="Times New Roman" w:eastAsia="Times New Roman" w:hAnsi="Times New Roman" w:cs="Times New Roman"/>
          <w:sz w:val="24"/>
          <w:szCs w:val="24"/>
          <w:lang w:eastAsia="en-IN" w:bidi="hi-IN"/>
        </w:rPr>
        <w:t>sq</w:t>
      </w:r>
      <w:proofErr w:type="spellEnd"/>
      <w:r w:rsidR="00915F7C">
        <w:rPr>
          <w:rFonts w:ascii="Times New Roman" w:eastAsia="Times New Roman" w:hAnsi="Times New Roman" w:cs="Times New Roman"/>
          <w:sz w:val="24"/>
          <w:szCs w:val="24"/>
          <w:lang w:eastAsia="en-IN" w:bidi="hi-IN"/>
        </w:rPr>
        <w:t xml:space="preserve"> km. In 2008, the first ever long-term snow leopard research </w:t>
      </w:r>
      <w:proofErr w:type="gramStart"/>
      <w:r w:rsidR="00915F7C">
        <w:rPr>
          <w:rFonts w:ascii="Times New Roman" w:eastAsia="Times New Roman" w:hAnsi="Times New Roman" w:cs="Times New Roman"/>
          <w:sz w:val="24"/>
          <w:szCs w:val="24"/>
          <w:lang w:eastAsia="en-IN" w:bidi="hi-IN"/>
        </w:rPr>
        <w:t>was initiated</w:t>
      </w:r>
      <w:proofErr w:type="gramEnd"/>
      <w:r w:rsidR="00915F7C">
        <w:rPr>
          <w:rFonts w:ascii="Times New Roman" w:eastAsia="Times New Roman" w:hAnsi="Times New Roman" w:cs="Times New Roman"/>
          <w:sz w:val="24"/>
          <w:szCs w:val="24"/>
          <w:lang w:eastAsia="en-IN" w:bidi="hi-IN"/>
        </w:rPr>
        <w:t xml:space="preserve"> in the </w:t>
      </w:r>
      <w:proofErr w:type="spellStart"/>
      <w:r w:rsidR="00915F7C">
        <w:rPr>
          <w:rFonts w:ascii="Times New Roman" w:eastAsia="Times New Roman" w:hAnsi="Times New Roman" w:cs="Times New Roman"/>
          <w:sz w:val="24"/>
          <w:szCs w:val="24"/>
          <w:lang w:eastAsia="en-IN" w:bidi="hi-IN"/>
        </w:rPr>
        <w:t>Tost-Tosonbumba</w:t>
      </w:r>
      <w:proofErr w:type="spellEnd"/>
      <w:r w:rsidR="00915F7C">
        <w:rPr>
          <w:rFonts w:ascii="Times New Roman" w:eastAsia="Times New Roman" w:hAnsi="Times New Roman" w:cs="Times New Roman"/>
          <w:sz w:val="24"/>
          <w:szCs w:val="24"/>
          <w:lang w:eastAsia="en-IN" w:bidi="hi-IN"/>
        </w:rPr>
        <w:t xml:space="preserve"> Mountains of South Gobi. These mountains are partially protected through community based conservation programs such as Snow Leopard Enterprise and Livestock Insurance programs operational since </w:t>
      </w:r>
      <w:r w:rsidR="00915F7C" w:rsidRPr="0013329A">
        <w:rPr>
          <w:rFonts w:ascii="Times New Roman" w:eastAsia="Times New Roman" w:hAnsi="Times New Roman" w:cs="Times New Roman"/>
          <w:sz w:val="24"/>
          <w:szCs w:val="24"/>
          <w:highlight w:val="yellow"/>
          <w:lang w:eastAsia="en-IN" w:bidi="hi-IN"/>
        </w:rPr>
        <w:t>19XX</w:t>
      </w:r>
      <w:r w:rsidR="00915F7C">
        <w:rPr>
          <w:rFonts w:ascii="Times New Roman" w:eastAsia="Times New Roman" w:hAnsi="Times New Roman" w:cs="Times New Roman"/>
          <w:sz w:val="24"/>
          <w:szCs w:val="24"/>
          <w:lang w:eastAsia="en-IN" w:bidi="hi-IN"/>
        </w:rPr>
        <w:t xml:space="preserve"> and 2009 respectively (ref.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Recently though, the mountain range has been encompassed in a Protected Area by the Government of Mongolia. In the year 2013, the camera trapping work </w:t>
      </w:r>
      <w:proofErr w:type="gramStart"/>
      <w:r w:rsidR="00915F7C">
        <w:rPr>
          <w:rFonts w:ascii="Times New Roman" w:eastAsia="Times New Roman" w:hAnsi="Times New Roman" w:cs="Times New Roman"/>
          <w:sz w:val="24"/>
          <w:szCs w:val="24"/>
          <w:lang w:eastAsia="en-IN" w:bidi="hi-IN"/>
        </w:rPr>
        <w:t>was expanded</w:t>
      </w:r>
      <w:proofErr w:type="gramEnd"/>
      <w:r w:rsidR="00915F7C">
        <w:rPr>
          <w:rFonts w:ascii="Times New Roman" w:eastAsia="Times New Roman" w:hAnsi="Times New Roman" w:cs="Times New Roman"/>
          <w:sz w:val="24"/>
          <w:szCs w:val="24"/>
          <w:lang w:eastAsia="en-IN" w:bidi="hi-IN"/>
        </w:rPr>
        <w:t xml:space="preserve"> to two neighbouring areas, viz. </w:t>
      </w:r>
      <w:proofErr w:type="spellStart"/>
      <w:r w:rsidR="00915F7C">
        <w:rPr>
          <w:rFonts w:ascii="Times New Roman" w:eastAsia="Times New Roman" w:hAnsi="Times New Roman" w:cs="Times New Roman"/>
          <w:sz w:val="24"/>
          <w:szCs w:val="24"/>
          <w:lang w:eastAsia="en-IN" w:bidi="hi-IN"/>
        </w:rPr>
        <w:t>Nemegt</w:t>
      </w:r>
      <w:proofErr w:type="spellEnd"/>
      <w:r w:rsidR="00915F7C">
        <w:rPr>
          <w:rFonts w:ascii="Times New Roman" w:eastAsia="Times New Roman" w:hAnsi="Times New Roman" w:cs="Times New Roman"/>
          <w:sz w:val="24"/>
          <w:szCs w:val="24"/>
          <w:lang w:eastAsia="en-IN" w:bidi="hi-IN"/>
        </w:rPr>
        <w:t xml:space="preserve"> Mountain complex, and </w:t>
      </w:r>
      <w:proofErr w:type="spellStart"/>
      <w:r w:rsidR="00915F7C">
        <w:rPr>
          <w:rFonts w:ascii="Times New Roman" w:eastAsia="Times New Roman" w:hAnsi="Times New Roman" w:cs="Times New Roman"/>
          <w:sz w:val="24"/>
          <w:szCs w:val="24"/>
          <w:lang w:eastAsia="en-IN" w:bidi="hi-IN"/>
        </w:rPr>
        <w:t>Noyon</w:t>
      </w:r>
      <w:proofErr w:type="spellEnd"/>
      <w:r w:rsidR="00915F7C">
        <w:rPr>
          <w:rFonts w:ascii="Times New Roman" w:eastAsia="Times New Roman" w:hAnsi="Times New Roman" w:cs="Times New Roman"/>
          <w:sz w:val="24"/>
          <w:szCs w:val="24"/>
          <w:lang w:eastAsia="en-IN" w:bidi="hi-IN"/>
        </w:rPr>
        <w:t xml:space="preserve"> Mountain range. While </w:t>
      </w:r>
      <w:proofErr w:type="spellStart"/>
      <w:r w:rsidR="00915F7C">
        <w:rPr>
          <w:rFonts w:ascii="Times New Roman" w:eastAsia="Times New Roman" w:hAnsi="Times New Roman" w:cs="Times New Roman"/>
          <w:sz w:val="24"/>
          <w:szCs w:val="24"/>
          <w:lang w:eastAsia="en-IN" w:bidi="hi-IN"/>
        </w:rPr>
        <w:t>Noyon</w:t>
      </w:r>
      <w:proofErr w:type="spellEnd"/>
      <w:r w:rsidR="00915F7C">
        <w:rPr>
          <w:rFonts w:ascii="Times New Roman" w:eastAsia="Times New Roman" w:hAnsi="Times New Roman" w:cs="Times New Roman"/>
          <w:sz w:val="24"/>
          <w:szCs w:val="24"/>
          <w:lang w:eastAsia="en-IN" w:bidi="hi-IN"/>
        </w:rPr>
        <w:t xml:space="preserve"> Mountains are largely unprotected and have at least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operational mines extracting coal and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w:t>
      </w:r>
      <w:proofErr w:type="spellStart"/>
      <w:r w:rsidR="00915F7C">
        <w:rPr>
          <w:rFonts w:ascii="Times New Roman" w:eastAsia="Times New Roman" w:hAnsi="Times New Roman" w:cs="Times New Roman"/>
          <w:sz w:val="24"/>
          <w:szCs w:val="24"/>
          <w:lang w:eastAsia="en-IN" w:bidi="hi-IN"/>
        </w:rPr>
        <w:t>Nemegt</w:t>
      </w:r>
      <w:proofErr w:type="spellEnd"/>
      <w:r w:rsidR="00915F7C">
        <w:rPr>
          <w:rFonts w:ascii="Times New Roman" w:eastAsia="Times New Roman" w:hAnsi="Times New Roman" w:cs="Times New Roman"/>
          <w:sz w:val="24"/>
          <w:szCs w:val="24"/>
          <w:lang w:eastAsia="en-IN" w:bidi="hi-IN"/>
        </w:rPr>
        <w:t xml:space="preserve"> Mountains represent the strictly </w:t>
      </w:r>
      <w:proofErr w:type="gramStart"/>
      <w:r w:rsidR="00915F7C">
        <w:rPr>
          <w:rFonts w:ascii="Times New Roman" w:eastAsia="Times New Roman" w:hAnsi="Times New Roman" w:cs="Times New Roman"/>
          <w:sz w:val="24"/>
          <w:szCs w:val="24"/>
          <w:lang w:eastAsia="en-IN" w:bidi="hi-IN"/>
        </w:rPr>
        <w:t>Protected  Area</w:t>
      </w:r>
      <w:proofErr w:type="gramEnd"/>
      <w:r w:rsidR="00915F7C">
        <w:rPr>
          <w:rFonts w:ascii="Times New Roman" w:eastAsia="Times New Roman" w:hAnsi="Times New Roman" w:cs="Times New Roman"/>
          <w:sz w:val="24"/>
          <w:szCs w:val="24"/>
          <w:lang w:eastAsia="en-IN" w:bidi="hi-IN"/>
        </w:rPr>
        <w:t xml:space="preserve"> of </w:t>
      </w:r>
      <w:proofErr w:type="spellStart"/>
      <w:r w:rsidR="00915F7C">
        <w:rPr>
          <w:rFonts w:ascii="Times New Roman" w:eastAsia="Times New Roman" w:hAnsi="Times New Roman" w:cs="Times New Roman"/>
          <w:sz w:val="24"/>
          <w:szCs w:val="24"/>
          <w:lang w:eastAsia="en-IN" w:bidi="hi-IN"/>
        </w:rPr>
        <w:t>Gurvan</w:t>
      </w:r>
      <w:proofErr w:type="spellEnd"/>
      <w:r w:rsidR="00915F7C">
        <w:rPr>
          <w:rFonts w:ascii="Times New Roman" w:eastAsia="Times New Roman" w:hAnsi="Times New Roman" w:cs="Times New Roman"/>
          <w:sz w:val="24"/>
          <w:szCs w:val="24"/>
          <w:lang w:eastAsia="en-IN" w:bidi="hi-IN"/>
        </w:rPr>
        <w:t xml:space="preserve"> </w:t>
      </w:r>
      <w:proofErr w:type="spellStart"/>
      <w:r w:rsidR="00915F7C">
        <w:rPr>
          <w:rFonts w:ascii="Times New Roman" w:eastAsia="Times New Roman" w:hAnsi="Times New Roman" w:cs="Times New Roman"/>
          <w:sz w:val="24"/>
          <w:szCs w:val="24"/>
          <w:lang w:eastAsia="en-IN" w:bidi="hi-IN"/>
        </w:rPr>
        <w:t>Saikhan</w:t>
      </w:r>
      <w:proofErr w:type="spellEnd"/>
      <w:r w:rsidR="00915F7C">
        <w:rPr>
          <w:rFonts w:ascii="Times New Roman" w:eastAsia="Times New Roman" w:hAnsi="Times New Roman" w:cs="Times New Roman"/>
          <w:sz w:val="24"/>
          <w:szCs w:val="24"/>
          <w:lang w:eastAsia="en-IN" w:bidi="hi-IN"/>
        </w:rPr>
        <w:t xml:space="preserve"> National Park. The three Mountain ranges </w:t>
      </w:r>
      <w:proofErr w:type="gramStart"/>
      <w:r w:rsidR="00915F7C">
        <w:rPr>
          <w:rFonts w:ascii="Times New Roman" w:eastAsia="Times New Roman" w:hAnsi="Times New Roman" w:cs="Times New Roman"/>
          <w:sz w:val="24"/>
          <w:szCs w:val="24"/>
          <w:lang w:eastAsia="en-IN" w:bidi="hi-IN"/>
        </w:rPr>
        <w:t>are separated</w:t>
      </w:r>
      <w:proofErr w:type="gramEnd"/>
      <w:r w:rsidR="00915F7C">
        <w:rPr>
          <w:rFonts w:ascii="Times New Roman" w:eastAsia="Times New Roman" w:hAnsi="Times New Roman" w:cs="Times New Roman"/>
          <w:sz w:val="24"/>
          <w:szCs w:val="24"/>
          <w:lang w:eastAsia="en-IN" w:bidi="hi-IN"/>
        </w:rPr>
        <w:t xml:space="preserve"> by several kilometres of steppe</w:t>
      </w:r>
      <w:r w:rsidR="001D219B">
        <w:rPr>
          <w:rFonts w:ascii="Times New Roman" w:eastAsia="Times New Roman" w:hAnsi="Times New Roman" w:cs="Times New Roman"/>
          <w:sz w:val="24"/>
          <w:szCs w:val="24"/>
          <w:lang w:eastAsia="en-IN" w:bidi="hi-IN"/>
        </w:rPr>
        <w:t xml:space="preserve"> (fig XX)</w:t>
      </w:r>
      <w:r w:rsidR="00915F7C">
        <w:rPr>
          <w:rFonts w:ascii="Times New Roman" w:eastAsia="Times New Roman" w:hAnsi="Times New Roman" w:cs="Times New Roman"/>
          <w:sz w:val="24"/>
          <w:szCs w:val="24"/>
          <w:lang w:eastAsia="en-IN" w:bidi="hi-IN"/>
        </w:rPr>
        <w:t>. Although camera trapping over several years has revealed emigration and immigration of individuals between them, within a trapping season characterized by 2-3 months, we found no evidence of any interaction between these t</w:t>
      </w:r>
      <w:r w:rsidR="001D219B">
        <w:rPr>
          <w:rFonts w:ascii="Times New Roman" w:eastAsia="Times New Roman" w:hAnsi="Times New Roman" w:cs="Times New Roman"/>
          <w:sz w:val="24"/>
          <w:szCs w:val="24"/>
          <w:lang w:eastAsia="en-IN" w:bidi="hi-IN"/>
        </w:rPr>
        <w:t>hree populations.</w:t>
      </w:r>
    </w:p>
    <w:p w14:paraId="0C3CA0D8" w14:textId="77777777" w:rsidR="00CF18F4" w:rsidRDefault="00CF18F4"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Sampling for data collection</w:t>
      </w:r>
    </w:p>
    <w:p w14:paraId="0CF323DD" w14:textId="57EA0685" w:rsidR="00915F7C" w:rsidRDefault="00915F7C"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Digital camera traps (</w:t>
      </w:r>
      <w:proofErr w:type="spellStart"/>
      <w:r>
        <w:rPr>
          <w:rFonts w:ascii="Times New Roman" w:eastAsia="Times New Roman" w:hAnsi="Times New Roman" w:cs="Times New Roman"/>
          <w:sz w:val="24"/>
          <w:szCs w:val="24"/>
          <w:lang w:eastAsia="en-IN" w:bidi="hi-IN"/>
        </w:rPr>
        <w:t>Reconyx</w:t>
      </w:r>
      <w:r>
        <w:rPr>
          <w:rFonts w:ascii="Times New Roman" w:eastAsia="Times New Roman" w:hAnsi="Times New Roman" w:cs="Times New Roman"/>
          <w:sz w:val="24"/>
          <w:szCs w:val="24"/>
          <w:vertAlign w:val="superscript"/>
          <w:lang w:eastAsia="en-IN" w:bidi="hi-IN"/>
        </w:rPr>
        <w:t>TM</w:t>
      </w:r>
      <w:proofErr w:type="spellEnd"/>
      <w:r>
        <w:rPr>
          <w:rFonts w:ascii="Times New Roman" w:eastAsia="Times New Roman" w:hAnsi="Times New Roman" w:cs="Times New Roman"/>
          <w:sz w:val="24"/>
          <w:szCs w:val="24"/>
          <w:lang w:eastAsia="en-IN" w:bidi="hi-IN"/>
        </w:rPr>
        <w:t xml:space="preserve">) with a combination of infrared and motion sensors to detect animal movement, and low-glow monochrome illumination </w:t>
      </w:r>
      <w:proofErr w:type="gramStart"/>
      <w:r>
        <w:rPr>
          <w:rFonts w:ascii="Times New Roman" w:eastAsia="Times New Roman" w:hAnsi="Times New Roman" w:cs="Times New Roman"/>
          <w:sz w:val="24"/>
          <w:szCs w:val="24"/>
          <w:lang w:eastAsia="en-IN" w:bidi="hi-IN"/>
        </w:rPr>
        <w:t>were used</w:t>
      </w:r>
      <w:proofErr w:type="gramEnd"/>
      <w:r>
        <w:rPr>
          <w:rFonts w:ascii="Times New Roman" w:eastAsia="Times New Roman" w:hAnsi="Times New Roman" w:cs="Times New Roman"/>
          <w:sz w:val="24"/>
          <w:szCs w:val="24"/>
          <w:lang w:eastAsia="en-IN" w:bidi="hi-IN"/>
        </w:rPr>
        <w:t xml:space="preserve"> to sample snow leopard </w:t>
      </w:r>
      <w:proofErr w:type="spellStart"/>
      <w:r>
        <w:rPr>
          <w:rFonts w:ascii="Times New Roman" w:eastAsia="Times New Roman" w:hAnsi="Times New Roman" w:cs="Times New Roman"/>
          <w:sz w:val="24"/>
          <w:szCs w:val="24"/>
          <w:lang w:eastAsia="en-IN" w:bidi="hi-IN"/>
        </w:rPr>
        <w:t>popualtions</w:t>
      </w:r>
      <w:proofErr w:type="spellEnd"/>
      <w:r>
        <w:rPr>
          <w:rFonts w:ascii="Times New Roman" w:eastAsia="Times New Roman" w:hAnsi="Times New Roman" w:cs="Times New Roman"/>
          <w:sz w:val="24"/>
          <w:szCs w:val="24"/>
          <w:lang w:eastAsia="en-IN" w:bidi="hi-IN"/>
        </w:rPr>
        <w:t>. The number of cameras varied between 30 and 40, depending on the minimum convex polygon of the s</w:t>
      </w:r>
      <w:r w:rsidR="000D6EE1">
        <w:rPr>
          <w:rFonts w:ascii="Times New Roman" w:eastAsia="Times New Roman" w:hAnsi="Times New Roman" w:cs="Times New Roman"/>
          <w:sz w:val="24"/>
          <w:szCs w:val="24"/>
          <w:lang w:eastAsia="en-IN" w:bidi="hi-IN"/>
        </w:rPr>
        <w:t xml:space="preserve">ampled area that ranged from </w:t>
      </w:r>
      <w:r w:rsidR="002411DB">
        <w:rPr>
          <w:rFonts w:ascii="Times New Roman" w:eastAsia="Times New Roman" w:hAnsi="Times New Roman" w:cs="Times New Roman"/>
          <w:sz w:val="24"/>
          <w:szCs w:val="24"/>
          <w:lang w:eastAsia="en-IN" w:bidi="hi-IN"/>
        </w:rPr>
        <w:t>920</w:t>
      </w:r>
      <w:r w:rsidR="000D6EE1">
        <w:rPr>
          <w:rFonts w:ascii="Times New Roman" w:eastAsia="Times New Roman" w:hAnsi="Times New Roman" w:cs="Times New Roman"/>
          <w:sz w:val="24"/>
          <w:szCs w:val="24"/>
          <w:lang w:eastAsia="en-IN" w:bidi="hi-IN"/>
        </w:rPr>
        <w:t xml:space="preserve"> to </w:t>
      </w:r>
      <w:r w:rsidR="002411DB">
        <w:rPr>
          <w:rFonts w:ascii="Times New Roman" w:eastAsia="Times New Roman" w:hAnsi="Times New Roman" w:cs="Times New Roman"/>
          <w:sz w:val="24"/>
          <w:szCs w:val="24"/>
          <w:lang w:eastAsia="en-IN" w:bidi="hi-IN"/>
        </w:rPr>
        <w:t xml:space="preserve">1200 </w:t>
      </w:r>
      <w:proofErr w:type="spellStart"/>
      <w:r w:rsidR="000D6EE1">
        <w:rPr>
          <w:rFonts w:ascii="Times New Roman" w:eastAsia="Times New Roman" w:hAnsi="Times New Roman" w:cs="Times New Roman"/>
          <w:sz w:val="24"/>
          <w:szCs w:val="24"/>
          <w:lang w:eastAsia="en-IN" w:bidi="hi-IN"/>
        </w:rPr>
        <w:t>sq</w:t>
      </w:r>
      <w:proofErr w:type="spellEnd"/>
      <w:r w:rsidR="000D6EE1">
        <w:rPr>
          <w:rFonts w:ascii="Times New Roman" w:eastAsia="Times New Roman" w:hAnsi="Times New Roman" w:cs="Times New Roman"/>
          <w:sz w:val="24"/>
          <w:szCs w:val="24"/>
          <w:lang w:eastAsia="en-IN" w:bidi="hi-IN"/>
        </w:rPr>
        <w:t xml:space="preserve"> km. We used networking approach to place cameras in the field every 1-3 km from another nearby camera. </w:t>
      </w:r>
      <w:r w:rsidR="000D6EE1">
        <w:rPr>
          <w:rFonts w:ascii="Times New Roman" w:eastAsia="Times New Roman" w:hAnsi="Times New Roman" w:cs="Times New Roman"/>
          <w:sz w:val="24"/>
          <w:szCs w:val="24"/>
          <w:lang w:eastAsia="en-IN" w:bidi="hi-IN"/>
        </w:rPr>
        <w:lastRenderedPageBreak/>
        <w:t xml:space="preserve">Precise camera trap locations </w:t>
      </w:r>
      <w:proofErr w:type="gramStart"/>
      <w:r w:rsidR="000D6EE1">
        <w:rPr>
          <w:rFonts w:ascii="Times New Roman" w:eastAsia="Times New Roman" w:hAnsi="Times New Roman" w:cs="Times New Roman"/>
          <w:sz w:val="24"/>
          <w:szCs w:val="24"/>
          <w:lang w:eastAsia="en-IN" w:bidi="hi-IN"/>
        </w:rPr>
        <w:t>were identified</w:t>
      </w:r>
      <w:proofErr w:type="gramEnd"/>
      <w:r w:rsidR="000D6EE1">
        <w:rPr>
          <w:rFonts w:ascii="Times New Roman" w:eastAsia="Times New Roman" w:hAnsi="Times New Roman" w:cs="Times New Roman"/>
          <w:sz w:val="24"/>
          <w:szCs w:val="24"/>
          <w:lang w:eastAsia="en-IN" w:bidi="hi-IN"/>
        </w:rPr>
        <w:t xml:space="preserve"> by surveying 2-5 km on foot in the mountains, searching for sites where possibility of capturing snow leopards was high. This </w:t>
      </w:r>
      <w:proofErr w:type="gramStart"/>
      <w:r w:rsidR="000D6EE1">
        <w:rPr>
          <w:rFonts w:ascii="Times New Roman" w:eastAsia="Times New Roman" w:hAnsi="Times New Roman" w:cs="Times New Roman"/>
          <w:sz w:val="24"/>
          <w:szCs w:val="24"/>
          <w:lang w:eastAsia="en-IN" w:bidi="hi-IN"/>
        </w:rPr>
        <w:t>was achieved</w:t>
      </w:r>
      <w:proofErr w:type="gramEnd"/>
      <w:r w:rsidR="000D6EE1">
        <w:rPr>
          <w:rFonts w:ascii="Times New Roman" w:eastAsia="Times New Roman" w:hAnsi="Times New Roman" w:cs="Times New Roman"/>
          <w:sz w:val="24"/>
          <w:szCs w:val="24"/>
          <w:lang w:eastAsia="en-IN" w:bidi="hi-IN"/>
        </w:rPr>
        <w:t xml:space="preserve"> by looking for sites with fresh snow leopard signs identifiable as scrapes or fresh urine markings. </w:t>
      </w:r>
      <w:proofErr w:type="gramStart"/>
      <w:r w:rsidR="000D6EE1">
        <w:rPr>
          <w:rFonts w:ascii="Times New Roman" w:eastAsia="Times New Roman" w:hAnsi="Times New Roman" w:cs="Times New Roman"/>
          <w:sz w:val="24"/>
          <w:szCs w:val="24"/>
          <w:lang w:eastAsia="en-IN" w:bidi="hi-IN"/>
        </w:rPr>
        <w:t>Most camera trap locations</w:t>
      </w:r>
      <w:proofErr w:type="gramEnd"/>
      <w:r w:rsidR="000D6EE1">
        <w:rPr>
          <w:rFonts w:ascii="Times New Roman" w:eastAsia="Times New Roman" w:hAnsi="Times New Roman" w:cs="Times New Roman"/>
          <w:sz w:val="24"/>
          <w:szCs w:val="24"/>
          <w:lang w:eastAsia="en-IN" w:bidi="hi-IN"/>
        </w:rPr>
        <w:t xml:space="preserve"> were characterized as saddles on ridgelines, overhanging rocks or steep canyon walls where snow leopards tend to mark and scrape. While we found ample fresh signs to identify the best </w:t>
      </w:r>
      <w:r w:rsidR="00834BD9">
        <w:rPr>
          <w:rFonts w:ascii="Times New Roman" w:eastAsia="Times New Roman" w:hAnsi="Times New Roman" w:cs="Times New Roman"/>
          <w:sz w:val="24"/>
          <w:szCs w:val="24"/>
          <w:lang w:eastAsia="en-IN" w:bidi="hi-IN"/>
        </w:rPr>
        <w:t>sites for installing camera traps in the partially and fully protected sites</w:t>
      </w:r>
      <w:proofErr w:type="gramStart"/>
      <w:r w:rsidR="00834BD9">
        <w:rPr>
          <w:rFonts w:ascii="Times New Roman" w:eastAsia="Times New Roman" w:hAnsi="Times New Roman" w:cs="Times New Roman"/>
          <w:sz w:val="24"/>
          <w:szCs w:val="24"/>
          <w:lang w:eastAsia="en-IN" w:bidi="hi-IN"/>
        </w:rPr>
        <w:t>;</w:t>
      </w:r>
      <w:proofErr w:type="gramEnd"/>
      <w:r w:rsidR="00834BD9">
        <w:rPr>
          <w:rFonts w:ascii="Times New Roman" w:eastAsia="Times New Roman" w:hAnsi="Times New Roman" w:cs="Times New Roman"/>
          <w:sz w:val="24"/>
          <w:szCs w:val="24"/>
          <w:lang w:eastAsia="en-IN" w:bidi="hi-IN"/>
        </w:rPr>
        <w:t xml:space="preserve"> there were few</w:t>
      </w:r>
      <w:r w:rsidR="001D219B">
        <w:rPr>
          <w:rFonts w:ascii="Times New Roman" w:eastAsia="Times New Roman" w:hAnsi="Times New Roman" w:cs="Times New Roman"/>
          <w:sz w:val="24"/>
          <w:szCs w:val="24"/>
          <w:lang w:eastAsia="en-IN" w:bidi="hi-IN"/>
        </w:rPr>
        <w:t>er</w:t>
      </w:r>
      <w:r w:rsidR="00834BD9">
        <w:rPr>
          <w:rFonts w:ascii="Times New Roman" w:eastAsia="Times New Roman" w:hAnsi="Times New Roman" w:cs="Times New Roman"/>
          <w:sz w:val="24"/>
          <w:szCs w:val="24"/>
          <w:lang w:eastAsia="en-IN" w:bidi="hi-IN"/>
        </w:rPr>
        <w:t xml:space="preserve"> snow leopard signs in the unprotected area, and we identified the best sites for installing camera traps based on intuition and knowledge of snow leopard natural history from other sampling areas in the region.</w:t>
      </w:r>
      <w:r w:rsidR="00F046AE">
        <w:rPr>
          <w:rFonts w:ascii="Times New Roman" w:eastAsia="Times New Roman" w:hAnsi="Times New Roman" w:cs="Times New Roman"/>
          <w:sz w:val="24"/>
          <w:szCs w:val="24"/>
          <w:lang w:eastAsia="en-IN" w:bidi="hi-IN"/>
        </w:rPr>
        <w:t xml:space="preserve"> All cameras were left in the field for an average of 105.45</w:t>
      </w:r>
      <w:r w:rsidR="008D16D6">
        <w:rPr>
          <w:rFonts w:ascii="Times New Roman" w:eastAsia="Times New Roman" w:hAnsi="Times New Roman" w:cs="Times New Roman"/>
          <w:sz w:val="24"/>
          <w:szCs w:val="24"/>
          <w:lang w:eastAsia="en-IN" w:bidi="hi-IN"/>
        </w:rPr>
        <w:t xml:space="preserve"> (SE11.81)</w:t>
      </w:r>
      <w:r w:rsidR="00F046AE">
        <w:rPr>
          <w:rFonts w:ascii="Times New Roman" w:eastAsia="Times New Roman" w:hAnsi="Times New Roman" w:cs="Times New Roman"/>
          <w:sz w:val="24"/>
          <w:szCs w:val="24"/>
          <w:lang w:eastAsia="en-IN" w:bidi="hi-IN"/>
        </w:rPr>
        <w:t>, 50.47</w:t>
      </w:r>
      <w:r w:rsidR="008D16D6">
        <w:rPr>
          <w:rFonts w:ascii="Times New Roman" w:eastAsia="Times New Roman" w:hAnsi="Times New Roman" w:cs="Times New Roman"/>
          <w:sz w:val="24"/>
          <w:szCs w:val="24"/>
          <w:lang w:eastAsia="en-IN" w:bidi="hi-IN"/>
        </w:rPr>
        <w:t xml:space="preserve"> (SE4.44)</w:t>
      </w:r>
      <w:r w:rsidR="00F046AE">
        <w:rPr>
          <w:rFonts w:ascii="Times New Roman" w:eastAsia="Times New Roman" w:hAnsi="Times New Roman" w:cs="Times New Roman"/>
          <w:sz w:val="24"/>
          <w:szCs w:val="24"/>
          <w:lang w:eastAsia="en-IN" w:bidi="hi-IN"/>
        </w:rPr>
        <w:t xml:space="preserve"> and 89.89</w:t>
      </w:r>
      <w:r w:rsidR="008D16D6">
        <w:rPr>
          <w:rFonts w:ascii="Times New Roman" w:eastAsia="Times New Roman" w:hAnsi="Times New Roman" w:cs="Times New Roman"/>
          <w:sz w:val="24"/>
          <w:szCs w:val="24"/>
          <w:lang w:eastAsia="en-IN" w:bidi="hi-IN"/>
        </w:rPr>
        <w:t xml:space="preserve"> (2.44)</w:t>
      </w:r>
      <w:r w:rsidR="00F046AE">
        <w:rPr>
          <w:rFonts w:ascii="Times New Roman" w:eastAsia="Times New Roman" w:hAnsi="Times New Roman" w:cs="Times New Roman"/>
          <w:sz w:val="24"/>
          <w:szCs w:val="24"/>
          <w:lang w:eastAsia="en-IN" w:bidi="hi-IN"/>
        </w:rPr>
        <w:t xml:space="preserve"> days in the partially protected, strictly protected and unprotected habitats respectively. </w:t>
      </w:r>
      <w:r w:rsidR="0032638D">
        <w:rPr>
          <w:rFonts w:ascii="Times New Roman" w:eastAsia="Times New Roman" w:hAnsi="Times New Roman" w:cs="Times New Roman"/>
          <w:sz w:val="24"/>
          <w:szCs w:val="24"/>
          <w:lang w:eastAsia="en-IN" w:bidi="hi-IN"/>
        </w:rPr>
        <w:t xml:space="preserve">It took between 7-20 days to set up camera traps in the field, and nearly half the time to collect them. Each camera’s set up </w:t>
      </w:r>
      <w:r w:rsidR="001D219B">
        <w:rPr>
          <w:rFonts w:ascii="Times New Roman" w:eastAsia="Times New Roman" w:hAnsi="Times New Roman" w:cs="Times New Roman"/>
          <w:sz w:val="24"/>
          <w:szCs w:val="24"/>
          <w:lang w:eastAsia="en-IN" w:bidi="hi-IN"/>
        </w:rPr>
        <w:t xml:space="preserve">date and operational history </w:t>
      </w:r>
      <w:proofErr w:type="gramStart"/>
      <w:r w:rsidR="001D219B">
        <w:rPr>
          <w:rFonts w:ascii="Times New Roman" w:eastAsia="Times New Roman" w:hAnsi="Times New Roman" w:cs="Times New Roman"/>
          <w:sz w:val="24"/>
          <w:szCs w:val="24"/>
          <w:lang w:eastAsia="en-IN" w:bidi="hi-IN"/>
        </w:rPr>
        <w:t>were used</w:t>
      </w:r>
      <w:proofErr w:type="gramEnd"/>
      <w:r w:rsidR="001D219B">
        <w:rPr>
          <w:rFonts w:ascii="Times New Roman" w:eastAsia="Times New Roman" w:hAnsi="Times New Roman" w:cs="Times New Roman"/>
          <w:sz w:val="24"/>
          <w:szCs w:val="24"/>
          <w:lang w:eastAsia="en-IN" w:bidi="hi-IN"/>
        </w:rPr>
        <w:t xml:space="preserve"> to determine effort </w:t>
      </w:r>
      <w:r w:rsidR="0032638D">
        <w:rPr>
          <w:rFonts w:ascii="Times New Roman" w:eastAsia="Times New Roman" w:hAnsi="Times New Roman" w:cs="Times New Roman"/>
          <w:sz w:val="24"/>
          <w:szCs w:val="24"/>
          <w:lang w:eastAsia="en-IN" w:bidi="hi-IN"/>
        </w:rPr>
        <w:t>to enable analysis based on times.</w:t>
      </w:r>
    </w:p>
    <w:p w14:paraId="66B37AE6" w14:textId="77777777" w:rsidR="00834BD9" w:rsidRDefault="00834BD9" w:rsidP="00915F7C">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834BD9">
        <w:rPr>
          <w:rFonts w:ascii="Times New Roman" w:eastAsia="Times New Roman" w:hAnsi="Times New Roman" w:cs="Times New Roman"/>
          <w:b/>
          <w:bCs/>
          <w:sz w:val="24"/>
          <w:szCs w:val="24"/>
          <w:lang w:eastAsia="en-IN" w:bidi="hi-IN"/>
        </w:rPr>
        <w:t>Demarcation of sampling mask and identifying habitat covariates</w:t>
      </w:r>
    </w:p>
    <w:p w14:paraId="0E7EAA71" w14:textId="21C10B0D" w:rsidR="00834BD9"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leopards </w:t>
      </w:r>
      <w:proofErr w:type="gramStart"/>
      <w:r>
        <w:rPr>
          <w:rFonts w:ascii="Times New Roman" w:eastAsia="Times New Roman" w:hAnsi="Times New Roman" w:cs="Times New Roman"/>
          <w:sz w:val="24"/>
          <w:szCs w:val="24"/>
          <w:lang w:eastAsia="en-IN" w:bidi="hi-IN"/>
        </w:rPr>
        <w:t>are known</w:t>
      </w:r>
      <w:proofErr w:type="gramEnd"/>
      <w:r>
        <w:rPr>
          <w:rFonts w:ascii="Times New Roman" w:eastAsia="Times New Roman" w:hAnsi="Times New Roman" w:cs="Times New Roman"/>
          <w:sz w:val="24"/>
          <w:szCs w:val="24"/>
          <w:lang w:eastAsia="en-IN" w:bidi="hi-IN"/>
        </w:rPr>
        <w:t xml:space="preserve"> to use rugged mountains and tend to avoid flat terrain (Johansson et al. 2015). </w:t>
      </w:r>
      <w:r w:rsidR="00BD6348">
        <w:rPr>
          <w:rFonts w:ascii="Times New Roman" w:eastAsia="Times New Roman" w:hAnsi="Times New Roman" w:cs="Times New Roman"/>
          <w:sz w:val="24"/>
          <w:szCs w:val="24"/>
          <w:lang w:eastAsia="en-IN" w:bidi="hi-IN"/>
        </w:rPr>
        <w:t>To characterize habitats, w</w:t>
      </w:r>
      <w:r>
        <w:rPr>
          <w:rFonts w:ascii="Times New Roman" w:eastAsia="Times New Roman" w:hAnsi="Times New Roman" w:cs="Times New Roman"/>
          <w:sz w:val="24"/>
          <w:szCs w:val="24"/>
          <w:lang w:eastAsia="en-IN" w:bidi="hi-IN"/>
        </w:rPr>
        <w:t xml:space="preserve">e used logistic regression on 35,000 telemetry locations representing 20 adult snow leopards, using terrain ruggedness index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(Riley et al., 1999)</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as dependent variable. We then chose </w:t>
      </w:r>
      <w:r w:rsidR="0013329A">
        <w:rPr>
          <w:rFonts w:ascii="Times New Roman" w:eastAsia="Times New Roman" w:hAnsi="Times New Roman" w:cs="Times New Roman"/>
          <w:sz w:val="24"/>
          <w:szCs w:val="24"/>
          <w:lang w:eastAsia="en-IN" w:bidi="hi-IN"/>
        </w:rPr>
        <w:t xml:space="preserve">regions with estimated </w:t>
      </w:r>
      <w:r>
        <w:rPr>
          <w:rFonts w:ascii="Times New Roman" w:eastAsia="Times New Roman" w:hAnsi="Times New Roman" w:cs="Times New Roman"/>
          <w:sz w:val="24"/>
          <w:szCs w:val="24"/>
          <w:lang w:eastAsia="en-IN" w:bidi="hi-IN"/>
        </w:rPr>
        <w:t xml:space="preserve">probabilities greater than 0.5 as the habitat likely to be used by snow leopards, </w:t>
      </w:r>
      <w:r w:rsidR="00BD6348">
        <w:rPr>
          <w:rFonts w:ascii="Times New Roman" w:eastAsia="Times New Roman" w:hAnsi="Times New Roman" w:cs="Times New Roman"/>
          <w:sz w:val="24"/>
          <w:szCs w:val="24"/>
          <w:lang w:eastAsia="en-IN" w:bidi="hi-IN"/>
        </w:rPr>
        <w:t xml:space="preserve">creating </w:t>
      </w:r>
      <w:r>
        <w:rPr>
          <w:rFonts w:ascii="Times New Roman" w:eastAsia="Times New Roman" w:hAnsi="Times New Roman" w:cs="Times New Roman"/>
          <w:sz w:val="24"/>
          <w:szCs w:val="24"/>
          <w:lang w:eastAsia="en-IN" w:bidi="hi-IN"/>
        </w:rPr>
        <w:t xml:space="preserve">a binary snow leopard habitat variable with </w:t>
      </w:r>
      <w:proofErr w:type="gramStart"/>
      <w:r>
        <w:rPr>
          <w:rFonts w:ascii="Times New Roman" w:eastAsia="Times New Roman" w:hAnsi="Times New Roman" w:cs="Times New Roman"/>
          <w:sz w:val="24"/>
          <w:szCs w:val="24"/>
          <w:lang w:eastAsia="en-IN" w:bidi="hi-IN"/>
        </w:rPr>
        <w:t>1</w:t>
      </w:r>
      <w:proofErr w:type="gramEnd"/>
      <w:r>
        <w:rPr>
          <w:rFonts w:ascii="Times New Roman" w:eastAsia="Times New Roman" w:hAnsi="Times New Roman" w:cs="Times New Roman"/>
          <w:sz w:val="24"/>
          <w:szCs w:val="24"/>
          <w:lang w:eastAsia="en-IN" w:bidi="hi-IN"/>
        </w:rPr>
        <w:t xml:space="preserve"> representing snow leopard habitat and 0 denoting non-habitat. We identified contiguous habitats defined by high terrain ruggedness index and created polygons that defined habitats as contiguous patches of rugged mountains. We included all rugged patches in the sampling polygon as long as the distance between two rugged patches was less than 15 km. This was done </w:t>
      </w:r>
      <w:proofErr w:type="gramStart"/>
      <w:r>
        <w:rPr>
          <w:rFonts w:ascii="Times New Roman" w:eastAsia="Times New Roman" w:hAnsi="Times New Roman" w:cs="Times New Roman"/>
          <w:sz w:val="24"/>
          <w:szCs w:val="24"/>
          <w:lang w:eastAsia="en-IN" w:bidi="hi-IN"/>
        </w:rPr>
        <w:t>on the basis of</w:t>
      </w:r>
      <w:proofErr w:type="gramEnd"/>
      <w:r>
        <w:rPr>
          <w:rFonts w:ascii="Times New Roman" w:eastAsia="Times New Roman" w:hAnsi="Times New Roman" w:cs="Times New Roman"/>
          <w:sz w:val="24"/>
          <w:szCs w:val="24"/>
          <w:lang w:eastAsia="en-IN" w:bidi="hi-IN"/>
        </w:rPr>
        <w:t xml:space="preserve"> telemetry data defining median maximum linear distance moved b</w:t>
      </w:r>
      <w:r w:rsidR="002411DB">
        <w:rPr>
          <w:rFonts w:ascii="Times New Roman" w:eastAsia="Times New Roman" w:hAnsi="Times New Roman" w:cs="Times New Roman"/>
          <w:sz w:val="24"/>
          <w:szCs w:val="24"/>
          <w:lang w:eastAsia="en-IN" w:bidi="hi-IN"/>
        </w:rPr>
        <w:t>y snow leopards in a day’s time.</w:t>
      </w:r>
      <w:r>
        <w:rPr>
          <w:rFonts w:ascii="Times New Roman" w:eastAsia="Times New Roman" w:hAnsi="Times New Roman" w:cs="Times New Roman"/>
          <w:sz w:val="24"/>
          <w:szCs w:val="24"/>
          <w:lang w:eastAsia="en-IN" w:bidi="hi-IN"/>
        </w:rPr>
        <w:t xml:space="preserve"> For patches that had no neighbouring rugged patches </w:t>
      </w:r>
      <w:r w:rsidR="00BD6348">
        <w:rPr>
          <w:rFonts w:ascii="Times New Roman" w:eastAsia="Times New Roman" w:hAnsi="Times New Roman" w:cs="Times New Roman"/>
          <w:sz w:val="24"/>
          <w:szCs w:val="24"/>
          <w:lang w:eastAsia="en-IN" w:bidi="hi-IN"/>
        </w:rPr>
        <w:t xml:space="preserve">within </w:t>
      </w:r>
      <w:r>
        <w:rPr>
          <w:rFonts w:ascii="Times New Roman" w:eastAsia="Times New Roman" w:hAnsi="Times New Roman" w:cs="Times New Roman"/>
          <w:sz w:val="24"/>
          <w:szCs w:val="24"/>
          <w:lang w:eastAsia="en-IN" w:bidi="hi-IN"/>
        </w:rPr>
        <w:t xml:space="preserve">15 km, a hard boundary </w:t>
      </w:r>
      <w:proofErr w:type="gramStart"/>
      <w:r>
        <w:rPr>
          <w:rFonts w:ascii="Times New Roman" w:eastAsia="Times New Roman" w:hAnsi="Times New Roman" w:cs="Times New Roman"/>
          <w:sz w:val="24"/>
          <w:szCs w:val="24"/>
          <w:lang w:eastAsia="en-IN" w:bidi="hi-IN"/>
        </w:rPr>
        <w:t>was demarcated</w:t>
      </w:r>
      <w:proofErr w:type="gramEnd"/>
      <w:r>
        <w:rPr>
          <w:rFonts w:ascii="Times New Roman" w:eastAsia="Times New Roman" w:hAnsi="Times New Roman" w:cs="Times New Roman"/>
          <w:sz w:val="24"/>
          <w:szCs w:val="24"/>
          <w:lang w:eastAsia="en-IN" w:bidi="hi-IN"/>
        </w:rPr>
        <w:t xml:space="preserve"> at the edge of the mountain base. This </w:t>
      </w:r>
      <w:proofErr w:type="gramStart"/>
      <w:r>
        <w:rPr>
          <w:rFonts w:ascii="Times New Roman" w:eastAsia="Times New Roman" w:hAnsi="Times New Roman" w:cs="Times New Roman"/>
          <w:sz w:val="24"/>
          <w:szCs w:val="24"/>
          <w:lang w:eastAsia="en-IN" w:bidi="hi-IN"/>
        </w:rPr>
        <w:t>was done</w:t>
      </w:r>
      <w:proofErr w:type="gramEnd"/>
      <w:r>
        <w:rPr>
          <w:rFonts w:ascii="Times New Roman" w:eastAsia="Times New Roman" w:hAnsi="Times New Roman" w:cs="Times New Roman"/>
          <w:sz w:val="24"/>
          <w:szCs w:val="24"/>
          <w:lang w:eastAsia="en-IN" w:bidi="hi-IN"/>
        </w:rPr>
        <w:t xml:space="preserve"> following knowledge generated from telemetry data w</w:t>
      </w:r>
      <w:r w:rsidR="000621BA">
        <w:rPr>
          <w:rFonts w:ascii="Times New Roman" w:eastAsia="Times New Roman" w:hAnsi="Times New Roman" w:cs="Times New Roman"/>
          <w:sz w:val="24"/>
          <w:szCs w:val="24"/>
          <w:lang w:eastAsia="en-IN" w:bidi="hi-IN"/>
        </w:rPr>
        <w:t>h</w:t>
      </w:r>
      <w:r>
        <w:rPr>
          <w:rFonts w:ascii="Times New Roman" w:eastAsia="Times New Roman" w:hAnsi="Times New Roman" w:cs="Times New Roman"/>
          <w:sz w:val="24"/>
          <w:szCs w:val="24"/>
          <w:lang w:eastAsia="en-IN" w:bidi="hi-IN"/>
        </w:rPr>
        <w:t xml:space="preserve">ere snow leopards are known to </w:t>
      </w:r>
      <w:r w:rsidR="00EA72C7">
        <w:rPr>
          <w:rFonts w:ascii="Times New Roman" w:eastAsia="Times New Roman" w:hAnsi="Times New Roman" w:cs="Times New Roman"/>
          <w:sz w:val="24"/>
          <w:szCs w:val="24"/>
          <w:lang w:eastAsia="en-IN" w:bidi="hi-IN"/>
        </w:rPr>
        <w:t xml:space="preserve">generally </w:t>
      </w:r>
      <w:r>
        <w:rPr>
          <w:rFonts w:ascii="Times New Roman" w:eastAsia="Times New Roman" w:hAnsi="Times New Roman" w:cs="Times New Roman"/>
          <w:sz w:val="24"/>
          <w:szCs w:val="24"/>
          <w:lang w:eastAsia="en-IN" w:bidi="hi-IN"/>
        </w:rPr>
        <w:t xml:space="preserve">not venture out in habitats that cannot be covered within a day’s time. Terrain Ruggedness Index </w:t>
      </w:r>
      <w:proofErr w:type="gramStart"/>
      <w:r>
        <w:rPr>
          <w:rFonts w:ascii="Times New Roman" w:eastAsia="Times New Roman" w:hAnsi="Times New Roman" w:cs="Times New Roman"/>
          <w:sz w:val="24"/>
          <w:szCs w:val="24"/>
          <w:lang w:eastAsia="en-IN" w:bidi="hi-IN"/>
        </w:rPr>
        <w:t>was generalized</w:t>
      </w:r>
      <w:proofErr w:type="gramEnd"/>
      <w:r>
        <w:rPr>
          <w:rFonts w:ascii="Times New Roman" w:eastAsia="Times New Roman" w:hAnsi="Times New Roman" w:cs="Times New Roman"/>
          <w:sz w:val="24"/>
          <w:szCs w:val="24"/>
          <w:lang w:eastAsia="en-IN" w:bidi="hi-IN"/>
        </w:rPr>
        <w:t xml:space="preserve"> by recreating the raster of terrain ruggedness using point statistic tool (ArcGIS) for a circular neighbourhood of 500 meters to be used as a covariate influencing density.</w:t>
      </w:r>
    </w:p>
    <w:p w14:paraId="2C5D5F35" w14:textId="77777777" w:rsidR="00834BD9" w:rsidRPr="00FD4303" w:rsidRDefault="00834BD9"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Data preparation</w:t>
      </w:r>
    </w:p>
    <w:p w14:paraId="151A49E6" w14:textId="6FEEDAA5" w:rsidR="00FD4303"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obtained </w:t>
      </w:r>
      <w:r w:rsidR="00F046AE">
        <w:rPr>
          <w:rFonts w:ascii="Times New Roman" w:eastAsia="Times New Roman" w:hAnsi="Times New Roman" w:cs="Times New Roman"/>
          <w:sz w:val="24"/>
          <w:szCs w:val="24"/>
          <w:lang w:eastAsia="en-IN" w:bidi="hi-IN"/>
        </w:rPr>
        <w:t>108</w:t>
      </w:r>
      <w:r>
        <w:rPr>
          <w:rFonts w:ascii="Times New Roman" w:eastAsia="Times New Roman" w:hAnsi="Times New Roman" w:cs="Times New Roman"/>
          <w:sz w:val="24"/>
          <w:szCs w:val="24"/>
          <w:lang w:eastAsia="en-IN" w:bidi="hi-IN"/>
        </w:rPr>
        <w:t xml:space="preserve">, </w:t>
      </w:r>
      <w:r w:rsidR="00F046AE">
        <w:rPr>
          <w:rFonts w:ascii="Times New Roman" w:eastAsia="Times New Roman" w:hAnsi="Times New Roman" w:cs="Times New Roman"/>
          <w:sz w:val="24"/>
          <w:szCs w:val="24"/>
          <w:lang w:eastAsia="en-IN" w:bidi="hi-IN"/>
        </w:rPr>
        <w:t>54</w:t>
      </w:r>
      <w:r>
        <w:rPr>
          <w:rFonts w:ascii="Times New Roman" w:eastAsia="Times New Roman" w:hAnsi="Times New Roman" w:cs="Times New Roman"/>
          <w:sz w:val="24"/>
          <w:szCs w:val="24"/>
          <w:lang w:eastAsia="en-IN" w:bidi="hi-IN"/>
        </w:rPr>
        <w:t xml:space="preserve"> and </w:t>
      </w:r>
      <w:r w:rsidR="00F046AE">
        <w:rPr>
          <w:rFonts w:ascii="Times New Roman" w:eastAsia="Times New Roman" w:hAnsi="Times New Roman" w:cs="Times New Roman"/>
          <w:sz w:val="24"/>
          <w:szCs w:val="24"/>
          <w:lang w:eastAsia="en-IN" w:bidi="hi-IN"/>
        </w:rPr>
        <w:t>93</w:t>
      </w:r>
      <w:r>
        <w:rPr>
          <w:rFonts w:ascii="Times New Roman" w:eastAsia="Times New Roman" w:hAnsi="Times New Roman" w:cs="Times New Roman"/>
          <w:sz w:val="24"/>
          <w:szCs w:val="24"/>
          <w:lang w:eastAsia="en-IN" w:bidi="hi-IN"/>
        </w:rPr>
        <w:t xml:space="preserve"> snow leopard encounters respectively on camera traps</w:t>
      </w:r>
      <w:r w:rsidR="00BD6348">
        <w:rPr>
          <w:rFonts w:ascii="Times New Roman" w:eastAsia="Times New Roman" w:hAnsi="Times New Roman" w:cs="Times New Roman"/>
          <w:sz w:val="24"/>
          <w:szCs w:val="24"/>
          <w:lang w:eastAsia="en-IN" w:bidi="hi-IN"/>
        </w:rPr>
        <w:t xml:space="preserve"> (fig xx, camera trap layout)</w:t>
      </w:r>
      <w:r>
        <w:rPr>
          <w:rFonts w:ascii="Times New Roman" w:eastAsia="Times New Roman" w:hAnsi="Times New Roman" w:cs="Times New Roman"/>
          <w:sz w:val="24"/>
          <w:szCs w:val="24"/>
          <w:lang w:eastAsia="en-IN" w:bidi="hi-IN"/>
        </w:rPr>
        <w:t xml:space="preserve"> from partially protected, strictly protected and unprotected sampling areas. </w:t>
      </w:r>
      <w:r w:rsidR="00BD6348">
        <w:rPr>
          <w:rFonts w:ascii="Times New Roman" w:eastAsia="Times New Roman" w:hAnsi="Times New Roman" w:cs="Times New Roman"/>
          <w:sz w:val="24"/>
          <w:szCs w:val="24"/>
          <w:lang w:eastAsia="en-IN" w:bidi="hi-IN"/>
        </w:rPr>
        <w:t xml:space="preserve">Individuals were </w:t>
      </w:r>
      <w:r>
        <w:rPr>
          <w:rFonts w:ascii="Times New Roman" w:eastAsia="Times New Roman" w:hAnsi="Times New Roman" w:cs="Times New Roman"/>
          <w:sz w:val="24"/>
          <w:szCs w:val="24"/>
          <w:lang w:eastAsia="en-IN" w:bidi="hi-IN"/>
        </w:rPr>
        <w:t xml:space="preserve">identified </w:t>
      </w:r>
      <w:r w:rsidR="00BD6348">
        <w:rPr>
          <w:rFonts w:ascii="Times New Roman" w:eastAsia="Times New Roman" w:hAnsi="Times New Roman" w:cs="Times New Roman"/>
          <w:sz w:val="24"/>
          <w:szCs w:val="24"/>
          <w:lang w:eastAsia="en-IN" w:bidi="hi-IN"/>
        </w:rPr>
        <w:t xml:space="preserve">from each encounter </w:t>
      </w:r>
      <w:r>
        <w:rPr>
          <w:rFonts w:ascii="Times New Roman" w:eastAsia="Times New Roman" w:hAnsi="Times New Roman" w:cs="Times New Roman"/>
          <w:sz w:val="24"/>
          <w:szCs w:val="24"/>
          <w:lang w:eastAsia="en-IN" w:bidi="hi-IN"/>
        </w:rPr>
        <w:t xml:space="preserve">following methods described by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"manualFormatting" : "Sharma et al. (2014)", "plainTextFormattedCitation" : "(Sharma et al., 2014)", "previouslyFormattedCitation" : "(Sharma et al., 2014)"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 xml:space="preserve">Sharma et al. </w:t>
      </w:r>
      <w:r w:rsidR="0032638D">
        <w:rPr>
          <w:rFonts w:ascii="Times New Roman" w:eastAsia="Times New Roman" w:hAnsi="Times New Roman" w:cs="Times New Roman"/>
          <w:noProof/>
          <w:sz w:val="24"/>
          <w:szCs w:val="24"/>
          <w:lang w:eastAsia="en-IN" w:bidi="hi-IN"/>
        </w:rPr>
        <w:t>(</w:t>
      </w:r>
      <w:r w:rsidR="0032638D" w:rsidRPr="0032638D">
        <w:rPr>
          <w:rFonts w:ascii="Times New Roman" w:eastAsia="Times New Roman" w:hAnsi="Times New Roman" w:cs="Times New Roman"/>
          <w:noProof/>
          <w:sz w:val="24"/>
          <w:szCs w:val="24"/>
          <w:lang w:eastAsia="en-IN" w:bidi="hi-IN"/>
        </w:rPr>
        <w:t>2014)</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Encounters where </w:t>
      </w:r>
      <w:commentRangeStart w:id="16"/>
      <w:r>
        <w:rPr>
          <w:rFonts w:ascii="Times New Roman" w:eastAsia="Times New Roman" w:hAnsi="Times New Roman" w:cs="Times New Roman"/>
          <w:sz w:val="24"/>
          <w:szCs w:val="24"/>
          <w:lang w:eastAsia="en-IN" w:bidi="hi-IN"/>
        </w:rPr>
        <w:t xml:space="preserve">snow leopards </w:t>
      </w:r>
      <w:proofErr w:type="gramStart"/>
      <w:r>
        <w:rPr>
          <w:rFonts w:ascii="Times New Roman" w:eastAsia="Times New Roman" w:hAnsi="Times New Roman" w:cs="Times New Roman"/>
          <w:sz w:val="24"/>
          <w:szCs w:val="24"/>
          <w:lang w:eastAsia="en-IN" w:bidi="hi-IN"/>
        </w:rPr>
        <w:t>could not be identified</w:t>
      </w:r>
      <w:proofErr w:type="gramEnd"/>
      <w:r>
        <w:rPr>
          <w:rFonts w:ascii="Times New Roman" w:eastAsia="Times New Roman" w:hAnsi="Times New Roman" w:cs="Times New Roman"/>
          <w:sz w:val="24"/>
          <w:szCs w:val="24"/>
          <w:lang w:eastAsia="en-IN" w:bidi="hi-IN"/>
        </w:rPr>
        <w:t xml:space="preserve"> </w:t>
      </w:r>
      <w:r w:rsidR="00FD4303">
        <w:rPr>
          <w:rFonts w:ascii="Times New Roman" w:eastAsia="Times New Roman" w:hAnsi="Times New Roman" w:cs="Times New Roman"/>
          <w:sz w:val="24"/>
          <w:szCs w:val="24"/>
          <w:lang w:eastAsia="en-IN" w:bidi="hi-IN"/>
        </w:rPr>
        <w:t>from up to three similarities or differences in patterns were discarded from analysis</w:t>
      </w:r>
      <w:commentRangeEnd w:id="16"/>
      <w:r w:rsidR="00BD6348">
        <w:rPr>
          <w:rStyle w:val="CommentReference"/>
        </w:rPr>
        <w:commentReference w:id="16"/>
      </w:r>
      <w:r w:rsidR="00FD4303">
        <w:rPr>
          <w:rFonts w:ascii="Times New Roman" w:eastAsia="Times New Roman" w:hAnsi="Times New Roman" w:cs="Times New Roman"/>
          <w:sz w:val="24"/>
          <w:szCs w:val="24"/>
          <w:lang w:eastAsia="en-IN" w:bidi="hi-IN"/>
        </w:rPr>
        <w:t xml:space="preserve">. Each trap </w:t>
      </w:r>
      <w:proofErr w:type="gramStart"/>
      <w:r w:rsidR="00FD4303">
        <w:rPr>
          <w:rFonts w:ascii="Times New Roman" w:eastAsia="Times New Roman" w:hAnsi="Times New Roman" w:cs="Times New Roman"/>
          <w:sz w:val="24"/>
          <w:szCs w:val="24"/>
          <w:lang w:eastAsia="en-IN" w:bidi="hi-IN"/>
        </w:rPr>
        <w:t>was characterized</w:t>
      </w:r>
      <w:proofErr w:type="gramEnd"/>
      <w:r w:rsidR="00FD4303">
        <w:rPr>
          <w:rFonts w:ascii="Times New Roman" w:eastAsia="Times New Roman" w:hAnsi="Times New Roman" w:cs="Times New Roman"/>
          <w:sz w:val="24"/>
          <w:szCs w:val="24"/>
          <w:lang w:eastAsia="en-IN" w:bidi="hi-IN"/>
        </w:rPr>
        <w:t xml:space="preserve"> by </w:t>
      </w:r>
      <w:r w:rsidR="0011761F">
        <w:rPr>
          <w:rFonts w:ascii="Times New Roman" w:eastAsia="Times New Roman" w:hAnsi="Times New Roman" w:cs="Times New Roman"/>
          <w:sz w:val="24"/>
          <w:szCs w:val="24"/>
          <w:lang w:eastAsia="en-IN" w:bidi="hi-IN"/>
        </w:rPr>
        <w:t xml:space="preserve">the value of terrain </w:t>
      </w:r>
      <w:r w:rsidR="00FD4303">
        <w:rPr>
          <w:rFonts w:ascii="Times New Roman" w:eastAsia="Times New Roman" w:hAnsi="Times New Roman" w:cs="Times New Roman"/>
          <w:sz w:val="24"/>
          <w:szCs w:val="24"/>
          <w:lang w:eastAsia="en-IN" w:bidi="hi-IN"/>
        </w:rPr>
        <w:t xml:space="preserve">ruggedness at its specific location, to </w:t>
      </w:r>
      <w:r w:rsidR="00BD6348">
        <w:rPr>
          <w:rFonts w:ascii="Times New Roman" w:eastAsia="Times New Roman" w:hAnsi="Times New Roman" w:cs="Times New Roman"/>
          <w:sz w:val="24"/>
          <w:szCs w:val="24"/>
          <w:lang w:eastAsia="en-IN" w:bidi="hi-IN"/>
        </w:rPr>
        <w:t xml:space="preserve">within </w:t>
      </w:r>
      <w:r w:rsidR="00FD4303">
        <w:rPr>
          <w:rFonts w:ascii="Times New Roman" w:eastAsia="Times New Roman" w:hAnsi="Times New Roman" w:cs="Times New Roman"/>
          <w:sz w:val="24"/>
          <w:szCs w:val="24"/>
          <w:lang w:eastAsia="en-IN" w:bidi="hi-IN"/>
        </w:rPr>
        <w:t>90m</w:t>
      </w:r>
      <w:r w:rsidR="0011761F">
        <w:rPr>
          <w:rFonts w:ascii="Times New Roman" w:eastAsia="Times New Roman" w:hAnsi="Times New Roman" w:cs="Times New Roman"/>
          <w:sz w:val="24"/>
          <w:szCs w:val="24"/>
          <w:lang w:eastAsia="en-IN" w:bidi="hi-IN"/>
        </w:rPr>
        <w:t>. Additionally, we recorded topography of the trap location as saddle or canyon, and marked presence/absence of waterhole within 50m from the camera traps</w:t>
      </w:r>
      <w:r w:rsidR="00FD4303">
        <w:rPr>
          <w:rFonts w:ascii="Times New Roman" w:eastAsia="Times New Roman" w:hAnsi="Times New Roman" w:cs="Times New Roman"/>
          <w:sz w:val="24"/>
          <w:szCs w:val="24"/>
          <w:lang w:eastAsia="en-IN" w:bidi="hi-IN"/>
        </w:rPr>
        <w:t xml:space="preserve">. We assumed </w:t>
      </w:r>
      <w:r w:rsidR="00FD4303" w:rsidRPr="00FB7120">
        <w:rPr>
          <w:rFonts w:ascii="Times New Roman" w:eastAsia="Times New Roman" w:hAnsi="Times New Roman" w:cs="Times New Roman"/>
          <w:sz w:val="24"/>
          <w:szCs w:val="24"/>
          <w:lang w:eastAsia="en-IN" w:bidi="hi-IN"/>
        </w:rPr>
        <w:t>no temporal effect on detection probability of snow leopards</w:t>
      </w:r>
      <w:r w:rsidR="00FD4303">
        <w:rPr>
          <w:rFonts w:ascii="Times New Roman" w:eastAsia="Times New Roman" w:hAnsi="Times New Roman" w:cs="Times New Roman"/>
          <w:sz w:val="24"/>
          <w:szCs w:val="24"/>
          <w:lang w:eastAsia="en-IN" w:bidi="hi-IN"/>
        </w:rPr>
        <w:t xml:space="preserve"> during the sampling period</w:t>
      </w:r>
      <w:r w:rsidR="00FB7120">
        <w:rPr>
          <w:rFonts w:ascii="Times New Roman" w:eastAsia="Times New Roman" w:hAnsi="Times New Roman" w:cs="Times New Roman"/>
          <w:sz w:val="24"/>
          <w:szCs w:val="24"/>
          <w:lang w:eastAsia="en-IN" w:bidi="hi-IN"/>
        </w:rPr>
        <w:t xml:space="preserve"> primarily because the study periods were restricted to a single season during each sampling session. Our earlier analyses using conventional capture recapture methods did not indicate any temporal effects on capture probability too. Therefore, we </w:t>
      </w:r>
      <w:r w:rsidR="00FD4303">
        <w:rPr>
          <w:rFonts w:ascii="Times New Roman" w:eastAsia="Times New Roman" w:hAnsi="Times New Roman" w:cs="Times New Roman"/>
          <w:sz w:val="24"/>
          <w:szCs w:val="24"/>
          <w:lang w:eastAsia="en-IN" w:bidi="hi-IN"/>
        </w:rPr>
        <w:t xml:space="preserve">were able to consider the entire sampling as a single </w:t>
      </w:r>
      <w:r w:rsidR="00FD4303">
        <w:rPr>
          <w:rFonts w:ascii="Times New Roman" w:eastAsia="Times New Roman" w:hAnsi="Times New Roman" w:cs="Times New Roman"/>
          <w:sz w:val="24"/>
          <w:szCs w:val="24"/>
          <w:lang w:eastAsia="en-IN" w:bidi="hi-IN"/>
        </w:rPr>
        <w:lastRenderedPageBreak/>
        <w:t xml:space="preserve">occasion and session. This allowed </w:t>
      </w:r>
      <w:r w:rsidR="0011761F">
        <w:rPr>
          <w:rFonts w:ascii="Times New Roman" w:eastAsia="Times New Roman" w:hAnsi="Times New Roman" w:cs="Times New Roman"/>
          <w:sz w:val="24"/>
          <w:szCs w:val="24"/>
          <w:lang w:eastAsia="en-IN" w:bidi="hi-IN"/>
        </w:rPr>
        <w:t xml:space="preserve">for faster </w:t>
      </w:r>
      <w:r w:rsidR="00FD4303">
        <w:rPr>
          <w:rFonts w:ascii="Times New Roman" w:eastAsia="Times New Roman" w:hAnsi="Times New Roman" w:cs="Times New Roman"/>
          <w:sz w:val="24"/>
          <w:szCs w:val="24"/>
          <w:lang w:eastAsia="en-IN" w:bidi="hi-IN"/>
        </w:rPr>
        <w:t>analysis across la</w:t>
      </w:r>
      <w:r w:rsidR="000621BA">
        <w:rPr>
          <w:rFonts w:ascii="Times New Roman" w:eastAsia="Times New Roman" w:hAnsi="Times New Roman" w:cs="Times New Roman"/>
          <w:sz w:val="24"/>
          <w:szCs w:val="24"/>
          <w:lang w:eastAsia="en-IN" w:bidi="hi-IN"/>
        </w:rPr>
        <w:t>r</w:t>
      </w:r>
      <w:r w:rsidR="00FD4303">
        <w:rPr>
          <w:rFonts w:ascii="Times New Roman" w:eastAsia="Times New Roman" w:hAnsi="Times New Roman" w:cs="Times New Roman"/>
          <w:sz w:val="24"/>
          <w:szCs w:val="24"/>
          <w:lang w:eastAsia="en-IN" w:bidi="hi-IN"/>
        </w:rPr>
        <w:t>ge spatial extent</w:t>
      </w:r>
      <w:r w:rsidR="0011761F">
        <w:rPr>
          <w:rFonts w:ascii="Times New Roman" w:eastAsia="Times New Roman" w:hAnsi="Times New Roman" w:cs="Times New Roman"/>
          <w:sz w:val="24"/>
          <w:szCs w:val="24"/>
          <w:lang w:eastAsia="en-IN" w:bidi="hi-IN"/>
        </w:rPr>
        <w:t>s</w:t>
      </w:r>
      <w:r w:rsidR="00FD4303">
        <w:rPr>
          <w:rFonts w:ascii="Times New Roman" w:eastAsia="Times New Roman" w:hAnsi="Times New Roman" w:cs="Times New Roman"/>
          <w:sz w:val="24"/>
          <w:szCs w:val="24"/>
          <w:lang w:eastAsia="en-IN" w:bidi="hi-IN"/>
        </w:rPr>
        <w:t xml:space="preserve"> for the three study areas.</w:t>
      </w:r>
    </w:p>
    <w:p w14:paraId="2C91C7A2" w14:textId="77777777" w:rsidR="00834BD9" w:rsidRDefault="00FD4303"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 xml:space="preserve">Data analysis </w:t>
      </w:r>
    </w:p>
    <w:p w14:paraId="53561AAC" w14:textId="2B4D7989" w:rsidR="008C7B08" w:rsidRDefault="00FD4303"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We used the R</w:t>
      </w:r>
      <w:r w:rsidR="000621BA">
        <w:rPr>
          <w:rFonts w:ascii="Times New Roman" w:eastAsia="Times New Roman" w:hAnsi="Times New Roman" w:cs="Times New Roman"/>
          <w:sz w:val="24"/>
          <w:szCs w:val="24"/>
          <w:lang w:eastAsia="en-IN" w:bidi="hi-IN"/>
        </w:rPr>
        <w:t xml:space="preserve"> package </w:t>
      </w:r>
      <w:proofErr w:type="spellStart"/>
      <w:r w:rsidR="000621BA" w:rsidRPr="00C9259B">
        <w:rPr>
          <w:rFonts w:ascii="Times New Roman" w:eastAsia="Times New Roman" w:hAnsi="Times New Roman" w:cs="Times New Roman"/>
          <w:sz w:val="24"/>
          <w:szCs w:val="24"/>
          <w:lang w:eastAsia="en-IN" w:bidi="hi-IN"/>
        </w:rPr>
        <w:t>secr</w:t>
      </w:r>
      <w:proofErr w:type="spellEnd"/>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994A6F">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"id" : "ITEM-1", "issued" : { "date-parts" : [ [ "2016" ] ] }, "number" : "2.10.4", "page" : "285", "publisher" : "R package", "title" : "Spatially explicit capture-recapture models", "type" : "article" }, "uris" : [ "http://www.mendeley.com/documents/?uuid=8e723752-5c6a-4424-9785-d671b9ec8505" ] } ], "mendeley" : { "formattedCitation" : "(Efford, 2016)", "plainTextFormattedCitation" : "(Efford, 2016)", "previouslyFormattedCitation" : "(Efford,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9457F8" w:rsidRPr="009457F8">
        <w:rPr>
          <w:rFonts w:ascii="Times New Roman" w:eastAsia="Times New Roman" w:hAnsi="Times New Roman" w:cs="Times New Roman"/>
          <w:noProof/>
          <w:sz w:val="24"/>
          <w:szCs w:val="24"/>
          <w:lang w:eastAsia="en-IN" w:bidi="hi-IN"/>
        </w:rPr>
        <w:t>(Efford,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to develop population models for the three sampled areas</w:t>
      </w:r>
      <w:r w:rsidR="00EA72C7">
        <w:rPr>
          <w:rFonts w:ascii="Times New Roman" w:eastAsia="Times New Roman" w:hAnsi="Times New Roman" w:cs="Times New Roman"/>
          <w:sz w:val="24"/>
          <w:szCs w:val="24"/>
          <w:lang w:eastAsia="en-IN" w:bidi="hi-IN"/>
        </w:rPr>
        <w:t xml:space="preserve"> using Maximum Likelihood (</w:t>
      </w:r>
      <w:proofErr w:type="spellStart"/>
      <w:r w:rsidR="00EA72C7">
        <w:rPr>
          <w:rFonts w:ascii="Times New Roman" w:eastAsia="Times New Roman" w:hAnsi="Times New Roman" w:cs="Times New Roman"/>
          <w:sz w:val="24"/>
          <w:szCs w:val="24"/>
          <w:lang w:eastAsia="en-IN" w:bidi="hi-IN"/>
        </w:rPr>
        <w:t>frequentist</w:t>
      </w:r>
      <w:proofErr w:type="spellEnd"/>
      <w:r w:rsidR="00EA72C7">
        <w:rPr>
          <w:rFonts w:ascii="Times New Roman" w:eastAsia="Times New Roman" w:hAnsi="Times New Roman" w:cs="Times New Roman"/>
          <w:sz w:val="24"/>
          <w:szCs w:val="24"/>
          <w:lang w:eastAsia="en-IN" w:bidi="hi-IN"/>
        </w:rPr>
        <w:t>) approach</w:t>
      </w:r>
      <w:r>
        <w:rPr>
          <w:rFonts w:ascii="Times New Roman" w:eastAsia="Times New Roman" w:hAnsi="Times New Roman" w:cs="Times New Roman"/>
          <w:sz w:val="24"/>
          <w:szCs w:val="24"/>
          <w:lang w:eastAsia="en-IN" w:bidi="hi-IN"/>
        </w:rPr>
        <w:t xml:space="preserve">. Candidate model sets </w:t>
      </w:r>
      <w:proofErr w:type="gramStart"/>
      <w:r>
        <w:rPr>
          <w:rFonts w:ascii="Times New Roman" w:eastAsia="Times New Roman" w:hAnsi="Times New Roman" w:cs="Times New Roman"/>
          <w:sz w:val="24"/>
          <w:szCs w:val="24"/>
          <w:lang w:eastAsia="en-IN" w:bidi="hi-IN"/>
        </w:rPr>
        <w:t>were developed</w:t>
      </w:r>
      <w:proofErr w:type="gramEnd"/>
      <w:r>
        <w:rPr>
          <w:rFonts w:ascii="Times New Roman" w:eastAsia="Times New Roman" w:hAnsi="Times New Roman" w:cs="Times New Roman"/>
          <w:sz w:val="24"/>
          <w:szCs w:val="24"/>
          <w:lang w:eastAsia="en-IN" w:bidi="hi-IN"/>
        </w:rPr>
        <w:t xml:space="preserve"> for each sampled area </w:t>
      </w:r>
      <w:r w:rsidR="00BD6348">
        <w:rPr>
          <w:rFonts w:ascii="Times New Roman" w:eastAsia="Times New Roman" w:hAnsi="Times New Roman" w:cs="Times New Roman"/>
          <w:sz w:val="24"/>
          <w:szCs w:val="24"/>
          <w:lang w:eastAsia="en-IN" w:bidi="hi-IN"/>
        </w:rPr>
        <w:t xml:space="preserve">separately </w:t>
      </w:r>
      <w:r>
        <w:rPr>
          <w:rFonts w:ascii="Times New Roman" w:eastAsia="Times New Roman" w:hAnsi="Times New Roman" w:cs="Times New Roman"/>
          <w:sz w:val="24"/>
          <w:szCs w:val="24"/>
          <w:lang w:eastAsia="en-IN" w:bidi="hi-IN"/>
        </w:rPr>
        <w:t xml:space="preserve">to </w:t>
      </w:r>
      <w:r w:rsidR="00BD6348">
        <w:rPr>
          <w:rFonts w:ascii="Times New Roman" w:eastAsia="Times New Roman" w:hAnsi="Times New Roman" w:cs="Times New Roman"/>
          <w:sz w:val="24"/>
          <w:szCs w:val="24"/>
          <w:lang w:eastAsia="en-IN" w:bidi="hi-IN"/>
        </w:rPr>
        <w:t xml:space="preserve">investigate for each area the effect of </w:t>
      </w:r>
      <w:r w:rsidR="008C7B08">
        <w:rPr>
          <w:rFonts w:ascii="Times New Roman" w:eastAsia="Times New Roman" w:hAnsi="Times New Roman" w:cs="Times New Roman"/>
          <w:sz w:val="24"/>
          <w:szCs w:val="24"/>
          <w:lang w:eastAsia="en-IN" w:bidi="hi-IN"/>
        </w:rPr>
        <w:t xml:space="preserve">various </w:t>
      </w:r>
      <w:r w:rsidR="0011761F">
        <w:rPr>
          <w:rFonts w:ascii="Times New Roman" w:eastAsia="Times New Roman" w:hAnsi="Times New Roman" w:cs="Times New Roman"/>
          <w:sz w:val="24"/>
          <w:szCs w:val="24"/>
          <w:lang w:eastAsia="en-IN" w:bidi="hi-IN"/>
        </w:rPr>
        <w:t>hypotheses</w:t>
      </w:r>
      <w:r w:rsidR="008C7B08">
        <w:rPr>
          <w:rFonts w:ascii="Times New Roman" w:eastAsia="Times New Roman" w:hAnsi="Times New Roman" w:cs="Times New Roman"/>
          <w:sz w:val="24"/>
          <w:szCs w:val="24"/>
          <w:lang w:eastAsia="en-IN" w:bidi="hi-IN"/>
        </w:rPr>
        <w:t xml:space="preserve"> that identify with snow leopard behaviour, ecology and natural history. </w:t>
      </w:r>
    </w:p>
    <w:p w14:paraId="4DC2BA54" w14:textId="0CF70813" w:rsidR="0011761F" w:rsidRDefault="00BE146B"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probability of capturing snow </w:t>
      </w:r>
      <w:r w:rsidR="0011761F">
        <w:rPr>
          <w:rFonts w:ascii="Times New Roman" w:eastAsia="Times New Roman" w:hAnsi="Times New Roman" w:cs="Times New Roman"/>
          <w:sz w:val="24"/>
          <w:szCs w:val="24"/>
          <w:lang w:eastAsia="en-IN" w:bidi="hi-IN"/>
        </w:rPr>
        <w:t>leopards</w:t>
      </w:r>
      <w:r>
        <w:rPr>
          <w:rFonts w:ascii="Times New Roman" w:eastAsia="Times New Roman" w:hAnsi="Times New Roman" w:cs="Times New Roman"/>
          <w:sz w:val="24"/>
          <w:szCs w:val="24"/>
          <w:lang w:eastAsia="en-IN" w:bidi="hi-IN"/>
        </w:rPr>
        <w:t>, given presence</w:t>
      </w:r>
      <w:r w:rsid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is likely to </w:t>
      </w:r>
      <w:proofErr w:type="gramStart"/>
      <w:r>
        <w:rPr>
          <w:rFonts w:ascii="Times New Roman" w:eastAsia="Times New Roman" w:hAnsi="Times New Roman" w:cs="Times New Roman"/>
          <w:sz w:val="24"/>
          <w:szCs w:val="24"/>
          <w:lang w:eastAsia="en-IN" w:bidi="hi-IN"/>
        </w:rPr>
        <w:t>be affected</w:t>
      </w:r>
      <w:proofErr w:type="gramEnd"/>
      <w:r>
        <w:rPr>
          <w:rFonts w:ascii="Times New Roman" w:eastAsia="Times New Roman" w:hAnsi="Times New Roman" w:cs="Times New Roman"/>
          <w:sz w:val="24"/>
          <w:szCs w:val="24"/>
          <w:lang w:eastAsia="en-IN" w:bidi="hi-IN"/>
        </w:rPr>
        <w:t xml:space="preserve"> by the topography of the sites where the camera traps are installed. Similarly, they are likely to be attracted </w:t>
      </w:r>
      <w:r w:rsidR="008C7B08">
        <w:rPr>
          <w:rFonts w:ascii="Times New Roman" w:eastAsia="Times New Roman" w:hAnsi="Times New Roman" w:cs="Times New Roman"/>
          <w:sz w:val="24"/>
          <w:szCs w:val="24"/>
          <w:lang w:eastAsia="en-IN" w:bidi="hi-IN"/>
        </w:rPr>
        <w:t xml:space="preserve">to </w:t>
      </w:r>
      <w:r>
        <w:rPr>
          <w:rFonts w:ascii="Times New Roman" w:eastAsia="Times New Roman" w:hAnsi="Times New Roman" w:cs="Times New Roman"/>
          <w:sz w:val="24"/>
          <w:szCs w:val="24"/>
          <w:lang w:eastAsia="en-IN" w:bidi="hi-IN"/>
        </w:rPr>
        <w:t xml:space="preserve">waterholes. </w:t>
      </w:r>
      <w:r w:rsidR="008C7B08">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investigated </w:t>
      </w:r>
      <w:r w:rsidR="008C7B08">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effect</w:t>
      </w:r>
      <w:r w:rsidR="008C7B08">
        <w:rPr>
          <w:rFonts w:ascii="Times New Roman" w:eastAsia="Times New Roman" w:hAnsi="Times New Roman" w:cs="Times New Roman"/>
          <w:sz w:val="24"/>
          <w:szCs w:val="24"/>
          <w:lang w:eastAsia="en-IN" w:bidi="hi-IN"/>
        </w:rPr>
        <w:t xml:space="preserve"> of terrain ruggedness, topography and presence of waterholes.</w:t>
      </w:r>
    </w:p>
    <w:p w14:paraId="52E00344" w14:textId="4BBEA27D" w:rsidR="008C7B08" w:rsidRDefault="008C7B08"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Telemetry data from 20 snow leopards report that s</w:t>
      </w:r>
      <w:r w:rsidR="0011761F" w:rsidRPr="0011761F">
        <w:rPr>
          <w:rFonts w:ascii="Times New Roman" w:eastAsia="Times New Roman" w:hAnsi="Times New Roman" w:cs="Times New Roman"/>
          <w:sz w:val="24"/>
          <w:szCs w:val="24"/>
          <w:lang w:eastAsia="en-IN" w:bidi="hi-IN"/>
        </w:rPr>
        <w:t xml:space="preserve">now leopards show strong selection of </w:t>
      </w:r>
      <w:r>
        <w:rPr>
          <w:rFonts w:ascii="Times New Roman" w:eastAsia="Times New Roman" w:hAnsi="Times New Roman" w:cs="Times New Roman"/>
          <w:sz w:val="24"/>
          <w:szCs w:val="24"/>
          <w:lang w:eastAsia="en-IN" w:bidi="hi-IN"/>
        </w:rPr>
        <w:t xml:space="preserve">rugged </w:t>
      </w:r>
      <w:r w:rsidR="0011761F" w:rsidRPr="0011761F">
        <w:rPr>
          <w:rFonts w:ascii="Times New Roman" w:eastAsia="Times New Roman" w:hAnsi="Times New Roman" w:cs="Times New Roman"/>
          <w:sz w:val="24"/>
          <w:szCs w:val="24"/>
          <w:lang w:eastAsia="en-IN" w:bidi="hi-IN"/>
        </w:rPr>
        <w:t>habitat</w:t>
      </w:r>
      <w:r>
        <w:rPr>
          <w:rFonts w:ascii="Times New Roman" w:eastAsia="Times New Roman" w:hAnsi="Times New Roman" w:cs="Times New Roman"/>
          <w:sz w:val="24"/>
          <w:szCs w:val="24"/>
          <w:lang w:eastAsia="en-IN" w:bidi="hi-IN"/>
        </w:rPr>
        <w:t xml:space="preserve"> types and avoid flat habitats for their routine movements</w:t>
      </w:r>
      <w:r w:rsidRPr="008C7B0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within the maximum convex polygons of their home ranges. Models assuming </w:t>
      </w:r>
      <w:commentRangeStart w:id="17"/>
      <w:r>
        <w:rPr>
          <w:rFonts w:ascii="Times New Roman" w:eastAsia="Times New Roman" w:hAnsi="Times New Roman" w:cs="Times New Roman"/>
          <w:sz w:val="24"/>
          <w:szCs w:val="24"/>
          <w:lang w:eastAsia="en-IN" w:bidi="hi-IN"/>
        </w:rPr>
        <w:t>n</w:t>
      </w:r>
      <w:r w:rsidR="0011761F" w:rsidRPr="0011761F">
        <w:rPr>
          <w:rFonts w:ascii="Times New Roman" w:eastAsia="Times New Roman" w:hAnsi="Times New Roman" w:cs="Times New Roman"/>
          <w:sz w:val="24"/>
          <w:szCs w:val="24"/>
          <w:lang w:eastAsia="en-IN" w:bidi="hi-IN"/>
        </w:rPr>
        <w:t>on-</w:t>
      </w:r>
      <w:del w:id="18" w:author="Koustubh" w:date="2017-02-27T15:44:00Z">
        <w:r w:rsidR="0011761F" w:rsidRPr="0011761F" w:rsidDel="00E13D21">
          <w:rPr>
            <w:rFonts w:ascii="Times New Roman" w:eastAsia="Times New Roman" w:hAnsi="Times New Roman" w:cs="Times New Roman"/>
            <w:sz w:val="24"/>
            <w:szCs w:val="24"/>
            <w:lang w:eastAsia="en-IN" w:bidi="hi-IN"/>
          </w:rPr>
          <w:delText xml:space="preserve">Euclidean </w:delText>
        </w:r>
      </w:del>
      <w:commentRangeEnd w:id="17"/>
      <w:ins w:id="19" w:author="Koustubh" w:date="2017-02-27T15:44:00Z">
        <w:r w:rsidR="00E13D21">
          <w:rPr>
            <w:rFonts w:ascii="Times New Roman" w:eastAsia="Times New Roman" w:hAnsi="Times New Roman" w:cs="Times New Roman"/>
            <w:sz w:val="24"/>
            <w:szCs w:val="24"/>
            <w:lang w:eastAsia="en-IN" w:bidi="hi-IN"/>
          </w:rPr>
          <w:t>uniform</w:t>
        </w:r>
        <w:r w:rsidR="00E13D21" w:rsidRPr="0011761F">
          <w:rPr>
            <w:rFonts w:ascii="Times New Roman" w:eastAsia="Times New Roman" w:hAnsi="Times New Roman" w:cs="Times New Roman"/>
            <w:sz w:val="24"/>
            <w:szCs w:val="24"/>
            <w:lang w:eastAsia="en-IN" w:bidi="hi-IN"/>
          </w:rPr>
          <w:t xml:space="preserve"> </w:t>
        </w:r>
      </w:ins>
      <w:r w:rsidR="00734A4B">
        <w:rPr>
          <w:rStyle w:val="CommentReference"/>
        </w:rPr>
        <w:commentReference w:id="17"/>
      </w:r>
      <w:r w:rsidR="0011761F" w:rsidRPr="0011761F">
        <w:rPr>
          <w:rFonts w:ascii="Times New Roman" w:eastAsia="Times New Roman" w:hAnsi="Times New Roman" w:cs="Times New Roman"/>
          <w:sz w:val="24"/>
          <w:szCs w:val="24"/>
          <w:lang w:eastAsia="en-IN" w:bidi="hi-IN"/>
        </w:rPr>
        <w:t>r</w:t>
      </w:r>
      <w:r w:rsidR="00FD4303" w:rsidRPr="0011761F">
        <w:rPr>
          <w:rFonts w:ascii="Times New Roman" w:eastAsia="Times New Roman" w:hAnsi="Times New Roman" w:cs="Times New Roman"/>
          <w:sz w:val="24"/>
          <w:szCs w:val="24"/>
          <w:lang w:eastAsia="en-IN" w:bidi="hi-IN"/>
        </w:rPr>
        <w:t xml:space="preserve">anging patterns </w:t>
      </w:r>
      <w:r>
        <w:rPr>
          <w:rFonts w:ascii="Times New Roman" w:eastAsia="Times New Roman" w:hAnsi="Times New Roman" w:cs="Times New Roman"/>
          <w:sz w:val="24"/>
          <w:szCs w:val="24"/>
          <w:lang w:eastAsia="en-IN" w:bidi="hi-IN"/>
        </w:rPr>
        <w:t xml:space="preserve">around activity centres </w:t>
      </w:r>
      <w:r w:rsidR="00FD4303" w:rsidRPr="0011761F">
        <w:rPr>
          <w:rFonts w:ascii="Times New Roman" w:eastAsia="Times New Roman" w:hAnsi="Times New Roman" w:cs="Times New Roman"/>
          <w:sz w:val="24"/>
          <w:szCs w:val="24"/>
          <w:lang w:eastAsia="en-IN" w:bidi="hi-IN"/>
        </w:rPr>
        <w:t xml:space="preserve">of the snow leopards </w:t>
      </w:r>
      <w:ins w:id="20" w:author="Koustubh" w:date="2017-02-27T15:45:00Z">
        <w:r w:rsidR="00E13D21">
          <w:rPr>
            <w:rFonts w:ascii="Times New Roman" w:eastAsia="Times New Roman" w:hAnsi="Times New Roman" w:cs="Times New Roman"/>
            <w:sz w:val="24"/>
            <w:szCs w:val="24"/>
            <w:lang w:eastAsia="en-IN" w:bidi="hi-IN"/>
          </w:rPr>
          <w:t xml:space="preserve">using non-Euclidean distance measurement </w:t>
        </w:r>
      </w:ins>
      <w:r w:rsidR="00FD4303" w:rsidRPr="0011761F">
        <w:rPr>
          <w:rFonts w:ascii="Times New Roman" w:eastAsia="Times New Roman" w:hAnsi="Times New Roman" w:cs="Times New Roman"/>
          <w:sz w:val="24"/>
          <w:szCs w:val="24"/>
          <w:lang w:eastAsia="en-IN" w:bidi="hi-IN"/>
        </w:rPr>
        <w:t xml:space="preserve">were </w:t>
      </w:r>
      <w:r>
        <w:rPr>
          <w:rFonts w:ascii="Times New Roman" w:eastAsia="Times New Roman" w:hAnsi="Times New Roman" w:cs="Times New Roman"/>
          <w:sz w:val="24"/>
          <w:szCs w:val="24"/>
          <w:lang w:eastAsia="en-IN" w:bidi="hi-IN"/>
        </w:rPr>
        <w:t xml:space="preserve">compared with those considering </w:t>
      </w:r>
      <w:ins w:id="21" w:author="Koustubh" w:date="2017-02-27T15:45:00Z">
        <w:r w:rsidR="00E13D21">
          <w:rPr>
            <w:rFonts w:ascii="Times New Roman" w:eastAsia="Times New Roman" w:hAnsi="Times New Roman" w:cs="Times New Roman"/>
            <w:sz w:val="24"/>
            <w:szCs w:val="24"/>
            <w:lang w:eastAsia="en-IN" w:bidi="hi-IN"/>
          </w:rPr>
          <w:t xml:space="preserve">activity patterns that depend only on </w:t>
        </w:r>
      </w:ins>
      <w:commentRangeStart w:id="22"/>
      <w:r w:rsidR="0011761F" w:rsidRPr="0011761F">
        <w:rPr>
          <w:rFonts w:ascii="Times New Roman" w:eastAsia="Times New Roman" w:hAnsi="Times New Roman" w:cs="Times New Roman"/>
          <w:sz w:val="24"/>
          <w:szCs w:val="24"/>
          <w:lang w:eastAsia="en-IN" w:bidi="hi-IN"/>
        </w:rPr>
        <w:t>Euclidean</w:t>
      </w:r>
      <w:commentRangeEnd w:id="22"/>
      <w:r w:rsidR="00734A4B">
        <w:rPr>
          <w:rStyle w:val="CommentReference"/>
        </w:rPr>
        <w:commentReference w:id="22"/>
      </w:r>
      <w:r w:rsidR="0011761F" w:rsidRPr="0011761F">
        <w:rPr>
          <w:rFonts w:ascii="Times New Roman" w:eastAsia="Times New Roman" w:hAnsi="Times New Roman" w:cs="Times New Roman"/>
          <w:sz w:val="24"/>
          <w:szCs w:val="24"/>
          <w:lang w:eastAsia="en-IN" w:bidi="hi-IN"/>
        </w:rPr>
        <w:t xml:space="preserve"> </w:t>
      </w:r>
      <w:del w:id="23" w:author="Koustubh" w:date="2017-02-27T15:45:00Z">
        <w:r w:rsidR="0011761F" w:rsidRPr="0011761F" w:rsidDel="00E13D21">
          <w:rPr>
            <w:rFonts w:ascii="Times New Roman" w:eastAsia="Times New Roman" w:hAnsi="Times New Roman" w:cs="Times New Roman"/>
            <w:sz w:val="24"/>
            <w:szCs w:val="24"/>
            <w:lang w:eastAsia="en-IN" w:bidi="hi-IN"/>
          </w:rPr>
          <w:delText xml:space="preserve">activity </w:delText>
        </w:r>
      </w:del>
      <w:ins w:id="24" w:author="Koustubh" w:date="2017-02-27T15:45:00Z">
        <w:r w:rsidR="00E13D21">
          <w:rPr>
            <w:rFonts w:ascii="Times New Roman" w:eastAsia="Times New Roman" w:hAnsi="Times New Roman" w:cs="Times New Roman"/>
            <w:sz w:val="24"/>
            <w:szCs w:val="24"/>
            <w:lang w:eastAsia="en-IN" w:bidi="hi-IN"/>
          </w:rPr>
          <w:t>distance from activity centres</w:t>
        </w:r>
      </w:ins>
      <w:del w:id="25" w:author="Koustubh" w:date="2017-02-27T15:45:00Z">
        <w:r w:rsidR="0011761F" w:rsidRPr="0011761F" w:rsidDel="00E13D21">
          <w:rPr>
            <w:rFonts w:ascii="Times New Roman" w:eastAsia="Times New Roman" w:hAnsi="Times New Roman" w:cs="Times New Roman"/>
            <w:sz w:val="24"/>
            <w:szCs w:val="24"/>
            <w:lang w:eastAsia="en-IN" w:bidi="hi-IN"/>
          </w:rPr>
          <w:delText>patterns</w:delText>
        </w:r>
      </w:del>
      <w:r>
        <w:rPr>
          <w:rFonts w:ascii="Times New Roman" w:eastAsia="Times New Roman" w:hAnsi="Times New Roman" w:cs="Times New Roman"/>
          <w:sz w:val="24"/>
          <w:szCs w:val="24"/>
          <w:lang w:eastAsia="en-IN" w:bidi="hi-IN"/>
        </w:rPr>
        <w:t>.</w:t>
      </w:r>
      <w:r w:rsidR="0011761F" w:rsidRP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This </w:t>
      </w:r>
      <w:proofErr w:type="gramStart"/>
      <w:r>
        <w:rPr>
          <w:rFonts w:ascii="Times New Roman" w:eastAsia="Times New Roman" w:hAnsi="Times New Roman" w:cs="Times New Roman"/>
          <w:sz w:val="24"/>
          <w:szCs w:val="24"/>
          <w:lang w:eastAsia="en-IN" w:bidi="hi-IN"/>
        </w:rPr>
        <w:t>was done</w:t>
      </w:r>
      <w:proofErr w:type="gramEnd"/>
      <w:r>
        <w:rPr>
          <w:rFonts w:ascii="Times New Roman" w:eastAsia="Times New Roman" w:hAnsi="Times New Roman" w:cs="Times New Roman"/>
          <w:sz w:val="24"/>
          <w:szCs w:val="24"/>
          <w:lang w:eastAsia="en-IN" w:bidi="hi-IN"/>
        </w:rPr>
        <w:t xml:space="preserve"> using least cost path analysis where the cost of moving from one point to the other was estimated as a function of terrain ruggedness.</w:t>
      </w:r>
    </w:p>
    <w:p w14:paraId="06C84E3B" w14:textId="044DBA2B" w:rsidR="008C7B08" w:rsidRDefault="008F4271"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Conventional </w:t>
      </w:r>
      <w:r w:rsidR="00EA72C7">
        <w:rPr>
          <w:rFonts w:ascii="Times New Roman" w:eastAsia="Times New Roman" w:hAnsi="Times New Roman" w:cs="Times New Roman"/>
          <w:sz w:val="24"/>
          <w:szCs w:val="24"/>
          <w:lang w:eastAsia="en-IN" w:bidi="hi-IN"/>
        </w:rPr>
        <w:t xml:space="preserve">population </w:t>
      </w:r>
      <w:r>
        <w:rPr>
          <w:rFonts w:ascii="Times New Roman" w:eastAsia="Times New Roman" w:hAnsi="Times New Roman" w:cs="Times New Roman"/>
          <w:sz w:val="24"/>
          <w:szCs w:val="24"/>
          <w:lang w:eastAsia="en-IN" w:bidi="hi-IN"/>
        </w:rPr>
        <w:t>analyses assume uniform density across the study areas</w:t>
      </w:r>
      <w:r w:rsidR="00EA72C7">
        <w:rPr>
          <w:rFonts w:ascii="Times New Roman" w:eastAsia="Times New Roman" w:hAnsi="Times New Roman" w:cs="Times New Roman"/>
          <w:sz w:val="24"/>
          <w:szCs w:val="24"/>
          <w:lang w:eastAsia="en-IN" w:bidi="hi-IN"/>
        </w:rPr>
        <w:t xml:space="preserve"> and provide </w:t>
      </w:r>
      <w:r w:rsidR="003E1E6E">
        <w:rPr>
          <w:rFonts w:ascii="Times New Roman" w:eastAsia="Times New Roman" w:hAnsi="Times New Roman" w:cs="Times New Roman"/>
          <w:sz w:val="24"/>
          <w:szCs w:val="24"/>
          <w:lang w:eastAsia="en-IN" w:bidi="hi-IN"/>
        </w:rPr>
        <w:t>no option to incorporate spatial variation in densities</w:t>
      </w:r>
      <w:ins w:id="26" w:author="David Borchers" w:date="2017-02-27T08:29:00Z">
        <w:r w:rsidR="006D1CB2">
          <w:rPr>
            <w:rFonts w:ascii="Times New Roman" w:eastAsia="Times New Roman" w:hAnsi="Times New Roman" w:cs="Times New Roman"/>
            <w:sz w:val="24"/>
            <w:szCs w:val="24"/>
            <w:lang w:eastAsia="en-IN" w:bidi="hi-IN"/>
          </w:rPr>
          <w:t xml:space="preserve"> at resolutions finer than whole strata</w:t>
        </w:r>
      </w:ins>
      <w:r>
        <w:rPr>
          <w:rFonts w:ascii="Times New Roman" w:eastAsia="Times New Roman" w:hAnsi="Times New Roman" w:cs="Times New Roman"/>
          <w:sz w:val="24"/>
          <w:szCs w:val="24"/>
          <w:lang w:eastAsia="en-IN" w:bidi="hi-IN"/>
        </w:rPr>
        <w:t>. However</w:t>
      </w:r>
      <w:r w:rsidR="004A4513">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w:t>
      </w:r>
      <w:r w:rsidR="003E1E6E">
        <w:rPr>
          <w:rFonts w:ascii="Times New Roman" w:eastAsia="Times New Roman" w:hAnsi="Times New Roman" w:cs="Times New Roman"/>
          <w:sz w:val="24"/>
          <w:szCs w:val="24"/>
          <w:lang w:eastAsia="en-IN" w:bidi="hi-IN"/>
        </w:rPr>
        <w:t xml:space="preserve">recent developments in </w:t>
      </w:r>
      <w:r>
        <w:rPr>
          <w:rFonts w:ascii="Times New Roman" w:eastAsia="Times New Roman" w:hAnsi="Times New Roman" w:cs="Times New Roman"/>
          <w:sz w:val="24"/>
          <w:szCs w:val="24"/>
          <w:lang w:eastAsia="en-IN" w:bidi="hi-IN"/>
        </w:rPr>
        <w:t xml:space="preserve">SECR </w:t>
      </w:r>
      <w:r w:rsidR="003E1E6E">
        <w:rPr>
          <w:rFonts w:ascii="Times New Roman" w:eastAsia="Times New Roman" w:hAnsi="Times New Roman" w:cs="Times New Roman"/>
          <w:sz w:val="24"/>
          <w:szCs w:val="24"/>
          <w:lang w:eastAsia="en-IN" w:bidi="hi-IN"/>
        </w:rPr>
        <w:t xml:space="preserve">methods </w:t>
      </w:r>
      <w:r>
        <w:rPr>
          <w:rFonts w:ascii="Times New Roman" w:eastAsia="Times New Roman" w:hAnsi="Times New Roman" w:cs="Times New Roman"/>
          <w:sz w:val="24"/>
          <w:szCs w:val="24"/>
          <w:lang w:eastAsia="en-IN" w:bidi="hi-IN"/>
        </w:rPr>
        <w:t xml:space="preserve">allow estimation of density as a function of ecologically meaningful covariates. </w:t>
      </w:r>
      <w:r w:rsidR="0011761F" w:rsidRPr="0011761F">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investigated </w:t>
      </w:r>
      <w:r w:rsidR="0011761F" w:rsidRPr="0011761F">
        <w:rPr>
          <w:rFonts w:ascii="Times New Roman" w:eastAsia="Times New Roman" w:hAnsi="Times New Roman" w:cs="Times New Roman"/>
          <w:sz w:val="24"/>
          <w:szCs w:val="24"/>
          <w:lang w:eastAsia="en-IN" w:bidi="hi-IN"/>
        </w:rPr>
        <w:t xml:space="preserve">if </w:t>
      </w:r>
      <w:r w:rsidR="00FD4303" w:rsidRPr="0011761F">
        <w:rPr>
          <w:rFonts w:ascii="Times New Roman" w:eastAsia="Times New Roman" w:hAnsi="Times New Roman" w:cs="Times New Roman"/>
          <w:sz w:val="24"/>
          <w:szCs w:val="24"/>
          <w:lang w:eastAsia="en-IN" w:bidi="hi-IN"/>
        </w:rPr>
        <w:t xml:space="preserve">snow leopard densities were </w:t>
      </w:r>
      <w:del w:id="27" w:author="David Borchers" w:date="2017-02-27T08:30:00Z">
        <w:r w:rsidR="0011761F" w:rsidRPr="0011761F" w:rsidDel="006D1CB2">
          <w:rPr>
            <w:rFonts w:ascii="Times New Roman" w:eastAsia="Times New Roman" w:hAnsi="Times New Roman" w:cs="Times New Roman"/>
            <w:sz w:val="24"/>
            <w:szCs w:val="24"/>
            <w:lang w:eastAsia="en-IN" w:bidi="hi-IN"/>
          </w:rPr>
          <w:delText xml:space="preserve">non-uniform </w:delText>
        </w:r>
        <w:r w:rsidR="00FD4303" w:rsidRPr="0011761F" w:rsidDel="006D1CB2">
          <w:rPr>
            <w:rFonts w:ascii="Times New Roman" w:eastAsia="Times New Roman" w:hAnsi="Times New Roman" w:cs="Times New Roman"/>
            <w:sz w:val="24"/>
            <w:szCs w:val="24"/>
            <w:lang w:eastAsia="en-IN" w:bidi="hi-IN"/>
          </w:rPr>
          <w:delText>a</w:delText>
        </w:r>
        <w:r w:rsidDel="006D1CB2">
          <w:rPr>
            <w:rFonts w:ascii="Times New Roman" w:eastAsia="Times New Roman" w:hAnsi="Times New Roman" w:cs="Times New Roman"/>
            <w:sz w:val="24"/>
            <w:szCs w:val="24"/>
            <w:lang w:eastAsia="en-IN" w:bidi="hi-IN"/>
          </w:rPr>
          <w:delText>s</w:delText>
        </w:r>
        <w:r w:rsidR="00FD4303" w:rsidRPr="0011761F" w:rsidDel="006D1CB2">
          <w:rPr>
            <w:rFonts w:ascii="Times New Roman" w:eastAsia="Times New Roman" w:hAnsi="Times New Roman" w:cs="Times New Roman"/>
            <w:sz w:val="24"/>
            <w:szCs w:val="24"/>
            <w:lang w:eastAsia="en-IN" w:bidi="hi-IN"/>
          </w:rPr>
          <w:delText xml:space="preserve"> function of </w:delText>
        </w:r>
      </w:del>
      <w:ins w:id="28" w:author="David Borchers" w:date="2017-02-27T08:30:00Z">
        <w:r w:rsidR="006D1CB2">
          <w:rPr>
            <w:rFonts w:ascii="Times New Roman" w:eastAsia="Times New Roman" w:hAnsi="Times New Roman" w:cs="Times New Roman"/>
            <w:sz w:val="24"/>
            <w:szCs w:val="24"/>
            <w:lang w:eastAsia="en-IN" w:bidi="hi-IN"/>
          </w:rPr>
          <w:t xml:space="preserve">dependent on </w:t>
        </w:r>
      </w:ins>
      <w:r w:rsidR="00FD4303" w:rsidRPr="0011761F">
        <w:rPr>
          <w:rFonts w:ascii="Times New Roman" w:eastAsia="Times New Roman" w:hAnsi="Times New Roman" w:cs="Times New Roman"/>
          <w:sz w:val="24"/>
          <w:szCs w:val="24"/>
          <w:lang w:eastAsia="en-IN" w:bidi="hi-IN"/>
        </w:rPr>
        <w:t>terrain ruggedness</w:t>
      </w:r>
      <w:r w:rsidR="004A4513">
        <w:rPr>
          <w:rFonts w:ascii="Times New Roman" w:eastAsia="Times New Roman" w:hAnsi="Times New Roman" w:cs="Times New Roman"/>
          <w:sz w:val="24"/>
          <w:szCs w:val="24"/>
          <w:lang w:eastAsia="en-IN" w:bidi="hi-IN"/>
        </w:rPr>
        <w:t xml:space="preserve"> and </w:t>
      </w:r>
      <w:del w:id="29" w:author="David Borchers" w:date="2017-02-27T08:30:00Z">
        <w:r w:rsidR="004A4513" w:rsidDel="006D1CB2">
          <w:rPr>
            <w:rFonts w:ascii="Times New Roman" w:eastAsia="Times New Roman" w:hAnsi="Times New Roman" w:cs="Times New Roman"/>
            <w:sz w:val="24"/>
            <w:szCs w:val="24"/>
            <w:lang w:eastAsia="en-IN" w:bidi="hi-IN"/>
          </w:rPr>
          <w:delText xml:space="preserve">generated </w:delText>
        </w:r>
      </w:del>
      <w:ins w:id="30" w:author="David Borchers" w:date="2017-02-27T08:30:00Z">
        <w:r w:rsidR="006D1CB2">
          <w:rPr>
            <w:rFonts w:ascii="Times New Roman" w:eastAsia="Times New Roman" w:hAnsi="Times New Roman" w:cs="Times New Roman"/>
            <w:sz w:val="24"/>
            <w:szCs w:val="24"/>
            <w:lang w:eastAsia="en-IN" w:bidi="hi-IN"/>
          </w:rPr>
          <w:t xml:space="preserve">estimated </w:t>
        </w:r>
      </w:ins>
      <w:r w:rsidR="004A4513">
        <w:rPr>
          <w:rFonts w:ascii="Times New Roman" w:eastAsia="Times New Roman" w:hAnsi="Times New Roman" w:cs="Times New Roman"/>
          <w:sz w:val="24"/>
          <w:szCs w:val="24"/>
          <w:lang w:eastAsia="en-IN" w:bidi="hi-IN"/>
        </w:rPr>
        <w:t xml:space="preserve">a non-uniform density surface for each study area. </w:t>
      </w:r>
      <w:commentRangeStart w:id="31"/>
      <w:r w:rsidR="004A4513">
        <w:rPr>
          <w:rFonts w:ascii="Times New Roman" w:eastAsia="Times New Roman" w:hAnsi="Times New Roman" w:cs="Times New Roman"/>
          <w:sz w:val="24"/>
          <w:szCs w:val="24"/>
          <w:lang w:eastAsia="en-IN" w:bidi="hi-IN"/>
        </w:rPr>
        <w:t>We compare these with maps generated by using posterior estimates of individuals’ locations</w:t>
      </w:r>
      <w:r w:rsidR="003E1E6E">
        <w:rPr>
          <w:rFonts w:ascii="Times New Roman" w:eastAsia="Times New Roman" w:hAnsi="Times New Roman" w:cs="Times New Roman"/>
          <w:sz w:val="24"/>
          <w:szCs w:val="24"/>
          <w:lang w:eastAsia="en-IN" w:bidi="hi-IN"/>
        </w:rPr>
        <w:t xml:space="preserve">, where the latter </w:t>
      </w:r>
      <w:proofErr w:type="gramStart"/>
      <w:r w:rsidR="003E1E6E">
        <w:rPr>
          <w:rFonts w:ascii="Times New Roman" w:eastAsia="Times New Roman" w:hAnsi="Times New Roman" w:cs="Times New Roman"/>
          <w:sz w:val="24"/>
          <w:szCs w:val="24"/>
          <w:lang w:eastAsia="en-IN" w:bidi="hi-IN"/>
        </w:rPr>
        <w:t>is often misinterpreted</w:t>
      </w:r>
      <w:proofErr w:type="gramEnd"/>
      <w:r w:rsidR="003E1E6E">
        <w:rPr>
          <w:rFonts w:ascii="Times New Roman" w:eastAsia="Times New Roman" w:hAnsi="Times New Roman" w:cs="Times New Roman"/>
          <w:sz w:val="24"/>
          <w:szCs w:val="24"/>
          <w:lang w:eastAsia="en-IN" w:bidi="hi-IN"/>
        </w:rPr>
        <w:t xml:space="preserve"> as a density surface</w:t>
      </w:r>
      <w:commentRangeEnd w:id="31"/>
      <w:r w:rsidR="006D1CB2">
        <w:rPr>
          <w:rStyle w:val="CommentReference"/>
        </w:rPr>
        <w:commentReference w:id="31"/>
      </w:r>
      <w:r w:rsidR="004A4513">
        <w:rPr>
          <w:rFonts w:ascii="Times New Roman" w:eastAsia="Times New Roman" w:hAnsi="Times New Roman" w:cs="Times New Roman"/>
          <w:sz w:val="24"/>
          <w:szCs w:val="24"/>
          <w:lang w:eastAsia="en-IN" w:bidi="hi-IN"/>
        </w:rPr>
        <w:t>.</w:t>
      </w:r>
    </w:p>
    <w:p w14:paraId="6FA46BD6" w14:textId="612D7422" w:rsidR="00CF18F4" w:rsidRPr="0011761F" w:rsidRDefault="004A4513"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Lastly, </w:t>
      </w:r>
      <w:r w:rsidR="00C9259B" w:rsidRPr="0011761F">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also fitted models to all three areas simultaneously and used </w:t>
      </w:r>
      <w:proofErr w:type="spellStart"/>
      <w:r w:rsidR="00BD6348">
        <w:rPr>
          <w:rFonts w:ascii="Times New Roman" w:eastAsia="Times New Roman" w:hAnsi="Times New Roman" w:cs="Times New Roman"/>
          <w:sz w:val="24"/>
          <w:szCs w:val="24"/>
          <w:lang w:eastAsia="en-IN" w:bidi="hi-IN"/>
        </w:rPr>
        <w:t>AICc</w:t>
      </w:r>
      <w:proofErr w:type="spellEnd"/>
      <w:r w:rsidR="00BD6348">
        <w:rPr>
          <w:rFonts w:ascii="Times New Roman" w:eastAsia="Times New Roman" w:hAnsi="Times New Roman" w:cs="Times New Roman"/>
          <w:sz w:val="24"/>
          <w:szCs w:val="24"/>
          <w:lang w:eastAsia="en-IN" w:bidi="hi-IN"/>
        </w:rPr>
        <w:t xml:space="preserve"> </w:t>
      </w:r>
      <w:r w:rsidR="007C4344">
        <w:rPr>
          <w:rFonts w:ascii="Times New Roman" w:eastAsia="Times New Roman" w:hAnsi="Times New Roman" w:cs="Times New Roman"/>
          <w:sz w:val="24"/>
          <w:szCs w:val="24"/>
          <w:lang w:eastAsia="en-IN" w:bidi="hi-IN"/>
        </w:rPr>
        <w:t>to select between models and investigate whether effects were area</w:t>
      </w:r>
      <w:ins w:id="32" w:author="David Borchers" w:date="2017-02-27T08:30:00Z">
        <w:r w:rsidR="006D1CB2">
          <w:rPr>
            <w:rFonts w:ascii="Times New Roman" w:eastAsia="Times New Roman" w:hAnsi="Times New Roman" w:cs="Times New Roman"/>
            <w:sz w:val="24"/>
            <w:szCs w:val="24"/>
            <w:lang w:eastAsia="en-IN" w:bidi="hi-IN"/>
          </w:rPr>
          <w:t>-</w:t>
        </w:r>
      </w:ins>
      <w:r w:rsidR="007C4344">
        <w:rPr>
          <w:rFonts w:ascii="Times New Roman" w:eastAsia="Times New Roman" w:hAnsi="Times New Roman" w:cs="Times New Roman"/>
          <w:sz w:val="24"/>
          <w:szCs w:val="24"/>
          <w:lang w:eastAsia="en-IN" w:bidi="hi-IN"/>
        </w:rPr>
        <w:t xml:space="preserve">specific or shared across areas. </w:t>
      </w:r>
      <w:commentRangeStart w:id="33"/>
      <w:r w:rsidR="007C4344">
        <w:rPr>
          <w:rFonts w:ascii="Times New Roman" w:eastAsia="Times New Roman" w:hAnsi="Times New Roman" w:cs="Times New Roman"/>
          <w:sz w:val="24"/>
          <w:szCs w:val="24"/>
          <w:lang w:eastAsia="en-IN" w:bidi="hi-IN"/>
        </w:rPr>
        <w:t xml:space="preserve">We </w:t>
      </w:r>
      <w:r w:rsidR="003E1E6E">
        <w:rPr>
          <w:rFonts w:ascii="Times New Roman" w:eastAsia="Times New Roman" w:hAnsi="Times New Roman" w:cs="Times New Roman"/>
          <w:sz w:val="24"/>
          <w:szCs w:val="24"/>
          <w:lang w:eastAsia="en-IN" w:bidi="hi-IN"/>
        </w:rPr>
        <w:t>used this analysis to compare</w:t>
      </w:r>
      <w:r w:rsidR="00BD6348">
        <w:rPr>
          <w:rFonts w:ascii="Times New Roman" w:eastAsia="Times New Roman" w:hAnsi="Times New Roman" w:cs="Times New Roman"/>
          <w:sz w:val="24"/>
          <w:szCs w:val="24"/>
          <w:lang w:eastAsia="en-IN" w:bidi="hi-IN"/>
        </w:rPr>
        <w:t xml:space="preserve"> </w:t>
      </w:r>
      <w:r w:rsidR="00FD4303" w:rsidRPr="0011761F">
        <w:rPr>
          <w:rFonts w:ascii="Times New Roman" w:eastAsia="Times New Roman" w:hAnsi="Times New Roman" w:cs="Times New Roman"/>
          <w:sz w:val="24"/>
          <w:szCs w:val="24"/>
          <w:lang w:eastAsia="en-IN" w:bidi="hi-IN"/>
        </w:rPr>
        <w:t xml:space="preserve">densities in the </w:t>
      </w:r>
      <w:r>
        <w:rPr>
          <w:rFonts w:ascii="Times New Roman" w:eastAsia="Times New Roman" w:hAnsi="Times New Roman" w:cs="Times New Roman"/>
          <w:sz w:val="24"/>
          <w:szCs w:val="24"/>
          <w:lang w:eastAsia="en-IN" w:bidi="hi-IN"/>
        </w:rPr>
        <w:t>strictly protected, partially protected and unprotected</w:t>
      </w:r>
      <w:r w:rsidR="00FD4303" w:rsidRPr="0011761F">
        <w:rPr>
          <w:rFonts w:ascii="Times New Roman" w:eastAsia="Times New Roman" w:hAnsi="Times New Roman" w:cs="Times New Roman"/>
          <w:sz w:val="24"/>
          <w:szCs w:val="24"/>
          <w:lang w:eastAsia="en-IN" w:bidi="hi-IN"/>
        </w:rPr>
        <w:t xml:space="preserve"> areas</w:t>
      </w:r>
      <w:r w:rsidR="003E1E6E">
        <w:rPr>
          <w:rFonts w:ascii="Times New Roman" w:eastAsia="Times New Roman" w:hAnsi="Times New Roman" w:cs="Times New Roman"/>
          <w:sz w:val="24"/>
          <w:szCs w:val="24"/>
          <w:lang w:eastAsia="en-IN" w:bidi="hi-IN"/>
        </w:rPr>
        <w:t>.</w:t>
      </w:r>
      <w:commentRangeEnd w:id="33"/>
      <w:r w:rsidR="006D1CB2">
        <w:rPr>
          <w:rStyle w:val="CommentReference"/>
        </w:rPr>
        <w:commentReference w:id="33"/>
      </w:r>
    </w:p>
    <w:p w14:paraId="0C0A9BA2" w14:textId="77777777" w:rsidR="00435D3C" w:rsidRDefault="00435D3C" w:rsidP="00FD4303">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435D3C">
        <w:rPr>
          <w:rFonts w:ascii="Times New Roman" w:eastAsia="Times New Roman" w:hAnsi="Times New Roman" w:cs="Times New Roman"/>
          <w:b/>
          <w:bCs/>
          <w:sz w:val="24"/>
          <w:szCs w:val="24"/>
          <w:lang w:eastAsia="en-IN" w:bidi="hi-IN"/>
        </w:rPr>
        <w:t>Results</w:t>
      </w:r>
    </w:p>
    <w:p w14:paraId="0862B3C5" w14:textId="26AE62A8" w:rsidR="00A746E7" w:rsidRDefault="007C4344" w:rsidP="00A746E7">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The best m</w:t>
      </w:r>
      <w:r w:rsidR="00435D3C">
        <w:rPr>
          <w:rFonts w:ascii="Times New Roman" w:eastAsia="Times New Roman" w:hAnsi="Times New Roman" w:cs="Times New Roman"/>
          <w:sz w:val="24"/>
          <w:szCs w:val="24"/>
          <w:lang w:eastAsia="en-IN" w:bidi="hi-IN"/>
        </w:rPr>
        <w:t>odel</w:t>
      </w:r>
      <w:r w:rsidR="003E1E6E">
        <w:rPr>
          <w:rFonts w:ascii="Times New Roman" w:eastAsia="Times New Roman" w:hAnsi="Times New Roman" w:cs="Times New Roman"/>
          <w:sz w:val="24"/>
          <w:szCs w:val="24"/>
          <w:lang w:eastAsia="en-IN" w:bidi="hi-IN"/>
        </w:rPr>
        <w:t>s</w:t>
      </w:r>
      <w:r w:rsidR="00435D3C">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by AIC w</w:t>
      </w:r>
      <w:r w:rsidR="003E1E6E">
        <w:rPr>
          <w:rFonts w:ascii="Times New Roman" w:eastAsia="Times New Roman" w:hAnsi="Times New Roman" w:cs="Times New Roman"/>
          <w:sz w:val="24"/>
          <w:szCs w:val="24"/>
          <w:lang w:eastAsia="en-IN" w:bidi="hi-IN"/>
        </w:rPr>
        <w:t>ere</w:t>
      </w:r>
      <w:r>
        <w:rPr>
          <w:rFonts w:ascii="Times New Roman" w:eastAsia="Times New Roman" w:hAnsi="Times New Roman" w:cs="Times New Roman"/>
          <w:sz w:val="24"/>
          <w:szCs w:val="24"/>
          <w:lang w:eastAsia="en-IN" w:bidi="hi-IN"/>
        </w:rPr>
        <w:t xml:space="preserve"> found to differ between </w:t>
      </w:r>
      <w:r w:rsidR="009B0772">
        <w:rPr>
          <w:rFonts w:ascii="Times New Roman" w:eastAsia="Times New Roman" w:hAnsi="Times New Roman" w:cs="Times New Roman"/>
          <w:sz w:val="24"/>
          <w:szCs w:val="24"/>
          <w:lang w:eastAsia="en-IN" w:bidi="hi-IN"/>
        </w:rPr>
        <w:t xml:space="preserve">the three study areas. </w:t>
      </w:r>
      <w:r w:rsidR="00094430">
        <w:rPr>
          <w:rFonts w:ascii="Times New Roman" w:eastAsia="Times New Roman" w:hAnsi="Times New Roman" w:cs="Times New Roman"/>
          <w:sz w:val="24"/>
          <w:szCs w:val="24"/>
          <w:lang w:eastAsia="en-IN" w:bidi="hi-IN"/>
        </w:rPr>
        <w:t xml:space="preserve">However, </w:t>
      </w:r>
      <w:r>
        <w:rPr>
          <w:rFonts w:ascii="Times New Roman" w:eastAsia="Times New Roman" w:hAnsi="Times New Roman" w:cs="Times New Roman"/>
          <w:sz w:val="24"/>
          <w:szCs w:val="24"/>
          <w:lang w:eastAsia="en-IN" w:bidi="hi-IN"/>
        </w:rPr>
        <w:t xml:space="preserve">habitat dependent, </w:t>
      </w:r>
      <w:r w:rsidR="00094430">
        <w:rPr>
          <w:rFonts w:ascii="Times New Roman" w:eastAsia="Times New Roman" w:hAnsi="Times New Roman" w:cs="Times New Roman"/>
          <w:sz w:val="24"/>
          <w:szCs w:val="24"/>
          <w:lang w:eastAsia="en-IN" w:bidi="hi-IN"/>
        </w:rPr>
        <w:t>n</w:t>
      </w:r>
      <w:r w:rsidR="00435D3C">
        <w:rPr>
          <w:rFonts w:ascii="Times New Roman" w:eastAsia="Times New Roman" w:hAnsi="Times New Roman" w:cs="Times New Roman"/>
          <w:sz w:val="24"/>
          <w:szCs w:val="24"/>
          <w:lang w:eastAsia="en-IN" w:bidi="hi-IN"/>
        </w:rPr>
        <w:t>on-Euclidean space use with density dependent on habitat quality, here defined by terrain ruggedness index</w:t>
      </w:r>
      <w:r w:rsidR="004A4513">
        <w:rPr>
          <w:rFonts w:ascii="Times New Roman" w:eastAsia="Times New Roman" w:hAnsi="Times New Roman" w:cs="Times New Roman"/>
          <w:sz w:val="24"/>
          <w:szCs w:val="24"/>
          <w:lang w:eastAsia="en-IN" w:bidi="hi-IN"/>
        </w:rPr>
        <w:t>,</w:t>
      </w:r>
      <w:r w:rsidR="009B0772">
        <w:rPr>
          <w:rFonts w:ascii="Times New Roman" w:eastAsia="Times New Roman" w:hAnsi="Times New Roman" w:cs="Times New Roman"/>
          <w:sz w:val="24"/>
          <w:szCs w:val="24"/>
          <w:lang w:eastAsia="en-IN" w:bidi="hi-IN"/>
        </w:rPr>
        <w:t xml:space="preserve"> w</w:t>
      </w:r>
      <w:r w:rsidR="00354BF3">
        <w:rPr>
          <w:rFonts w:ascii="Times New Roman" w:eastAsia="Times New Roman" w:hAnsi="Times New Roman" w:cs="Times New Roman"/>
          <w:sz w:val="24"/>
          <w:szCs w:val="24"/>
          <w:lang w:eastAsia="en-IN" w:bidi="hi-IN"/>
        </w:rPr>
        <w:t>ere</w:t>
      </w:r>
      <w:r w:rsidR="009B0772">
        <w:rPr>
          <w:rFonts w:ascii="Times New Roman" w:eastAsia="Times New Roman" w:hAnsi="Times New Roman" w:cs="Times New Roman"/>
          <w:sz w:val="24"/>
          <w:szCs w:val="24"/>
          <w:lang w:eastAsia="en-IN" w:bidi="hi-IN"/>
        </w:rPr>
        <w:t xml:space="preserve"> the top model</w:t>
      </w:r>
      <w:r w:rsidR="00354BF3">
        <w:rPr>
          <w:rFonts w:ascii="Times New Roman" w:eastAsia="Times New Roman" w:hAnsi="Times New Roman" w:cs="Times New Roman"/>
          <w:sz w:val="24"/>
          <w:szCs w:val="24"/>
          <w:lang w:eastAsia="en-IN" w:bidi="hi-IN"/>
        </w:rPr>
        <w:t>s</w:t>
      </w:r>
      <w:r w:rsidR="009B0772">
        <w:rPr>
          <w:rFonts w:ascii="Times New Roman" w:eastAsia="Times New Roman" w:hAnsi="Times New Roman" w:cs="Times New Roman"/>
          <w:sz w:val="24"/>
          <w:szCs w:val="24"/>
          <w:lang w:eastAsia="en-IN" w:bidi="hi-IN"/>
        </w:rPr>
        <w:t xml:space="preserve"> in case of</w:t>
      </w:r>
      <w:r w:rsidR="00094430">
        <w:rPr>
          <w:rFonts w:ascii="Times New Roman" w:eastAsia="Times New Roman" w:hAnsi="Times New Roman" w:cs="Times New Roman"/>
          <w:sz w:val="24"/>
          <w:szCs w:val="24"/>
          <w:lang w:eastAsia="en-IN" w:bidi="hi-IN"/>
        </w:rPr>
        <w:t xml:space="preserve"> each study area. </w:t>
      </w:r>
      <w:r>
        <w:rPr>
          <w:rFonts w:ascii="Times New Roman" w:eastAsia="Times New Roman" w:hAnsi="Times New Roman" w:cs="Times New Roman"/>
          <w:sz w:val="24"/>
          <w:szCs w:val="24"/>
          <w:lang w:eastAsia="en-IN" w:bidi="hi-IN"/>
        </w:rPr>
        <w:t xml:space="preserve">The habitat-dependent space use models </w:t>
      </w:r>
      <w:proofErr w:type="gramStart"/>
      <w:r>
        <w:rPr>
          <w:rFonts w:ascii="Times New Roman" w:eastAsia="Times New Roman" w:hAnsi="Times New Roman" w:cs="Times New Roman"/>
          <w:sz w:val="24"/>
          <w:szCs w:val="24"/>
          <w:lang w:eastAsia="en-IN" w:bidi="hi-IN"/>
        </w:rPr>
        <w:t>are based</w:t>
      </w:r>
      <w:proofErr w:type="gramEnd"/>
      <w:r>
        <w:rPr>
          <w:rFonts w:ascii="Times New Roman" w:eastAsia="Times New Roman" w:hAnsi="Times New Roman" w:cs="Times New Roman"/>
          <w:sz w:val="24"/>
          <w:szCs w:val="24"/>
          <w:lang w:eastAsia="en-IN" w:bidi="hi-IN"/>
        </w:rPr>
        <w:t xml:space="preserve"> on non-Euclidian least cost path distances (</w:t>
      </w:r>
      <w:proofErr w:type="spellStart"/>
      <w:r>
        <w:rPr>
          <w:rFonts w:ascii="Times New Roman" w:eastAsia="Times New Roman" w:hAnsi="Times New Roman" w:cs="Times New Roman"/>
          <w:sz w:val="24"/>
          <w:szCs w:val="24"/>
          <w:lang w:eastAsia="en-IN" w:bidi="hi-IN"/>
        </w:rPr>
        <w:t>Royle</w:t>
      </w:r>
      <w:proofErr w:type="spellEnd"/>
      <w:r>
        <w:rPr>
          <w:rFonts w:ascii="Times New Roman" w:eastAsia="Times New Roman" w:hAnsi="Times New Roman" w:cs="Times New Roman"/>
          <w:sz w:val="24"/>
          <w:szCs w:val="24"/>
          <w:lang w:eastAsia="en-IN" w:bidi="hi-IN"/>
        </w:rPr>
        <w:t xml:space="preserve"> et al., 2013; Sutherland et al., 2015). Having fitted such a </w:t>
      </w:r>
      <w:proofErr w:type="gramStart"/>
      <w:r>
        <w:rPr>
          <w:rFonts w:ascii="Times New Roman" w:eastAsia="Times New Roman" w:hAnsi="Times New Roman" w:cs="Times New Roman"/>
          <w:sz w:val="24"/>
          <w:szCs w:val="24"/>
          <w:lang w:eastAsia="en-IN" w:bidi="hi-IN"/>
        </w:rPr>
        <w:t>model</w:t>
      </w:r>
      <w:proofErr w:type="gramEnd"/>
      <w:r>
        <w:rPr>
          <w:rFonts w:ascii="Times New Roman" w:eastAsia="Times New Roman" w:hAnsi="Times New Roman" w:cs="Times New Roman"/>
          <w:sz w:val="24"/>
          <w:szCs w:val="24"/>
          <w:lang w:eastAsia="en-IN" w:bidi="hi-IN"/>
        </w:rPr>
        <w:t xml:space="preserve"> it is possible to find the estimated least-cost path between any points in the survey region. Additional support for these models was provided by the fact that the least-cost paths between separate high usage regions traversed exactly the routes between them that had been identified prior to analysis as ``bridges’’ between the high-usage habitats – because of intervening ``islands’’ of good habitat (see Figure XX, for example). </w:t>
      </w:r>
      <w:proofErr w:type="gramStart"/>
      <w:r>
        <w:rPr>
          <w:rFonts w:ascii="Times New Roman" w:eastAsia="Times New Roman" w:hAnsi="Times New Roman" w:cs="Times New Roman"/>
          <w:sz w:val="24"/>
          <w:szCs w:val="24"/>
          <w:lang w:eastAsia="en-IN" w:bidi="hi-IN"/>
        </w:rPr>
        <w:t>On the basis of</w:t>
      </w:r>
      <w:proofErr w:type="gramEnd"/>
      <w:r>
        <w:rPr>
          <w:rFonts w:ascii="Times New Roman" w:eastAsia="Times New Roman" w:hAnsi="Times New Roman" w:cs="Times New Roman"/>
          <w:sz w:val="24"/>
          <w:szCs w:val="24"/>
          <w:lang w:eastAsia="en-IN" w:bidi="hi-IN"/>
        </w:rPr>
        <w:t xml:space="preserve"> habitat covariates, the fitted models </w:t>
      </w:r>
      <w:r>
        <w:rPr>
          <w:rFonts w:ascii="Times New Roman" w:eastAsia="Times New Roman" w:hAnsi="Times New Roman" w:cs="Times New Roman"/>
          <w:sz w:val="24"/>
          <w:szCs w:val="24"/>
          <w:lang w:eastAsia="en-IN" w:bidi="hi-IN"/>
        </w:rPr>
        <w:lastRenderedPageBreak/>
        <w:t xml:space="preserve">reproduced the connectivity patterns that had been expected prior to analysis, even though no information on connectivity itself was provided to the model. </w:t>
      </w:r>
      <w:r w:rsidR="00A746E7">
        <w:rPr>
          <w:rFonts w:ascii="Times New Roman" w:eastAsia="Times New Roman" w:hAnsi="Times New Roman" w:cs="Times New Roman"/>
          <w:sz w:val="24"/>
          <w:szCs w:val="24"/>
          <w:lang w:eastAsia="en-IN" w:bidi="hi-IN"/>
        </w:rPr>
        <w:t xml:space="preserve">This matched more than 35,000 GPS locations from 20 snow leopards, and explained the non-Euclidean ranging patterns of the snow leopards around their activity centres (Figure XX). </w:t>
      </w:r>
    </w:p>
    <w:p w14:paraId="28544EF2" w14:textId="2FA7CDA7" w:rsidR="00A746E7" w:rsidRDefault="009B0772"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Density estimates </w:t>
      </w:r>
      <w:r w:rsidR="004A4513">
        <w:rPr>
          <w:rFonts w:ascii="Times New Roman" w:eastAsia="Times New Roman" w:hAnsi="Times New Roman" w:cs="Times New Roman"/>
          <w:sz w:val="24"/>
          <w:szCs w:val="24"/>
          <w:lang w:eastAsia="en-IN" w:bidi="hi-IN"/>
        </w:rPr>
        <w:t xml:space="preserve">too </w:t>
      </w:r>
      <w:r>
        <w:rPr>
          <w:rFonts w:ascii="Times New Roman" w:eastAsia="Times New Roman" w:hAnsi="Times New Roman" w:cs="Times New Roman"/>
          <w:sz w:val="24"/>
          <w:szCs w:val="24"/>
          <w:lang w:eastAsia="en-IN" w:bidi="hi-IN"/>
        </w:rPr>
        <w:t xml:space="preserve">varied with habitat </w:t>
      </w:r>
      <w:r w:rsidR="004A4513">
        <w:rPr>
          <w:rFonts w:ascii="Times New Roman" w:eastAsia="Times New Roman" w:hAnsi="Times New Roman" w:cs="Times New Roman"/>
          <w:sz w:val="24"/>
          <w:szCs w:val="24"/>
          <w:lang w:eastAsia="en-IN" w:bidi="hi-IN"/>
        </w:rPr>
        <w:t xml:space="preserve">each of the </w:t>
      </w:r>
      <w:r>
        <w:rPr>
          <w:rFonts w:ascii="Times New Roman" w:eastAsia="Times New Roman" w:hAnsi="Times New Roman" w:cs="Times New Roman"/>
          <w:sz w:val="24"/>
          <w:szCs w:val="24"/>
          <w:lang w:eastAsia="en-IN" w:bidi="hi-IN"/>
        </w:rPr>
        <w:t>three</w:t>
      </w:r>
      <w:r w:rsidR="004A4513">
        <w:rPr>
          <w:rFonts w:ascii="Times New Roman" w:eastAsia="Times New Roman" w:hAnsi="Times New Roman" w:cs="Times New Roman"/>
          <w:sz w:val="24"/>
          <w:szCs w:val="24"/>
          <w:lang w:eastAsia="en-IN" w:bidi="hi-IN"/>
        </w:rPr>
        <w:t xml:space="preserve"> study areas</w:t>
      </w:r>
      <w:r>
        <w:rPr>
          <w:rFonts w:ascii="Times New Roman" w:eastAsia="Times New Roman" w:hAnsi="Times New Roman" w:cs="Times New Roman"/>
          <w:sz w:val="24"/>
          <w:szCs w:val="24"/>
          <w:lang w:eastAsia="en-IN" w:bidi="hi-IN"/>
        </w:rPr>
        <w:t xml:space="preserve">. </w:t>
      </w:r>
      <w:ins w:id="34" w:author="David Borchers" w:date="2017-02-27T08:37:00Z">
        <w:r w:rsidR="00A9145B">
          <w:rPr>
            <w:rFonts w:ascii="Times New Roman" w:eastAsia="Times New Roman" w:hAnsi="Times New Roman" w:cs="Times New Roman"/>
            <w:sz w:val="24"/>
            <w:szCs w:val="24"/>
            <w:lang w:eastAsia="en-IN" w:bidi="hi-IN"/>
          </w:rPr>
          <w:t>The p</w:t>
        </w:r>
      </w:ins>
      <w:del w:id="35" w:author="David Borchers" w:date="2017-02-27T08:37:00Z">
        <w:r w:rsidR="00A746E7" w:rsidDel="00A9145B">
          <w:rPr>
            <w:rFonts w:ascii="Times New Roman" w:eastAsia="Times New Roman" w:hAnsi="Times New Roman" w:cs="Times New Roman"/>
            <w:sz w:val="24"/>
            <w:szCs w:val="24"/>
            <w:lang w:eastAsia="en-IN" w:bidi="hi-IN"/>
          </w:rPr>
          <w:delText>P</w:delText>
        </w:r>
      </w:del>
      <w:r w:rsidR="00A746E7">
        <w:rPr>
          <w:rFonts w:ascii="Times New Roman" w:eastAsia="Times New Roman" w:hAnsi="Times New Roman" w:cs="Times New Roman"/>
          <w:sz w:val="24"/>
          <w:szCs w:val="24"/>
          <w:lang w:eastAsia="en-IN" w:bidi="hi-IN"/>
        </w:rPr>
        <w:t xml:space="preserve">robability of detection at trap locations </w:t>
      </w:r>
      <w:proofErr w:type="gramStart"/>
      <w:r w:rsidR="00A746E7">
        <w:rPr>
          <w:rFonts w:ascii="Times New Roman" w:eastAsia="Times New Roman" w:hAnsi="Times New Roman" w:cs="Times New Roman"/>
          <w:sz w:val="24"/>
          <w:szCs w:val="24"/>
          <w:lang w:eastAsia="en-IN" w:bidi="hi-IN"/>
        </w:rPr>
        <w:t>was affected</w:t>
      </w:r>
      <w:proofErr w:type="gramEnd"/>
      <w:r w:rsidR="00A746E7">
        <w:rPr>
          <w:rFonts w:ascii="Times New Roman" w:eastAsia="Times New Roman" w:hAnsi="Times New Roman" w:cs="Times New Roman"/>
          <w:sz w:val="24"/>
          <w:szCs w:val="24"/>
          <w:lang w:eastAsia="en-IN" w:bidi="hi-IN"/>
        </w:rPr>
        <w:t xml:space="preserve"> by topography and water in two study areas</w:t>
      </w:r>
      <w:del w:id="36" w:author="David Borchers" w:date="2017-02-27T08:37:00Z">
        <w:r w:rsidR="00A746E7" w:rsidDel="00A9145B">
          <w:rPr>
            <w:rFonts w:ascii="Times New Roman" w:eastAsia="Times New Roman" w:hAnsi="Times New Roman" w:cs="Times New Roman"/>
            <w:sz w:val="24"/>
            <w:szCs w:val="24"/>
            <w:lang w:eastAsia="en-IN" w:bidi="hi-IN"/>
          </w:rPr>
          <w:delText xml:space="preserve"> each</w:delText>
        </w:r>
      </w:del>
      <w:r w:rsidR="00A746E7">
        <w:rPr>
          <w:rFonts w:ascii="Times New Roman" w:eastAsia="Times New Roman" w:hAnsi="Times New Roman" w:cs="Times New Roman"/>
          <w:sz w:val="24"/>
          <w:szCs w:val="24"/>
          <w:lang w:eastAsia="en-IN" w:bidi="hi-IN"/>
        </w:rPr>
        <w:t xml:space="preserve">. Both topography and presence of waterholes affected </w:t>
      </w:r>
      <w:del w:id="37" w:author="David Borchers" w:date="2017-02-27T08:37:00Z">
        <w:r w:rsidR="00A746E7" w:rsidDel="00A9145B">
          <w:rPr>
            <w:rFonts w:ascii="Times New Roman" w:eastAsia="Times New Roman" w:hAnsi="Times New Roman" w:cs="Times New Roman"/>
            <w:sz w:val="24"/>
            <w:szCs w:val="24"/>
            <w:lang w:eastAsia="en-IN" w:bidi="hi-IN"/>
          </w:rPr>
          <w:delText xml:space="preserve">lambda </w:delText>
        </w:r>
      </w:del>
      <w:ins w:id="38" w:author="David Borchers" w:date="2017-02-27T08:37:00Z">
        <w:r w:rsidR="00A9145B">
          <w:rPr>
            <w:rFonts w:ascii="Times New Roman" w:eastAsia="Times New Roman" w:hAnsi="Times New Roman" w:cs="Times New Roman"/>
            <w:sz w:val="24"/>
            <w:szCs w:val="24"/>
            <w:lang w:eastAsia="en-IN" w:bidi="hi-IN"/>
          </w:rPr>
          <w:t>the expected encounter rate at distance zero from an activity centre (</w:t>
        </w:r>
        <w:proofErr w:type="gramStart"/>
        <w:r w:rsidR="00A9145B">
          <w:rPr>
            <w:rFonts w:ascii="Times New Roman" w:eastAsia="Times New Roman" w:hAnsi="Times New Roman" w:cs="Times New Roman"/>
            <w:sz w:val="24"/>
            <w:szCs w:val="24"/>
            <w:lang w:eastAsia="en-IN" w:bidi="hi-IN"/>
          </w:rPr>
          <w:t xml:space="preserve">parameter </w:t>
        </w:r>
      </w:ins>
      <w:commentRangeStart w:id="39"/>
      <w:proofErr w:type="gramEnd"/>
      <m:oMath>
        <m:sSub>
          <m:sSubPr>
            <m:ctrlPr>
              <w:ins w:id="40" w:author="David Borchers" w:date="2017-02-27T08:39:00Z">
                <w:rPr>
                  <w:rFonts w:ascii="Cambria Math" w:eastAsia="Times New Roman" w:hAnsi="Cambria Math" w:cs="Times New Roman"/>
                  <w:i/>
                  <w:sz w:val="24"/>
                  <w:szCs w:val="24"/>
                  <w:lang w:eastAsia="en-IN" w:bidi="hi-IN"/>
                </w:rPr>
              </w:ins>
            </m:ctrlPr>
          </m:sSubPr>
          <m:e>
            <w:ins w:id="41" w:author="David Borchers" w:date="2017-02-27T08:39:00Z">
              <m:r>
                <w:rPr>
                  <w:rFonts w:ascii="Cambria Math" w:eastAsia="Times New Roman" w:hAnsi="Cambria Math" w:cs="Times New Roman"/>
                  <w:sz w:val="24"/>
                  <w:szCs w:val="24"/>
                  <w:lang w:eastAsia="en-IN" w:bidi="hi-IN"/>
                </w:rPr>
                <m:t>λ</m:t>
              </m:r>
            </w:ins>
          </m:e>
          <m:sub>
            <w:ins w:id="42" w:author="David Borchers" w:date="2017-02-27T08:39:00Z">
              <m:r>
                <w:rPr>
                  <w:rFonts w:ascii="Cambria Math" w:eastAsia="Times New Roman" w:hAnsi="Cambria Math" w:cs="Times New Roman"/>
                  <w:sz w:val="24"/>
                  <w:szCs w:val="24"/>
                  <w:lang w:eastAsia="en-IN" w:bidi="hi-IN"/>
                </w:rPr>
                <m:t>0</m:t>
              </m:r>
            </w:ins>
          </m:sub>
        </m:sSub>
        <w:commentRangeEnd w:id="39"/>
        <w:ins w:id="43" w:author="David Borchers" w:date="2017-02-27T08:39:00Z">
          <m:r>
            <m:rPr>
              <m:sty m:val="p"/>
            </m:rPr>
            <w:rPr>
              <w:rStyle w:val="CommentReference"/>
            </w:rPr>
            <w:commentReference w:id="39"/>
          </m:r>
        </w:ins>
      </m:oMath>
      <w:ins w:id="44" w:author="David Borchers" w:date="2017-02-27T08:37:00Z">
        <w:r w:rsidR="00A9145B">
          <w:rPr>
            <w:rFonts w:ascii="Times New Roman" w:eastAsia="Times New Roman" w:hAnsi="Times New Roman" w:cs="Times New Roman"/>
            <w:sz w:val="24"/>
            <w:szCs w:val="24"/>
            <w:lang w:eastAsia="en-IN" w:bidi="hi-IN"/>
          </w:rPr>
          <w:t xml:space="preserve">) </w:t>
        </w:r>
      </w:ins>
      <w:r w:rsidR="00A746E7">
        <w:rPr>
          <w:rFonts w:ascii="Times New Roman" w:eastAsia="Times New Roman" w:hAnsi="Times New Roman" w:cs="Times New Roman"/>
          <w:sz w:val="24"/>
          <w:szCs w:val="24"/>
          <w:lang w:eastAsia="en-IN" w:bidi="hi-IN"/>
        </w:rPr>
        <w:t>in case of strictly protected and partially protected study areas.</w:t>
      </w:r>
    </w:p>
    <w:p w14:paraId="6AA73268" w14:textId="751C1E12" w:rsidR="003E0217" w:rsidDel="00E13D21" w:rsidRDefault="00A9145B" w:rsidP="00E13D21">
      <w:pPr>
        <w:spacing w:before="100" w:beforeAutospacing="1" w:after="100" w:afterAutospacing="1" w:line="240" w:lineRule="auto"/>
        <w:rPr>
          <w:ins w:id="45" w:author="David Borchers" w:date="2017-02-27T09:03:00Z"/>
          <w:del w:id="46" w:author="Koustubh" w:date="2017-02-27T15:47:00Z"/>
          <w:rFonts w:ascii="Times New Roman" w:eastAsia="Times New Roman" w:hAnsi="Times New Roman" w:cs="Times New Roman"/>
          <w:sz w:val="24"/>
          <w:szCs w:val="24"/>
          <w:lang w:eastAsia="en-IN" w:bidi="hi-IN"/>
        </w:rPr>
      </w:pPr>
      <w:ins w:id="47" w:author="David Borchers" w:date="2017-02-27T08:40:00Z">
        <w:r>
          <w:rPr>
            <w:rFonts w:ascii="Times New Roman" w:eastAsia="Times New Roman" w:hAnsi="Times New Roman" w:cs="Times New Roman"/>
            <w:sz w:val="24"/>
            <w:szCs w:val="24"/>
            <w:lang w:eastAsia="en-IN" w:bidi="hi-IN"/>
          </w:rPr>
          <w:t>Some authors have used the conditional probability density of activity centre locations, given the observed capture histories</w:t>
        </w:r>
      </w:ins>
      <w:ins w:id="48" w:author="David Borchers" w:date="2017-02-27T08:52:00Z">
        <w:r w:rsidR="00251F5F">
          <w:rPr>
            <w:rFonts w:ascii="Times New Roman" w:eastAsia="Times New Roman" w:hAnsi="Times New Roman" w:cs="Times New Roman"/>
            <w:sz w:val="24"/>
            <w:szCs w:val="24"/>
            <w:lang w:eastAsia="en-IN" w:bidi="hi-IN"/>
          </w:rPr>
          <w:t>,</w:t>
        </w:r>
      </w:ins>
      <w:ins w:id="49" w:author="David Borchers" w:date="2017-02-27T08:40:00Z">
        <w:r>
          <w:rPr>
            <w:rFonts w:ascii="Times New Roman" w:eastAsia="Times New Roman" w:hAnsi="Times New Roman" w:cs="Times New Roman"/>
            <w:sz w:val="24"/>
            <w:szCs w:val="24"/>
            <w:lang w:eastAsia="en-IN" w:bidi="hi-IN"/>
          </w:rPr>
          <w:t xml:space="preserve"> as maps of </w:t>
        </w:r>
        <w:proofErr w:type="gramStart"/>
        <w:r>
          <w:rPr>
            <w:rFonts w:ascii="Times New Roman" w:eastAsia="Times New Roman" w:hAnsi="Times New Roman" w:cs="Times New Roman"/>
            <w:sz w:val="24"/>
            <w:szCs w:val="24"/>
            <w:lang w:eastAsia="en-IN" w:bidi="hi-IN"/>
          </w:rPr>
          <w:t>spatially-varying</w:t>
        </w:r>
        <w:proofErr w:type="gramEnd"/>
        <w:r>
          <w:rPr>
            <w:rFonts w:ascii="Times New Roman" w:eastAsia="Times New Roman" w:hAnsi="Times New Roman" w:cs="Times New Roman"/>
            <w:sz w:val="24"/>
            <w:szCs w:val="24"/>
            <w:lang w:eastAsia="en-IN" w:bidi="hi-IN"/>
          </w:rPr>
          <w:t xml:space="preserve"> density. This is an incorrect interpretation. </w:t>
        </w:r>
      </w:ins>
      <w:ins w:id="50" w:author="David Borchers" w:date="2017-02-27T08:47:00Z">
        <w:r w:rsidR="00251F5F">
          <w:rPr>
            <w:rFonts w:ascii="Times New Roman" w:eastAsia="Times New Roman" w:hAnsi="Times New Roman" w:cs="Times New Roman"/>
            <w:sz w:val="24"/>
            <w:szCs w:val="24"/>
            <w:lang w:eastAsia="en-IN" w:bidi="hi-IN"/>
          </w:rPr>
          <w:t xml:space="preserve">With a uniform density model, </w:t>
        </w:r>
      </w:ins>
      <w:ins w:id="51" w:author="David Borchers" w:date="2017-02-27T08:56:00Z">
        <w:r w:rsidR="000A06DD">
          <w:rPr>
            <w:rFonts w:ascii="Times New Roman" w:eastAsia="Times New Roman" w:hAnsi="Times New Roman" w:cs="Times New Roman"/>
            <w:sz w:val="24"/>
            <w:szCs w:val="24"/>
            <w:lang w:eastAsia="en-IN" w:bidi="hi-IN"/>
          </w:rPr>
          <w:t xml:space="preserve">for example, </w:t>
        </w:r>
      </w:ins>
      <w:ins w:id="52" w:author="David Borchers" w:date="2017-02-27T08:47:00Z">
        <w:r w:rsidR="00251F5F">
          <w:rPr>
            <w:rFonts w:ascii="Times New Roman" w:eastAsia="Times New Roman" w:hAnsi="Times New Roman" w:cs="Times New Roman"/>
            <w:sz w:val="24"/>
            <w:szCs w:val="24"/>
            <w:lang w:eastAsia="en-IN" w:bidi="hi-IN"/>
          </w:rPr>
          <w:t>t</w:t>
        </w:r>
      </w:ins>
      <w:ins w:id="53" w:author="David Borchers" w:date="2017-02-27T08:46:00Z">
        <w:r w:rsidR="00251F5F">
          <w:rPr>
            <w:rFonts w:ascii="Times New Roman" w:eastAsia="Times New Roman" w:hAnsi="Times New Roman" w:cs="Times New Roman"/>
            <w:sz w:val="24"/>
            <w:szCs w:val="24"/>
            <w:lang w:eastAsia="en-IN" w:bidi="hi-IN"/>
          </w:rPr>
          <w:t xml:space="preserve">he conditional probability density </w:t>
        </w:r>
      </w:ins>
      <w:ins w:id="54" w:author="David Borchers" w:date="2017-02-27T08:47:00Z">
        <w:r w:rsidR="00251F5F">
          <w:rPr>
            <w:rFonts w:ascii="Times New Roman" w:eastAsia="Times New Roman" w:hAnsi="Times New Roman" w:cs="Times New Roman"/>
            <w:sz w:val="24"/>
            <w:szCs w:val="24"/>
            <w:lang w:eastAsia="en-IN" w:bidi="hi-IN"/>
          </w:rPr>
          <w:t xml:space="preserve">will always be uniform far from the traps, </w:t>
        </w:r>
      </w:ins>
      <w:ins w:id="55" w:author="David Borchers" w:date="2017-02-27T08:52:00Z">
        <w:r w:rsidR="00251F5F">
          <w:rPr>
            <w:rFonts w:ascii="Times New Roman" w:eastAsia="Times New Roman" w:hAnsi="Times New Roman" w:cs="Times New Roman"/>
            <w:sz w:val="24"/>
            <w:szCs w:val="24"/>
            <w:lang w:eastAsia="en-IN" w:bidi="hi-IN"/>
          </w:rPr>
          <w:t xml:space="preserve">and non-uniform near the traps, </w:t>
        </w:r>
      </w:ins>
      <w:ins w:id="56" w:author="David Borchers" w:date="2017-02-27T08:47:00Z">
        <w:r w:rsidR="00251F5F">
          <w:rPr>
            <w:rFonts w:ascii="Times New Roman" w:eastAsia="Times New Roman" w:hAnsi="Times New Roman" w:cs="Times New Roman"/>
            <w:sz w:val="24"/>
            <w:szCs w:val="24"/>
            <w:lang w:eastAsia="en-IN" w:bidi="hi-IN"/>
          </w:rPr>
          <w:t xml:space="preserve">no matter how </w:t>
        </w:r>
      </w:ins>
      <w:ins w:id="57" w:author="David Borchers" w:date="2017-02-27T08:48:00Z">
        <w:r w:rsidR="00251F5F">
          <w:rPr>
            <w:rFonts w:ascii="Times New Roman" w:eastAsia="Times New Roman" w:hAnsi="Times New Roman" w:cs="Times New Roman"/>
            <w:sz w:val="24"/>
            <w:szCs w:val="24"/>
            <w:lang w:eastAsia="en-IN" w:bidi="hi-IN"/>
          </w:rPr>
          <w:t xml:space="preserve">non-uniform the real </w:t>
        </w:r>
      </w:ins>
      <w:ins w:id="58" w:author="David Borchers" w:date="2017-02-27T08:47:00Z">
        <w:r w:rsidR="00251F5F">
          <w:rPr>
            <w:rFonts w:ascii="Times New Roman" w:eastAsia="Times New Roman" w:hAnsi="Times New Roman" w:cs="Times New Roman"/>
            <w:sz w:val="24"/>
            <w:szCs w:val="24"/>
            <w:lang w:eastAsia="en-IN" w:bidi="hi-IN"/>
          </w:rPr>
          <w:t xml:space="preserve">activity centre distribution is far from the traps. </w:t>
        </w:r>
      </w:ins>
      <w:ins w:id="59" w:author="David Borchers" w:date="2017-02-27T08:48:00Z">
        <w:r w:rsidR="00251F5F">
          <w:rPr>
            <w:rFonts w:ascii="Times New Roman" w:eastAsia="Times New Roman" w:hAnsi="Times New Roman" w:cs="Times New Roman"/>
            <w:sz w:val="24"/>
            <w:szCs w:val="24"/>
            <w:lang w:eastAsia="en-IN" w:bidi="hi-IN"/>
          </w:rPr>
          <w:t>More generally, w</w:t>
        </w:r>
      </w:ins>
      <w:ins w:id="60" w:author="David Borchers" w:date="2017-02-27T08:40:00Z">
        <w:r>
          <w:rPr>
            <w:rFonts w:ascii="Times New Roman" w:eastAsia="Times New Roman" w:hAnsi="Times New Roman" w:cs="Times New Roman"/>
            <w:sz w:val="24"/>
            <w:szCs w:val="24"/>
            <w:lang w:eastAsia="en-IN" w:bidi="hi-IN"/>
          </w:rPr>
          <w:t xml:space="preserve">ith </w:t>
        </w:r>
      </w:ins>
      <w:ins w:id="61" w:author="David Borchers" w:date="2017-02-27T08:42:00Z">
        <w:r>
          <w:rPr>
            <w:rFonts w:ascii="Times New Roman" w:eastAsia="Times New Roman" w:hAnsi="Times New Roman" w:cs="Times New Roman"/>
            <w:sz w:val="24"/>
            <w:szCs w:val="24"/>
            <w:lang w:eastAsia="en-IN" w:bidi="hi-IN"/>
          </w:rPr>
          <w:t>exactly the same actual locations of activity centres</w:t>
        </w:r>
      </w:ins>
      <w:ins w:id="62" w:author="David Borchers" w:date="2017-02-27T08:48:00Z">
        <w:r w:rsidR="00251F5F">
          <w:rPr>
            <w:rFonts w:ascii="Times New Roman" w:eastAsia="Times New Roman" w:hAnsi="Times New Roman" w:cs="Times New Roman"/>
            <w:sz w:val="24"/>
            <w:szCs w:val="24"/>
            <w:lang w:eastAsia="en-IN" w:bidi="hi-IN"/>
          </w:rPr>
          <w:t>, but</w:t>
        </w:r>
      </w:ins>
      <w:ins w:id="63" w:author="David Borchers" w:date="2017-02-27T08:42:00Z">
        <w:r>
          <w:rPr>
            <w:rFonts w:ascii="Times New Roman" w:eastAsia="Times New Roman" w:hAnsi="Times New Roman" w:cs="Times New Roman"/>
            <w:sz w:val="24"/>
            <w:szCs w:val="24"/>
            <w:lang w:eastAsia="en-IN" w:bidi="hi-IN"/>
          </w:rPr>
          <w:t xml:space="preserve"> </w:t>
        </w:r>
      </w:ins>
      <w:ins w:id="64" w:author="David Borchers" w:date="2017-02-27T08:40:00Z">
        <w:r>
          <w:rPr>
            <w:rFonts w:ascii="Times New Roman" w:eastAsia="Times New Roman" w:hAnsi="Times New Roman" w:cs="Times New Roman"/>
            <w:sz w:val="24"/>
            <w:szCs w:val="24"/>
            <w:lang w:eastAsia="en-IN" w:bidi="hi-IN"/>
          </w:rPr>
          <w:t>cameras placed in different locations</w:t>
        </w:r>
      </w:ins>
      <w:ins w:id="65" w:author="David Borchers" w:date="2017-02-27T08:43:00Z">
        <w:r>
          <w:rPr>
            <w:rFonts w:ascii="Times New Roman" w:eastAsia="Times New Roman" w:hAnsi="Times New Roman" w:cs="Times New Roman"/>
            <w:sz w:val="24"/>
            <w:szCs w:val="24"/>
            <w:lang w:eastAsia="en-IN" w:bidi="hi-IN"/>
          </w:rPr>
          <w:t>,</w:t>
        </w:r>
      </w:ins>
      <w:ins w:id="66" w:author="David Borchers" w:date="2017-02-27T08:40:00Z">
        <w:r>
          <w:rPr>
            <w:rFonts w:ascii="Times New Roman" w:eastAsia="Times New Roman" w:hAnsi="Times New Roman" w:cs="Times New Roman"/>
            <w:sz w:val="24"/>
            <w:szCs w:val="24"/>
            <w:lang w:eastAsia="en-IN" w:bidi="hi-IN"/>
          </w:rPr>
          <w:t xml:space="preserve"> </w:t>
        </w:r>
      </w:ins>
      <w:ins w:id="67" w:author="David Borchers" w:date="2017-02-27T08:42:00Z">
        <w:r>
          <w:rPr>
            <w:rFonts w:ascii="Times New Roman" w:eastAsia="Times New Roman" w:hAnsi="Times New Roman" w:cs="Times New Roman"/>
            <w:sz w:val="24"/>
            <w:szCs w:val="24"/>
            <w:lang w:eastAsia="en-IN" w:bidi="hi-IN"/>
          </w:rPr>
          <w:t xml:space="preserve">the </w:t>
        </w:r>
      </w:ins>
      <w:ins w:id="68" w:author="David Borchers" w:date="2017-02-27T08:45:00Z">
        <w:r>
          <w:rPr>
            <w:rFonts w:ascii="Times New Roman" w:eastAsia="Times New Roman" w:hAnsi="Times New Roman" w:cs="Times New Roman"/>
            <w:sz w:val="24"/>
            <w:szCs w:val="24"/>
            <w:lang w:eastAsia="en-IN" w:bidi="hi-IN"/>
          </w:rPr>
          <w:t xml:space="preserve">expected value of the </w:t>
        </w:r>
      </w:ins>
      <w:ins w:id="69" w:author="David Borchers" w:date="2017-02-27T08:42:00Z">
        <w:r>
          <w:rPr>
            <w:rFonts w:ascii="Times New Roman" w:eastAsia="Times New Roman" w:hAnsi="Times New Roman" w:cs="Times New Roman"/>
            <w:sz w:val="24"/>
            <w:szCs w:val="24"/>
            <w:lang w:eastAsia="en-IN" w:bidi="hi-IN"/>
          </w:rPr>
          <w:t xml:space="preserve">conditional probability density of activity centre locations would be different. </w:t>
        </w:r>
      </w:ins>
      <w:ins w:id="70" w:author="David Borchers" w:date="2017-02-27T08:49:00Z">
        <w:r w:rsidR="00251F5F">
          <w:rPr>
            <w:rFonts w:ascii="Times New Roman" w:eastAsia="Times New Roman" w:hAnsi="Times New Roman" w:cs="Times New Roman"/>
            <w:sz w:val="24"/>
            <w:szCs w:val="24"/>
            <w:lang w:eastAsia="en-IN" w:bidi="hi-IN"/>
          </w:rPr>
          <w:t xml:space="preserve">The expected value of the conditional probability density of activity centres reflects the trap locations as much as </w:t>
        </w:r>
      </w:ins>
      <w:ins w:id="71" w:author="David Borchers" w:date="2017-02-27T08:52:00Z">
        <w:r w:rsidR="00251F5F">
          <w:rPr>
            <w:rFonts w:ascii="Times New Roman" w:eastAsia="Times New Roman" w:hAnsi="Times New Roman" w:cs="Times New Roman"/>
            <w:sz w:val="24"/>
            <w:szCs w:val="24"/>
            <w:lang w:eastAsia="en-IN" w:bidi="hi-IN"/>
          </w:rPr>
          <w:t xml:space="preserve">it reflects </w:t>
        </w:r>
      </w:ins>
      <w:ins w:id="72" w:author="David Borchers" w:date="2017-02-27T08:49:00Z">
        <w:r w:rsidR="00251F5F">
          <w:rPr>
            <w:rFonts w:ascii="Times New Roman" w:eastAsia="Times New Roman" w:hAnsi="Times New Roman" w:cs="Times New Roman"/>
            <w:sz w:val="24"/>
            <w:szCs w:val="24"/>
            <w:lang w:eastAsia="en-IN" w:bidi="hi-IN"/>
          </w:rPr>
          <w:t xml:space="preserve">the distribution of activity centres. </w:t>
        </w:r>
      </w:ins>
      <w:ins w:id="73" w:author="David Borchers" w:date="2017-02-27T08:51:00Z">
        <w:r w:rsidR="00251F5F">
          <w:rPr>
            <w:rFonts w:ascii="Times New Roman" w:eastAsia="Times New Roman" w:hAnsi="Times New Roman" w:cs="Times New Roman"/>
            <w:sz w:val="24"/>
            <w:szCs w:val="24"/>
            <w:lang w:eastAsia="en-IN" w:bidi="hi-IN"/>
          </w:rPr>
          <w:t>Interpreting it as if it reflected only the distribution of activity centres is therefore incorrect and misleading.</w:t>
        </w:r>
      </w:ins>
      <w:ins w:id="74" w:author="David Borchers" w:date="2017-02-27T08:49:00Z">
        <w:r w:rsidR="00251F5F">
          <w:rPr>
            <w:rFonts w:ascii="Times New Roman" w:eastAsia="Times New Roman" w:hAnsi="Times New Roman" w:cs="Times New Roman"/>
            <w:sz w:val="24"/>
            <w:szCs w:val="24"/>
            <w:lang w:eastAsia="en-IN" w:bidi="hi-IN"/>
          </w:rPr>
          <w:t xml:space="preserve"> </w:t>
        </w:r>
      </w:ins>
    </w:p>
    <w:p w14:paraId="551C2D2F" w14:textId="21207458" w:rsidR="00393CDA" w:rsidDel="00E13D21" w:rsidRDefault="00875164" w:rsidP="00E13D21">
      <w:pPr>
        <w:spacing w:before="100" w:beforeAutospacing="1" w:after="100" w:afterAutospacing="1" w:line="240" w:lineRule="auto"/>
        <w:rPr>
          <w:ins w:id="75" w:author="David Borchers" w:date="2017-02-27T09:08:00Z"/>
          <w:del w:id="76" w:author="Koustubh" w:date="2017-02-27T15:47:00Z"/>
          <w:rFonts w:ascii="Times New Roman" w:eastAsia="Times New Roman" w:hAnsi="Times New Roman" w:cs="Times New Roman"/>
          <w:sz w:val="24"/>
          <w:szCs w:val="24"/>
          <w:lang w:eastAsia="en-IN" w:bidi="hi-IN"/>
        </w:rPr>
        <w:pPrChange w:id="77" w:author="Koustubh" w:date="2017-02-27T15:47:00Z">
          <w:pPr>
            <w:spacing w:before="100" w:beforeAutospacing="1" w:after="100" w:afterAutospacing="1" w:line="240" w:lineRule="auto"/>
          </w:pPr>
        </w:pPrChange>
      </w:pPr>
      <w:ins w:id="78" w:author="David Borchers" w:date="2017-02-27T09:03:00Z">
        <w:del w:id="79" w:author="Koustubh" w:date="2017-02-27T15:47:00Z">
          <w:r w:rsidDel="00E13D21">
            <w:rPr>
              <w:rFonts w:ascii="Times New Roman" w:eastAsia="Times New Roman" w:hAnsi="Times New Roman" w:cs="Times New Roman"/>
              <w:sz w:val="24"/>
              <w:szCs w:val="24"/>
              <w:lang w:eastAsia="en-IN" w:bidi="hi-IN"/>
            </w:rPr>
            <w:delText xml:space="preserve">(Koustubh, </w:delText>
          </w:r>
        </w:del>
      </w:ins>
      <w:ins w:id="80" w:author="David Borchers" w:date="2017-02-27T09:07:00Z">
        <w:del w:id="81" w:author="Koustubh" w:date="2017-02-27T15:47:00Z">
          <w:r w:rsidR="00393CDA" w:rsidDel="00E13D21">
            <w:rPr>
              <w:rFonts w:ascii="Times New Roman" w:eastAsia="Times New Roman" w:hAnsi="Times New Roman" w:cs="Times New Roman"/>
              <w:sz w:val="24"/>
              <w:szCs w:val="24"/>
              <w:lang w:eastAsia="en-IN" w:bidi="hi-IN"/>
            </w:rPr>
            <w:delText xml:space="preserve">I am </w:delText>
          </w:r>
        </w:del>
      </w:ins>
      <w:ins w:id="82" w:author="David Borchers" w:date="2017-02-27T09:03:00Z">
        <w:del w:id="83" w:author="Koustubh" w:date="2017-02-27T15:47:00Z">
          <w:r w:rsidDel="00E13D21">
            <w:rPr>
              <w:rFonts w:ascii="Times New Roman" w:eastAsia="Times New Roman" w:hAnsi="Times New Roman" w:cs="Times New Roman"/>
              <w:sz w:val="24"/>
              <w:szCs w:val="24"/>
              <w:lang w:eastAsia="en-IN" w:bidi="hi-IN"/>
            </w:rPr>
            <w:delText>not sure if the</w:delText>
          </w:r>
        </w:del>
      </w:ins>
      <w:ins w:id="84" w:author="David Borchers" w:date="2017-02-27T09:08:00Z">
        <w:del w:id="85" w:author="Koustubh" w:date="2017-02-27T15:47:00Z">
          <w:r w:rsidR="00393CDA" w:rsidDel="00E13D21">
            <w:rPr>
              <w:rFonts w:ascii="Times New Roman" w:eastAsia="Times New Roman" w:hAnsi="Times New Roman" w:cs="Times New Roman"/>
              <w:sz w:val="24"/>
              <w:szCs w:val="24"/>
              <w:lang w:eastAsia="en-IN" w:bidi="hi-IN"/>
            </w:rPr>
            <w:delText xml:space="preserve"> following</w:delText>
          </w:r>
        </w:del>
      </w:ins>
      <w:ins w:id="86" w:author="David Borchers" w:date="2017-02-27T09:03:00Z">
        <w:del w:id="87" w:author="Koustubh" w:date="2017-02-27T15:47:00Z">
          <w:r w:rsidDel="00E13D21">
            <w:rPr>
              <w:rFonts w:ascii="Times New Roman" w:eastAsia="Times New Roman" w:hAnsi="Times New Roman" w:cs="Times New Roman"/>
              <w:sz w:val="24"/>
              <w:szCs w:val="24"/>
              <w:lang w:eastAsia="en-IN" w:bidi="hi-IN"/>
            </w:rPr>
            <w:delText xml:space="preserve"> words are useful, you decide: </w:delText>
          </w:r>
        </w:del>
      </w:ins>
    </w:p>
    <w:p w14:paraId="361589B6" w14:textId="47E57F4A" w:rsidR="00875164" w:rsidRDefault="00875164">
      <w:pPr>
        <w:spacing w:after="0" w:line="240" w:lineRule="auto"/>
        <w:contextualSpacing/>
        <w:rPr>
          <w:ins w:id="88" w:author="David Borchers" w:date="2017-02-27T08:53:00Z"/>
          <w:rFonts w:ascii="Times New Roman" w:eastAsia="Times New Roman" w:hAnsi="Times New Roman" w:cs="Times New Roman"/>
          <w:sz w:val="24"/>
          <w:szCs w:val="24"/>
          <w:lang w:eastAsia="en-IN" w:bidi="hi-IN"/>
        </w:rPr>
        <w:pPrChange w:id="89" w:author="David Borchers" w:date="2017-02-27T09:08:00Z">
          <w:pPr>
            <w:spacing w:before="100" w:beforeAutospacing="1" w:after="100" w:afterAutospacing="1" w:line="240" w:lineRule="auto"/>
          </w:pPr>
        </w:pPrChange>
      </w:pPr>
      <w:ins w:id="90" w:author="David Borchers" w:date="2017-02-27T09:03:00Z">
        <w:r>
          <w:rPr>
            <w:rFonts w:ascii="Times New Roman" w:eastAsia="Times New Roman" w:hAnsi="Times New Roman" w:cs="Times New Roman"/>
            <w:sz w:val="24"/>
            <w:szCs w:val="24"/>
            <w:lang w:eastAsia="en-IN" w:bidi="hi-IN"/>
          </w:rPr>
          <w:t xml:space="preserve">The </w:t>
        </w:r>
      </w:ins>
      <w:ins w:id="91" w:author="David Borchers" w:date="2017-02-27T09:04:00Z">
        <w:r>
          <w:rPr>
            <w:rFonts w:ascii="Times New Roman" w:eastAsia="Times New Roman" w:hAnsi="Times New Roman" w:cs="Times New Roman"/>
            <w:sz w:val="24"/>
            <w:szCs w:val="24"/>
            <w:lang w:eastAsia="en-IN" w:bidi="hi-IN"/>
          </w:rPr>
          <w:t xml:space="preserve">conditional probability density of activity centre locations does not address the question “What do I know about the relationship between </w:t>
        </w:r>
      </w:ins>
      <w:ins w:id="92" w:author="David Borchers" w:date="2017-02-27T09:06:00Z">
        <w:r>
          <w:rPr>
            <w:rFonts w:ascii="Times New Roman" w:eastAsia="Times New Roman" w:hAnsi="Times New Roman" w:cs="Times New Roman"/>
            <w:sz w:val="24"/>
            <w:szCs w:val="24"/>
            <w:lang w:eastAsia="en-IN" w:bidi="hi-IN"/>
          </w:rPr>
          <w:t xml:space="preserve">density </w:t>
        </w:r>
      </w:ins>
      <w:ins w:id="93" w:author="David Borchers" w:date="2017-02-27T09:05:00Z">
        <w:r>
          <w:rPr>
            <w:rFonts w:ascii="Times New Roman" w:eastAsia="Times New Roman" w:hAnsi="Times New Roman" w:cs="Times New Roman"/>
            <w:sz w:val="24"/>
            <w:szCs w:val="24"/>
            <w:lang w:eastAsia="en-IN" w:bidi="hi-IN"/>
          </w:rPr>
          <w:t>and spatial variables</w:t>
        </w:r>
      </w:ins>
      <w:ins w:id="94" w:author="David Borchers" w:date="2017-02-27T09:06:00Z">
        <w:r>
          <w:rPr>
            <w:rFonts w:ascii="Times New Roman" w:eastAsia="Times New Roman" w:hAnsi="Times New Roman" w:cs="Times New Roman"/>
            <w:sz w:val="24"/>
            <w:szCs w:val="24"/>
            <w:lang w:eastAsia="en-IN" w:bidi="hi-IN"/>
          </w:rPr>
          <w:t xml:space="preserve"> from this survey</w:t>
        </w:r>
      </w:ins>
      <w:ins w:id="95" w:author="David Borchers" w:date="2017-02-27T09:05:00Z">
        <w:r>
          <w:rPr>
            <w:rFonts w:ascii="Times New Roman" w:eastAsia="Times New Roman" w:hAnsi="Times New Roman" w:cs="Times New Roman"/>
            <w:sz w:val="24"/>
            <w:szCs w:val="24"/>
            <w:lang w:eastAsia="en-IN" w:bidi="hi-IN"/>
          </w:rPr>
          <w:t>?</w:t>
        </w:r>
        <w:proofErr w:type="gramStart"/>
        <w:r>
          <w:rPr>
            <w:rFonts w:ascii="Times New Roman" w:eastAsia="Times New Roman" w:hAnsi="Times New Roman" w:cs="Times New Roman"/>
            <w:sz w:val="24"/>
            <w:szCs w:val="24"/>
            <w:lang w:eastAsia="en-IN" w:bidi="hi-IN"/>
          </w:rPr>
          <w:t>”,</w:t>
        </w:r>
        <w:proofErr w:type="gramEnd"/>
        <w:r>
          <w:rPr>
            <w:rFonts w:ascii="Times New Roman" w:eastAsia="Times New Roman" w:hAnsi="Times New Roman" w:cs="Times New Roman"/>
            <w:sz w:val="24"/>
            <w:szCs w:val="24"/>
            <w:lang w:eastAsia="en-IN" w:bidi="hi-IN"/>
          </w:rPr>
          <w:t xml:space="preserve"> it answers the question “What do I know about the locations of individual activity centres from this survey.</w:t>
        </w:r>
      </w:ins>
      <w:ins w:id="96" w:author="David Borchers" w:date="2017-02-27T09:06:00Z">
        <w:r>
          <w:rPr>
            <w:rFonts w:ascii="Times New Roman" w:eastAsia="Times New Roman" w:hAnsi="Times New Roman" w:cs="Times New Roman"/>
            <w:sz w:val="24"/>
            <w:szCs w:val="24"/>
            <w:lang w:eastAsia="en-IN" w:bidi="hi-IN"/>
          </w:rPr>
          <w:t xml:space="preserve">” The survey always tells </w:t>
        </w:r>
        <w:del w:id="97" w:author="Koustubh" w:date="2017-02-27T15:47:00Z">
          <w:r w:rsidDel="00E13D21">
            <w:rPr>
              <w:rFonts w:ascii="Times New Roman" w:eastAsia="Times New Roman" w:hAnsi="Times New Roman" w:cs="Times New Roman"/>
              <w:sz w:val="24"/>
              <w:szCs w:val="24"/>
              <w:lang w:eastAsia="en-IN" w:bidi="hi-IN"/>
            </w:rPr>
            <w:delText xml:space="preserve">you </w:delText>
          </w:r>
        </w:del>
        <w:r>
          <w:rPr>
            <w:rFonts w:ascii="Times New Roman" w:eastAsia="Times New Roman" w:hAnsi="Times New Roman" w:cs="Times New Roman"/>
            <w:sz w:val="24"/>
            <w:szCs w:val="24"/>
            <w:lang w:eastAsia="en-IN" w:bidi="hi-IN"/>
          </w:rPr>
          <w:t xml:space="preserve">more about the locations of individuals close to the traps than those far away. </w:t>
        </w:r>
        <w:proofErr w:type="gramStart"/>
        <w:r>
          <w:rPr>
            <w:rFonts w:ascii="Times New Roman" w:eastAsia="Times New Roman" w:hAnsi="Times New Roman" w:cs="Times New Roman"/>
            <w:sz w:val="24"/>
            <w:szCs w:val="24"/>
            <w:lang w:eastAsia="en-IN" w:bidi="hi-IN"/>
          </w:rPr>
          <w:t>Hence</w:t>
        </w:r>
        <w:proofErr w:type="gramEnd"/>
        <w:r>
          <w:rPr>
            <w:rFonts w:ascii="Times New Roman" w:eastAsia="Times New Roman" w:hAnsi="Times New Roman" w:cs="Times New Roman"/>
            <w:sz w:val="24"/>
            <w:szCs w:val="24"/>
            <w:lang w:eastAsia="en-IN" w:bidi="hi-IN"/>
          </w:rPr>
          <w:t xml:space="preserve"> the </w:t>
        </w:r>
      </w:ins>
      <w:ins w:id="98" w:author="David Borchers" w:date="2017-02-27T09:07:00Z">
        <w:r w:rsidR="00393CDA">
          <w:rPr>
            <w:rFonts w:ascii="Times New Roman" w:eastAsia="Times New Roman" w:hAnsi="Times New Roman" w:cs="Times New Roman"/>
            <w:sz w:val="24"/>
            <w:szCs w:val="24"/>
            <w:lang w:eastAsia="en-IN" w:bidi="hi-IN"/>
          </w:rPr>
          <w:t>conditional probability density surface always has more structure close to the traps than far away.</w:t>
        </w:r>
        <w:del w:id="99" w:author="Koustubh" w:date="2017-02-27T15:48:00Z">
          <w:r w:rsidR="00393CDA" w:rsidDel="00E13D21">
            <w:rPr>
              <w:rFonts w:ascii="Times New Roman" w:eastAsia="Times New Roman" w:hAnsi="Times New Roman" w:cs="Times New Roman"/>
              <w:sz w:val="24"/>
              <w:szCs w:val="24"/>
              <w:lang w:eastAsia="en-IN" w:bidi="hi-IN"/>
            </w:rPr>
            <w:delText>)</w:delText>
          </w:r>
        </w:del>
      </w:ins>
    </w:p>
    <w:p w14:paraId="0E013E77" w14:textId="0DE768AC" w:rsidR="009B0772" w:rsidRDefault="003E0217" w:rsidP="00FD4303">
      <w:pPr>
        <w:spacing w:before="100" w:beforeAutospacing="1" w:after="100" w:afterAutospacing="1" w:line="240" w:lineRule="auto"/>
        <w:rPr>
          <w:rFonts w:ascii="Times New Roman" w:eastAsia="Times New Roman" w:hAnsi="Times New Roman" w:cs="Times New Roman"/>
          <w:sz w:val="24"/>
          <w:szCs w:val="24"/>
          <w:lang w:eastAsia="en-IN" w:bidi="hi-IN"/>
        </w:rPr>
      </w:pPr>
      <w:ins w:id="100" w:author="David Borchers" w:date="2017-02-27T08:53:00Z">
        <w:r>
          <w:rPr>
            <w:rFonts w:ascii="Times New Roman" w:eastAsia="Times New Roman" w:hAnsi="Times New Roman" w:cs="Times New Roman"/>
            <w:sz w:val="24"/>
            <w:szCs w:val="24"/>
            <w:lang w:eastAsia="en-IN" w:bidi="hi-IN"/>
          </w:rPr>
          <w:t xml:space="preserve">Not surprisingly, </w:t>
        </w:r>
      </w:ins>
      <w:ins w:id="101" w:author="David Borchers" w:date="2017-02-27T08:55:00Z">
        <w:r w:rsidR="00A11AD3">
          <w:rPr>
            <w:rFonts w:ascii="Times New Roman" w:eastAsia="Times New Roman" w:hAnsi="Times New Roman" w:cs="Times New Roman"/>
            <w:sz w:val="24"/>
            <w:szCs w:val="24"/>
            <w:lang w:eastAsia="en-IN" w:bidi="hi-IN"/>
          </w:rPr>
          <w:t>therefore, our estimated</w:t>
        </w:r>
      </w:ins>
      <w:ins w:id="102" w:author="David Borchers" w:date="2017-02-27T08:54:00Z">
        <w:r>
          <w:rPr>
            <w:rFonts w:ascii="Times New Roman" w:eastAsia="Times New Roman" w:hAnsi="Times New Roman" w:cs="Times New Roman"/>
            <w:sz w:val="24"/>
            <w:szCs w:val="24"/>
            <w:lang w:eastAsia="en-IN" w:bidi="hi-IN"/>
          </w:rPr>
          <w:t xml:space="preserve"> condi</w:t>
        </w:r>
        <w:del w:id="103" w:author="Koustubh" w:date="2017-02-27T15:48:00Z">
          <w:r w:rsidDel="00E13D21">
            <w:rPr>
              <w:rFonts w:ascii="Times New Roman" w:eastAsia="Times New Roman" w:hAnsi="Times New Roman" w:cs="Times New Roman"/>
              <w:sz w:val="24"/>
              <w:szCs w:val="24"/>
              <w:lang w:eastAsia="en-IN" w:bidi="hi-IN"/>
            </w:rPr>
            <w:delText>d</w:delText>
          </w:r>
        </w:del>
        <w:r>
          <w:rPr>
            <w:rFonts w:ascii="Times New Roman" w:eastAsia="Times New Roman" w:hAnsi="Times New Roman" w:cs="Times New Roman"/>
            <w:sz w:val="24"/>
            <w:szCs w:val="24"/>
            <w:lang w:eastAsia="en-IN" w:bidi="hi-IN"/>
          </w:rPr>
          <w:t xml:space="preserve">tional probability density function of activity centre locations </w:t>
        </w:r>
      </w:ins>
      <w:del w:id="104" w:author="David Borchers" w:date="2017-02-27T08:53:00Z">
        <w:r w:rsidR="004A4513" w:rsidDel="003E0217">
          <w:rPr>
            <w:rFonts w:ascii="Times New Roman" w:eastAsia="Times New Roman" w:hAnsi="Times New Roman" w:cs="Times New Roman"/>
            <w:sz w:val="24"/>
            <w:szCs w:val="24"/>
            <w:lang w:eastAsia="en-IN" w:bidi="hi-IN"/>
          </w:rPr>
          <w:delText>C</w:delText>
        </w:r>
      </w:del>
      <w:del w:id="105" w:author="David Borchers" w:date="2017-02-27T08:54:00Z">
        <w:r w:rsidR="004A4513" w:rsidDel="003E0217">
          <w:rPr>
            <w:rFonts w:ascii="Times New Roman" w:eastAsia="Times New Roman" w:hAnsi="Times New Roman" w:cs="Times New Roman"/>
            <w:sz w:val="24"/>
            <w:szCs w:val="24"/>
            <w:lang w:eastAsia="en-IN" w:bidi="hi-IN"/>
          </w:rPr>
          <w:delText>ompari</w:delText>
        </w:r>
        <w:r w:rsidR="00AB3C59" w:rsidDel="003E0217">
          <w:rPr>
            <w:rFonts w:ascii="Times New Roman" w:eastAsia="Times New Roman" w:hAnsi="Times New Roman" w:cs="Times New Roman"/>
            <w:sz w:val="24"/>
            <w:szCs w:val="24"/>
            <w:lang w:eastAsia="en-IN" w:bidi="hi-IN"/>
          </w:rPr>
          <w:delText>ng</w:delText>
        </w:r>
        <w:r w:rsidR="004A4513" w:rsidDel="003E0217">
          <w:rPr>
            <w:rFonts w:ascii="Times New Roman" w:eastAsia="Times New Roman" w:hAnsi="Times New Roman" w:cs="Times New Roman"/>
            <w:sz w:val="24"/>
            <w:szCs w:val="24"/>
            <w:lang w:eastAsia="en-IN" w:bidi="hi-IN"/>
          </w:rPr>
          <w:delText xml:space="preserve"> the </w:delText>
        </w:r>
        <w:r w:rsidR="009B0772" w:rsidDel="003E0217">
          <w:rPr>
            <w:rFonts w:ascii="Times New Roman" w:eastAsia="Times New Roman" w:hAnsi="Times New Roman" w:cs="Times New Roman"/>
            <w:sz w:val="24"/>
            <w:szCs w:val="24"/>
            <w:lang w:eastAsia="en-IN" w:bidi="hi-IN"/>
          </w:rPr>
          <w:delText xml:space="preserve">summed probability density functions of home-range centre probability functions </w:delText>
        </w:r>
      </w:del>
      <w:r w:rsidR="009B0772">
        <w:rPr>
          <w:rFonts w:ascii="Times New Roman" w:eastAsia="Times New Roman" w:hAnsi="Times New Roman" w:cs="Times New Roman"/>
          <w:sz w:val="24"/>
          <w:szCs w:val="24"/>
          <w:lang w:eastAsia="en-IN" w:bidi="hi-IN"/>
        </w:rPr>
        <w:t>and</w:t>
      </w:r>
      <w:ins w:id="106" w:author="David Borchers" w:date="2017-02-27T08:54:00Z">
        <w:r>
          <w:rPr>
            <w:rFonts w:ascii="Times New Roman" w:eastAsia="Times New Roman" w:hAnsi="Times New Roman" w:cs="Times New Roman"/>
            <w:sz w:val="24"/>
            <w:szCs w:val="24"/>
            <w:lang w:eastAsia="en-IN" w:bidi="hi-IN"/>
          </w:rPr>
          <w:t xml:space="preserve"> our</w:t>
        </w:r>
      </w:ins>
      <w:r w:rsidR="009B0772">
        <w:rPr>
          <w:rFonts w:ascii="Times New Roman" w:eastAsia="Times New Roman" w:hAnsi="Times New Roman" w:cs="Times New Roman"/>
          <w:sz w:val="24"/>
          <w:szCs w:val="24"/>
          <w:lang w:eastAsia="en-IN" w:bidi="hi-IN"/>
        </w:rPr>
        <w:t xml:space="preserve"> </w:t>
      </w:r>
      <w:ins w:id="107" w:author="David Borchers" w:date="2017-02-27T08:54:00Z">
        <w:r>
          <w:rPr>
            <w:rFonts w:ascii="Times New Roman" w:eastAsia="Times New Roman" w:hAnsi="Times New Roman" w:cs="Times New Roman"/>
            <w:sz w:val="24"/>
            <w:szCs w:val="24"/>
            <w:lang w:eastAsia="en-IN" w:bidi="hi-IN"/>
          </w:rPr>
          <w:t xml:space="preserve">estimated </w:t>
        </w:r>
      </w:ins>
      <w:r w:rsidR="004A4513">
        <w:rPr>
          <w:rFonts w:ascii="Times New Roman" w:eastAsia="Times New Roman" w:hAnsi="Times New Roman" w:cs="Times New Roman"/>
          <w:sz w:val="24"/>
          <w:szCs w:val="24"/>
          <w:lang w:eastAsia="en-IN" w:bidi="hi-IN"/>
        </w:rPr>
        <w:t xml:space="preserve">density surface </w:t>
      </w:r>
      <w:commentRangeStart w:id="108"/>
      <w:del w:id="109" w:author="David Borchers" w:date="2017-02-27T08:54:00Z">
        <w:r w:rsidR="004A4513" w:rsidDel="003E0217">
          <w:rPr>
            <w:rFonts w:ascii="Times New Roman" w:eastAsia="Times New Roman" w:hAnsi="Times New Roman" w:cs="Times New Roman"/>
            <w:sz w:val="24"/>
            <w:szCs w:val="24"/>
            <w:lang w:eastAsia="en-IN" w:bidi="hi-IN"/>
          </w:rPr>
          <w:delText xml:space="preserve">as a function of a particular covariate </w:delText>
        </w:r>
      </w:del>
      <w:r w:rsidR="004A4513">
        <w:rPr>
          <w:rFonts w:ascii="Times New Roman" w:eastAsia="Times New Roman" w:hAnsi="Times New Roman" w:cs="Times New Roman"/>
          <w:sz w:val="24"/>
          <w:szCs w:val="24"/>
          <w:lang w:eastAsia="en-IN" w:bidi="hi-IN"/>
        </w:rPr>
        <w:t xml:space="preserve">produced </w:t>
      </w:r>
      <w:commentRangeStart w:id="110"/>
      <w:r w:rsidR="004A4513">
        <w:rPr>
          <w:rFonts w:ascii="Times New Roman" w:eastAsia="Times New Roman" w:hAnsi="Times New Roman" w:cs="Times New Roman"/>
          <w:sz w:val="24"/>
          <w:szCs w:val="24"/>
          <w:lang w:eastAsia="en-IN" w:bidi="hi-IN"/>
        </w:rPr>
        <w:t>starkly different maps</w:t>
      </w:r>
      <w:commentRangeEnd w:id="108"/>
      <w:r>
        <w:rPr>
          <w:rStyle w:val="CommentReference"/>
        </w:rPr>
        <w:commentReference w:id="108"/>
      </w:r>
      <w:commentRangeEnd w:id="110"/>
      <w:r w:rsidR="00E13D21">
        <w:rPr>
          <w:rStyle w:val="CommentReference"/>
        </w:rPr>
        <w:commentReference w:id="110"/>
      </w:r>
      <w:ins w:id="111" w:author="David Borchers" w:date="2017-02-27T08:55:00Z">
        <w:r>
          <w:rPr>
            <w:rFonts w:ascii="Times New Roman" w:eastAsia="Times New Roman" w:hAnsi="Times New Roman" w:cs="Times New Roman"/>
            <w:sz w:val="24"/>
            <w:szCs w:val="24"/>
            <w:lang w:eastAsia="en-IN" w:bidi="hi-IN"/>
          </w:rPr>
          <w:t xml:space="preserve">. The latter is a valid representation of activity centre distribution, </w:t>
        </w:r>
      </w:ins>
      <w:ins w:id="112" w:author="Koustubh" w:date="2017-02-27T15:48:00Z">
        <w:r w:rsidR="00E13D21">
          <w:rPr>
            <w:rFonts w:ascii="Times New Roman" w:eastAsia="Times New Roman" w:hAnsi="Times New Roman" w:cs="Times New Roman"/>
            <w:sz w:val="24"/>
            <w:szCs w:val="24"/>
            <w:lang w:eastAsia="en-IN" w:bidi="hi-IN"/>
          </w:rPr>
          <w:t xml:space="preserve">whereas </w:t>
        </w:r>
      </w:ins>
      <w:ins w:id="113" w:author="David Borchers" w:date="2017-02-27T08:55:00Z">
        <w:r>
          <w:rPr>
            <w:rFonts w:ascii="Times New Roman" w:eastAsia="Times New Roman" w:hAnsi="Times New Roman" w:cs="Times New Roman"/>
            <w:sz w:val="24"/>
            <w:szCs w:val="24"/>
            <w:lang w:eastAsia="en-IN" w:bidi="hi-IN"/>
          </w:rPr>
          <w:t>the former is not</w:t>
        </w:r>
      </w:ins>
      <w:ins w:id="114" w:author="David Borchers" w:date="2017-02-27T08:56:00Z">
        <w:r w:rsidR="000A06DD">
          <w:rPr>
            <w:rFonts w:ascii="Times New Roman" w:eastAsia="Times New Roman" w:hAnsi="Times New Roman" w:cs="Times New Roman"/>
            <w:sz w:val="24"/>
            <w:szCs w:val="24"/>
            <w:lang w:eastAsia="en-IN" w:bidi="hi-IN"/>
          </w:rPr>
          <w:t>.</w:t>
        </w:r>
      </w:ins>
      <w:del w:id="115" w:author="David Borchers" w:date="2017-02-27T08:55:00Z">
        <w:r w:rsidR="00A746E7" w:rsidDel="003E0217">
          <w:rPr>
            <w:rFonts w:ascii="Times New Roman" w:eastAsia="Times New Roman" w:hAnsi="Times New Roman" w:cs="Times New Roman"/>
            <w:sz w:val="24"/>
            <w:szCs w:val="24"/>
            <w:lang w:eastAsia="en-IN" w:bidi="hi-IN"/>
          </w:rPr>
          <w:delText>, thus underscoring why the results generated from posterior estimates of individuals’ locations should be used with caution</w:delText>
        </w:r>
        <w:r w:rsidR="004A4513" w:rsidDel="003E0217">
          <w:rPr>
            <w:rFonts w:ascii="Times New Roman" w:eastAsia="Times New Roman" w:hAnsi="Times New Roman" w:cs="Times New Roman"/>
            <w:sz w:val="24"/>
            <w:szCs w:val="24"/>
            <w:lang w:eastAsia="en-IN" w:bidi="hi-IN"/>
          </w:rPr>
          <w:delText>.</w:delText>
        </w:r>
      </w:del>
    </w:p>
    <w:p w14:paraId="2BC429AF" w14:textId="68B75A98" w:rsidR="009B0772" w:rsidRDefault="00200CCC"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Remarkably, p</w:t>
      </w:r>
      <w:r w:rsidR="009B0772">
        <w:rPr>
          <w:rFonts w:ascii="Times New Roman" w:eastAsia="Times New Roman" w:hAnsi="Times New Roman" w:cs="Times New Roman"/>
          <w:sz w:val="24"/>
          <w:szCs w:val="24"/>
          <w:lang w:eastAsia="en-IN" w:bidi="hi-IN"/>
        </w:rPr>
        <w:t xml:space="preserve">opulation estimates for the most parsimonious models </w:t>
      </w:r>
      <w:del w:id="116" w:author="Koustubh" w:date="2017-02-27T15:49:00Z">
        <w:r w:rsidR="009B0772" w:rsidDel="00E13D21">
          <w:rPr>
            <w:rFonts w:ascii="Times New Roman" w:eastAsia="Times New Roman" w:hAnsi="Times New Roman" w:cs="Times New Roman"/>
            <w:sz w:val="24"/>
            <w:szCs w:val="24"/>
            <w:lang w:eastAsia="en-IN" w:bidi="hi-IN"/>
          </w:rPr>
          <w:delText xml:space="preserve">were </w:delText>
        </w:r>
        <w:commentRangeStart w:id="117"/>
        <w:r w:rsidR="00804B6C" w:rsidDel="00E13D21">
          <w:rPr>
            <w:rFonts w:ascii="Times New Roman" w:eastAsia="Times New Roman" w:hAnsi="Times New Roman" w:cs="Times New Roman"/>
            <w:sz w:val="24"/>
            <w:szCs w:val="24"/>
            <w:lang w:eastAsia="en-IN" w:bidi="hi-IN"/>
          </w:rPr>
          <w:delText>biased</w:delText>
        </w:r>
        <w:commentRangeEnd w:id="117"/>
        <w:r w:rsidR="006D0A97" w:rsidDel="00E13D21">
          <w:rPr>
            <w:rStyle w:val="CommentReference"/>
          </w:rPr>
          <w:commentReference w:id="117"/>
        </w:r>
        <w:r w:rsidR="00804B6C" w:rsidDel="00E13D21">
          <w:rPr>
            <w:rFonts w:ascii="Times New Roman" w:eastAsia="Times New Roman" w:hAnsi="Times New Roman" w:cs="Times New Roman"/>
            <w:sz w:val="24"/>
            <w:szCs w:val="24"/>
            <w:lang w:eastAsia="en-IN" w:bidi="hi-IN"/>
          </w:rPr>
          <w:delText xml:space="preserve"> </w:delText>
        </w:r>
      </w:del>
      <w:ins w:id="118" w:author="Koustubh" w:date="2017-02-27T15:49:00Z">
        <w:r w:rsidR="00E13D21">
          <w:rPr>
            <w:rFonts w:ascii="Times New Roman" w:eastAsia="Times New Roman" w:hAnsi="Times New Roman" w:cs="Times New Roman"/>
            <w:sz w:val="24"/>
            <w:szCs w:val="24"/>
            <w:lang w:eastAsia="en-IN" w:bidi="hi-IN"/>
          </w:rPr>
          <w:t xml:space="preserve">differed </w:t>
        </w:r>
      </w:ins>
      <w:r w:rsidR="009B0772">
        <w:rPr>
          <w:rFonts w:ascii="Times New Roman" w:eastAsia="Times New Roman" w:hAnsi="Times New Roman" w:cs="Times New Roman"/>
          <w:sz w:val="24"/>
          <w:szCs w:val="24"/>
          <w:lang w:eastAsia="en-IN" w:bidi="hi-IN"/>
        </w:rPr>
        <w:t xml:space="preserve">between </w:t>
      </w:r>
      <w:r>
        <w:rPr>
          <w:rFonts w:ascii="Times New Roman" w:eastAsia="Times New Roman" w:hAnsi="Times New Roman" w:cs="Times New Roman"/>
          <w:sz w:val="24"/>
          <w:szCs w:val="24"/>
          <w:lang w:eastAsia="en-IN" w:bidi="hi-IN"/>
        </w:rPr>
        <w:t>10% and 28</w:t>
      </w:r>
      <w:r w:rsidR="009B0772">
        <w:rPr>
          <w:rFonts w:ascii="Times New Roman" w:eastAsia="Times New Roman" w:hAnsi="Times New Roman" w:cs="Times New Roman"/>
          <w:sz w:val="24"/>
          <w:szCs w:val="24"/>
          <w:lang w:eastAsia="en-IN" w:bidi="hi-IN"/>
        </w:rPr>
        <w:t xml:space="preserve">% when compared with the </w:t>
      </w:r>
      <w:r w:rsidR="00804B6C">
        <w:rPr>
          <w:rFonts w:ascii="Times New Roman" w:eastAsia="Times New Roman" w:hAnsi="Times New Roman" w:cs="Times New Roman"/>
          <w:sz w:val="24"/>
          <w:szCs w:val="24"/>
          <w:lang w:eastAsia="en-IN" w:bidi="hi-IN"/>
        </w:rPr>
        <w:t xml:space="preserve">estimates from the </w:t>
      </w:r>
      <w:r w:rsidR="009B0772">
        <w:rPr>
          <w:rFonts w:ascii="Times New Roman" w:eastAsia="Times New Roman" w:hAnsi="Times New Roman" w:cs="Times New Roman"/>
          <w:sz w:val="24"/>
          <w:szCs w:val="24"/>
          <w:lang w:eastAsia="en-IN" w:bidi="hi-IN"/>
        </w:rPr>
        <w:t>null models</w:t>
      </w:r>
      <w:r w:rsidR="007C4344">
        <w:rPr>
          <w:rFonts w:ascii="Times New Roman" w:eastAsia="Times New Roman" w:hAnsi="Times New Roman" w:cs="Times New Roman"/>
          <w:sz w:val="24"/>
          <w:szCs w:val="24"/>
          <w:lang w:eastAsia="en-IN" w:bidi="hi-IN"/>
        </w:rPr>
        <w:t xml:space="preserve"> that consider flat density, no effect of covariates on detection probability and Euclidean ranging patterns</w:t>
      </w:r>
      <w:r w:rsidR="009B0772">
        <w:rPr>
          <w:rFonts w:ascii="Times New Roman" w:eastAsia="Times New Roman" w:hAnsi="Times New Roman" w:cs="Times New Roman"/>
          <w:sz w:val="24"/>
          <w:szCs w:val="24"/>
          <w:lang w:eastAsia="en-IN" w:bidi="hi-IN"/>
        </w:rPr>
        <w:t xml:space="preserve">. </w:t>
      </w:r>
      <w:commentRangeStart w:id="119"/>
      <w:commentRangeStart w:id="120"/>
      <w:r w:rsidR="00804B6C">
        <w:rPr>
          <w:rFonts w:ascii="Times New Roman" w:eastAsia="Times New Roman" w:hAnsi="Times New Roman" w:cs="Times New Roman"/>
          <w:sz w:val="24"/>
          <w:szCs w:val="24"/>
          <w:lang w:eastAsia="en-IN" w:bidi="hi-IN"/>
        </w:rPr>
        <w:t>Failing to use covariates and non-Euclidean movement parameters in modelling snow leopard density biased the results positively for the partially and strictly protected study area, whereas the bias was negative for the unprotected study area</w:t>
      </w:r>
      <w:commentRangeEnd w:id="119"/>
      <w:r w:rsidR="005C3F8B">
        <w:rPr>
          <w:rStyle w:val="CommentReference"/>
        </w:rPr>
        <w:commentReference w:id="119"/>
      </w:r>
      <w:commentRangeEnd w:id="120"/>
      <w:r w:rsidR="00E13D21">
        <w:rPr>
          <w:rStyle w:val="CommentReference"/>
        </w:rPr>
        <w:commentReference w:id="120"/>
      </w:r>
      <w:r w:rsidR="00804B6C">
        <w:rPr>
          <w:rFonts w:ascii="Times New Roman" w:eastAsia="Times New Roman" w:hAnsi="Times New Roman" w:cs="Times New Roman"/>
          <w:sz w:val="24"/>
          <w:szCs w:val="24"/>
          <w:lang w:eastAsia="en-IN" w:bidi="hi-IN"/>
        </w:rPr>
        <w:t>.</w:t>
      </w:r>
    </w:p>
    <w:p w14:paraId="1F7FDCD8" w14:textId="1661EA03" w:rsidR="009B0772" w:rsidRDefault="00CC570E"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Mean s</w:t>
      </w:r>
      <w:r w:rsidR="009B0772">
        <w:rPr>
          <w:rFonts w:ascii="Times New Roman" w:eastAsia="Times New Roman" w:hAnsi="Times New Roman" w:cs="Times New Roman"/>
          <w:sz w:val="24"/>
          <w:szCs w:val="24"/>
          <w:lang w:eastAsia="en-IN" w:bidi="hi-IN"/>
        </w:rPr>
        <w:t xml:space="preserve">now leopard densities </w:t>
      </w:r>
      <w:r w:rsidR="00084BEB">
        <w:rPr>
          <w:rFonts w:ascii="Times New Roman" w:eastAsia="Times New Roman" w:hAnsi="Times New Roman" w:cs="Times New Roman"/>
          <w:sz w:val="24"/>
          <w:szCs w:val="24"/>
          <w:lang w:eastAsia="en-IN" w:bidi="hi-IN"/>
        </w:rPr>
        <w:t xml:space="preserve">ranged between </w:t>
      </w:r>
      <w:commentRangeStart w:id="121"/>
      <w:commentRangeStart w:id="122"/>
      <w:r w:rsidR="00084BEB">
        <w:rPr>
          <w:rFonts w:ascii="Times New Roman" w:eastAsia="Times New Roman" w:hAnsi="Times New Roman" w:cs="Times New Roman"/>
          <w:sz w:val="24"/>
          <w:szCs w:val="24"/>
          <w:lang w:eastAsia="en-IN" w:bidi="hi-IN"/>
        </w:rPr>
        <w:t xml:space="preserve">0.75 </w:t>
      </w:r>
      <w:commentRangeEnd w:id="121"/>
      <w:r w:rsidR="005C3F8B">
        <w:rPr>
          <w:rStyle w:val="CommentReference"/>
        </w:rPr>
        <w:commentReference w:id="121"/>
      </w:r>
      <w:commentRangeEnd w:id="122"/>
      <w:r w:rsidR="00E13D21">
        <w:rPr>
          <w:rStyle w:val="CommentReference"/>
        </w:rPr>
        <w:commentReference w:id="122"/>
      </w:r>
      <w:r w:rsidR="00084BEB">
        <w:rPr>
          <w:rFonts w:ascii="Times New Roman" w:eastAsia="Times New Roman" w:hAnsi="Times New Roman" w:cs="Times New Roman"/>
          <w:sz w:val="24"/>
          <w:szCs w:val="24"/>
          <w:lang w:eastAsia="en-IN" w:bidi="hi-IN"/>
        </w:rPr>
        <w:t>per 100 km</w:t>
      </w:r>
      <w:r w:rsidR="00F9040B" w:rsidRPr="00F9040B">
        <w:rPr>
          <w:rFonts w:ascii="Times New Roman" w:eastAsia="Times New Roman" w:hAnsi="Times New Roman" w:cs="Times New Roman"/>
          <w:sz w:val="24"/>
          <w:szCs w:val="24"/>
          <w:vertAlign w:val="superscript"/>
          <w:lang w:eastAsia="en-IN" w:bidi="hi-IN"/>
        </w:rPr>
        <w:t>2</w:t>
      </w:r>
      <w:r w:rsidR="00084BEB">
        <w:rPr>
          <w:rFonts w:ascii="Times New Roman" w:eastAsia="Times New Roman" w:hAnsi="Times New Roman" w:cs="Times New Roman"/>
          <w:sz w:val="24"/>
          <w:szCs w:val="24"/>
          <w:lang w:eastAsia="en-IN" w:bidi="hi-IN"/>
        </w:rPr>
        <w:t xml:space="preserve"> in the strictly protected </w:t>
      </w:r>
      <w:r w:rsidR="00F9040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95% CI </w:t>
      </w:r>
      <w:r w:rsidR="00F9040B">
        <w:rPr>
          <w:rFonts w:ascii="Times New Roman" w:eastAsia="Times New Roman" w:hAnsi="Times New Roman" w:cs="Times New Roman"/>
          <w:sz w:val="24"/>
          <w:szCs w:val="24"/>
          <w:lang w:eastAsia="en-IN" w:bidi="hi-IN"/>
        </w:rPr>
        <w:t xml:space="preserve">= </w:t>
      </w:r>
      <w:r w:rsidRPr="00CC570E">
        <w:rPr>
          <w:rFonts w:ascii="Times New Roman" w:eastAsia="Times New Roman" w:hAnsi="Times New Roman" w:cs="Times New Roman"/>
          <w:sz w:val="24"/>
          <w:szCs w:val="24"/>
          <w:lang w:eastAsia="en-IN" w:bidi="hi-IN"/>
        </w:rPr>
        <w:t>0.7</w:t>
      </w:r>
      <w:r>
        <w:rPr>
          <w:rFonts w:ascii="Times New Roman" w:eastAsia="Times New Roman" w:hAnsi="Times New Roman" w:cs="Times New Roman"/>
          <w:sz w:val="24"/>
          <w:szCs w:val="24"/>
          <w:lang w:eastAsia="en-IN" w:bidi="hi-IN"/>
        </w:rPr>
        <w:t>1-</w:t>
      </w:r>
      <w:r w:rsidRPr="00CC570E">
        <w:rPr>
          <w:rFonts w:ascii="Times New Roman" w:eastAsia="Times New Roman" w:hAnsi="Times New Roman" w:cs="Times New Roman"/>
          <w:sz w:val="24"/>
          <w:szCs w:val="24"/>
          <w:lang w:eastAsia="en-IN" w:bidi="hi-IN"/>
        </w:rPr>
        <w:t>0.97</w:t>
      </w:r>
      <w:r w:rsidR="00F9040B">
        <w:rPr>
          <w:rFonts w:ascii="Times New Roman" w:eastAsia="Times New Roman" w:hAnsi="Times New Roman" w:cs="Times New Roman"/>
          <w:sz w:val="24"/>
          <w:szCs w:val="24"/>
          <w:lang w:eastAsia="en-IN" w:bidi="hi-IN"/>
        </w:rPr>
        <w:t xml:space="preserve">) </w:t>
      </w:r>
      <w:r w:rsidR="00084BEB">
        <w:rPr>
          <w:rFonts w:ascii="Times New Roman" w:eastAsia="Times New Roman" w:hAnsi="Times New Roman" w:cs="Times New Roman"/>
          <w:sz w:val="24"/>
          <w:szCs w:val="24"/>
          <w:lang w:eastAsia="en-IN" w:bidi="hi-IN"/>
        </w:rPr>
        <w:t xml:space="preserve">and unprotected </w:t>
      </w:r>
      <w:r w:rsidR="00F9040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95% CI = </w:t>
      </w:r>
      <w:r w:rsidRPr="00CC570E">
        <w:rPr>
          <w:rFonts w:ascii="Times New Roman" w:eastAsia="Times New Roman" w:hAnsi="Times New Roman" w:cs="Times New Roman"/>
          <w:sz w:val="24"/>
          <w:szCs w:val="24"/>
          <w:lang w:eastAsia="en-IN" w:bidi="hi-IN"/>
        </w:rPr>
        <w:t>0.7</w:t>
      </w:r>
      <w:r>
        <w:rPr>
          <w:rFonts w:ascii="Times New Roman" w:eastAsia="Times New Roman" w:hAnsi="Times New Roman" w:cs="Times New Roman"/>
          <w:sz w:val="24"/>
          <w:szCs w:val="24"/>
          <w:lang w:eastAsia="en-IN" w:bidi="hi-IN"/>
        </w:rPr>
        <w:t>2-</w:t>
      </w:r>
      <w:r w:rsidRPr="00CC570E">
        <w:rPr>
          <w:rFonts w:ascii="Times New Roman" w:eastAsia="Times New Roman" w:hAnsi="Times New Roman" w:cs="Times New Roman"/>
          <w:sz w:val="24"/>
          <w:szCs w:val="24"/>
          <w:lang w:eastAsia="en-IN" w:bidi="hi-IN"/>
        </w:rPr>
        <w:t>0.8</w:t>
      </w:r>
      <w:r>
        <w:rPr>
          <w:rFonts w:ascii="Times New Roman" w:eastAsia="Times New Roman" w:hAnsi="Times New Roman" w:cs="Times New Roman"/>
          <w:sz w:val="24"/>
          <w:szCs w:val="24"/>
          <w:lang w:eastAsia="en-IN" w:bidi="hi-IN"/>
        </w:rPr>
        <w:t>9</w:t>
      </w:r>
      <w:r w:rsidR="00F9040B">
        <w:rPr>
          <w:rFonts w:ascii="Times New Roman" w:eastAsia="Times New Roman" w:hAnsi="Times New Roman" w:cs="Times New Roman"/>
          <w:sz w:val="24"/>
          <w:szCs w:val="24"/>
          <w:lang w:eastAsia="en-IN" w:bidi="hi-IN"/>
        </w:rPr>
        <w:t xml:space="preserve">) </w:t>
      </w:r>
      <w:r w:rsidR="00084BEB">
        <w:rPr>
          <w:rFonts w:ascii="Times New Roman" w:eastAsia="Times New Roman" w:hAnsi="Times New Roman" w:cs="Times New Roman"/>
          <w:sz w:val="24"/>
          <w:szCs w:val="24"/>
          <w:lang w:eastAsia="en-IN" w:bidi="hi-IN"/>
        </w:rPr>
        <w:t xml:space="preserve">areas, and 1.12 </w:t>
      </w:r>
      <w:r w:rsidR="00F9040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95% CI = </w:t>
      </w:r>
      <w:r w:rsidRPr="00CC570E">
        <w:rPr>
          <w:rFonts w:ascii="Times New Roman" w:eastAsia="Times New Roman" w:hAnsi="Times New Roman" w:cs="Times New Roman"/>
          <w:sz w:val="24"/>
          <w:szCs w:val="24"/>
          <w:lang w:eastAsia="en-IN" w:bidi="hi-IN"/>
        </w:rPr>
        <w:t>1.0</w:t>
      </w:r>
      <w:r>
        <w:rPr>
          <w:rFonts w:ascii="Times New Roman" w:eastAsia="Times New Roman" w:hAnsi="Times New Roman" w:cs="Times New Roman"/>
          <w:sz w:val="24"/>
          <w:szCs w:val="24"/>
          <w:lang w:eastAsia="en-IN" w:bidi="hi-IN"/>
        </w:rPr>
        <w:t>5-</w:t>
      </w:r>
      <w:r w:rsidRPr="00CC570E">
        <w:rPr>
          <w:rFonts w:ascii="Times New Roman" w:eastAsia="Times New Roman" w:hAnsi="Times New Roman" w:cs="Times New Roman"/>
          <w:sz w:val="24"/>
          <w:szCs w:val="24"/>
          <w:lang w:eastAsia="en-IN" w:bidi="hi-IN"/>
        </w:rPr>
        <w:t>1.3</w:t>
      </w:r>
      <w:r>
        <w:rPr>
          <w:rFonts w:ascii="Times New Roman" w:eastAsia="Times New Roman" w:hAnsi="Times New Roman" w:cs="Times New Roman"/>
          <w:sz w:val="24"/>
          <w:szCs w:val="24"/>
          <w:lang w:eastAsia="en-IN" w:bidi="hi-IN"/>
        </w:rPr>
        <w:t>1</w:t>
      </w:r>
      <w:r w:rsidR="00F9040B">
        <w:rPr>
          <w:rFonts w:ascii="Times New Roman" w:eastAsia="Times New Roman" w:hAnsi="Times New Roman" w:cs="Times New Roman"/>
          <w:sz w:val="24"/>
          <w:szCs w:val="24"/>
          <w:lang w:eastAsia="en-IN" w:bidi="hi-IN"/>
        </w:rPr>
        <w:t xml:space="preserve">) </w:t>
      </w:r>
      <w:r w:rsidR="00084BEB">
        <w:rPr>
          <w:rFonts w:ascii="Times New Roman" w:eastAsia="Times New Roman" w:hAnsi="Times New Roman" w:cs="Times New Roman"/>
          <w:sz w:val="24"/>
          <w:szCs w:val="24"/>
          <w:lang w:eastAsia="en-IN" w:bidi="hi-IN"/>
        </w:rPr>
        <w:t>per 100 km</w:t>
      </w:r>
      <w:r w:rsidR="00F9040B" w:rsidRPr="00F9040B">
        <w:rPr>
          <w:rFonts w:ascii="Times New Roman" w:eastAsia="Times New Roman" w:hAnsi="Times New Roman" w:cs="Times New Roman"/>
          <w:sz w:val="24"/>
          <w:szCs w:val="24"/>
          <w:vertAlign w:val="superscript"/>
          <w:lang w:eastAsia="en-IN" w:bidi="hi-IN"/>
        </w:rPr>
        <w:t>2</w:t>
      </w:r>
      <w:r w:rsidR="00084BEB">
        <w:rPr>
          <w:rFonts w:ascii="Times New Roman" w:eastAsia="Times New Roman" w:hAnsi="Times New Roman" w:cs="Times New Roman"/>
          <w:sz w:val="24"/>
          <w:szCs w:val="24"/>
          <w:lang w:eastAsia="en-IN" w:bidi="hi-IN"/>
        </w:rPr>
        <w:t xml:space="preserve"> </w:t>
      </w:r>
      <w:r w:rsidR="00F9040B">
        <w:rPr>
          <w:rFonts w:ascii="Times New Roman" w:eastAsia="Times New Roman" w:hAnsi="Times New Roman" w:cs="Times New Roman"/>
          <w:sz w:val="24"/>
          <w:szCs w:val="24"/>
          <w:lang w:eastAsia="en-IN" w:bidi="hi-IN"/>
        </w:rPr>
        <w:t>in the partially protected study area</w:t>
      </w:r>
      <w:r w:rsidR="009B0772">
        <w:rPr>
          <w:rFonts w:ascii="Times New Roman" w:eastAsia="Times New Roman" w:hAnsi="Times New Roman" w:cs="Times New Roman"/>
          <w:sz w:val="24"/>
          <w:szCs w:val="24"/>
          <w:lang w:eastAsia="en-IN" w:bidi="hi-IN"/>
        </w:rPr>
        <w:t>.</w:t>
      </w:r>
      <w:r w:rsidR="007C4344">
        <w:rPr>
          <w:rFonts w:ascii="Times New Roman" w:eastAsia="Times New Roman" w:hAnsi="Times New Roman" w:cs="Times New Roman"/>
          <w:sz w:val="24"/>
          <w:szCs w:val="24"/>
          <w:lang w:eastAsia="en-IN" w:bidi="hi-IN"/>
        </w:rPr>
        <w:t xml:space="preserve"> The best model selected based on </w:t>
      </w:r>
      <w:proofErr w:type="spellStart"/>
      <w:r w:rsidR="007C4344">
        <w:rPr>
          <w:rFonts w:ascii="Times New Roman" w:eastAsia="Times New Roman" w:hAnsi="Times New Roman" w:cs="Times New Roman"/>
          <w:sz w:val="24"/>
          <w:szCs w:val="24"/>
          <w:lang w:eastAsia="en-IN" w:bidi="hi-IN"/>
        </w:rPr>
        <w:t>AIC</w:t>
      </w:r>
      <w:ins w:id="123" w:author="David Borchers" w:date="2017-02-27T09:15:00Z">
        <w:r w:rsidR="005C3F8B">
          <w:rPr>
            <w:rFonts w:ascii="Times New Roman" w:eastAsia="Times New Roman" w:hAnsi="Times New Roman" w:cs="Times New Roman"/>
            <w:sz w:val="24"/>
            <w:szCs w:val="24"/>
            <w:lang w:eastAsia="en-IN" w:bidi="hi-IN"/>
          </w:rPr>
          <w:t>c</w:t>
        </w:r>
      </w:ins>
      <w:proofErr w:type="spellEnd"/>
      <w:r w:rsidR="007C4344">
        <w:rPr>
          <w:rFonts w:ascii="Times New Roman" w:eastAsia="Times New Roman" w:hAnsi="Times New Roman" w:cs="Times New Roman"/>
          <w:sz w:val="24"/>
          <w:szCs w:val="24"/>
          <w:lang w:eastAsia="en-IN" w:bidi="hi-IN"/>
        </w:rPr>
        <w:t xml:space="preserve"> indicated that ruggedness </w:t>
      </w:r>
      <w:commentRangeStart w:id="124"/>
      <w:commentRangeStart w:id="125"/>
      <w:r w:rsidR="007C4344">
        <w:rPr>
          <w:rFonts w:ascii="Times New Roman" w:eastAsia="Times New Roman" w:hAnsi="Times New Roman" w:cs="Times New Roman"/>
          <w:sz w:val="24"/>
          <w:szCs w:val="24"/>
          <w:lang w:eastAsia="en-IN" w:bidi="hi-IN"/>
        </w:rPr>
        <w:t xml:space="preserve">affected density differently </w:t>
      </w:r>
      <w:commentRangeEnd w:id="124"/>
      <w:r w:rsidR="005C3F8B">
        <w:rPr>
          <w:rStyle w:val="CommentReference"/>
        </w:rPr>
        <w:commentReference w:id="124"/>
      </w:r>
      <w:commentRangeEnd w:id="125"/>
      <w:r w:rsidR="00E13D21">
        <w:rPr>
          <w:rStyle w:val="CommentReference"/>
        </w:rPr>
        <w:commentReference w:id="125"/>
      </w:r>
      <w:r w:rsidR="007C4344">
        <w:rPr>
          <w:rFonts w:ascii="Times New Roman" w:eastAsia="Times New Roman" w:hAnsi="Times New Roman" w:cs="Times New Roman"/>
          <w:sz w:val="24"/>
          <w:szCs w:val="24"/>
          <w:lang w:eastAsia="en-IN" w:bidi="hi-IN"/>
        </w:rPr>
        <w:t>between the three study areas</w:t>
      </w:r>
      <w:r w:rsidR="00C77A61">
        <w:rPr>
          <w:rFonts w:ascii="Times New Roman" w:eastAsia="Times New Roman" w:hAnsi="Times New Roman" w:cs="Times New Roman"/>
          <w:sz w:val="24"/>
          <w:szCs w:val="24"/>
          <w:lang w:eastAsia="en-IN" w:bidi="hi-IN"/>
        </w:rPr>
        <w:t xml:space="preserve">, and that presence of </w:t>
      </w:r>
      <w:proofErr w:type="gramStart"/>
      <w:r w:rsidR="00C77A61">
        <w:rPr>
          <w:rFonts w:ascii="Times New Roman" w:eastAsia="Times New Roman" w:hAnsi="Times New Roman" w:cs="Times New Roman"/>
          <w:sz w:val="24"/>
          <w:szCs w:val="24"/>
          <w:lang w:eastAsia="en-IN" w:bidi="hi-IN"/>
        </w:rPr>
        <w:t>waterholes also</w:t>
      </w:r>
      <w:proofErr w:type="gramEnd"/>
      <w:r w:rsidR="00C77A61">
        <w:rPr>
          <w:rFonts w:ascii="Times New Roman" w:eastAsia="Times New Roman" w:hAnsi="Times New Roman" w:cs="Times New Roman"/>
          <w:sz w:val="24"/>
          <w:szCs w:val="24"/>
          <w:lang w:eastAsia="en-IN" w:bidi="hi-IN"/>
        </w:rPr>
        <w:t xml:space="preserve"> had different effects on each of the three study areas.</w:t>
      </w:r>
      <w:r w:rsidR="00DE658A">
        <w:rPr>
          <w:rFonts w:ascii="Times New Roman" w:eastAsia="Times New Roman" w:hAnsi="Times New Roman" w:cs="Times New Roman"/>
          <w:sz w:val="24"/>
          <w:szCs w:val="24"/>
          <w:lang w:eastAsia="en-IN" w:bidi="hi-IN"/>
        </w:rPr>
        <w:t xml:space="preserve"> </w:t>
      </w:r>
      <w:r w:rsidR="00DE658A">
        <w:rPr>
          <w:rFonts w:ascii="Times New Roman" w:eastAsia="Times New Roman" w:hAnsi="Times New Roman" w:cs="Times New Roman"/>
          <w:sz w:val="24"/>
          <w:szCs w:val="24"/>
          <w:lang w:eastAsia="en-IN" w:bidi="hi-IN"/>
        </w:rPr>
        <w:lastRenderedPageBreak/>
        <w:t xml:space="preserve">Incidentally, </w:t>
      </w:r>
      <w:ins w:id="126" w:author="David Borchers" w:date="2017-02-27T09:16:00Z">
        <w:r w:rsidR="005C3F8B">
          <w:rPr>
            <w:rFonts w:ascii="Times New Roman" w:eastAsia="Times New Roman" w:hAnsi="Times New Roman" w:cs="Times New Roman"/>
            <w:sz w:val="24"/>
            <w:szCs w:val="24"/>
            <w:lang w:eastAsia="en-IN" w:bidi="hi-IN"/>
          </w:rPr>
          <w:t xml:space="preserve">animals in </w:t>
        </w:r>
      </w:ins>
      <w:proofErr w:type="spellStart"/>
      <w:r w:rsidR="00DE658A">
        <w:rPr>
          <w:rFonts w:ascii="Times New Roman" w:eastAsia="Times New Roman" w:hAnsi="Times New Roman" w:cs="Times New Roman"/>
          <w:sz w:val="24"/>
          <w:szCs w:val="24"/>
          <w:lang w:eastAsia="en-IN" w:bidi="hi-IN"/>
        </w:rPr>
        <w:t>Noyon</w:t>
      </w:r>
      <w:proofErr w:type="spellEnd"/>
      <w:r w:rsidR="00DE658A">
        <w:rPr>
          <w:rFonts w:ascii="Times New Roman" w:eastAsia="Times New Roman" w:hAnsi="Times New Roman" w:cs="Times New Roman"/>
          <w:sz w:val="24"/>
          <w:szCs w:val="24"/>
          <w:lang w:eastAsia="en-IN" w:bidi="hi-IN"/>
        </w:rPr>
        <w:t xml:space="preserve">, which </w:t>
      </w:r>
      <w:proofErr w:type="gramStart"/>
      <w:r w:rsidR="00DE658A">
        <w:rPr>
          <w:rFonts w:ascii="Times New Roman" w:eastAsia="Times New Roman" w:hAnsi="Times New Roman" w:cs="Times New Roman"/>
          <w:sz w:val="24"/>
          <w:szCs w:val="24"/>
          <w:lang w:eastAsia="en-IN" w:bidi="hi-IN"/>
        </w:rPr>
        <w:t>was sampled</w:t>
      </w:r>
      <w:proofErr w:type="gramEnd"/>
      <w:r w:rsidR="00DE658A">
        <w:rPr>
          <w:rFonts w:ascii="Times New Roman" w:eastAsia="Times New Roman" w:hAnsi="Times New Roman" w:cs="Times New Roman"/>
          <w:sz w:val="24"/>
          <w:szCs w:val="24"/>
          <w:lang w:eastAsia="en-IN" w:bidi="hi-IN"/>
        </w:rPr>
        <w:t xml:space="preserve"> during the winter, showed no significant affinity for waterholes. </w:t>
      </w:r>
    </w:p>
    <w:p w14:paraId="6F92A255" w14:textId="77777777" w:rsidR="00CF18F4" w:rsidRDefault="00CF18F4" w:rsidP="00CF18F4">
      <w:pPr>
        <w:spacing w:after="0" w:line="240" w:lineRule="auto"/>
        <w:rPr>
          <w:rFonts w:ascii="Times New Roman" w:eastAsia="Times New Roman" w:hAnsi="Times New Roman" w:cs="Times New Roman"/>
          <w:b/>
          <w:bCs/>
          <w:sz w:val="24"/>
          <w:szCs w:val="24"/>
          <w:lang w:eastAsia="en-IN" w:bidi="hi-IN"/>
        </w:rPr>
      </w:pPr>
      <w:commentRangeStart w:id="127"/>
      <w:r w:rsidRPr="00BE0A73">
        <w:rPr>
          <w:rFonts w:ascii="Times New Roman" w:eastAsia="Times New Roman" w:hAnsi="Times New Roman" w:cs="Times New Roman"/>
          <w:b/>
          <w:bCs/>
          <w:sz w:val="24"/>
          <w:szCs w:val="24"/>
          <w:lang w:eastAsia="en-IN" w:bidi="hi-IN"/>
        </w:rPr>
        <w:t>Discussion</w:t>
      </w:r>
      <w:commentRangeEnd w:id="127"/>
      <w:r w:rsidR="00A74B08">
        <w:rPr>
          <w:rStyle w:val="CommentReference"/>
        </w:rPr>
        <w:commentReference w:id="127"/>
      </w:r>
    </w:p>
    <w:p w14:paraId="22C258BA" w14:textId="1AD682F4" w:rsidR="000D6223" w:rsidRDefault="00704E9D" w:rsidP="000D6223">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 xml:space="preserve">Snow </w:t>
      </w:r>
      <w:proofErr w:type="gramStart"/>
      <w:r w:rsidRPr="00CF18F4">
        <w:rPr>
          <w:rFonts w:ascii="Times New Roman" w:eastAsia="Times New Roman" w:hAnsi="Times New Roman" w:cs="Times New Roman"/>
          <w:sz w:val="24"/>
          <w:szCs w:val="24"/>
          <w:lang w:eastAsia="en-IN" w:bidi="hi-IN"/>
        </w:rPr>
        <w:t>leopard are</w:t>
      </w:r>
      <w:proofErr w:type="gramEnd"/>
      <w:r w:rsidRPr="00CF18F4">
        <w:rPr>
          <w:rFonts w:ascii="Times New Roman" w:eastAsia="Times New Roman" w:hAnsi="Times New Roman" w:cs="Times New Roman"/>
          <w:sz w:val="24"/>
          <w:szCs w:val="24"/>
          <w:lang w:eastAsia="en-IN" w:bidi="hi-IN"/>
        </w:rPr>
        <w:t xml:space="preserve"> a habitat specialist and mountain ranges such as the ones in South Gobi provide a </w:t>
      </w:r>
      <w:ins w:id="128" w:author="David Borchers" w:date="2017-02-27T09:17:00Z">
        <w:r w:rsidR="005C3F8B">
          <w:rPr>
            <w:rFonts w:ascii="Times New Roman" w:eastAsia="Times New Roman" w:hAnsi="Times New Roman" w:cs="Times New Roman"/>
            <w:sz w:val="24"/>
            <w:szCs w:val="24"/>
            <w:lang w:eastAsia="en-IN" w:bidi="hi-IN"/>
          </w:rPr>
          <w:t xml:space="preserve">highly </w:t>
        </w:r>
      </w:ins>
      <w:r w:rsidRPr="00CF18F4">
        <w:rPr>
          <w:rFonts w:ascii="Times New Roman" w:eastAsia="Times New Roman" w:hAnsi="Times New Roman" w:cs="Times New Roman"/>
          <w:sz w:val="24"/>
          <w:szCs w:val="24"/>
          <w:lang w:eastAsia="en-IN" w:bidi="hi-IN"/>
        </w:rPr>
        <w:t>structured habitat to the species</w:t>
      </w:r>
      <w:ins w:id="129" w:author="David Borchers" w:date="2017-02-27T09:17:00Z">
        <w:r w:rsidR="005C3F8B">
          <w:rPr>
            <w:rFonts w:ascii="Times New Roman" w:eastAsia="Times New Roman" w:hAnsi="Times New Roman" w:cs="Times New Roman"/>
            <w:sz w:val="24"/>
            <w:szCs w:val="24"/>
            <w:lang w:eastAsia="en-IN" w:bidi="hi-IN"/>
          </w:rPr>
          <w:t xml:space="preserve">. </w:t>
        </w:r>
      </w:ins>
      <w:moveToRangeStart w:id="130" w:author="David Borchers" w:date="2017-02-27T09:19:00Z" w:name="move475950477"/>
      <w:moveTo w:id="131" w:author="David Borchers" w:date="2017-02-27T09:19:00Z">
        <w:r w:rsidR="005C3F8B">
          <w:rPr>
            <w:rFonts w:ascii="Times New Roman" w:eastAsia="Times New Roman" w:hAnsi="Times New Roman" w:cs="Times New Roman"/>
            <w:sz w:val="24"/>
            <w:szCs w:val="24"/>
            <w:lang w:eastAsia="en-IN" w:bidi="hi-IN"/>
          </w:rPr>
          <w:t xml:space="preserve">They tend to prefer rugged habitats and avoid plain terrain in Gobi. </w:t>
        </w:r>
      </w:moveTo>
      <w:moveToRangeEnd w:id="130"/>
      <w:ins w:id="132" w:author="David Borchers" w:date="2017-02-27T09:19:00Z">
        <w:r w:rsidR="005C3F8B">
          <w:rPr>
            <w:rFonts w:ascii="Times New Roman" w:eastAsia="Times New Roman" w:hAnsi="Times New Roman" w:cs="Times New Roman"/>
            <w:sz w:val="24"/>
            <w:szCs w:val="24"/>
            <w:lang w:eastAsia="en-IN" w:bidi="hi-IN"/>
          </w:rPr>
          <w:t>As a result,</w:t>
        </w:r>
      </w:ins>
      <w:ins w:id="133" w:author="David Borchers" w:date="2017-02-27T09:17:00Z">
        <w:r w:rsidR="005C3F8B">
          <w:rPr>
            <w:rFonts w:ascii="Times New Roman" w:eastAsia="Times New Roman" w:hAnsi="Times New Roman" w:cs="Times New Roman"/>
            <w:sz w:val="24"/>
            <w:szCs w:val="24"/>
            <w:lang w:eastAsia="en-IN" w:bidi="hi-IN"/>
          </w:rPr>
          <w:t xml:space="preserve"> a model that assumes </w:t>
        </w:r>
      </w:ins>
      <w:del w:id="134" w:author="David Borchers" w:date="2017-02-27T09:18:00Z">
        <w:r w:rsidRPr="00CF18F4" w:rsidDel="005C3F8B">
          <w:rPr>
            <w:rFonts w:ascii="Times New Roman" w:eastAsia="Times New Roman" w:hAnsi="Times New Roman" w:cs="Times New Roman"/>
            <w:sz w:val="24"/>
            <w:szCs w:val="24"/>
            <w:lang w:eastAsia="en-IN" w:bidi="hi-IN"/>
          </w:rPr>
          <w:delText xml:space="preserve">, that  prevents </w:delText>
        </w:r>
      </w:del>
      <w:r w:rsidRPr="00CF18F4">
        <w:rPr>
          <w:rFonts w:ascii="Times New Roman" w:eastAsia="Times New Roman" w:hAnsi="Times New Roman" w:cs="Times New Roman"/>
          <w:sz w:val="24"/>
          <w:szCs w:val="24"/>
          <w:lang w:eastAsia="en-IN" w:bidi="hi-IN"/>
        </w:rPr>
        <w:t xml:space="preserve">uniform </w:t>
      </w:r>
      <w:ins w:id="135" w:author="David Borchers" w:date="2017-02-27T09:18:00Z">
        <w:r w:rsidR="005C3F8B">
          <w:rPr>
            <w:rFonts w:ascii="Times New Roman" w:eastAsia="Times New Roman" w:hAnsi="Times New Roman" w:cs="Times New Roman"/>
            <w:sz w:val="24"/>
            <w:szCs w:val="24"/>
            <w:lang w:eastAsia="en-IN" w:bidi="hi-IN"/>
          </w:rPr>
          <w:t xml:space="preserve">space </w:t>
        </w:r>
      </w:ins>
      <w:r w:rsidRPr="00CF18F4">
        <w:rPr>
          <w:rFonts w:ascii="Times New Roman" w:eastAsia="Times New Roman" w:hAnsi="Times New Roman" w:cs="Times New Roman"/>
          <w:sz w:val="24"/>
          <w:szCs w:val="24"/>
          <w:lang w:eastAsia="en-IN" w:bidi="hi-IN"/>
        </w:rPr>
        <w:t xml:space="preserve">usage </w:t>
      </w:r>
      <w:ins w:id="136" w:author="David Borchers" w:date="2017-02-27T09:18:00Z">
        <w:r w:rsidR="005C3F8B">
          <w:rPr>
            <w:rFonts w:ascii="Times New Roman" w:eastAsia="Times New Roman" w:hAnsi="Times New Roman" w:cs="Times New Roman"/>
            <w:sz w:val="24"/>
            <w:szCs w:val="24"/>
            <w:lang w:eastAsia="en-IN" w:bidi="hi-IN"/>
          </w:rPr>
          <w:t xml:space="preserve">cannot model this preference. </w:t>
        </w:r>
      </w:ins>
      <w:del w:id="137" w:author="David Borchers" w:date="2017-02-27T09:18:00Z">
        <w:r w:rsidRPr="00CF18F4" w:rsidDel="005C3F8B">
          <w:rPr>
            <w:rFonts w:ascii="Times New Roman" w:eastAsia="Times New Roman" w:hAnsi="Times New Roman" w:cs="Times New Roman"/>
            <w:sz w:val="24"/>
            <w:szCs w:val="24"/>
            <w:lang w:eastAsia="en-IN" w:bidi="hi-IN"/>
          </w:rPr>
          <w:delText>as expected by Euclidean analysis of home ranges.</w:delText>
        </w:r>
        <w:r w:rsidDel="005C3F8B">
          <w:rPr>
            <w:rFonts w:ascii="Times New Roman" w:eastAsia="Times New Roman" w:hAnsi="Times New Roman" w:cs="Times New Roman"/>
            <w:sz w:val="24"/>
            <w:szCs w:val="24"/>
            <w:lang w:eastAsia="en-IN" w:bidi="hi-IN"/>
          </w:rPr>
          <w:delText xml:space="preserve"> </w:delText>
        </w:r>
      </w:del>
      <w:moveFromRangeStart w:id="138" w:author="David Borchers" w:date="2017-02-27T09:19:00Z" w:name="move475950477"/>
      <w:moveFrom w:id="139" w:author="David Borchers" w:date="2017-02-27T09:19:00Z">
        <w:r w:rsidR="00820490" w:rsidDel="005C3F8B">
          <w:rPr>
            <w:rFonts w:ascii="Times New Roman" w:eastAsia="Times New Roman" w:hAnsi="Times New Roman" w:cs="Times New Roman"/>
            <w:sz w:val="24"/>
            <w:szCs w:val="24"/>
            <w:lang w:eastAsia="en-IN" w:bidi="hi-IN"/>
          </w:rPr>
          <w:t>They tend to</w:t>
        </w:r>
        <w:r w:rsidR="00DE658A" w:rsidDel="005C3F8B">
          <w:rPr>
            <w:rFonts w:ascii="Times New Roman" w:eastAsia="Times New Roman" w:hAnsi="Times New Roman" w:cs="Times New Roman"/>
            <w:sz w:val="24"/>
            <w:szCs w:val="24"/>
            <w:lang w:eastAsia="en-IN" w:bidi="hi-IN"/>
          </w:rPr>
          <w:t xml:space="preserve"> prefer rugged habitats and avoid plain terrain in Gobi. </w:t>
        </w:r>
      </w:moveFrom>
      <w:moveFromRangeEnd w:id="138"/>
      <w:r w:rsidR="00DE658A">
        <w:rPr>
          <w:rFonts w:ascii="Times New Roman" w:eastAsia="Times New Roman" w:hAnsi="Times New Roman" w:cs="Times New Roman"/>
          <w:sz w:val="24"/>
          <w:szCs w:val="24"/>
          <w:lang w:eastAsia="en-IN" w:bidi="hi-IN"/>
        </w:rPr>
        <w:t>Telemetry data indicates no effect of</w:t>
      </w:r>
      <w:r w:rsidR="000D6223">
        <w:rPr>
          <w:rFonts w:ascii="Times New Roman" w:eastAsia="Times New Roman" w:hAnsi="Times New Roman" w:cs="Times New Roman"/>
          <w:sz w:val="24"/>
          <w:szCs w:val="24"/>
          <w:lang w:eastAsia="en-IN" w:bidi="hi-IN"/>
        </w:rPr>
        <w:t xml:space="preserve"> altitude in Gobi</w:t>
      </w:r>
      <w:ins w:id="140" w:author="David Borchers" w:date="2017-02-27T09:20:00Z">
        <w:r w:rsidR="005C3F8B">
          <w:rPr>
            <w:rFonts w:ascii="Times New Roman" w:eastAsia="Times New Roman" w:hAnsi="Times New Roman" w:cs="Times New Roman"/>
            <w:sz w:val="24"/>
            <w:szCs w:val="24"/>
            <w:lang w:eastAsia="en-IN" w:bidi="hi-IN"/>
          </w:rPr>
          <w:t>, which</w:t>
        </w:r>
      </w:ins>
      <w:del w:id="141" w:author="David Borchers" w:date="2017-02-27T09:20:00Z">
        <w:r w:rsidR="000D6223" w:rsidDel="005C3F8B">
          <w:rPr>
            <w:rFonts w:ascii="Times New Roman" w:eastAsia="Times New Roman" w:hAnsi="Times New Roman" w:cs="Times New Roman"/>
            <w:sz w:val="24"/>
            <w:szCs w:val="24"/>
            <w:lang w:eastAsia="en-IN" w:bidi="hi-IN"/>
          </w:rPr>
          <w:delText xml:space="preserve"> that</w:delText>
        </w:r>
      </w:del>
      <w:r w:rsidR="000D6223">
        <w:rPr>
          <w:rFonts w:ascii="Times New Roman" w:eastAsia="Times New Roman" w:hAnsi="Times New Roman" w:cs="Times New Roman"/>
          <w:sz w:val="24"/>
          <w:szCs w:val="24"/>
          <w:lang w:eastAsia="en-IN" w:bidi="hi-IN"/>
        </w:rPr>
        <w:t xml:space="preserve"> varies between 900 and 2100xx meters above MSL. A recent publication </w:t>
      </w:r>
      <w:r w:rsidR="0046414B">
        <w:rPr>
          <w:rFonts w:ascii="Times New Roman" w:eastAsia="Times New Roman" w:hAnsi="Times New Roman" w:cs="Times New Roman"/>
          <w:sz w:val="24"/>
          <w:szCs w:val="24"/>
          <w:lang w:eastAsia="en-IN" w:bidi="hi-IN"/>
        </w:rPr>
        <w:fldChar w:fldCharType="begin" w:fldLock="1"/>
      </w:r>
      <w:r w:rsidR="00966467">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46414B">
        <w:rPr>
          <w:rFonts w:ascii="Times New Roman" w:eastAsia="Times New Roman" w:hAnsi="Times New Roman" w:cs="Times New Roman"/>
          <w:sz w:val="24"/>
          <w:szCs w:val="24"/>
          <w:lang w:eastAsia="en-IN" w:bidi="hi-IN"/>
        </w:rPr>
        <w:fldChar w:fldCharType="separate"/>
      </w:r>
      <w:r w:rsidR="0046414B" w:rsidRPr="0046414B">
        <w:rPr>
          <w:rFonts w:ascii="Times New Roman" w:eastAsia="Times New Roman" w:hAnsi="Times New Roman" w:cs="Times New Roman"/>
          <w:noProof/>
          <w:sz w:val="24"/>
          <w:szCs w:val="24"/>
          <w:lang w:eastAsia="en-IN" w:bidi="hi-IN"/>
        </w:rPr>
        <w:t>(Johansson et al., 2016)</w:t>
      </w:r>
      <w:r w:rsidR="0046414B">
        <w:rPr>
          <w:rFonts w:ascii="Times New Roman" w:eastAsia="Times New Roman" w:hAnsi="Times New Roman" w:cs="Times New Roman"/>
          <w:sz w:val="24"/>
          <w:szCs w:val="24"/>
          <w:lang w:eastAsia="en-IN" w:bidi="hi-IN"/>
        </w:rPr>
        <w:fldChar w:fldCharType="end"/>
      </w:r>
      <w:r w:rsidR="000D6223">
        <w:rPr>
          <w:rFonts w:ascii="Times New Roman" w:eastAsia="Times New Roman" w:hAnsi="Times New Roman" w:cs="Times New Roman"/>
          <w:sz w:val="24"/>
          <w:szCs w:val="24"/>
          <w:lang w:eastAsia="en-IN" w:bidi="hi-IN"/>
        </w:rPr>
        <w:t xml:space="preserve"> from </w:t>
      </w:r>
      <w:proofErr w:type="spellStart"/>
      <w:r w:rsidR="000D6223">
        <w:rPr>
          <w:rFonts w:ascii="Times New Roman" w:eastAsia="Times New Roman" w:hAnsi="Times New Roman" w:cs="Times New Roman"/>
          <w:sz w:val="24"/>
          <w:szCs w:val="24"/>
          <w:lang w:eastAsia="en-IN" w:bidi="hi-IN"/>
        </w:rPr>
        <w:t>Tost</w:t>
      </w:r>
      <w:proofErr w:type="spellEnd"/>
      <w:r w:rsidR="000D6223">
        <w:rPr>
          <w:rFonts w:ascii="Times New Roman" w:eastAsia="Times New Roman" w:hAnsi="Times New Roman" w:cs="Times New Roman"/>
          <w:sz w:val="24"/>
          <w:szCs w:val="24"/>
          <w:lang w:eastAsia="en-IN" w:bidi="hi-IN"/>
        </w:rPr>
        <w:t xml:space="preserve"> (partially protected) reveal home range shapes </w:t>
      </w:r>
      <w:ins w:id="142" w:author="David Borchers" w:date="2017-02-27T09:20:00Z">
        <w:r w:rsidR="005C3F8B">
          <w:rPr>
            <w:rFonts w:ascii="Times New Roman" w:eastAsia="Times New Roman" w:hAnsi="Times New Roman" w:cs="Times New Roman"/>
            <w:sz w:val="24"/>
            <w:szCs w:val="24"/>
            <w:lang w:eastAsia="en-IN" w:bidi="hi-IN"/>
          </w:rPr>
          <w:t>that followed</w:t>
        </w:r>
      </w:ins>
      <w:del w:id="143" w:author="David Borchers" w:date="2017-02-27T09:21:00Z">
        <w:r w:rsidR="000D6223" w:rsidDel="005C3F8B">
          <w:rPr>
            <w:rFonts w:ascii="Times New Roman" w:eastAsia="Times New Roman" w:hAnsi="Times New Roman" w:cs="Times New Roman"/>
            <w:sz w:val="24"/>
            <w:szCs w:val="24"/>
            <w:lang w:eastAsia="en-IN" w:bidi="hi-IN"/>
          </w:rPr>
          <w:delText xml:space="preserve">characterized by </w:delText>
        </w:r>
      </w:del>
      <w:ins w:id="144" w:author="David Borchers" w:date="2017-02-27T09:21:00Z">
        <w:r w:rsidR="005C3F8B">
          <w:rPr>
            <w:rFonts w:ascii="Times New Roman" w:eastAsia="Times New Roman" w:hAnsi="Times New Roman" w:cs="Times New Roman"/>
            <w:sz w:val="24"/>
            <w:szCs w:val="24"/>
            <w:lang w:eastAsia="en-IN" w:bidi="hi-IN"/>
          </w:rPr>
          <w:t xml:space="preserve"> </w:t>
        </w:r>
      </w:ins>
      <w:r w:rsidR="000D6223">
        <w:rPr>
          <w:rFonts w:ascii="Times New Roman" w:eastAsia="Times New Roman" w:hAnsi="Times New Roman" w:cs="Times New Roman"/>
          <w:sz w:val="24"/>
          <w:szCs w:val="24"/>
          <w:lang w:eastAsia="en-IN" w:bidi="hi-IN"/>
        </w:rPr>
        <w:t>rugged mountain habitat.</w:t>
      </w:r>
      <w:r w:rsidR="000D6223" w:rsidRPr="000D6223">
        <w:rPr>
          <w:rFonts w:ascii="Times New Roman" w:eastAsia="Times New Roman" w:hAnsi="Times New Roman" w:cs="Times New Roman"/>
          <w:sz w:val="24"/>
          <w:szCs w:val="24"/>
          <w:lang w:eastAsia="en-IN" w:bidi="hi-IN"/>
        </w:rPr>
        <w:t xml:space="preserve"> </w:t>
      </w:r>
      <w:r w:rsidR="000D6223">
        <w:rPr>
          <w:rFonts w:ascii="Times New Roman" w:eastAsia="Times New Roman" w:hAnsi="Times New Roman" w:cs="Times New Roman"/>
          <w:sz w:val="24"/>
          <w:szCs w:val="24"/>
          <w:lang w:eastAsia="en-IN" w:bidi="hi-IN"/>
        </w:rPr>
        <w:t xml:space="preserve">Our results </w:t>
      </w:r>
      <w:del w:id="145" w:author="David Borchers" w:date="2017-02-27T09:21:00Z">
        <w:r w:rsidR="000D6223" w:rsidDel="005C3F8B">
          <w:rPr>
            <w:rFonts w:ascii="Times New Roman" w:eastAsia="Times New Roman" w:hAnsi="Times New Roman" w:cs="Times New Roman"/>
            <w:sz w:val="24"/>
            <w:szCs w:val="24"/>
            <w:lang w:eastAsia="en-IN" w:bidi="hi-IN"/>
          </w:rPr>
          <w:delText>highlight that</w:delText>
        </w:r>
      </w:del>
      <w:ins w:id="146" w:author="David Borchers" w:date="2017-02-27T09:21:00Z">
        <w:r w:rsidR="005C3F8B">
          <w:rPr>
            <w:rFonts w:ascii="Times New Roman" w:eastAsia="Times New Roman" w:hAnsi="Times New Roman" w:cs="Times New Roman"/>
            <w:sz w:val="24"/>
            <w:szCs w:val="24"/>
            <w:lang w:eastAsia="en-IN" w:bidi="hi-IN"/>
          </w:rPr>
          <w:t>reflect a similar pattern, with</w:t>
        </w:r>
      </w:ins>
      <w:r w:rsidR="000D6223">
        <w:rPr>
          <w:rFonts w:ascii="Times New Roman" w:eastAsia="Times New Roman" w:hAnsi="Times New Roman" w:cs="Times New Roman"/>
          <w:sz w:val="24"/>
          <w:szCs w:val="24"/>
          <w:lang w:eastAsia="en-IN" w:bidi="hi-IN"/>
        </w:rPr>
        <w:t xml:space="preserve"> </w:t>
      </w:r>
      <w:ins w:id="147" w:author="David Borchers" w:date="2017-02-27T09:21:00Z">
        <w:r w:rsidR="005C3F8B">
          <w:rPr>
            <w:rFonts w:ascii="Times New Roman" w:eastAsia="Times New Roman" w:hAnsi="Times New Roman" w:cs="Times New Roman"/>
            <w:sz w:val="24"/>
            <w:szCs w:val="24"/>
            <w:lang w:eastAsia="en-IN" w:bidi="hi-IN"/>
          </w:rPr>
          <w:t xml:space="preserve">the </w:t>
        </w:r>
      </w:ins>
      <w:r w:rsidR="000D6223">
        <w:rPr>
          <w:rFonts w:ascii="Times New Roman" w:eastAsia="Times New Roman" w:hAnsi="Times New Roman" w:cs="Times New Roman"/>
          <w:sz w:val="24"/>
          <w:szCs w:val="24"/>
          <w:lang w:eastAsia="en-IN" w:bidi="hi-IN"/>
        </w:rPr>
        <w:t xml:space="preserve">spatial distribution of snow leopards’ ranging patterns </w:t>
      </w:r>
      <w:ins w:id="148" w:author="David Borchers" w:date="2017-02-27T09:21:00Z">
        <w:r w:rsidR="005C3F8B">
          <w:rPr>
            <w:rFonts w:ascii="Times New Roman" w:eastAsia="Times New Roman" w:hAnsi="Times New Roman" w:cs="Times New Roman"/>
            <w:sz w:val="24"/>
            <w:szCs w:val="24"/>
            <w:lang w:eastAsia="en-IN" w:bidi="hi-IN"/>
          </w:rPr>
          <w:t xml:space="preserve">being non-uniform </w:t>
        </w:r>
        <w:proofErr w:type="gramStart"/>
        <w:r w:rsidR="005C3F8B">
          <w:rPr>
            <w:rFonts w:ascii="Times New Roman" w:eastAsia="Times New Roman" w:hAnsi="Times New Roman" w:cs="Times New Roman"/>
            <w:sz w:val="24"/>
            <w:szCs w:val="24"/>
            <w:lang w:eastAsia="en-IN" w:bidi="hi-IN"/>
          </w:rPr>
          <w:t>with a preference for rugged terrain</w:t>
        </w:r>
      </w:ins>
      <w:del w:id="149" w:author="David Borchers" w:date="2017-02-27T09:22:00Z">
        <w:r w:rsidR="000D6223" w:rsidDel="005C3F8B">
          <w:rPr>
            <w:rFonts w:ascii="Times New Roman" w:eastAsia="Times New Roman" w:hAnsi="Times New Roman" w:cs="Times New Roman"/>
            <w:sz w:val="24"/>
            <w:szCs w:val="24"/>
            <w:lang w:eastAsia="en-IN" w:bidi="hi-IN"/>
          </w:rPr>
          <w:delText>was non-Euclidean</w:delText>
        </w:r>
      </w:del>
      <w:r w:rsidR="000D6223">
        <w:rPr>
          <w:rFonts w:ascii="Times New Roman" w:eastAsia="Times New Roman" w:hAnsi="Times New Roman" w:cs="Times New Roman"/>
          <w:sz w:val="24"/>
          <w:szCs w:val="24"/>
          <w:lang w:eastAsia="en-IN" w:bidi="hi-IN"/>
        </w:rPr>
        <w:t xml:space="preserve"> for the three study areas in South Gobi</w:t>
      </w:r>
      <w:proofErr w:type="gramEnd"/>
      <w:r w:rsidR="000D6223">
        <w:rPr>
          <w:rFonts w:ascii="Times New Roman" w:eastAsia="Times New Roman" w:hAnsi="Times New Roman" w:cs="Times New Roman"/>
          <w:sz w:val="24"/>
          <w:szCs w:val="24"/>
          <w:lang w:eastAsia="en-IN" w:bidi="hi-IN"/>
        </w:rPr>
        <w:t xml:space="preserve">. </w:t>
      </w:r>
    </w:p>
    <w:p w14:paraId="6972F289" w14:textId="77777777" w:rsidR="000D6223" w:rsidRDefault="000D6223" w:rsidP="000D6223">
      <w:pPr>
        <w:spacing w:after="0" w:line="240" w:lineRule="auto"/>
        <w:rPr>
          <w:rFonts w:ascii="Times New Roman" w:eastAsia="Times New Roman" w:hAnsi="Times New Roman" w:cs="Times New Roman"/>
          <w:sz w:val="24"/>
          <w:szCs w:val="24"/>
          <w:lang w:eastAsia="en-IN" w:bidi="hi-IN"/>
        </w:rPr>
      </w:pPr>
    </w:p>
    <w:p w14:paraId="20A520E6" w14:textId="24ADE48A" w:rsidR="00943548" w:rsidRDefault="00820490" w:rsidP="0094354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Field biologists </w:t>
      </w:r>
      <w:r w:rsidR="000D6223">
        <w:rPr>
          <w:rFonts w:ascii="Times New Roman" w:eastAsia="Times New Roman" w:hAnsi="Times New Roman" w:cs="Times New Roman"/>
          <w:sz w:val="24"/>
          <w:szCs w:val="24"/>
          <w:lang w:eastAsia="en-IN" w:bidi="hi-IN"/>
        </w:rPr>
        <w:t xml:space="preserve">also </w:t>
      </w:r>
      <w:r>
        <w:rPr>
          <w:rFonts w:ascii="Times New Roman" w:eastAsia="Times New Roman" w:hAnsi="Times New Roman" w:cs="Times New Roman"/>
          <w:sz w:val="24"/>
          <w:szCs w:val="24"/>
          <w:lang w:eastAsia="en-IN" w:bidi="hi-IN"/>
        </w:rPr>
        <w:t xml:space="preserve">report preferences to certain </w:t>
      </w:r>
      <w:proofErr w:type="gramStart"/>
      <w:r>
        <w:rPr>
          <w:rFonts w:ascii="Times New Roman" w:eastAsia="Times New Roman" w:hAnsi="Times New Roman" w:cs="Times New Roman"/>
          <w:sz w:val="24"/>
          <w:szCs w:val="24"/>
          <w:lang w:eastAsia="en-IN" w:bidi="hi-IN"/>
        </w:rPr>
        <w:t>micro-habitats</w:t>
      </w:r>
      <w:proofErr w:type="gramEnd"/>
      <w:r>
        <w:rPr>
          <w:rFonts w:ascii="Times New Roman" w:eastAsia="Times New Roman" w:hAnsi="Times New Roman" w:cs="Times New Roman"/>
          <w:sz w:val="24"/>
          <w:szCs w:val="24"/>
          <w:lang w:eastAsia="en-IN" w:bidi="hi-IN"/>
        </w:rPr>
        <w:t xml:space="preserve"> by snow leopards for scraping and marking with urine</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and these sites have been used for years to collect camera trapping and genetic data</w:t>
      </w:r>
      <w:r w:rsidR="00966467">
        <w:rPr>
          <w:rFonts w:ascii="Times New Roman" w:eastAsia="Times New Roman" w:hAnsi="Times New Roman" w:cs="Times New Roman"/>
          <w:sz w:val="24"/>
          <w:szCs w:val="24"/>
          <w:lang w:eastAsia="en-IN" w:bidi="hi-IN"/>
        </w:rPr>
        <w:t xml:space="preserve"> (e.g. ref. XX)</w:t>
      </w:r>
      <w:r>
        <w:rPr>
          <w:rFonts w:ascii="Times New Roman" w:eastAsia="Times New Roman" w:hAnsi="Times New Roman" w:cs="Times New Roman"/>
          <w:sz w:val="24"/>
          <w:szCs w:val="24"/>
          <w:lang w:eastAsia="en-IN" w:bidi="hi-IN"/>
        </w:rPr>
        <w:t>.</w:t>
      </w:r>
      <w:r w:rsidR="00DE658A">
        <w:rPr>
          <w:rFonts w:ascii="Times New Roman" w:eastAsia="Times New Roman" w:hAnsi="Times New Roman" w:cs="Times New Roman"/>
          <w:sz w:val="24"/>
          <w:szCs w:val="24"/>
          <w:lang w:eastAsia="en-IN" w:bidi="hi-IN"/>
        </w:rPr>
        <w:t xml:space="preserve"> Our camera trapping data also suggested possible affinity for sites with </w:t>
      </w:r>
      <w:proofErr w:type="gramStart"/>
      <w:r w:rsidR="00DE658A">
        <w:rPr>
          <w:rFonts w:ascii="Times New Roman" w:eastAsia="Times New Roman" w:hAnsi="Times New Roman" w:cs="Times New Roman"/>
          <w:sz w:val="24"/>
          <w:szCs w:val="24"/>
          <w:lang w:eastAsia="en-IN" w:bidi="hi-IN"/>
        </w:rPr>
        <w:t>water-holes</w:t>
      </w:r>
      <w:proofErr w:type="gramEnd"/>
      <w:r w:rsidR="00DE658A">
        <w:rPr>
          <w:rFonts w:ascii="Times New Roman" w:eastAsia="Times New Roman" w:hAnsi="Times New Roman" w:cs="Times New Roman"/>
          <w:sz w:val="24"/>
          <w:szCs w:val="24"/>
          <w:lang w:eastAsia="en-IN" w:bidi="hi-IN"/>
        </w:rPr>
        <w:t>, especially during the summers</w:t>
      </w:r>
      <w:r w:rsidR="000D6223">
        <w:rPr>
          <w:rFonts w:ascii="Times New Roman" w:eastAsia="Times New Roman" w:hAnsi="Times New Roman" w:cs="Times New Roman"/>
          <w:sz w:val="24"/>
          <w:szCs w:val="24"/>
          <w:lang w:eastAsia="en-IN" w:bidi="hi-IN"/>
        </w:rPr>
        <w:t xml:space="preserve">. </w:t>
      </w:r>
      <w:r w:rsidR="00943548" w:rsidRPr="00943548">
        <w:rPr>
          <w:rFonts w:ascii="Times New Roman" w:eastAsia="Times New Roman" w:hAnsi="Times New Roman" w:cs="Times New Roman"/>
          <w:sz w:val="24"/>
          <w:szCs w:val="24"/>
          <w:lang w:eastAsia="en-IN" w:bidi="hi-IN"/>
        </w:rPr>
        <w:t xml:space="preserve">In our case </w:t>
      </w:r>
      <w:del w:id="150" w:author="David Borchers" w:date="2017-02-27T09:22:00Z">
        <w:r w:rsidR="00943548" w:rsidRPr="00943548" w:rsidDel="005C3F8B">
          <w:rPr>
            <w:rFonts w:ascii="Times New Roman" w:eastAsia="Times New Roman" w:hAnsi="Times New Roman" w:cs="Times New Roman"/>
            <w:sz w:val="24"/>
            <w:szCs w:val="24"/>
            <w:lang w:eastAsia="en-IN" w:bidi="hi-IN"/>
          </w:rPr>
          <w:delText xml:space="preserve">from </w:delText>
        </w:r>
      </w:del>
      <w:ins w:id="151" w:author="David Borchers" w:date="2017-02-27T09:22:00Z">
        <w:r w:rsidR="005C3F8B">
          <w:rPr>
            <w:rFonts w:ascii="Times New Roman" w:eastAsia="Times New Roman" w:hAnsi="Times New Roman" w:cs="Times New Roman"/>
            <w:sz w:val="24"/>
            <w:szCs w:val="24"/>
            <w:lang w:eastAsia="en-IN" w:bidi="hi-IN"/>
          </w:rPr>
          <w:t>in</w:t>
        </w:r>
        <w:r w:rsidR="005C3F8B" w:rsidRPr="00943548">
          <w:rPr>
            <w:rFonts w:ascii="Times New Roman" w:eastAsia="Times New Roman" w:hAnsi="Times New Roman" w:cs="Times New Roman"/>
            <w:sz w:val="24"/>
            <w:szCs w:val="24"/>
            <w:lang w:eastAsia="en-IN" w:bidi="hi-IN"/>
          </w:rPr>
          <w:t xml:space="preserve"> </w:t>
        </w:r>
      </w:ins>
      <w:r w:rsidR="00943548" w:rsidRPr="00943548">
        <w:rPr>
          <w:rFonts w:ascii="Times New Roman" w:eastAsia="Times New Roman" w:hAnsi="Times New Roman" w:cs="Times New Roman"/>
          <w:sz w:val="24"/>
          <w:szCs w:val="24"/>
          <w:lang w:eastAsia="en-IN" w:bidi="hi-IN"/>
        </w:rPr>
        <w:t xml:space="preserve">Gobi, we found strong support for models that used a binary variable for presence of water, and topography as the two covariates influencing </w:t>
      </w:r>
      <w:ins w:id="152" w:author="David Borchers" w:date="2017-02-27T09:23:00Z">
        <w:r w:rsidR="00142C5C" w:rsidRPr="00142C5C">
          <w:rPr>
            <w:rFonts w:ascii="Times New Roman" w:eastAsia="Times New Roman" w:hAnsi="Times New Roman" w:cs="Times New Roman"/>
            <w:sz w:val="24"/>
            <w:szCs w:val="24"/>
            <w:lang w:eastAsia="en-IN" w:bidi="hi-IN"/>
          </w:rPr>
          <w:t>the expected encounter rate at distance zero from an activity centre</w:t>
        </w:r>
      </w:ins>
      <w:ins w:id="153" w:author="David Borchers" w:date="2017-02-27T09:24:00Z">
        <w:r w:rsidR="00142C5C">
          <w:rPr>
            <w:rFonts w:ascii="Times New Roman" w:eastAsia="Times New Roman" w:hAnsi="Times New Roman" w:cs="Times New Roman"/>
            <w:sz w:val="24"/>
            <w:szCs w:val="24"/>
            <w:lang w:eastAsia="en-IN" w:bidi="hi-IN"/>
          </w:rPr>
          <w:t xml:space="preserv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oMath>
      </w:ins>
      <w:del w:id="154" w:author="David Borchers" w:date="2017-02-27T09:23:00Z">
        <w:r w:rsidR="00943548" w:rsidRPr="00943548" w:rsidDel="00142C5C">
          <w:rPr>
            <w:rFonts w:ascii="Times New Roman" w:eastAsia="Times New Roman" w:hAnsi="Times New Roman" w:cs="Times New Roman"/>
            <w:sz w:val="24"/>
            <w:szCs w:val="24"/>
            <w:lang w:eastAsia="en-IN" w:bidi="hi-IN"/>
          </w:rPr>
          <w:delText>lambda</w:delText>
        </w:r>
      </w:del>
      <w:r w:rsidR="00943548" w:rsidRPr="00943548">
        <w:rPr>
          <w:rFonts w:ascii="Times New Roman" w:eastAsia="Times New Roman" w:hAnsi="Times New Roman" w:cs="Times New Roman"/>
          <w:sz w:val="24"/>
          <w:szCs w:val="24"/>
          <w:lang w:eastAsia="en-IN" w:bidi="hi-IN"/>
        </w:rPr>
        <w:t xml:space="preserve">. </w:t>
      </w:r>
      <w:r w:rsidR="00943548">
        <w:rPr>
          <w:rFonts w:ascii="Times New Roman" w:eastAsia="Times New Roman" w:hAnsi="Times New Roman" w:cs="Times New Roman"/>
          <w:sz w:val="24"/>
          <w:szCs w:val="24"/>
          <w:lang w:eastAsia="en-IN" w:bidi="hi-IN"/>
        </w:rPr>
        <w:t>Our results underscore that c</w:t>
      </w:r>
      <w:r w:rsidR="00943548" w:rsidRPr="00943548">
        <w:rPr>
          <w:rFonts w:ascii="Times New Roman" w:eastAsia="Times New Roman" w:hAnsi="Times New Roman" w:cs="Times New Roman"/>
          <w:sz w:val="24"/>
          <w:szCs w:val="24"/>
          <w:lang w:eastAsia="en-IN" w:bidi="hi-IN"/>
        </w:rPr>
        <w:t xml:space="preserve">amera placement has a strong effect on the detection functions, primarily </w:t>
      </w:r>
      <w:ins w:id="155" w:author="David Borchers" w:date="2017-02-27T09:23:00Z">
        <w:r w:rsidR="00142C5C">
          <w:rPr>
            <w:rFonts w:ascii="Times New Roman" w:eastAsia="Times New Roman" w:hAnsi="Times New Roman" w:cs="Times New Roman"/>
            <w:sz w:val="24"/>
            <w:szCs w:val="24"/>
            <w:lang w:eastAsia="en-IN" w:bidi="hi-IN"/>
          </w:rPr>
          <w:t xml:space="preserve">on </w:t>
        </w:r>
      </w:ins>
      <m:oMath>
        <m:sSub>
          <m:sSubPr>
            <m:ctrlPr>
              <w:ins w:id="156" w:author="David Borchers" w:date="2017-02-27T09:24:00Z">
                <w:rPr>
                  <w:rFonts w:ascii="Cambria Math" w:eastAsia="Times New Roman" w:hAnsi="Cambria Math" w:cs="Times New Roman"/>
                  <w:i/>
                  <w:sz w:val="24"/>
                  <w:szCs w:val="24"/>
                  <w:lang w:eastAsia="en-IN" w:bidi="hi-IN"/>
                </w:rPr>
              </w:ins>
            </m:ctrlPr>
          </m:sSubPr>
          <m:e>
            <w:ins w:id="157" w:author="David Borchers" w:date="2017-02-27T09:24:00Z">
              <m:r>
                <w:rPr>
                  <w:rFonts w:ascii="Cambria Math" w:eastAsia="Times New Roman" w:hAnsi="Cambria Math" w:cs="Times New Roman"/>
                  <w:sz w:val="24"/>
                  <w:szCs w:val="24"/>
                  <w:lang w:eastAsia="en-IN" w:bidi="hi-IN"/>
                </w:rPr>
                <m:t>λ</m:t>
              </m:r>
            </w:ins>
          </m:e>
          <m:sub>
            <w:ins w:id="158" w:author="David Borchers" w:date="2017-02-27T09:24:00Z">
              <m:r>
                <w:rPr>
                  <w:rFonts w:ascii="Cambria Math" w:eastAsia="Times New Roman" w:hAnsi="Cambria Math" w:cs="Times New Roman"/>
                  <w:sz w:val="24"/>
                  <w:szCs w:val="24"/>
                  <w:lang w:eastAsia="en-IN" w:bidi="hi-IN"/>
                </w:rPr>
                <m:t>0</m:t>
              </m:r>
            </w:ins>
          </m:sub>
        </m:sSub>
        <w:ins w:id="159" w:author="David Borchers" w:date="2017-02-27T09:24:00Z">
          <m:r>
            <w:rPr>
              <w:rFonts w:ascii="Cambria Math" w:eastAsia="Times New Roman" w:hAnsi="Cambria Math" w:cs="Times New Roman"/>
              <w:sz w:val="24"/>
              <w:szCs w:val="24"/>
              <w:lang w:eastAsia="en-IN" w:bidi="hi-IN"/>
            </w:rPr>
            <m:t xml:space="preserve"> </m:t>
          </m:r>
        </w:ins>
      </m:oMath>
      <w:del w:id="160" w:author="David Borchers" w:date="2017-02-27T09:24:00Z">
        <w:r w:rsidR="00943548" w:rsidRPr="00943548" w:rsidDel="00142C5C">
          <w:rPr>
            <w:rFonts w:ascii="Times New Roman" w:eastAsia="Times New Roman" w:hAnsi="Times New Roman" w:cs="Times New Roman"/>
            <w:sz w:val="24"/>
            <w:szCs w:val="24"/>
            <w:lang w:eastAsia="en-IN" w:bidi="hi-IN"/>
          </w:rPr>
          <w:delText>in defining the lambda</w:delText>
        </w:r>
      </w:del>
      <w:ins w:id="161" w:author="David Borchers" w:date="2017-02-27T09:24:00Z">
        <w:r w:rsidR="00142C5C">
          <w:rPr>
            <w:rFonts w:ascii="Times New Roman" w:eastAsia="Times New Roman" w:hAnsi="Times New Roman" w:cs="Times New Roman"/>
            <w:sz w:val="24"/>
            <w:szCs w:val="24"/>
            <w:lang w:eastAsia="en-IN" w:bidi="hi-IN"/>
          </w:rPr>
          <w:t>rather</w:t>
        </w:r>
      </w:ins>
      <w:r w:rsidR="00943548" w:rsidRPr="00943548">
        <w:rPr>
          <w:rFonts w:ascii="Times New Roman" w:eastAsia="Times New Roman" w:hAnsi="Times New Roman" w:cs="Times New Roman"/>
          <w:sz w:val="24"/>
          <w:szCs w:val="24"/>
          <w:lang w:eastAsia="en-IN" w:bidi="hi-IN"/>
        </w:rPr>
        <w:t xml:space="preserve"> than </w:t>
      </w:r>
      <w:ins w:id="162" w:author="David Borchers" w:date="2017-02-27T09:24:00Z">
        <w:r w:rsidR="00142C5C">
          <w:rPr>
            <w:rFonts w:ascii="Times New Roman" w:eastAsia="Times New Roman" w:hAnsi="Times New Roman" w:cs="Times New Roman"/>
            <w:sz w:val="24"/>
            <w:szCs w:val="24"/>
            <w:lang w:eastAsia="en-IN" w:bidi="hi-IN"/>
          </w:rPr>
          <w:t>the range parameter (</w:t>
        </w:r>
      </w:ins>
      <w:ins w:id="163" w:author="David Borchers" w:date="2017-02-27T09:27:00Z">
        <m:oMath>
          <m:r>
            <w:rPr>
              <w:rFonts w:ascii="Cambria Math" w:eastAsia="Times New Roman" w:hAnsi="Cambria Math" w:cs="Times New Roman"/>
              <w:sz w:val="24"/>
              <w:szCs w:val="24"/>
              <w:lang w:eastAsia="en-IN" w:bidi="hi-IN"/>
            </w:rPr>
            <m:t>σ</m:t>
          </m:r>
        </m:oMath>
      </w:ins>
      <w:ins w:id="164" w:author="David Borchers" w:date="2017-02-27T09:24:00Z">
        <w:r w:rsidR="00142C5C">
          <w:rPr>
            <w:rFonts w:ascii="Times New Roman" w:eastAsia="Times New Roman" w:hAnsi="Times New Roman" w:cs="Times New Roman"/>
            <w:sz w:val="24"/>
            <w:szCs w:val="24"/>
            <w:lang w:eastAsia="en-IN" w:bidi="hi-IN"/>
          </w:rPr>
          <w:t>)</w:t>
        </w:r>
      </w:ins>
      <w:del w:id="165" w:author="David Borchers" w:date="2017-02-27T09:24:00Z">
        <w:r w:rsidR="00943548" w:rsidRPr="00943548" w:rsidDel="00142C5C">
          <w:rPr>
            <w:rFonts w:ascii="Times New Roman" w:eastAsia="Times New Roman" w:hAnsi="Times New Roman" w:cs="Times New Roman"/>
            <w:sz w:val="24"/>
            <w:szCs w:val="24"/>
            <w:lang w:eastAsia="en-IN" w:bidi="hi-IN"/>
          </w:rPr>
          <w:delText>sigma</w:delText>
        </w:r>
      </w:del>
      <w:r w:rsidR="00943548" w:rsidRPr="00943548">
        <w:rPr>
          <w:rFonts w:ascii="Times New Roman" w:eastAsia="Times New Roman" w:hAnsi="Times New Roman" w:cs="Times New Roman"/>
          <w:sz w:val="24"/>
          <w:szCs w:val="24"/>
          <w:lang w:eastAsia="en-IN" w:bidi="hi-IN"/>
        </w:rPr>
        <w:t xml:space="preserve"> in our case. </w:t>
      </w:r>
      <w:commentRangeStart w:id="166"/>
      <w:r w:rsidR="00943548">
        <w:rPr>
          <w:rFonts w:ascii="Times New Roman" w:eastAsia="Times New Roman" w:hAnsi="Times New Roman" w:cs="Times New Roman"/>
          <w:sz w:val="24"/>
          <w:szCs w:val="24"/>
          <w:lang w:eastAsia="en-IN" w:bidi="hi-IN"/>
        </w:rPr>
        <w:t>Coefficients</w:t>
      </w:r>
      <w:commentRangeEnd w:id="166"/>
      <w:r w:rsidR="00452277">
        <w:rPr>
          <w:rStyle w:val="CommentReference"/>
        </w:rPr>
        <w:commentReference w:id="166"/>
      </w:r>
      <w:r w:rsidR="00943548">
        <w:rPr>
          <w:rFonts w:ascii="Times New Roman" w:eastAsia="Times New Roman" w:hAnsi="Times New Roman" w:cs="Times New Roman"/>
          <w:sz w:val="24"/>
          <w:szCs w:val="24"/>
          <w:lang w:eastAsia="en-IN" w:bidi="hi-IN"/>
        </w:rPr>
        <w:t xml:space="preserve"> from the study area that </w:t>
      </w:r>
      <w:proofErr w:type="gramStart"/>
      <w:r w:rsidR="00943548">
        <w:rPr>
          <w:rFonts w:ascii="Times New Roman" w:eastAsia="Times New Roman" w:hAnsi="Times New Roman" w:cs="Times New Roman"/>
          <w:sz w:val="24"/>
          <w:szCs w:val="24"/>
          <w:lang w:eastAsia="en-IN" w:bidi="hi-IN"/>
        </w:rPr>
        <w:t>was sampled</w:t>
      </w:r>
      <w:proofErr w:type="gramEnd"/>
      <w:r w:rsidR="00943548">
        <w:rPr>
          <w:rFonts w:ascii="Times New Roman" w:eastAsia="Times New Roman" w:hAnsi="Times New Roman" w:cs="Times New Roman"/>
          <w:sz w:val="24"/>
          <w:szCs w:val="24"/>
          <w:lang w:eastAsia="en-IN" w:bidi="hi-IN"/>
        </w:rPr>
        <w:t xml:space="preserve"> during winter </w:t>
      </w:r>
      <w:r w:rsidR="00966467">
        <w:rPr>
          <w:rFonts w:ascii="Times New Roman" w:eastAsia="Times New Roman" w:hAnsi="Times New Roman" w:cs="Times New Roman"/>
          <w:sz w:val="24"/>
          <w:szCs w:val="24"/>
          <w:lang w:eastAsia="en-IN" w:bidi="hi-IN"/>
        </w:rPr>
        <w:t>show negligible effect of water</w:t>
      </w:r>
      <w:r w:rsidR="00943548">
        <w:rPr>
          <w:rFonts w:ascii="Times New Roman" w:eastAsia="Times New Roman" w:hAnsi="Times New Roman" w:cs="Times New Roman"/>
          <w:sz w:val="24"/>
          <w:szCs w:val="24"/>
          <w:lang w:eastAsia="en-IN" w:bidi="hi-IN"/>
        </w:rPr>
        <w:t>holes on detection probability, which can be explained by the availability of snow throughout the study area.</w:t>
      </w:r>
    </w:p>
    <w:p w14:paraId="588CD510" w14:textId="77777777" w:rsidR="00943548" w:rsidRDefault="00943548" w:rsidP="00943548">
      <w:pPr>
        <w:spacing w:after="0" w:line="240" w:lineRule="auto"/>
        <w:rPr>
          <w:rFonts w:ascii="Times New Roman" w:eastAsia="Times New Roman" w:hAnsi="Times New Roman" w:cs="Times New Roman"/>
          <w:sz w:val="24"/>
          <w:szCs w:val="24"/>
          <w:lang w:eastAsia="en-IN" w:bidi="hi-IN"/>
        </w:rPr>
      </w:pPr>
    </w:p>
    <w:p w14:paraId="0C447547" w14:textId="31533B50" w:rsidR="001E0FB5" w:rsidRDefault="001E0FB5" w:rsidP="00943548">
      <w:pPr>
        <w:spacing w:after="0" w:line="240" w:lineRule="auto"/>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Densities </w:t>
      </w:r>
      <w:r>
        <w:rPr>
          <w:rFonts w:ascii="Times New Roman" w:eastAsia="Times New Roman" w:hAnsi="Times New Roman" w:cs="Times New Roman"/>
          <w:sz w:val="24"/>
          <w:szCs w:val="24"/>
          <w:lang w:eastAsia="en-IN" w:bidi="hi-IN"/>
        </w:rPr>
        <w:t xml:space="preserve">of snow leopards </w:t>
      </w:r>
      <w:proofErr w:type="gramStart"/>
      <w:r>
        <w:rPr>
          <w:rFonts w:ascii="Times New Roman" w:eastAsia="Times New Roman" w:hAnsi="Times New Roman" w:cs="Times New Roman"/>
          <w:sz w:val="24"/>
          <w:szCs w:val="24"/>
          <w:lang w:eastAsia="en-IN" w:bidi="hi-IN"/>
        </w:rPr>
        <w:t>were found</w:t>
      </w:r>
      <w:proofErr w:type="gramEnd"/>
      <w:r>
        <w:rPr>
          <w:rFonts w:ascii="Times New Roman" w:eastAsia="Times New Roman" w:hAnsi="Times New Roman" w:cs="Times New Roman"/>
          <w:sz w:val="24"/>
          <w:szCs w:val="24"/>
          <w:lang w:eastAsia="en-IN" w:bidi="hi-IN"/>
        </w:rPr>
        <w:t xml:space="preserve"> to </w:t>
      </w:r>
      <w:r w:rsidRPr="00943548">
        <w:rPr>
          <w:rFonts w:ascii="Times New Roman" w:eastAsia="Times New Roman" w:hAnsi="Times New Roman" w:cs="Times New Roman"/>
          <w:sz w:val="24"/>
          <w:szCs w:val="24"/>
          <w:lang w:eastAsia="en-IN" w:bidi="hi-IN"/>
        </w:rPr>
        <w:t>vary within study areas as a function of habitat covariates</w:t>
      </w:r>
      <w:r>
        <w:rPr>
          <w:rFonts w:ascii="Times New Roman" w:eastAsia="Times New Roman" w:hAnsi="Times New Roman" w:cs="Times New Roman"/>
          <w:sz w:val="24"/>
          <w:szCs w:val="24"/>
          <w:lang w:eastAsia="en-IN" w:bidi="hi-IN"/>
        </w:rPr>
        <w:t xml:space="preserve">. In our case, in South Gobi, </w:t>
      </w:r>
      <w:proofErr w:type="gramStart"/>
      <w:r>
        <w:rPr>
          <w:rFonts w:ascii="Times New Roman" w:eastAsia="Times New Roman" w:hAnsi="Times New Roman" w:cs="Times New Roman"/>
          <w:sz w:val="24"/>
          <w:szCs w:val="24"/>
          <w:lang w:eastAsia="en-IN" w:bidi="hi-IN"/>
        </w:rPr>
        <w:t xml:space="preserve">it was </w:t>
      </w:r>
      <w:del w:id="167" w:author="David Borchers" w:date="2017-02-27T09:28:00Z">
        <w:r w:rsidDel="00452277">
          <w:rPr>
            <w:rFonts w:ascii="Times New Roman" w:eastAsia="Times New Roman" w:hAnsi="Times New Roman" w:cs="Times New Roman"/>
            <w:sz w:val="24"/>
            <w:szCs w:val="24"/>
            <w:lang w:eastAsia="en-IN" w:bidi="hi-IN"/>
          </w:rPr>
          <w:delText>a simple variable such as</w:delText>
        </w:r>
      </w:del>
      <w:ins w:id="168" w:author="David Borchers" w:date="2017-02-27T09:28:00Z">
        <w:r w:rsidR="00452277">
          <w:rPr>
            <w:rFonts w:ascii="Times New Roman" w:eastAsia="Times New Roman" w:hAnsi="Times New Roman" w:cs="Times New Roman"/>
            <w:sz w:val="24"/>
            <w:szCs w:val="24"/>
            <w:lang w:eastAsia="en-IN" w:bidi="hi-IN"/>
          </w:rPr>
          <w:t>the</w:t>
        </w:r>
      </w:ins>
      <w:r>
        <w:rPr>
          <w:rFonts w:ascii="Times New Roman" w:eastAsia="Times New Roman" w:hAnsi="Times New Roman" w:cs="Times New Roman"/>
          <w:sz w:val="24"/>
          <w:szCs w:val="24"/>
          <w:lang w:eastAsia="en-IN" w:bidi="hi-IN"/>
        </w:rPr>
        <w:t xml:space="preserve"> </w:t>
      </w:r>
      <w:r w:rsidRPr="00943548">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xml:space="preserve"> that</w:t>
      </w:r>
      <w:proofErr w:type="gramEnd"/>
      <w:r>
        <w:rPr>
          <w:rFonts w:ascii="Times New Roman" w:eastAsia="Times New Roman" w:hAnsi="Times New Roman" w:cs="Times New Roman"/>
          <w:sz w:val="24"/>
          <w:szCs w:val="24"/>
          <w:lang w:eastAsia="en-IN" w:bidi="hi-IN"/>
        </w:rPr>
        <w:t xml:space="preserve"> defined spatial variation in density within and across study areas. </w:t>
      </w:r>
      <w:proofErr w:type="gramStart"/>
      <w:r>
        <w:rPr>
          <w:rFonts w:ascii="Times New Roman" w:eastAsia="Times New Roman" w:hAnsi="Times New Roman" w:cs="Times New Roman"/>
          <w:sz w:val="24"/>
          <w:szCs w:val="24"/>
          <w:lang w:eastAsia="en-IN" w:bidi="hi-IN"/>
        </w:rPr>
        <w:t>However</w:t>
      </w:r>
      <w:proofErr w:type="gramEnd"/>
      <w:r>
        <w:rPr>
          <w:rFonts w:ascii="Times New Roman" w:eastAsia="Times New Roman" w:hAnsi="Times New Roman" w:cs="Times New Roman"/>
          <w:sz w:val="24"/>
          <w:szCs w:val="24"/>
          <w:lang w:eastAsia="en-IN" w:bidi="hi-IN"/>
        </w:rPr>
        <w:t xml:space="preserve"> in other areas, similar protocols can be used to understand more </w:t>
      </w:r>
      <w:r w:rsidRPr="00943548">
        <w:rPr>
          <w:rFonts w:ascii="Times New Roman" w:eastAsia="Times New Roman" w:hAnsi="Times New Roman" w:cs="Times New Roman"/>
          <w:sz w:val="24"/>
          <w:szCs w:val="24"/>
          <w:lang w:eastAsia="en-IN" w:bidi="hi-IN"/>
        </w:rPr>
        <w:t xml:space="preserve">complex </w:t>
      </w:r>
      <w:r>
        <w:rPr>
          <w:rFonts w:ascii="Times New Roman" w:eastAsia="Times New Roman" w:hAnsi="Times New Roman" w:cs="Times New Roman"/>
          <w:sz w:val="24"/>
          <w:szCs w:val="24"/>
          <w:lang w:eastAsia="en-IN" w:bidi="hi-IN"/>
        </w:rPr>
        <w:t xml:space="preserve">relationships </w:t>
      </w:r>
      <w:r w:rsidRPr="00943548">
        <w:rPr>
          <w:rFonts w:ascii="Times New Roman" w:eastAsia="Times New Roman" w:hAnsi="Times New Roman" w:cs="Times New Roman"/>
          <w:sz w:val="24"/>
          <w:szCs w:val="24"/>
          <w:lang w:eastAsia="en-IN" w:bidi="hi-IN"/>
        </w:rPr>
        <w:t>such as variable prey densities</w:t>
      </w:r>
      <w:r>
        <w:rPr>
          <w:rFonts w:ascii="Times New Roman" w:eastAsia="Times New Roman" w:hAnsi="Times New Roman" w:cs="Times New Roman"/>
          <w:sz w:val="24"/>
          <w:szCs w:val="24"/>
          <w:lang w:eastAsia="en-IN" w:bidi="hi-IN"/>
        </w:rPr>
        <w:t>, interaction with human and livestock, and effects of co-predators</w:t>
      </w:r>
      <w:r w:rsidRPr="00943548">
        <w:rPr>
          <w:rFonts w:ascii="Times New Roman" w:eastAsia="Times New Roman" w:hAnsi="Times New Roman" w:cs="Times New Roman"/>
          <w:sz w:val="24"/>
          <w:szCs w:val="24"/>
          <w:lang w:eastAsia="en-IN" w:bidi="hi-IN"/>
        </w:rPr>
        <w:t>.</w:t>
      </w:r>
    </w:p>
    <w:p w14:paraId="6051E419" w14:textId="77777777" w:rsidR="001E0FB5" w:rsidRDefault="001E0FB5" w:rsidP="00943548">
      <w:pPr>
        <w:spacing w:after="0" w:line="240" w:lineRule="auto"/>
        <w:rPr>
          <w:rFonts w:ascii="Times New Roman" w:eastAsia="Times New Roman" w:hAnsi="Times New Roman" w:cs="Times New Roman"/>
          <w:sz w:val="24"/>
          <w:szCs w:val="24"/>
          <w:lang w:eastAsia="en-IN" w:bidi="hi-IN"/>
        </w:rPr>
      </w:pPr>
    </w:p>
    <w:p w14:paraId="2BD3313A" w14:textId="549F6390" w:rsidR="001E0FB5" w:rsidRDefault="001E0FB5" w:rsidP="001E0FB5">
      <w:pPr>
        <w:spacing w:after="0" w:line="240" w:lineRule="auto"/>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Several publications and reports recently have used posterior assessments of density surfaces based on camera trap locations</w:t>
      </w:r>
      <w:r w:rsidR="00966467">
        <w:rPr>
          <w:rFonts w:ascii="Times New Roman" w:eastAsia="Times New Roman" w:hAnsi="Times New Roman" w:cs="Times New Roman"/>
          <w:sz w:val="24"/>
          <w:szCs w:val="24"/>
          <w:lang w:eastAsia="en-IN" w:bidi="hi-IN"/>
        </w:rPr>
        <w:t xml:space="preserve"> (ref XX)</w:t>
      </w:r>
      <w:r w:rsidRPr="00943548">
        <w:rPr>
          <w:rFonts w:ascii="Times New Roman" w:eastAsia="Times New Roman" w:hAnsi="Times New Roman" w:cs="Times New Roman"/>
          <w:sz w:val="24"/>
          <w:szCs w:val="24"/>
          <w:lang w:eastAsia="en-IN" w:bidi="hi-IN"/>
        </w:rPr>
        <w:t xml:space="preserve">, generated by the software (or by using </w:t>
      </w:r>
      <w:r>
        <w:rPr>
          <w:rFonts w:ascii="Times New Roman" w:eastAsia="Times New Roman" w:hAnsi="Times New Roman" w:cs="Times New Roman"/>
          <w:sz w:val="24"/>
          <w:szCs w:val="24"/>
          <w:lang w:eastAsia="en-IN" w:bidi="hi-IN"/>
        </w:rPr>
        <w:t xml:space="preserve">R </w:t>
      </w:r>
      <w:r w:rsidRPr="00943548">
        <w:rPr>
          <w:rFonts w:ascii="Times New Roman" w:eastAsia="Times New Roman" w:hAnsi="Times New Roman" w:cs="Times New Roman"/>
          <w:sz w:val="24"/>
          <w:szCs w:val="24"/>
          <w:lang w:eastAsia="en-IN" w:bidi="hi-IN"/>
        </w:rPr>
        <w:t xml:space="preserve">functions such as </w:t>
      </w:r>
      <w:proofErr w:type="spellStart"/>
      <w:r w:rsidRPr="00943548">
        <w:rPr>
          <w:rFonts w:ascii="Times New Roman" w:eastAsia="Times New Roman" w:hAnsi="Times New Roman" w:cs="Times New Roman"/>
          <w:sz w:val="24"/>
          <w:szCs w:val="24"/>
          <w:lang w:eastAsia="en-IN" w:bidi="hi-IN"/>
        </w:rPr>
        <w:t>fx.total</w:t>
      </w:r>
      <w:proofErr w:type="spellEnd"/>
      <w:r w:rsidRPr="00943548">
        <w:rPr>
          <w:rFonts w:ascii="Times New Roman" w:eastAsia="Times New Roman" w:hAnsi="Times New Roman" w:cs="Times New Roman"/>
          <w:sz w:val="24"/>
          <w:szCs w:val="24"/>
          <w:lang w:eastAsia="en-IN" w:bidi="hi-IN"/>
        </w:rPr>
        <w:t>). These can be misleading and result in fancy looking surfaces that are not representative of the population</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Our results </w:t>
      </w:r>
      <w:r w:rsidR="00966467">
        <w:rPr>
          <w:rFonts w:ascii="Times New Roman" w:eastAsia="Times New Roman" w:hAnsi="Times New Roman" w:cs="Times New Roman"/>
          <w:sz w:val="24"/>
          <w:szCs w:val="24"/>
          <w:lang w:eastAsia="en-IN" w:bidi="hi-IN"/>
        </w:rPr>
        <w:t xml:space="preserve">reemphasize </w:t>
      </w:r>
      <w:r>
        <w:rPr>
          <w:rFonts w:ascii="Times New Roman" w:eastAsia="Times New Roman" w:hAnsi="Times New Roman" w:cs="Times New Roman"/>
          <w:sz w:val="24"/>
          <w:szCs w:val="24"/>
          <w:lang w:eastAsia="en-IN" w:bidi="hi-IN"/>
        </w:rPr>
        <w:t>that t</w:t>
      </w:r>
      <w:r w:rsidRPr="00943548">
        <w:rPr>
          <w:rFonts w:ascii="Times New Roman" w:eastAsia="Times New Roman" w:hAnsi="Times New Roman" w:cs="Times New Roman"/>
          <w:sz w:val="24"/>
          <w:szCs w:val="24"/>
          <w:lang w:eastAsia="en-IN" w:bidi="hi-IN"/>
        </w:rPr>
        <w:t xml:space="preserve">hese </w:t>
      </w:r>
      <w:ins w:id="169" w:author="David Borchers" w:date="2017-02-27T09:29:00Z">
        <w:r w:rsidR="00452277">
          <w:rPr>
            <w:rFonts w:ascii="Times New Roman" w:eastAsia="Times New Roman" w:hAnsi="Times New Roman" w:cs="Times New Roman"/>
            <w:sz w:val="24"/>
            <w:szCs w:val="24"/>
            <w:lang w:eastAsia="en-IN" w:bidi="hi-IN"/>
          </w:rPr>
          <w:t xml:space="preserve">surfaces depend on </w:t>
        </w:r>
      </w:ins>
      <w:del w:id="170" w:author="David Borchers" w:date="2017-02-27T09:29:00Z">
        <w:r w:rsidRPr="00943548" w:rsidDel="00452277">
          <w:rPr>
            <w:rFonts w:ascii="Times New Roman" w:eastAsia="Times New Roman" w:hAnsi="Times New Roman" w:cs="Times New Roman"/>
            <w:sz w:val="24"/>
            <w:szCs w:val="24"/>
            <w:lang w:eastAsia="en-IN" w:bidi="hi-IN"/>
          </w:rPr>
          <w:delText xml:space="preserve">are entirely based on </w:delText>
        </w:r>
      </w:del>
      <w:r w:rsidRPr="00943548">
        <w:rPr>
          <w:rFonts w:ascii="Times New Roman" w:eastAsia="Times New Roman" w:hAnsi="Times New Roman" w:cs="Times New Roman"/>
          <w:sz w:val="24"/>
          <w:szCs w:val="24"/>
          <w:lang w:eastAsia="en-IN" w:bidi="hi-IN"/>
        </w:rPr>
        <w:t xml:space="preserve">the camera trap placements </w:t>
      </w:r>
      <w:r>
        <w:rPr>
          <w:rFonts w:ascii="Times New Roman" w:eastAsia="Times New Roman" w:hAnsi="Times New Roman" w:cs="Times New Roman"/>
          <w:sz w:val="24"/>
          <w:szCs w:val="24"/>
          <w:lang w:eastAsia="en-IN" w:bidi="hi-IN"/>
        </w:rPr>
        <w:t xml:space="preserve">where </w:t>
      </w:r>
      <w:r w:rsidRPr="00943548">
        <w:rPr>
          <w:rFonts w:ascii="Times New Roman" w:eastAsia="Times New Roman" w:hAnsi="Times New Roman" w:cs="Times New Roman"/>
          <w:sz w:val="24"/>
          <w:szCs w:val="24"/>
          <w:lang w:eastAsia="en-IN" w:bidi="hi-IN"/>
        </w:rPr>
        <w:t xml:space="preserve">the maps for the same study area may change if a different set of camera traps located differently </w:t>
      </w:r>
      <w:proofErr w:type="gramStart"/>
      <w:r>
        <w:rPr>
          <w:rFonts w:ascii="Times New Roman" w:eastAsia="Times New Roman" w:hAnsi="Times New Roman" w:cs="Times New Roman"/>
          <w:sz w:val="24"/>
          <w:szCs w:val="24"/>
          <w:lang w:eastAsia="en-IN" w:bidi="hi-IN"/>
        </w:rPr>
        <w:t>are chosen</w:t>
      </w:r>
      <w:proofErr w:type="gramEnd"/>
      <w:r>
        <w:rPr>
          <w:rFonts w:ascii="Times New Roman" w:eastAsia="Times New Roman" w:hAnsi="Times New Roman" w:cs="Times New Roman"/>
          <w:sz w:val="24"/>
          <w:szCs w:val="24"/>
          <w:lang w:eastAsia="en-IN" w:bidi="hi-IN"/>
        </w:rPr>
        <w:t xml:space="preserve"> for the same population.</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 xml:space="preserve">Density surfaces are best prepared using covariates in the analysis as opposed to the surfaces that </w:t>
      </w:r>
      <w:proofErr w:type="gramStart"/>
      <w:r w:rsidRPr="00CF18F4">
        <w:rPr>
          <w:rFonts w:ascii="Times New Roman" w:eastAsia="Times New Roman" w:hAnsi="Times New Roman" w:cs="Times New Roman"/>
          <w:sz w:val="24"/>
          <w:szCs w:val="24"/>
          <w:lang w:eastAsia="en-IN" w:bidi="hi-IN"/>
        </w:rPr>
        <w:t>are created</w:t>
      </w:r>
      <w:proofErr w:type="gramEnd"/>
      <w:r w:rsidRPr="00CF18F4">
        <w:rPr>
          <w:rFonts w:ascii="Times New Roman" w:eastAsia="Times New Roman" w:hAnsi="Times New Roman" w:cs="Times New Roman"/>
          <w:sz w:val="24"/>
          <w:szCs w:val="24"/>
          <w:lang w:eastAsia="en-IN" w:bidi="hi-IN"/>
        </w:rPr>
        <w:t xml:space="preserve"> using inbuilt functions that are strongly linked to the trap locations.</w:t>
      </w:r>
    </w:p>
    <w:p w14:paraId="60144FBE" w14:textId="0D1DA934" w:rsidR="001E0FB5" w:rsidRDefault="001E0FB5" w:rsidP="00943548">
      <w:pPr>
        <w:spacing w:after="0" w:line="240" w:lineRule="auto"/>
        <w:rPr>
          <w:rFonts w:ascii="Times New Roman" w:eastAsia="Times New Roman" w:hAnsi="Times New Roman" w:cs="Times New Roman"/>
          <w:sz w:val="24"/>
          <w:szCs w:val="24"/>
          <w:lang w:eastAsia="en-IN" w:bidi="hi-IN"/>
        </w:rPr>
      </w:pPr>
    </w:p>
    <w:p w14:paraId="6C7417BF" w14:textId="53ADD474" w:rsidR="00966467" w:rsidRPr="00CF18F4" w:rsidRDefault="00943548" w:rsidP="00966467">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Several conservation programs </w:t>
      </w:r>
      <w:proofErr w:type="gramStart"/>
      <w:r>
        <w:rPr>
          <w:rFonts w:ascii="Times New Roman" w:eastAsia="Times New Roman" w:hAnsi="Times New Roman" w:cs="Times New Roman"/>
          <w:sz w:val="24"/>
          <w:szCs w:val="24"/>
          <w:lang w:eastAsia="en-IN" w:bidi="hi-IN"/>
        </w:rPr>
        <w:t>are being implemented</w:t>
      </w:r>
      <w:proofErr w:type="gramEnd"/>
      <w:r>
        <w:rPr>
          <w:rFonts w:ascii="Times New Roman" w:eastAsia="Times New Roman" w:hAnsi="Times New Roman" w:cs="Times New Roman"/>
          <w:sz w:val="24"/>
          <w:szCs w:val="24"/>
          <w:lang w:eastAsia="en-IN" w:bidi="hi-IN"/>
        </w:rPr>
        <w:t xml:space="preserve"> at various scales across the snow leopard distribution range</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Although the outputs and projected outcomes of these programs may vary, ultimately they </w:t>
      </w:r>
      <w:proofErr w:type="gramStart"/>
      <w:r>
        <w:rPr>
          <w:rFonts w:ascii="Times New Roman" w:eastAsia="Times New Roman" w:hAnsi="Times New Roman" w:cs="Times New Roman"/>
          <w:sz w:val="24"/>
          <w:szCs w:val="24"/>
          <w:lang w:eastAsia="en-IN" w:bidi="hi-IN"/>
        </w:rPr>
        <w:t>are aimed</w:t>
      </w:r>
      <w:proofErr w:type="gramEnd"/>
      <w:r>
        <w:rPr>
          <w:rFonts w:ascii="Times New Roman" w:eastAsia="Times New Roman" w:hAnsi="Times New Roman" w:cs="Times New Roman"/>
          <w:sz w:val="24"/>
          <w:szCs w:val="24"/>
          <w:lang w:eastAsia="en-IN" w:bidi="hi-IN"/>
        </w:rPr>
        <w:t xml:space="preserve"> at maintaining or improving snow leopard densities over the years</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Similarly, the efficacy of different conservation models in the long-term </w:t>
      </w:r>
      <w:proofErr w:type="gramStart"/>
      <w:r>
        <w:rPr>
          <w:rFonts w:ascii="Times New Roman" w:eastAsia="Times New Roman" w:hAnsi="Times New Roman" w:cs="Times New Roman"/>
          <w:sz w:val="24"/>
          <w:szCs w:val="24"/>
          <w:lang w:eastAsia="en-IN" w:bidi="hi-IN"/>
        </w:rPr>
        <w:t>can be tested</w:t>
      </w:r>
      <w:proofErr w:type="gramEnd"/>
      <w:r>
        <w:rPr>
          <w:rFonts w:ascii="Times New Roman" w:eastAsia="Times New Roman" w:hAnsi="Times New Roman" w:cs="Times New Roman"/>
          <w:sz w:val="24"/>
          <w:szCs w:val="24"/>
          <w:lang w:eastAsia="en-IN" w:bidi="hi-IN"/>
        </w:rPr>
        <w:t xml:space="preserve"> most effectively by comparing snow leopard densities</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The ability to compare </w:t>
      </w:r>
      <w:r w:rsidR="00704E9D">
        <w:rPr>
          <w:rFonts w:ascii="Times New Roman" w:eastAsia="Times New Roman" w:hAnsi="Times New Roman" w:cs="Times New Roman"/>
          <w:sz w:val="24"/>
          <w:szCs w:val="24"/>
          <w:lang w:eastAsia="en-IN" w:bidi="hi-IN"/>
        </w:rPr>
        <w:t>snow leopard densit</w:t>
      </w:r>
      <w:r>
        <w:rPr>
          <w:rFonts w:ascii="Times New Roman" w:eastAsia="Times New Roman" w:hAnsi="Times New Roman" w:cs="Times New Roman"/>
          <w:sz w:val="24"/>
          <w:szCs w:val="24"/>
          <w:lang w:eastAsia="en-IN" w:bidi="hi-IN"/>
        </w:rPr>
        <w:t>ies and habitat use</w:t>
      </w:r>
      <w:r w:rsidR="00704E9D">
        <w:rPr>
          <w:rFonts w:ascii="Times New Roman" w:eastAsia="Times New Roman" w:hAnsi="Times New Roman" w:cs="Times New Roman"/>
          <w:sz w:val="24"/>
          <w:szCs w:val="24"/>
          <w:lang w:eastAsia="en-IN" w:bidi="hi-IN"/>
        </w:rPr>
        <w:t xml:space="preserve"> across space (different study </w:t>
      </w:r>
      <w:r w:rsidR="00704E9D">
        <w:rPr>
          <w:rFonts w:ascii="Times New Roman" w:eastAsia="Times New Roman" w:hAnsi="Times New Roman" w:cs="Times New Roman"/>
          <w:sz w:val="24"/>
          <w:szCs w:val="24"/>
          <w:lang w:eastAsia="en-IN" w:bidi="hi-IN"/>
        </w:rPr>
        <w:lastRenderedPageBreak/>
        <w:t>areas) and time (different sessions in the same study area)</w:t>
      </w:r>
      <w:r>
        <w:rPr>
          <w:rFonts w:ascii="Times New Roman" w:eastAsia="Times New Roman" w:hAnsi="Times New Roman" w:cs="Times New Roman"/>
          <w:sz w:val="24"/>
          <w:szCs w:val="24"/>
          <w:lang w:eastAsia="en-IN" w:bidi="hi-IN"/>
        </w:rPr>
        <w:t xml:space="preserve"> has widespread conservation implications. We provide an application of the analytical framework to compare densities across three different study areas that </w:t>
      </w:r>
      <w:proofErr w:type="gramStart"/>
      <w:r>
        <w:rPr>
          <w:rFonts w:ascii="Times New Roman" w:eastAsia="Times New Roman" w:hAnsi="Times New Roman" w:cs="Times New Roman"/>
          <w:sz w:val="24"/>
          <w:szCs w:val="24"/>
          <w:lang w:eastAsia="en-IN" w:bidi="hi-IN"/>
        </w:rPr>
        <w:t>can also be used</w:t>
      </w:r>
      <w:proofErr w:type="gramEnd"/>
      <w:r>
        <w:rPr>
          <w:rFonts w:ascii="Times New Roman" w:eastAsia="Times New Roman" w:hAnsi="Times New Roman" w:cs="Times New Roman"/>
          <w:sz w:val="24"/>
          <w:szCs w:val="24"/>
          <w:lang w:eastAsia="en-IN" w:bidi="hi-IN"/>
        </w:rPr>
        <w:t xml:space="preserve"> for monitoring populations across time.</w:t>
      </w:r>
      <w:r w:rsidR="001E0FB5">
        <w:rPr>
          <w:rFonts w:ascii="Times New Roman" w:eastAsia="Times New Roman" w:hAnsi="Times New Roman" w:cs="Times New Roman"/>
          <w:sz w:val="24"/>
          <w:szCs w:val="24"/>
          <w:lang w:eastAsia="en-IN" w:bidi="hi-IN"/>
        </w:rPr>
        <w:t xml:space="preserve"> In our case, not only did the density estimates vary between the three study areas, so did the effect of the various covariates.</w:t>
      </w:r>
      <w:r w:rsidR="00966467" w:rsidRPr="00966467">
        <w:rPr>
          <w:rFonts w:ascii="Times New Roman" w:eastAsia="Times New Roman" w:hAnsi="Times New Roman" w:cs="Times New Roman"/>
          <w:sz w:val="24"/>
          <w:szCs w:val="24"/>
          <w:lang w:eastAsia="en-IN" w:bidi="hi-IN"/>
        </w:rPr>
        <w:t xml:space="preserve"> </w:t>
      </w:r>
      <w:r w:rsidR="00966467">
        <w:rPr>
          <w:rFonts w:ascii="Times New Roman" w:eastAsia="Times New Roman" w:hAnsi="Times New Roman" w:cs="Times New Roman"/>
          <w:sz w:val="24"/>
          <w:szCs w:val="24"/>
          <w:lang w:eastAsia="en-IN" w:bidi="hi-IN"/>
        </w:rPr>
        <w:t xml:space="preserve">Our results highlight the importance of analysing biological data collected in the capture-recapture framework using ecologically meaningful covariates that can affect the detection probability, spatial ranging patterns, and density within and across study areas. </w:t>
      </w:r>
    </w:p>
    <w:p w14:paraId="3CBFE89B" w14:textId="77777777" w:rsidR="00966467" w:rsidRDefault="00966467" w:rsidP="00966467">
      <w:pPr>
        <w:spacing w:after="0" w:line="240" w:lineRule="auto"/>
        <w:rPr>
          <w:rFonts w:ascii="Times New Roman" w:eastAsia="Times New Roman" w:hAnsi="Times New Roman" w:cs="Times New Roman"/>
          <w:sz w:val="24"/>
          <w:szCs w:val="24"/>
          <w:lang w:eastAsia="en-IN" w:bidi="hi-IN"/>
        </w:rPr>
      </w:pPr>
    </w:p>
    <w:p w14:paraId="394E88CB" w14:textId="5F8EB704" w:rsidR="00CF18F4" w:rsidRPr="00CF18F4" w:rsidRDefault="001E0FB5" w:rsidP="001E0FB5">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Our r</w:t>
      </w:r>
      <w:r w:rsidRPr="00CF18F4">
        <w:rPr>
          <w:rFonts w:ascii="Times New Roman" w:eastAsia="Times New Roman" w:hAnsi="Times New Roman" w:cs="Times New Roman"/>
          <w:sz w:val="24"/>
          <w:szCs w:val="24"/>
          <w:lang w:eastAsia="en-IN" w:bidi="hi-IN"/>
        </w:rPr>
        <w:t>esults present a strong case that analyses of snow leopard populations using Spatial Capture Recapture should explore possible effects of covariates on density, detection function, and non-</w:t>
      </w:r>
      <w:del w:id="171" w:author="David Borchers" w:date="2017-02-27T09:30:00Z">
        <w:r w:rsidRPr="00CF18F4" w:rsidDel="00F22CDB">
          <w:rPr>
            <w:rFonts w:ascii="Times New Roman" w:eastAsia="Times New Roman" w:hAnsi="Times New Roman" w:cs="Times New Roman"/>
            <w:sz w:val="24"/>
            <w:szCs w:val="24"/>
            <w:lang w:eastAsia="en-IN" w:bidi="hi-IN"/>
          </w:rPr>
          <w:delText xml:space="preserve">Euclidean </w:delText>
        </w:r>
      </w:del>
      <w:ins w:id="172" w:author="David Borchers" w:date="2017-02-27T09:30:00Z">
        <w:r w:rsidR="00F22CDB">
          <w:rPr>
            <w:rFonts w:ascii="Times New Roman" w:eastAsia="Times New Roman" w:hAnsi="Times New Roman" w:cs="Times New Roman"/>
            <w:sz w:val="24"/>
            <w:szCs w:val="24"/>
            <w:lang w:eastAsia="en-IN" w:bidi="hi-IN"/>
          </w:rPr>
          <w:t>uniform</w:t>
        </w:r>
        <w:r w:rsidR="00F22CDB" w:rsidRPr="00CF18F4">
          <w:rPr>
            <w:rFonts w:ascii="Times New Roman" w:eastAsia="Times New Roman" w:hAnsi="Times New Roman" w:cs="Times New Roman"/>
            <w:sz w:val="24"/>
            <w:szCs w:val="24"/>
            <w:lang w:eastAsia="en-IN" w:bidi="hi-IN"/>
          </w:rPr>
          <w:t xml:space="preserve"> </w:t>
        </w:r>
      </w:ins>
      <w:r w:rsidRPr="00CF18F4">
        <w:rPr>
          <w:rFonts w:ascii="Times New Roman" w:eastAsia="Times New Roman" w:hAnsi="Times New Roman" w:cs="Times New Roman"/>
          <w:sz w:val="24"/>
          <w:szCs w:val="24"/>
          <w:lang w:eastAsia="en-IN" w:bidi="hi-IN"/>
        </w:rPr>
        <w:t>distribution of activity patterns at the minimum.</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Absence of such analyses may result in spurious outcomes that can have strong positive as well as negative biases</w:t>
      </w:r>
      <w:r w:rsidR="00966467">
        <w:rPr>
          <w:rFonts w:ascii="Times New Roman" w:eastAsia="Times New Roman" w:hAnsi="Times New Roman" w:cs="Times New Roman"/>
          <w:sz w:val="24"/>
          <w:szCs w:val="24"/>
          <w:lang w:eastAsia="en-IN" w:bidi="hi-IN"/>
        </w:rPr>
        <w:t xml:space="preserve"> </w:t>
      </w:r>
      <w:r w:rsidR="00966467">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"previouslyFormattedCitation" : "(Sutherland et al., 2015)" }, "properties" : { "noteIndex" : 0 }, "schema" : "https://github.com/citation-style-language/schema/raw/master/csl-citation.json" }</w:instrText>
      </w:r>
      <w:r w:rsidR="00966467">
        <w:rPr>
          <w:rFonts w:ascii="Times New Roman" w:eastAsia="Times New Roman" w:hAnsi="Times New Roman" w:cs="Times New Roman"/>
          <w:sz w:val="24"/>
          <w:szCs w:val="24"/>
          <w:lang w:eastAsia="en-IN" w:bidi="hi-IN"/>
        </w:rPr>
        <w:fldChar w:fldCharType="separate"/>
      </w:r>
      <w:r w:rsidR="00966467" w:rsidRPr="00966467">
        <w:rPr>
          <w:rFonts w:ascii="Times New Roman" w:eastAsia="Times New Roman" w:hAnsi="Times New Roman" w:cs="Times New Roman"/>
          <w:noProof/>
          <w:sz w:val="24"/>
          <w:szCs w:val="24"/>
          <w:lang w:eastAsia="en-IN" w:bidi="hi-IN"/>
        </w:rPr>
        <w:t>(Sutherland et al., 2015)</w:t>
      </w:r>
      <w:r w:rsidR="00966467">
        <w:rPr>
          <w:rFonts w:ascii="Times New Roman" w:eastAsia="Times New Roman" w:hAnsi="Times New Roman" w:cs="Times New Roman"/>
          <w:sz w:val="24"/>
          <w:szCs w:val="24"/>
          <w:lang w:eastAsia="en-IN" w:bidi="hi-IN"/>
        </w:rPr>
        <w:fldChar w:fldCharType="end"/>
      </w:r>
      <w:r w:rsidRPr="00CF18F4">
        <w:rPr>
          <w:rFonts w:ascii="Times New Roman" w:eastAsia="Times New Roman" w:hAnsi="Times New Roman" w:cs="Times New Roman"/>
          <w:sz w:val="24"/>
          <w:szCs w:val="24"/>
          <w:lang w:eastAsia="en-IN" w:bidi="hi-IN"/>
        </w:rPr>
        <w:t>. </w:t>
      </w:r>
      <w:r>
        <w:rPr>
          <w:rFonts w:ascii="Times New Roman" w:eastAsia="Times New Roman" w:hAnsi="Times New Roman" w:cs="Times New Roman"/>
          <w:sz w:val="24"/>
          <w:szCs w:val="24"/>
          <w:lang w:eastAsia="en-IN" w:bidi="hi-IN"/>
        </w:rPr>
        <w:t xml:space="preserve">In our case, there </w:t>
      </w:r>
      <w:del w:id="173" w:author="David Borchers" w:date="2017-02-27T09:31:00Z">
        <w:r w:rsidDel="00F22CDB">
          <w:rPr>
            <w:rFonts w:ascii="Times New Roman" w:eastAsia="Times New Roman" w:hAnsi="Times New Roman" w:cs="Times New Roman"/>
            <w:sz w:val="24"/>
            <w:szCs w:val="24"/>
            <w:lang w:eastAsia="en-IN" w:bidi="hi-IN"/>
          </w:rPr>
          <w:delText>was a positive bias of nearly</w:delText>
        </w:r>
      </w:del>
      <w:ins w:id="174" w:author="David Borchers" w:date="2017-02-27T09:31:00Z">
        <w:r w:rsidR="00F22CDB">
          <w:rPr>
            <w:rFonts w:ascii="Times New Roman" w:eastAsia="Times New Roman" w:hAnsi="Times New Roman" w:cs="Times New Roman"/>
            <w:sz w:val="24"/>
            <w:szCs w:val="24"/>
            <w:lang w:eastAsia="en-IN" w:bidi="hi-IN"/>
          </w:rPr>
          <w:t>were differences of nearly</w:t>
        </w:r>
      </w:ins>
      <w:r>
        <w:rPr>
          <w:rFonts w:ascii="Times New Roman" w:eastAsia="Times New Roman" w:hAnsi="Times New Roman" w:cs="Times New Roman"/>
          <w:sz w:val="24"/>
          <w:szCs w:val="24"/>
          <w:lang w:eastAsia="en-IN" w:bidi="hi-IN"/>
        </w:rPr>
        <w:t xml:space="preserve"> 13% in one</w:t>
      </w:r>
      <w:ins w:id="175" w:author="David Borchers" w:date="2017-02-27T09:31:00Z">
        <w:r w:rsidR="00F22CDB">
          <w:rPr>
            <w:rFonts w:ascii="Times New Roman" w:eastAsia="Times New Roman" w:hAnsi="Times New Roman" w:cs="Times New Roman"/>
            <w:sz w:val="24"/>
            <w:szCs w:val="24"/>
            <w:lang w:eastAsia="en-IN" w:bidi="hi-IN"/>
          </w:rPr>
          <w:t xml:space="preserve"> </w:t>
        </w:r>
        <w:proofErr w:type="gramStart"/>
        <w:r w:rsidR="00F22CDB">
          <w:rPr>
            <w:rFonts w:ascii="Times New Roman" w:eastAsia="Times New Roman" w:hAnsi="Times New Roman" w:cs="Times New Roman"/>
            <w:sz w:val="24"/>
            <w:szCs w:val="24"/>
            <w:lang w:eastAsia="en-IN" w:bidi="hi-IN"/>
          </w:rPr>
          <w:t>area</w:t>
        </w:r>
      </w:ins>
      <w:r>
        <w:rPr>
          <w:rFonts w:ascii="Times New Roman" w:eastAsia="Times New Roman" w:hAnsi="Times New Roman" w:cs="Times New Roman"/>
          <w:sz w:val="24"/>
          <w:szCs w:val="24"/>
          <w:lang w:eastAsia="en-IN" w:bidi="hi-IN"/>
        </w:rPr>
        <w:t xml:space="preserve">, and </w:t>
      </w:r>
      <w:del w:id="176" w:author="David Borchers" w:date="2017-02-27T09:31:00Z">
        <w:r w:rsidDel="00F22CDB">
          <w:rPr>
            <w:rFonts w:ascii="Times New Roman" w:eastAsia="Times New Roman" w:hAnsi="Times New Roman" w:cs="Times New Roman"/>
            <w:sz w:val="24"/>
            <w:szCs w:val="24"/>
            <w:lang w:eastAsia="en-IN" w:bidi="hi-IN"/>
          </w:rPr>
          <w:delText xml:space="preserve">a negative bias of </w:delText>
        </w:r>
      </w:del>
      <w:r>
        <w:rPr>
          <w:rFonts w:ascii="Times New Roman" w:eastAsia="Times New Roman" w:hAnsi="Times New Roman" w:cs="Times New Roman"/>
          <w:sz w:val="24"/>
          <w:szCs w:val="24"/>
          <w:lang w:eastAsia="en-IN" w:bidi="hi-IN"/>
        </w:rPr>
        <w:t>up</w:t>
      </w:r>
      <w:proofErr w:type="gramEnd"/>
      <w:r>
        <w:rPr>
          <w:rFonts w:ascii="Times New Roman" w:eastAsia="Times New Roman" w:hAnsi="Times New Roman" w:cs="Times New Roman"/>
          <w:sz w:val="24"/>
          <w:szCs w:val="24"/>
          <w:lang w:eastAsia="en-IN" w:bidi="hi-IN"/>
        </w:rPr>
        <w:t xml:space="preserve"> to XX and 30% in the other two study areas. </w:t>
      </w:r>
    </w:p>
    <w:p w14:paraId="14E299BB" w14:textId="77777777" w:rsidR="00CF18F4" w:rsidRDefault="00CF18F4" w:rsidP="00CF18F4">
      <w:pPr>
        <w:spacing w:after="0" w:line="240" w:lineRule="auto"/>
        <w:rPr>
          <w:rFonts w:ascii="Times New Roman" w:eastAsia="Times New Roman" w:hAnsi="Times New Roman" w:cs="Times New Roman"/>
          <w:sz w:val="24"/>
          <w:szCs w:val="24"/>
          <w:lang w:eastAsia="en-IN" w:bidi="hi-IN"/>
        </w:rPr>
      </w:pPr>
    </w:p>
    <w:p w14:paraId="3621DFD8" w14:textId="011005E6" w:rsidR="00966467" w:rsidRDefault="00966467" w:rsidP="00966467">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Although new, the methods being used in this paper have been available to practitioners for a few years now </w:t>
      </w:r>
      <w:commentRangeStart w:id="177"/>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66467">
        <w:rPr>
          <w:rFonts w:ascii="Times New Roman" w:eastAsia="Times New Roman" w:hAnsi="Times New Roman" w:cs="Times New Roman"/>
          <w:noProof/>
          <w:sz w:val="24"/>
          <w:szCs w:val="24"/>
          <w:lang w:eastAsia="en-IN" w:bidi="hi-IN"/>
        </w:rPr>
        <w:t>(</w:t>
      </w:r>
      <w:del w:id="178" w:author="David Borchers" w:date="2017-02-27T09:32:00Z">
        <w:r w:rsidRPr="00966467" w:rsidDel="00F22CDB">
          <w:rPr>
            <w:rFonts w:ascii="Times New Roman" w:eastAsia="Times New Roman" w:hAnsi="Times New Roman" w:cs="Times New Roman"/>
            <w:noProof/>
            <w:sz w:val="24"/>
            <w:szCs w:val="24"/>
            <w:lang w:eastAsia="en-IN" w:bidi="hi-IN"/>
          </w:rPr>
          <w:delText xml:space="preserve">J A </w:delText>
        </w:r>
      </w:del>
      <w:r w:rsidRPr="00966467">
        <w:rPr>
          <w:rFonts w:ascii="Times New Roman" w:eastAsia="Times New Roman" w:hAnsi="Times New Roman" w:cs="Times New Roman"/>
          <w:noProof/>
          <w:sz w:val="24"/>
          <w:szCs w:val="24"/>
          <w:lang w:eastAsia="en-IN" w:bidi="hi-IN"/>
        </w:rPr>
        <w:t>Royle et al., 2013</w:t>
      </w:r>
      <w:ins w:id="179" w:author="David Borchers" w:date="2017-02-27T09:32:00Z">
        <w:r w:rsidR="00F22CDB">
          <w:rPr>
            <w:rFonts w:ascii="Times New Roman" w:eastAsia="Times New Roman" w:hAnsi="Times New Roman" w:cs="Times New Roman"/>
            <w:noProof/>
            <w:sz w:val="24"/>
            <w:szCs w:val="24"/>
            <w:lang w:eastAsia="en-IN" w:bidi="hi-IN"/>
          </w:rPr>
          <w:t>, Borchers et al., 2008</w:t>
        </w:r>
      </w:ins>
      <w:r w:rsidRPr="00966467">
        <w:rPr>
          <w:rFonts w:ascii="Times New Roman" w:eastAsia="Times New Roman" w:hAnsi="Times New Roman" w:cs="Times New Roman"/>
          <w:noProof/>
          <w:sz w:val="24"/>
          <w:szCs w:val="24"/>
          <w:lang w:eastAsia="en-IN" w:bidi="hi-IN"/>
        </w:rPr>
        <w:t>)</w:t>
      </w:r>
      <w:r>
        <w:rPr>
          <w:rFonts w:ascii="Times New Roman" w:eastAsia="Times New Roman" w:hAnsi="Times New Roman" w:cs="Times New Roman"/>
          <w:sz w:val="24"/>
          <w:szCs w:val="24"/>
          <w:lang w:eastAsia="en-IN" w:bidi="hi-IN"/>
        </w:rPr>
        <w:fldChar w:fldCharType="end"/>
      </w:r>
      <w:commentRangeEnd w:id="177"/>
      <w:r w:rsidR="00F22CDB">
        <w:rPr>
          <w:rStyle w:val="CommentReference"/>
        </w:rPr>
        <w:commentReference w:id="177"/>
      </w:r>
      <w:r>
        <w:rPr>
          <w:rFonts w:ascii="Times New Roman" w:eastAsia="Times New Roman" w:hAnsi="Times New Roman" w:cs="Times New Roman"/>
          <w:sz w:val="24"/>
          <w:szCs w:val="24"/>
          <w:lang w:eastAsia="en-IN" w:bidi="hi-IN"/>
        </w:rPr>
        <w:t xml:space="preserve">. However, lack of understanding of the available tool-kits and lack of capacity have seemingly prevented their widespread use by ecologists. Through this paper, we analyse data from snow leopards representing three neighbouring habitats in South Gobi and investigate a series of models based on the species’ natural history and ecology. We developed a range of candidate models, whose variants (depending on specific study areas) should be analysed when reporting snow leopard populations from different study areas. We also provide the modelling approach to compare densities and effects of various covariates on density, detection probability and movement patterns. </w:t>
      </w:r>
    </w:p>
    <w:p w14:paraId="4FCAE78D" w14:textId="77777777" w:rsidR="00966467" w:rsidRPr="00CF18F4" w:rsidRDefault="00966467" w:rsidP="00CF18F4">
      <w:pPr>
        <w:spacing w:after="0" w:line="240" w:lineRule="auto"/>
        <w:rPr>
          <w:rFonts w:ascii="Times New Roman" w:eastAsia="Times New Roman" w:hAnsi="Times New Roman" w:cs="Times New Roman"/>
          <w:sz w:val="24"/>
          <w:szCs w:val="24"/>
          <w:lang w:eastAsia="en-IN" w:bidi="hi-IN"/>
        </w:rPr>
      </w:pPr>
    </w:p>
    <w:p w14:paraId="5430676F"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p>
    <w:p w14:paraId="29233800" w14:textId="77777777" w:rsidR="00A118EB" w:rsidRDefault="00A118EB" w:rsidP="00A118EB">
      <w:pPr>
        <w:spacing w:before="100" w:beforeAutospacing="1" w:after="100" w:afterAutospacing="1" w:line="240" w:lineRule="auto"/>
        <w:rPr>
          <w:ins w:id="180" w:author="David Borchers" w:date="2017-02-27T09:35:00Z"/>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Table XX: Candidate model sets from the three study areas, corresponding </w:t>
      </w:r>
      <w:proofErr w:type="spellStart"/>
      <w:r>
        <w:rPr>
          <w:rFonts w:ascii="Times New Roman" w:eastAsia="Times New Roman" w:hAnsi="Times New Roman" w:cs="Times New Roman"/>
          <w:sz w:val="24"/>
          <w:szCs w:val="24"/>
          <w:lang w:eastAsia="en-IN" w:bidi="hi-IN"/>
        </w:rPr>
        <w:t>AICc</w:t>
      </w:r>
      <w:proofErr w:type="spellEnd"/>
      <w:r>
        <w:rPr>
          <w:rFonts w:ascii="Times New Roman" w:eastAsia="Times New Roman" w:hAnsi="Times New Roman" w:cs="Times New Roman"/>
          <w:sz w:val="24"/>
          <w:szCs w:val="24"/>
          <w:lang w:eastAsia="en-IN" w:bidi="hi-IN"/>
        </w:rPr>
        <w:t xml:space="preserve"> and AIC weights, and estimates of snow leopard density and abundance.</w:t>
      </w:r>
    </w:p>
    <w:p w14:paraId="611BAF3E" w14:textId="63586246" w:rsidR="00580F4E" w:rsidRDefault="00580F4E" w:rsidP="00A118EB">
      <w:pPr>
        <w:spacing w:before="100" w:beforeAutospacing="1" w:after="100" w:afterAutospacing="1" w:line="240" w:lineRule="auto"/>
        <w:rPr>
          <w:rFonts w:ascii="Times New Roman" w:eastAsia="Times New Roman" w:hAnsi="Times New Roman" w:cs="Times New Roman"/>
          <w:sz w:val="24"/>
          <w:szCs w:val="24"/>
          <w:lang w:eastAsia="en-IN" w:bidi="hi-IN"/>
        </w:rPr>
      </w:pPr>
      <w:ins w:id="181" w:author="David Borchers" w:date="2017-02-27T09:35:00Z">
        <w:r>
          <w:rPr>
            <w:rFonts w:ascii="Times New Roman" w:eastAsia="Times New Roman" w:hAnsi="Times New Roman" w:cs="Times New Roman"/>
            <w:sz w:val="24"/>
            <w:szCs w:val="24"/>
            <w:lang w:eastAsia="en-IN" w:bidi="hi-IN"/>
          </w:rPr>
          <w:t>Table XX (maybe in an appendix?): Estimated parameters from the preferred models.</w:t>
        </w:r>
      </w:ins>
    </w:p>
    <w:p w14:paraId="472830CA" w14:textId="77777777"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XX: Visual depiction of least cost paths between random points, </w:t>
      </w:r>
    </w:p>
    <w:p w14:paraId="6BE49896" w14:textId="77777777"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proofErr w:type="spellStart"/>
      <w:r>
        <w:rPr>
          <w:rFonts w:ascii="Times New Roman" w:eastAsia="Times New Roman" w:hAnsi="Times New Roman" w:cs="Times New Roman"/>
          <w:sz w:val="24"/>
          <w:szCs w:val="24"/>
          <w:lang w:eastAsia="en-IN" w:bidi="hi-IN"/>
        </w:rPr>
        <w:t>XXb</w:t>
      </w:r>
      <w:proofErr w:type="spellEnd"/>
      <w:r>
        <w:rPr>
          <w:rFonts w:ascii="Times New Roman" w:eastAsia="Times New Roman" w:hAnsi="Times New Roman" w:cs="Times New Roman"/>
          <w:sz w:val="24"/>
          <w:szCs w:val="24"/>
          <w:lang w:eastAsia="en-IN" w:bidi="hi-IN"/>
        </w:rPr>
        <w:t>: Visual depiction of non-Euclidean ranging patterns around randomly chosen sampling location</w:t>
      </w:r>
    </w:p>
    <w:p w14:paraId="3BBE9F37" w14:textId="77777777"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proofErr w:type="spellStart"/>
      <w:r>
        <w:rPr>
          <w:rFonts w:ascii="Times New Roman" w:eastAsia="Times New Roman" w:hAnsi="Times New Roman" w:cs="Times New Roman"/>
          <w:sz w:val="24"/>
          <w:szCs w:val="24"/>
          <w:lang w:eastAsia="en-IN" w:bidi="hi-IN"/>
        </w:rPr>
        <w:t>XXa</w:t>
      </w:r>
      <w:proofErr w:type="spellEnd"/>
      <w:r>
        <w:rPr>
          <w:rFonts w:ascii="Times New Roman" w:eastAsia="Times New Roman" w:hAnsi="Times New Roman" w:cs="Times New Roman"/>
          <w:sz w:val="24"/>
          <w:szCs w:val="24"/>
          <w:lang w:eastAsia="en-IN" w:bidi="hi-IN"/>
        </w:rPr>
        <w:t>: Snow leopard density surface generated based on the most parsimonious model</w:t>
      </w:r>
    </w:p>
    <w:p w14:paraId="1AEECA0A" w14:textId="77777777"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proofErr w:type="spellStart"/>
      <w:r>
        <w:rPr>
          <w:rFonts w:ascii="Times New Roman" w:eastAsia="Times New Roman" w:hAnsi="Times New Roman" w:cs="Times New Roman"/>
          <w:sz w:val="24"/>
          <w:szCs w:val="24"/>
          <w:lang w:eastAsia="en-IN" w:bidi="hi-IN"/>
        </w:rPr>
        <w:t>XXb</w:t>
      </w:r>
      <w:proofErr w:type="spellEnd"/>
      <w:r>
        <w:rPr>
          <w:rFonts w:ascii="Times New Roman" w:eastAsia="Times New Roman" w:hAnsi="Times New Roman" w:cs="Times New Roman"/>
          <w:sz w:val="24"/>
          <w:szCs w:val="24"/>
          <w:lang w:eastAsia="en-IN" w:bidi="hi-IN"/>
        </w:rPr>
        <w:t>: Snow leopard surface generated using posterior estimates of individuals’ locations</w:t>
      </w:r>
    </w:p>
    <w:p w14:paraId="01373EF5" w14:textId="59973A9E" w:rsidR="005232FD" w:rsidRDefault="005232FD"/>
    <w:sectPr w:rsidR="005232F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oustubh" w:date="2017-02-14T23:58:00Z" w:initials="K">
    <w:p w14:paraId="01B8570A" w14:textId="659DAD16" w:rsidR="00BE4857" w:rsidRDefault="00BE4857">
      <w:pPr>
        <w:pStyle w:val="CommentText"/>
      </w:pPr>
      <w:r>
        <w:rPr>
          <w:rStyle w:val="CommentReference"/>
        </w:rPr>
        <w:annotationRef/>
      </w:r>
      <w:r>
        <w:t xml:space="preserve">Still to show this to all other co-authors! </w:t>
      </w:r>
      <w:proofErr w:type="spellStart"/>
      <w:r>
        <w:t>Tumursukh</w:t>
      </w:r>
      <w:proofErr w:type="spellEnd"/>
      <w:r>
        <w:t xml:space="preserve"> to be added as a co-author posthumously primarily as an ode to his hard work in helping me and </w:t>
      </w:r>
      <w:proofErr w:type="spellStart"/>
      <w:r>
        <w:t>Purevjav</w:t>
      </w:r>
      <w:proofErr w:type="spellEnd"/>
      <w:r>
        <w:t xml:space="preserve"> collect this data!</w:t>
      </w:r>
    </w:p>
  </w:comment>
  <w:comment w:id="12" w:author="Koustubh" w:date="2017-02-23T16:44:00Z" w:initials="K">
    <w:p w14:paraId="03733AB7" w14:textId="77E3559E" w:rsidR="00B0440F" w:rsidRDefault="00B0440F">
      <w:pPr>
        <w:pStyle w:val="CommentText"/>
      </w:pPr>
      <w:r>
        <w:rPr>
          <w:rStyle w:val="CommentReference"/>
        </w:rPr>
        <w:annotationRef/>
      </w:r>
      <w:r>
        <w:t>Is this the right citation?</w:t>
      </w:r>
    </w:p>
  </w:comment>
  <w:comment w:id="16" w:author="Koustubh" w:date="2017-02-20T10:52:00Z" w:initials="K">
    <w:p w14:paraId="4AB7A03D" w14:textId="4AF6D84B" w:rsidR="00BD6348" w:rsidRDefault="005F594B">
      <w:pPr>
        <w:pStyle w:val="CommentText"/>
      </w:pPr>
      <w:r>
        <w:t xml:space="preserve">David, </w:t>
      </w:r>
      <w:r w:rsidR="00BD6348">
        <w:rPr>
          <w:rStyle w:val="CommentReference"/>
        </w:rPr>
        <w:annotationRef/>
      </w:r>
      <w:r>
        <w:rPr>
          <w:rStyle w:val="CommentReference"/>
        </w:rPr>
        <w:t>r</w:t>
      </w:r>
      <w:r w:rsidR="00BD6348">
        <w:t xml:space="preserve">egarding </w:t>
      </w:r>
      <w:r w:rsidR="00FB7120">
        <w:t xml:space="preserve">your comment about </w:t>
      </w:r>
      <w:r w:rsidR="00EA72C7">
        <w:t xml:space="preserve">a potential </w:t>
      </w:r>
      <w:r w:rsidR="00BD6348">
        <w:t>bias</w:t>
      </w:r>
      <w:r w:rsidR="00EA72C7">
        <w:t xml:space="preserve"> here</w:t>
      </w:r>
      <w:r w:rsidR="00BD6348">
        <w:t xml:space="preserve">, it was </w:t>
      </w:r>
      <w:r w:rsidR="00FB7120">
        <w:t xml:space="preserve">only </w:t>
      </w:r>
      <w:r w:rsidR="00BD6348">
        <w:t>bad quality picture</w:t>
      </w:r>
      <w:r w:rsidR="00FB7120">
        <w:t>s</w:t>
      </w:r>
      <w:r w:rsidR="00BD6348">
        <w:t xml:space="preserve"> </w:t>
      </w:r>
      <w:r w:rsidR="00FB7120">
        <w:t xml:space="preserve">(out of focus, too close or too far from the camera, or simply bad angle) </w:t>
      </w:r>
      <w:r w:rsidR="00BD6348">
        <w:t>than individuals that led to difficulty in identification!  The number was less than 5% of the total encounters… Can add info about this bias though not sure if needed…</w:t>
      </w:r>
    </w:p>
  </w:comment>
  <w:comment w:id="17" w:author="David Borchers" w:date="2017-02-27T08:23:00Z" w:initials="DB">
    <w:p w14:paraId="705227EB" w14:textId="103B688D" w:rsidR="00734A4B" w:rsidRDefault="00734A4B">
      <w:pPr>
        <w:pStyle w:val="CommentText"/>
      </w:pPr>
      <w:r>
        <w:rPr>
          <w:rStyle w:val="CommentReference"/>
        </w:rPr>
        <w:annotationRef/>
      </w:r>
      <w:r>
        <w:t xml:space="preserve">Can’t really say ranging pattern is non-Euclidian. “Non-Euclidian” is just a description of the distance measure used (there is no such thing as “Euclidian ranging pattern”, for example). </w:t>
      </w:r>
      <w:r w:rsidR="00EB2226">
        <w:t>We assume a</w:t>
      </w:r>
      <w:r>
        <w:t xml:space="preserve"> </w:t>
      </w:r>
      <w:r w:rsidRPr="00734A4B">
        <w:rPr>
          <w:b/>
        </w:rPr>
        <w:t>non-uniform</w:t>
      </w:r>
      <w:r>
        <w:t xml:space="preserve"> rangin</w:t>
      </w:r>
      <w:r w:rsidR="00EB2226">
        <w:t xml:space="preserve">g pattern, which is modelled </w:t>
      </w:r>
      <w:r>
        <w:t>using a non-Euclidian distance metric that is a function of habitat.</w:t>
      </w:r>
    </w:p>
  </w:comment>
  <w:comment w:id="22" w:author="David Borchers" w:date="2017-02-27T08:25:00Z" w:initials="DB">
    <w:p w14:paraId="2637DA2E" w14:textId="5668A390" w:rsidR="00734A4B" w:rsidRDefault="00734A4B">
      <w:pPr>
        <w:pStyle w:val="CommentText"/>
      </w:pPr>
      <w:r>
        <w:rPr>
          <w:rStyle w:val="CommentReference"/>
        </w:rPr>
        <w:annotationRef/>
      </w:r>
      <w:r>
        <w:t>Same comment applies. “</w:t>
      </w:r>
      <w:r w:rsidR="007552EE">
        <w:t>A</w:t>
      </w:r>
      <w:r>
        <w:t>ctivity pattern</w:t>
      </w:r>
      <w:r w:rsidR="007552EE">
        <w:t>s that depend only on Euclidian distance from activity centres</w:t>
      </w:r>
      <w:r>
        <w:t xml:space="preserve">” would be more accurate. </w:t>
      </w:r>
    </w:p>
  </w:comment>
  <w:comment w:id="31" w:author="David Borchers" w:date="2017-02-27T08:30:00Z" w:initials="DB">
    <w:p w14:paraId="34EBC170" w14:textId="73B0D969" w:rsidR="006D1CB2" w:rsidRDefault="006D1CB2">
      <w:pPr>
        <w:pStyle w:val="CommentText"/>
      </w:pPr>
      <w:r>
        <w:rPr>
          <w:rStyle w:val="CommentReference"/>
        </w:rPr>
        <w:annotationRef/>
      </w:r>
      <w:r>
        <w:t>This needs to be expanded upon.</w:t>
      </w:r>
    </w:p>
  </w:comment>
  <w:comment w:id="33" w:author="David Borchers" w:date="2017-02-27T08:31:00Z" w:initials="DB">
    <w:p w14:paraId="01011D4E" w14:textId="43BD4EFB" w:rsidR="006D1CB2" w:rsidRDefault="006D1CB2">
      <w:pPr>
        <w:pStyle w:val="CommentText"/>
      </w:pPr>
      <w:r>
        <w:rPr>
          <w:rStyle w:val="CommentReference"/>
        </w:rPr>
        <w:annotationRef/>
      </w:r>
      <w:r w:rsidRPr="006D1CB2">
        <w:t>We really should put a summary of all fitted models in a table here</w:t>
      </w:r>
      <w:r>
        <w:t xml:space="preserve"> – or in the Results section</w:t>
      </w:r>
      <w:r w:rsidRPr="006D1CB2">
        <w:t>.</w:t>
      </w:r>
    </w:p>
  </w:comment>
  <w:comment w:id="39" w:author="David Borchers" w:date="2017-02-27T08:39:00Z" w:initials="DB">
    <w:p w14:paraId="70DEF34F" w14:textId="2AFE9BC1" w:rsidR="00A9145B" w:rsidRDefault="00A9145B">
      <w:pPr>
        <w:pStyle w:val="CommentText"/>
      </w:pPr>
      <w:r>
        <w:rPr>
          <w:rStyle w:val="CommentReference"/>
        </w:rPr>
        <w:annotationRef/>
      </w:r>
      <w:r>
        <w:t>We need to put the encounter rate function in somewhere.</w:t>
      </w:r>
    </w:p>
  </w:comment>
  <w:comment w:id="108" w:author="David Borchers" w:date="2017-02-27T08:55:00Z" w:initials="DB">
    <w:p w14:paraId="3FDEEF39" w14:textId="2C024A1F" w:rsidR="003E0217" w:rsidRDefault="003E0217">
      <w:pPr>
        <w:pStyle w:val="CommentText"/>
      </w:pPr>
      <w:r>
        <w:rPr>
          <w:rStyle w:val="CommentReference"/>
        </w:rPr>
        <w:annotationRef/>
      </w:r>
      <w:r>
        <w:t>Are we going to show them? (We should.)</w:t>
      </w:r>
    </w:p>
  </w:comment>
  <w:comment w:id="110" w:author="Koustubh" w:date="2017-02-27T15:48:00Z" w:initials="K">
    <w:p w14:paraId="2306F689" w14:textId="3F3C787F" w:rsidR="00E13D21" w:rsidRDefault="00E13D21">
      <w:pPr>
        <w:pStyle w:val="CommentText"/>
      </w:pPr>
      <w:r>
        <w:rPr>
          <w:rStyle w:val="CommentReference"/>
        </w:rPr>
        <w:annotationRef/>
      </w:r>
      <w:r>
        <w:t>We have listed figure captions a and b, showing these differences!</w:t>
      </w:r>
    </w:p>
  </w:comment>
  <w:comment w:id="117" w:author="David Borchers" w:date="2017-02-27T09:10:00Z" w:initials="DB">
    <w:p w14:paraId="0474E1CD" w14:textId="4549490E" w:rsidR="006D0A97" w:rsidRDefault="006D0A97">
      <w:pPr>
        <w:pStyle w:val="CommentText"/>
      </w:pPr>
      <w:r>
        <w:rPr>
          <w:rStyle w:val="CommentReference"/>
        </w:rPr>
        <w:annotationRef/>
      </w:r>
      <w:r>
        <w:t>Can’t say they were biased because bias can only be evaluated from an infinite number of surveys, and we only have one. Can say they differed by 10% to 28%.</w:t>
      </w:r>
    </w:p>
    <w:p w14:paraId="707B68EF" w14:textId="097DC31C" w:rsidR="006D0A97" w:rsidRDefault="006D0A97">
      <w:pPr>
        <w:pStyle w:val="CommentText"/>
      </w:pPr>
      <w:r>
        <w:t xml:space="preserve">By the way, </w:t>
      </w:r>
    </w:p>
  </w:comment>
  <w:comment w:id="119" w:author="David Borchers" w:date="2017-02-27T09:12:00Z" w:initials="DB">
    <w:p w14:paraId="521E75E7" w14:textId="49D58B35" w:rsidR="005C3F8B" w:rsidRDefault="005C3F8B">
      <w:pPr>
        <w:pStyle w:val="CommentText"/>
      </w:pPr>
      <w:r>
        <w:rPr>
          <w:rStyle w:val="CommentReference"/>
        </w:rPr>
        <w:annotationRef/>
      </w:r>
      <w:r>
        <w:t>Should give details of differences for each area in a table somewhere. Do we have any understanding of why the differences were in different directions? If not, conclusion should just be that assuming uniform density and neglecting non-uniform space use can lead to substantially biased abundance estimates.</w:t>
      </w:r>
    </w:p>
  </w:comment>
  <w:comment w:id="120" w:author="Koustubh" w:date="2017-02-27T15:49:00Z" w:initials="K">
    <w:p w14:paraId="5D1B5BBF" w14:textId="74529D9D" w:rsidR="00E13D21" w:rsidRDefault="00E13D21">
      <w:pPr>
        <w:pStyle w:val="CommentText"/>
      </w:pPr>
      <w:r>
        <w:rPr>
          <w:rStyle w:val="CommentReference"/>
        </w:rPr>
        <w:annotationRef/>
      </w:r>
      <w:r>
        <w:t>Have added a new table to incorporate these differences!</w:t>
      </w:r>
    </w:p>
  </w:comment>
  <w:comment w:id="121" w:author="David Borchers" w:date="2017-02-27T09:15:00Z" w:initials="DB">
    <w:p w14:paraId="204A46F3" w14:textId="1C583E1B" w:rsidR="005C3F8B" w:rsidRDefault="005C3F8B">
      <w:pPr>
        <w:pStyle w:val="CommentText"/>
      </w:pPr>
      <w:r>
        <w:rPr>
          <w:rStyle w:val="CommentReference"/>
        </w:rPr>
        <w:annotationRef/>
      </w:r>
      <w:r>
        <w:t>Is this the point estimate for the unprotected too?</w:t>
      </w:r>
    </w:p>
  </w:comment>
  <w:comment w:id="122" w:author="Koustubh" w:date="2017-02-27T15:50:00Z" w:initials="K">
    <w:p w14:paraId="207598EE" w14:textId="75FE0306" w:rsidR="00E13D21" w:rsidRDefault="00E13D21">
      <w:pPr>
        <w:pStyle w:val="CommentText"/>
      </w:pPr>
      <w:r>
        <w:rPr>
          <w:rStyle w:val="CommentReference"/>
        </w:rPr>
        <w:annotationRef/>
      </w:r>
      <w:r>
        <w:t>Yep! Surprisingly were exactly the same for both</w:t>
      </w:r>
      <w:proofErr w:type="gramStart"/>
      <w:r>
        <w:t>!!!</w:t>
      </w:r>
      <w:proofErr w:type="gramEnd"/>
      <w:r>
        <w:t xml:space="preserve"> Only CVs varied</w:t>
      </w:r>
    </w:p>
  </w:comment>
  <w:comment w:id="124" w:author="David Borchers" w:date="2017-02-27T09:16:00Z" w:initials="DB">
    <w:p w14:paraId="455B366E" w14:textId="639328B6" w:rsidR="005C3F8B" w:rsidRDefault="005C3F8B">
      <w:pPr>
        <w:pStyle w:val="CommentText"/>
      </w:pPr>
      <w:r>
        <w:rPr>
          <w:rStyle w:val="CommentReference"/>
        </w:rPr>
        <w:annotationRef/>
      </w:r>
      <w:r>
        <w:t>We need to give some more details here. Maybe just plots?</w:t>
      </w:r>
    </w:p>
  </w:comment>
  <w:comment w:id="125" w:author="Koustubh" w:date="2017-02-27T15:50:00Z" w:initials="K">
    <w:p w14:paraId="2CC6F0A5" w14:textId="7E3744C3" w:rsidR="00E13D21" w:rsidRDefault="00E13D21">
      <w:pPr>
        <w:pStyle w:val="CommentText"/>
      </w:pPr>
      <w:r>
        <w:rPr>
          <w:rStyle w:val="CommentReference"/>
        </w:rPr>
        <w:annotationRef/>
      </w:r>
      <w:r>
        <w:t>Agree. Can show the table with coefficients here if you think that’s appropriate.</w:t>
      </w:r>
    </w:p>
  </w:comment>
  <w:comment w:id="127" w:author="Koustubh" w:date="2017-02-20T11:17:00Z" w:initials="K">
    <w:p w14:paraId="6634A787" w14:textId="4E5A70AF" w:rsidR="00A74B08" w:rsidRDefault="00A74B08">
      <w:pPr>
        <w:pStyle w:val="CommentText"/>
      </w:pPr>
      <w:r>
        <w:rPr>
          <w:rStyle w:val="CommentReference"/>
        </w:rPr>
        <w:annotationRef/>
      </w:r>
      <w:r>
        <w:t>Need to further strengthen this part</w:t>
      </w:r>
      <w:r w:rsidR="00AB3C59">
        <w:t xml:space="preserve"> and improve the flow</w:t>
      </w:r>
      <w:r>
        <w:t xml:space="preserve">! </w:t>
      </w:r>
    </w:p>
  </w:comment>
  <w:comment w:id="166" w:author="David Borchers" w:date="2017-02-27T09:27:00Z" w:initials="DB">
    <w:p w14:paraId="75D203BD" w14:textId="6264A3E7" w:rsidR="00452277" w:rsidRDefault="00452277">
      <w:pPr>
        <w:pStyle w:val="CommentText"/>
      </w:pPr>
      <w:r>
        <w:rPr>
          <w:rStyle w:val="CommentReference"/>
        </w:rPr>
        <w:annotationRef/>
      </w:r>
      <w:r>
        <w:t>Need a table of results somewhere</w:t>
      </w:r>
    </w:p>
  </w:comment>
  <w:comment w:id="177" w:author="David Borchers" w:date="2017-02-27T09:32:00Z" w:initials="DB">
    <w:p w14:paraId="5EBEFC2E" w14:textId="485F3666" w:rsidR="00F22CDB" w:rsidRDefault="00F22CDB">
      <w:pPr>
        <w:pStyle w:val="CommentText"/>
      </w:pPr>
      <w:r>
        <w:rPr>
          <w:rStyle w:val="CommentReference"/>
        </w:rPr>
        <w:annotationRef/>
      </w:r>
      <w:r>
        <w:t>For the non-uniform density bit.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B8570A" w15:done="0"/>
  <w15:commentEx w15:paraId="03733AB7" w15:done="0"/>
  <w15:commentEx w15:paraId="4AB7A03D" w15:done="0"/>
  <w15:commentEx w15:paraId="705227EB" w15:done="0"/>
  <w15:commentEx w15:paraId="2637DA2E" w15:done="0"/>
  <w15:commentEx w15:paraId="34EBC170" w15:done="0"/>
  <w15:commentEx w15:paraId="01011D4E" w15:done="0"/>
  <w15:commentEx w15:paraId="70DEF34F" w15:done="0"/>
  <w15:commentEx w15:paraId="3FDEEF39" w15:done="0"/>
  <w15:commentEx w15:paraId="707B68EF" w15:done="0"/>
  <w15:commentEx w15:paraId="521E75E7" w15:done="0"/>
  <w15:commentEx w15:paraId="204A46F3" w15:done="0"/>
  <w15:commentEx w15:paraId="455B366E" w15:done="0"/>
  <w15:commentEx w15:paraId="6634A787" w15:done="0"/>
  <w15:commentEx w15:paraId="75D203BD" w15:done="0"/>
  <w15:commentEx w15:paraId="5EBEFC2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96EB0"/>
    <w:multiLevelType w:val="hybridMultilevel"/>
    <w:tmpl w:val="32B6E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90656DB"/>
    <w:multiLevelType w:val="multilevel"/>
    <w:tmpl w:val="A6D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B564C8"/>
    <w:multiLevelType w:val="hybridMultilevel"/>
    <w:tmpl w:val="64FCB732"/>
    <w:lvl w:ilvl="0" w:tplc="1270BB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4FD2F33"/>
    <w:multiLevelType w:val="multilevel"/>
    <w:tmpl w:val="FB2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7F5FF5"/>
    <w:multiLevelType w:val="multilevel"/>
    <w:tmpl w:val="EBC4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A12562"/>
    <w:multiLevelType w:val="multilevel"/>
    <w:tmpl w:val="9194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6A530E"/>
    <w:multiLevelType w:val="hybridMultilevel"/>
    <w:tmpl w:val="61D20A5A"/>
    <w:lvl w:ilvl="0" w:tplc="900465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0"/>
  </w:num>
  <w:num w:numId="6">
    <w:abstractNumId w:val="2"/>
  </w:num>
  <w:num w:numId="7">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Borchers">
    <w15:presenceInfo w15:providerId="None" w15:userId="David Borch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8F4"/>
    <w:rsid w:val="00046410"/>
    <w:rsid w:val="00052D92"/>
    <w:rsid w:val="0005733B"/>
    <w:rsid w:val="000621BA"/>
    <w:rsid w:val="00084BEB"/>
    <w:rsid w:val="000918C2"/>
    <w:rsid w:val="00094430"/>
    <w:rsid w:val="000A06DD"/>
    <w:rsid w:val="000B707A"/>
    <w:rsid w:val="000D2DBC"/>
    <w:rsid w:val="000D6223"/>
    <w:rsid w:val="000D6EE1"/>
    <w:rsid w:val="0011761F"/>
    <w:rsid w:val="0013329A"/>
    <w:rsid w:val="00142C5C"/>
    <w:rsid w:val="00143BBC"/>
    <w:rsid w:val="0015197E"/>
    <w:rsid w:val="001D219B"/>
    <w:rsid w:val="001E0FB5"/>
    <w:rsid w:val="00200CCC"/>
    <w:rsid w:val="002108F6"/>
    <w:rsid w:val="002411DB"/>
    <w:rsid w:val="00251F5F"/>
    <w:rsid w:val="00264323"/>
    <w:rsid w:val="0028515E"/>
    <w:rsid w:val="00287DD2"/>
    <w:rsid w:val="00287E5A"/>
    <w:rsid w:val="003221B9"/>
    <w:rsid w:val="0032638D"/>
    <w:rsid w:val="00354BF3"/>
    <w:rsid w:val="003604A5"/>
    <w:rsid w:val="00393CDA"/>
    <w:rsid w:val="003D5F15"/>
    <w:rsid w:val="003E0217"/>
    <w:rsid w:val="003E1E6E"/>
    <w:rsid w:val="003F295A"/>
    <w:rsid w:val="004051A5"/>
    <w:rsid w:val="00411371"/>
    <w:rsid w:val="00433D3A"/>
    <w:rsid w:val="00435D3C"/>
    <w:rsid w:val="0044121E"/>
    <w:rsid w:val="00452277"/>
    <w:rsid w:val="0046414B"/>
    <w:rsid w:val="004756FB"/>
    <w:rsid w:val="004966CA"/>
    <w:rsid w:val="004A4513"/>
    <w:rsid w:val="004D0251"/>
    <w:rsid w:val="005232FD"/>
    <w:rsid w:val="00580147"/>
    <w:rsid w:val="00580F4E"/>
    <w:rsid w:val="005A764C"/>
    <w:rsid w:val="005B7D52"/>
    <w:rsid w:val="005C3F8B"/>
    <w:rsid w:val="005F594B"/>
    <w:rsid w:val="00617170"/>
    <w:rsid w:val="006276BD"/>
    <w:rsid w:val="00651478"/>
    <w:rsid w:val="0068612D"/>
    <w:rsid w:val="006B265F"/>
    <w:rsid w:val="006D0A97"/>
    <w:rsid w:val="006D1CB2"/>
    <w:rsid w:val="00704E9D"/>
    <w:rsid w:val="00726C1E"/>
    <w:rsid w:val="00734A4B"/>
    <w:rsid w:val="00753BCC"/>
    <w:rsid w:val="007552EE"/>
    <w:rsid w:val="007C4344"/>
    <w:rsid w:val="00804B6C"/>
    <w:rsid w:val="00820490"/>
    <w:rsid w:val="0082537E"/>
    <w:rsid w:val="00834BD9"/>
    <w:rsid w:val="0085395C"/>
    <w:rsid w:val="00875164"/>
    <w:rsid w:val="00887C36"/>
    <w:rsid w:val="008C7B08"/>
    <w:rsid w:val="008D16D6"/>
    <w:rsid w:val="008E16E2"/>
    <w:rsid w:val="008F4271"/>
    <w:rsid w:val="00915F7C"/>
    <w:rsid w:val="00930B4B"/>
    <w:rsid w:val="00943548"/>
    <w:rsid w:val="009457F8"/>
    <w:rsid w:val="00965CF8"/>
    <w:rsid w:val="00966467"/>
    <w:rsid w:val="009664D8"/>
    <w:rsid w:val="00994A6F"/>
    <w:rsid w:val="009B0772"/>
    <w:rsid w:val="009E022C"/>
    <w:rsid w:val="00A118EB"/>
    <w:rsid w:val="00A11AD3"/>
    <w:rsid w:val="00A1409C"/>
    <w:rsid w:val="00A21885"/>
    <w:rsid w:val="00A746E7"/>
    <w:rsid w:val="00A74B08"/>
    <w:rsid w:val="00A9145B"/>
    <w:rsid w:val="00A9537E"/>
    <w:rsid w:val="00AB3C59"/>
    <w:rsid w:val="00B0440F"/>
    <w:rsid w:val="00B70F6B"/>
    <w:rsid w:val="00BC62BD"/>
    <w:rsid w:val="00BD6348"/>
    <w:rsid w:val="00BE0A73"/>
    <w:rsid w:val="00BE146B"/>
    <w:rsid w:val="00BE4857"/>
    <w:rsid w:val="00BF7E43"/>
    <w:rsid w:val="00C77A61"/>
    <w:rsid w:val="00C839C3"/>
    <w:rsid w:val="00C92135"/>
    <w:rsid w:val="00C9259B"/>
    <w:rsid w:val="00CC570E"/>
    <w:rsid w:val="00CD6176"/>
    <w:rsid w:val="00CF18F4"/>
    <w:rsid w:val="00D15CF7"/>
    <w:rsid w:val="00D402F1"/>
    <w:rsid w:val="00D629BA"/>
    <w:rsid w:val="00D6374E"/>
    <w:rsid w:val="00DA2774"/>
    <w:rsid w:val="00DC389E"/>
    <w:rsid w:val="00DE3462"/>
    <w:rsid w:val="00DE658A"/>
    <w:rsid w:val="00E13D21"/>
    <w:rsid w:val="00E67277"/>
    <w:rsid w:val="00EA6717"/>
    <w:rsid w:val="00EA72C7"/>
    <w:rsid w:val="00EB2226"/>
    <w:rsid w:val="00EE7575"/>
    <w:rsid w:val="00F046AE"/>
    <w:rsid w:val="00F22CDB"/>
    <w:rsid w:val="00F9040B"/>
    <w:rsid w:val="00FB7120"/>
    <w:rsid w:val="00FC6305"/>
    <w:rsid w:val="00FD430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6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56FB"/>
    <w:rPr>
      <w:sz w:val="18"/>
      <w:szCs w:val="18"/>
    </w:rPr>
  </w:style>
  <w:style w:type="paragraph" w:styleId="CommentText">
    <w:name w:val="annotation text"/>
    <w:basedOn w:val="Normal"/>
    <w:link w:val="CommentTextChar"/>
    <w:uiPriority w:val="99"/>
    <w:semiHidden/>
    <w:unhideWhenUsed/>
    <w:rsid w:val="004756FB"/>
    <w:pPr>
      <w:spacing w:line="240" w:lineRule="auto"/>
    </w:pPr>
    <w:rPr>
      <w:sz w:val="24"/>
      <w:szCs w:val="24"/>
    </w:rPr>
  </w:style>
  <w:style w:type="character" w:customStyle="1" w:styleId="CommentTextChar">
    <w:name w:val="Comment Text Char"/>
    <w:basedOn w:val="DefaultParagraphFont"/>
    <w:link w:val="CommentText"/>
    <w:uiPriority w:val="99"/>
    <w:semiHidden/>
    <w:rsid w:val="004756FB"/>
    <w:rPr>
      <w:sz w:val="24"/>
      <w:szCs w:val="24"/>
    </w:rPr>
  </w:style>
  <w:style w:type="paragraph" w:styleId="CommentSubject">
    <w:name w:val="annotation subject"/>
    <w:basedOn w:val="CommentText"/>
    <w:next w:val="CommentText"/>
    <w:link w:val="CommentSubjectChar"/>
    <w:uiPriority w:val="99"/>
    <w:semiHidden/>
    <w:unhideWhenUsed/>
    <w:rsid w:val="004756FB"/>
    <w:rPr>
      <w:b/>
      <w:bCs/>
      <w:sz w:val="20"/>
      <w:szCs w:val="20"/>
    </w:rPr>
  </w:style>
  <w:style w:type="character" w:customStyle="1" w:styleId="CommentSubjectChar">
    <w:name w:val="Comment Subject Char"/>
    <w:basedOn w:val="CommentTextChar"/>
    <w:link w:val="CommentSubject"/>
    <w:uiPriority w:val="99"/>
    <w:semiHidden/>
    <w:rsid w:val="004756FB"/>
    <w:rPr>
      <w:b/>
      <w:bCs/>
      <w:sz w:val="20"/>
      <w:szCs w:val="20"/>
    </w:rPr>
  </w:style>
  <w:style w:type="paragraph" w:styleId="BalloonText">
    <w:name w:val="Balloon Text"/>
    <w:basedOn w:val="Normal"/>
    <w:link w:val="BalloonTextChar"/>
    <w:uiPriority w:val="99"/>
    <w:semiHidden/>
    <w:unhideWhenUsed/>
    <w:rsid w:val="004756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6F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D402F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02F1"/>
    <w:rPr>
      <w:rFonts w:ascii="Courier" w:hAnsi="Courier"/>
      <w:sz w:val="20"/>
      <w:szCs w:val="20"/>
    </w:rPr>
  </w:style>
  <w:style w:type="paragraph" w:styleId="ListParagraph">
    <w:name w:val="List Paragraph"/>
    <w:basedOn w:val="Normal"/>
    <w:uiPriority w:val="34"/>
    <w:qFormat/>
    <w:rsid w:val="000918C2"/>
    <w:pPr>
      <w:ind w:left="720"/>
      <w:contextualSpacing/>
    </w:pPr>
  </w:style>
  <w:style w:type="paragraph" w:styleId="PlainText">
    <w:name w:val="Plain Text"/>
    <w:basedOn w:val="Normal"/>
    <w:link w:val="PlainTextChar"/>
    <w:uiPriority w:val="99"/>
    <w:unhideWhenUsed/>
    <w:rsid w:val="0061717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7170"/>
    <w:rPr>
      <w:rFonts w:ascii="Consolas" w:hAnsi="Consolas"/>
      <w:sz w:val="21"/>
      <w:szCs w:val="21"/>
    </w:rPr>
  </w:style>
  <w:style w:type="character" w:styleId="PlaceholderText">
    <w:name w:val="Placeholder Text"/>
    <w:basedOn w:val="DefaultParagraphFont"/>
    <w:uiPriority w:val="99"/>
    <w:semiHidden/>
    <w:rsid w:val="00A9145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56FB"/>
    <w:rPr>
      <w:sz w:val="18"/>
      <w:szCs w:val="18"/>
    </w:rPr>
  </w:style>
  <w:style w:type="paragraph" w:styleId="CommentText">
    <w:name w:val="annotation text"/>
    <w:basedOn w:val="Normal"/>
    <w:link w:val="CommentTextChar"/>
    <w:uiPriority w:val="99"/>
    <w:semiHidden/>
    <w:unhideWhenUsed/>
    <w:rsid w:val="004756FB"/>
    <w:pPr>
      <w:spacing w:line="240" w:lineRule="auto"/>
    </w:pPr>
    <w:rPr>
      <w:sz w:val="24"/>
      <w:szCs w:val="24"/>
    </w:rPr>
  </w:style>
  <w:style w:type="character" w:customStyle="1" w:styleId="CommentTextChar">
    <w:name w:val="Comment Text Char"/>
    <w:basedOn w:val="DefaultParagraphFont"/>
    <w:link w:val="CommentText"/>
    <w:uiPriority w:val="99"/>
    <w:semiHidden/>
    <w:rsid w:val="004756FB"/>
    <w:rPr>
      <w:sz w:val="24"/>
      <w:szCs w:val="24"/>
    </w:rPr>
  </w:style>
  <w:style w:type="paragraph" w:styleId="CommentSubject">
    <w:name w:val="annotation subject"/>
    <w:basedOn w:val="CommentText"/>
    <w:next w:val="CommentText"/>
    <w:link w:val="CommentSubjectChar"/>
    <w:uiPriority w:val="99"/>
    <w:semiHidden/>
    <w:unhideWhenUsed/>
    <w:rsid w:val="004756FB"/>
    <w:rPr>
      <w:b/>
      <w:bCs/>
      <w:sz w:val="20"/>
      <w:szCs w:val="20"/>
    </w:rPr>
  </w:style>
  <w:style w:type="character" w:customStyle="1" w:styleId="CommentSubjectChar">
    <w:name w:val="Comment Subject Char"/>
    <w:basedOn w:val="CommentTextChar"/>
    <w:link w:val="CommentSubject"/>
    <w:uiPriority w:val="99"/>
    <w:semiHidden/>
    <w:rsid w:val="004756FB"/>
    <w:rPr>
      <w:b/>
      <w:bCs/>
      <w:sz w:val="20"/>
      <w:szCs w:val="20"/>
    </w:rPr>
  </w:style>
  <w:style w:type="paragraph" w:styleId="BalloonText">
    <w:name w:val="Balloon Text"/>
    <w:basedOn w:val="Normal"/>
    <w:link w:val="BalloonTextChar"/>
    <w:uiPriority w:val="99"/>
    <w:semiHidden/>
    <w:unhideWhenUsed/>
    <w:rsid w:val="004756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6F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D402F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02F1"/>
    <w:rPr>
      <w:rFonts w:ascii="Courier" w:hAnsi="Courier"/>
      <w:sz w:val="20"/>
      <w:szCs w:val="20"/>
    </w:rPr>
  </w:style>
  <w:style w:type="paragraph" w:styleId="ListParagraph">
    <w:name w:val="List Paragraph"/>
    <w:basedOn w:val="Normal"/>
    <w:uiPriority w:val="34"/>
    <w:qFormat/>
    <w:rsid w:val="000918C2"/>
    <w:pPr>
      <w:ind w:left="720"/>
      <w:contextualSpacing/>
    </w:pPr>
  </w:style>
  <w:style w:type="paragraph" w:styleId="PlainText">
    <w:name w:val="Plain Text"/>
    <w:basedOn w:val="Normal"/>
    <w:link w:val="PlainTextChar"/>
    <w:uiPriority w:val="99"/>
    <w:unhideWhenUsed/>
    <w:rsid w:val="0061717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7170"/>
    <w:rPr>
      <w:rFonts w:ascii="Consolas" w:hAnsi="Consolas"/>
      <w:sz w:val="21"/>
      <w:szCs w:val="21"/>
    </w:rPr>
  </w:style>
  <w:style w:type="character" w:styleId="PlaceholderText">
    <w:name w:val="Placeholder Text"/>
    <w:basedOn w:val="DefaultParagraphFont"/>
    <w:uiPriority w:val="99"/>
    <w:semiHidden/>
    <w:rsid w:val="00A914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36632">
      <w:bodyDiv w:val="1"/>
      <w:marLeft w:val="0"/>
      <w:marRight w:val="0"/>
      <w:marTop w:val="0"/>
      <w:marBottom w:val="0"/>
      <w:divBdr>
        <w:top w:val="none" w:sz="0" w:space="0" w:color="auto"/>
        <w:left w:val="none" w:sz="0" w:space="0" w:color="auto"/>
        <w:bottom w:val="none" w:sz="0" w:space="0" w:color="auto"/>
        <w:right w:val="none" w:sz="0" w:space="0" w:color="auto"/>
      </w:divBdr>
    </w:div>
    <w:div w:id="231813951">
      <w:bodyDiv w:val="1"/>
      <w:marLeft w:val="0"/>
      <w:marRight w:val="0"/>
      <w:marTop w:val="0"/>
      <w:marBottom w:val="0"/>
      <w:divBdr>
        <w:top w:val="none" w:sz="0" w:space="0" w:color="auto"/>
        <w:left w:val="none" w:sz="0" w:space="0" w:color="auto"/>
        <w:bottom w:val="none" w:sz="0" w:space="0" w:color="auto"/>
        <w:right w:val="none" w:sz="0" w:space="0" w:color="auto"/>
      </w:divBdr>
    </w:div>
    <w:div w:id="354893866">
      <w:bodyDiv w:val="1"/>
      <w:marLeft w:val="0"/>
      <w:marRight w:val="0"/>
      <w:marTop w:val="0"/>
      <w:marBottom w:val="0"/>
      <w:divBdr>
        <w:top w:val="none" w:sz="0" w:space="0" w:color="auto"/>
        <w:left w:val="none" w:sz="0" w:space="0" w:color="auto"/>
        <w:bottom w:val="none" w:sz="0" w:space="0" w:color="auto"/>
        <w:right w:val="none" w:sz="0" w:space="0" w:color="auto"/>
      </w:divBdr>
    </w:div>
    <w:div w:id="836188889">
      <w:bodyDiv w:val="1"/>
      <w:marLeft w:val="0"/>
      <w:marRight w:val="0"/>
      <w:marTop w:val="0"/>
      <w:marBottom w:val="0"/>
      <w:divBdr>
        <w:top w:val="none" w:sz="0" w:space="0" w:color="auto"/>
        <w:left w:val="none" w:sz="0" w:space="0" w:color="auto"/>
        <w:bottom w:val="none" w:sz="0" w:space="0" w:color="auto"/>
        <w:right w:val="none" w:sz="0" w:space="0" w:color="auto"/>
      </w:divBdr>
    </w:div>
    <w:div w:id="1006206128">
      <w:bodyDiv w:val="1"/>
      <w:marLeft w:val="0"/>
      <w:marRight w:val="0"/>
      <w:marTop w:val="0"/>
      <w:marBottom w:val="0"/>
      <w:divBdr>
        <w:top w:val="none" w:sz="0" w:space="0" w:color="auto"/>
        <w:left w:val="none" w:sz="0" w:space="0" w:color="auto"/>
        <w:bottom w:val="none" w:sz="0" w:space="0" w:color="auto"/>
        <w:right w:val="none" w:sz="0" w:space="0" w:color="auto"/>
      </w:divBdr>
    </w:div>
    <w:div w:id="1180659449">
      <w:bodyDiv w:val="1"/>
      <w:marLeft w:val="0"/>
      <w:marRight w:val="0"/>
      <w:marTop w:val="0"/>
      <w:marBottom w:val="0"/>
      <w:divBdr>
        <w:top w:val="none" w:sz="0" w:space="0" w:color="auto"/>
        <w:left w:val="none" w:sz="0" w:space="0" w:color="auto"/>
        <w:bottom w:val="none" w:sz="0" w:space="0" w:color="auto"/>
        <w:right w:val="none" w:sz="0" w:space="0" w:color="auto"/>
      </w:divBdr>
    </w:div>
    <w:div w:id="1457871231">
      <w:bodyDiv w:val="1"/>
      <w:marLeft w:val="0"/>
      <w:marRight w:val="0"/>
      <w:marTop w:val="0"/>
      <w:marBottom w:val="0"/>
      <w:divBdr>
        <w:top w:val="none" w:sz="0" w:space="0" w:color="auto"/>
        <w:left w:val="none" w:sz="0" w:space="0" w:color="auto"/>
        <w:bottom w:val="none" w:sz="0" w:space="0" w:color="auto"/>
        <w:right w:val="none" w:sz="0" w:space="0" w:color="auto"/>
      </w:divBdr>
    </w:div>
    <w:div w:id="1564757961">
      <w:bodyDiv w:val="1"/>
      <w:marLeft w:val="0"/>
      <w:marRight w:val="0"/>
      <w:marTop w:val="0"/>
      <w:marBottom w:val="0"/>
      <w:divBdr>
        <w:top w:val="none" w:sz="0" w:space="0" w:color="auto"/>
        <w:left w:val="none" w:sz="0" w:space="0" w:color="auto"/>
        <w:bottom w:val="none" w:sz="0" w:space="0" w:color="auto"/>
        <w:right w:val="none" w:sz="0" w:space="0" w:color="auto"/>
      </w:divBdr>
    </w:div>
    <w:div w:id="1716201571">
      <w:bodyDiv w:val="1"/>
      <w:marLeft w:val="0"/>
      <w:marRight w:val="0"/>
      <w:marTop w:val="0"/>
      <w:marBottom w:val="0"/>
      <w:divBdr>
        <w:top w:val="none" w:sz="0" w:space="0" w:color="auto"/>
        <w:left w:val="none" w:sz="0" w:space="0" w:color="auto"/>
        <w:bottom w:val="none" w:sz="0" w:space="0" w:color="auto"/>
        <w:right w:val="none" w:sz="0" w:space="0" w:color="auto"/>
      </w:divBdr>
    </w:div>
    <w:div w:id="1739207766">
      <w:bodyDiv w:val="1"/>
      <w:marLeft w:val="0"/>
      <w:marRight w:val="0"/>
      <w:marTop w:val="0"/>
      <w:marBottom w:val="0"/>
      <w:divBdr>
        <w:top w:val="none" w:sz="0" w:space="0" w:color="auto"/>
        <w:left w:val="none" w:sz="0" w:space="0" w:color="auto"/>
        <w:bottom w:val="none" w:sz="0" w:space="0" w:color="auto"/>
        <w:right w:val="none" w:sz="0" w:space="0" w:color="auto"/>
      </w:divBdr>
      <w:divsChild>
        <w:div w:id="282737497">
          <w:marLeft w:val="0"/>
          <w:marRight w:val="0"/>
          <w:marTop w:val="0"/>
          <w:marBottom w:val="0"/>
          <w:divBdr>
            <w:top w:val="none" w:sz="0" w:space="0" w:color="auto"/>
            <w:left w:val="none" w:sz="0" w:space="0" w:color="auto"/>
            <w:bottom w:val="none" w:sz="0" w:space="0" w:color="auto"/>
            <w:right w:val="none" w:sz="0" w:space="0" w:color="auto"/>
          </w:divBdr>
        </w:div>
        <w:div w:id="2011591508">
          <w:marLeft w:val="0"/>
          <w:marRight w:val="0"/>
          <w:marTop w:val="0"/>
          <w:marBottom w:val="0"/>
          <w:divBdr>
            <w:top w:val="none" w:sz="0" w:space="0" w:color="auto"/>
            <w:left w:val="none" w:sz="0" w:space="0" w:color="auto"/>
            <w:bottom w:val="none" w:sz="0" w:space="0" w:color="auto"/>
            <w:right w:val="none" w:sz="0" w:space="0" w:color="auto"/>
          </w:divBdr>
        </w:div>
        <w:div w:id="265618224">
          <w:marLeft w:val="0"/>
          <w:marRight w:val="0"/>
          <w:marTop w:val="0"/>
          <w:marBottom w:val="0"/>
          <w:divBdr>
            <w:top w:val="none" w:sz="0" w:space="0" w:color="auto"/>
            <w:left w:val="none" w:sz="0" w:space="0" w:color="auto"/>
            <w:bottom w:val="none" w:sz="0" w:space="0" w:color="auto"/>
            <w:right w:val="none" w:sz="0" w:space="0" w:color="auto"/>
          </w:divBdr>
        </w:div>
        <w:div w:id="604659509">
          <w:marLeft w:val="0"/>
          <w:marRight w:val="0"/>
          <w:marTop w:val="0"/>
          <w:marBottom w:val="0"/>
          <w:divBdr>
            <w:top w:val="none" w:sz="0" w:space="0" w:color="auto"/>
            <w:left w:val="none" w:sz="0" w:space="0" w:color="auto"/>
            <w:bottom w:val="none" w:sz="0" w:space="0" w:color="auto"/>
            <w:right w:val="none" w:sz="0" w:space="0" w:color="auto"/>
          </w:divBdr>
        </w:div>
        <w:div w:id="347950023">
          <w:marLeft w:val="0"/>
          <w:marRight w:val="0"/>
          <w:marTop w:val="0"/>
          <w:marBottom w:val="0"/>
          <w:divBdr>
            <w:top w:val="none" w:sz="0" w:space="0" w:color="auto"/>
            <w:left w:val="none" w:sz="0" w:space="0" w:color="auto"/>
            <w:bottom w:val="none" w:sz="0" w:space="0" w:color="auto"/>
            <w:right w:val="none" w:sz="0" w:space="0" w:color="auto"/>
          </w:divBdr>
        </w:div>
        <w:div w:id="913778068">
          <w:marLeft w:val="0"/>
          <w:marRight w:val="0"/>
          <w:marTop w:val="0"/>
          <w:marBottom w:val="0"/>
          <w:divBdr>
            <w:top w:val="none" w:sz="0" w:space="0" w:color="auto"/>
            <w:left w:val="none" w:sz="0" w:space="0" w:color="auto"/>
            <w:bottom w:val="none" w:sz="0" w:space="0" w:color="auto"/>
            <w:right w:val="none" w:sz="0" w:space="0" w:color="auto"/>
          </w:divBdr>
        </w:div>
        <w:div w:id="614554920">
          <w:marLeft w:val="0"/>
          <w:marRight w:val="0"/>
          <w:marTop w:val="0"/>
          <w:marBottom w:val="0"/>
          <w:divBdr>
            <w:top w:val="none" w:sz="0" w:space="0" w:color="auto"/>
            <w:left w:val="none" w:sz="0" w:space="0" w:color="auto"/>
            <w:bottom w:val="none" w:sz="0" w:space="0" w:color="auto"/>
            <w:right w:val="none" w:sz="0" w:space="0" w:color="auto"/>
          </w:divBdr>
        </w:div>
        <w:div w:id="1552307564">
          <w:marLeft w:val="0"/>
          <w:marRight w:val="0"/>
          <w:marTop w:val="0"/>
          <w:marBottom w:val="0"/>
          <w:divBdr>
            <w:top w:val="none" w:sz="0" w:space="0" w:color="auto"/>
            <w:left w:val="none" w:sz="0" w:space="0" w:color="auto"/>
            <w:bottom w:val="none" w:sz="0" w:space="0" w:color="auto"/>
            <w:right w:val="none" w:sz="0" w:space="0" w:color="auto"/>
          </w:divBdr>
        </w:div>
        <w:div w:id="866910444">
          <w:marLeft w:val="0"/>
          <w:marRight w:val="0"/>
          <w:marTop w:val="0"/>
          <w:marBottom w:val="0"/>
          <w:divBdr>
            <w:top w:val="none" w:sz="0" w:space="0" w:color="auto"/>
            <w:left w:val="none" w:sz="0" w:space="0" w:color="auto"/>
            <w:bottom w:val="none" w:sz="0" w:space="0" w:color="auto"/>
            <w:right w:val="none" w:sz="0" w:space="0" w:color="auto"/>
          </w:divBdr>
        </w:div>
      </w:divsChild>
    </w:div>
    <w:div w:id="1834299057">
      <w:bodyDiv w:val="1"/>
      <w:marLeft w:val="0"/>
      <w:marRight w:val="0"/>
      <w:marTop w:val="0"/>
      <w:marBottom w:val="0"/>
      <w:divBdr>
        <w:top w:val="none" w:sz="0" w:space="0" w:color="auto"/>
        <w:left w:val="none" w:sz="0" w:space="0" w:color="auto"/>
        <w:bottom w:val="none" w:sz="0" w:space="0" w:color="auto"/>
        <w:right w:val="none" w:sz="0" w:space="0" w:color="auto"/>
      </w:divBdr>
    </w:div>
    <w:div w:id="1999767847">
      <w:bodyDiv w:val="1"/>
      <w:marLeft w:val="0"/>
      <w:marRight w:val="0"/>
      <w:marTop w:val="0"/>
      <w:marBottom w:val="0"/>
      <w:divBdr>
        <w:top w:val="none" w:sz="0" w:space="0" w:color="auto"/>
        <w:left w:val="none" w:sz="0" w:space="0" w:color="auto"/>
        <w:bottom w:val="none" w:sz="0" w:space="0" w:color="auto"/>
        <w:right w:val="none" w:sz="0" w:space="0" w:color="auto"/>
      </w:divBdr>
    </w:div>
    <w:div w:id="2013222326">
      <w:bodyDiv w:val="1"/>
      <w:marLeft w:val="0"/>
      <w:marRight w:val="0"/>
      <w:marTop w:val="0"/>
      <w:marBottom w:val="0"/>
      <w:divBdr>
        <w:top w:val="none" w:sz="0" w:space="0" w:color="auto"/>
        <w:left w:val="none" w:sz="0" w:space="0" w:color="auto"/>
        <w:bottom w:val="none" w:sz="0" w:space="0" w:color="auto"/>
        <w:right w:val="none" w:sz="0" w:space="0" w:color="auto"/>
      </w:divBdr>
      <w:divsChild>
        <w:div w:id="1668555578">
          <w:marLeft w:val="0"/>
          <w:marRight w:val="0"/>
          <w:marTop w:val="0"/>
          <w:marBottom w:val="0"/>
          <w:divBdr>
            <w:top w:val="none" w:sz="0" w:space="0" w:color="auto"/>
            <w:left w:val="none" w:sz="0" w:space="0" w:color="auto"/>
            <w:bottom w:val="none" w:sz="0" w:space="0" w:color="auto"/>
            <w:right w:val="none" w:sz="0" w:space="0" w:color="auto"/>
          </w:divBdr>
        </w:div>
      </w:divsChild>
    </w:div>
    <w:div w:id="214102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0C90A-474E-4782-93F2-FC65B5B47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11768</Words>
  <Characters>67078</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Koustubh</dc:creator>
  <cp:lastModifiedBy>Koustubh</cp:lastModifiedBy>
  <cp:revision>2</cp:revision>
  <dcterms:created xsi:type="dcterms:W3CDTF">2017-02-27T09:52:00Z</dcterms:created>
  <dcterms:modified xsi:type="dcterms:W3CDTF">2017-02-27T09:52:00Z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f283d68a-e79e-3aa6-9ea4-4b324c2e4513</vt:lpwstr>
  </property>
  <property fmtid="{D5CDD505-2E9C-101B-9397-08002B2CF9AE}" pid="4" name="Mendeley Citation Style_1">
    <vt:lpwstr>http://www.zotero.org/styles/biological-conservation</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http://www.zotero.org/styles/biological-conservation</vt:lpwstr>
  </property>
  <property fmtid="{D5CDD505-2E9C-101B-9397-08002B2CF9AE}" pid="10" name="Mendeley Recent Style Name 2_1">
    <vt:lpwstr>Biological Conservation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http://www.zotero.org/styles/plos-one</vt:lpwstr>
  </property>
  <property fmtid="{D5CDD505-2E9C-101B-9397-08002B2CF9AE}" pid="24" name="Mendeley Recent Style Name 9_1">
    <vt:lpwstr>PLOS ONE</vt:lpwstr>
  </property>
</Properties>
</file>