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commentRangeStart w:id="0"/>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commentRangeEnd w:id="0"/>
      <w:r w:rsidR="00F31020">
        <w:rPr>
          <w:rStyle w:val="CommentReference"/>
        </w:rPr>
        <w:commentReference w:id="0"/>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1"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2"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3" w:author="Koustubh" w:date="2017-03-04T08:33:00Z"/>
          <w:rFonts w:ascii="Times New Roman" w:eastAsia="Times New Roman" w:hAnsi="Times New Roman" w:cs="Times New Roman"/>
          <w:sz w:val="24"/>
          <w:szCs w:val="24"/>
          <w:lang w:eastAsia="en-IN" w:bidi="hi-IN"/>
        </w:rPr>
      </w:pPr>
    </w:p>
    <w:p w14:paraId="2D2402BF" w14:textId="19DEBB37" w:rsidR="00255403" w:rsidRDefault="00255403" w:rsidP="00CF18F4">
      <w:pPr>
        <w:spacing w:after="0" w:line="240" w:lineRule="auto"/>
        <w:rPr>
          <w:rFonts w:ascii="Times New Roman" w:eastAsia="Times New Roman" w:hAnsi="Times New Roman" w:cs="Times New Roman"/>
          <w:sz w:val="24"/>
          <w:szCs w:val="24"/>
          <w:lang w:eastAsia="en-IN" w:bidi="hi-IN"/>
        </w:rPr>
      </w:pPr>
      <w:ins w:id="4" w:author="Koustubh" w:date="2017-03-04T08:34:00Z">
        <w:r>
          <w:rPr>
            <w:rFonts w:ascii="Times New Roman" w:eastAsia="Times New Roman" w:hAnsi="Times New Roman" w:cs="Times New Roman"/>
            <w:sz w:val="24"/>
            <w:szCs w:val="24"/>
            <w:lang w:eastAsia="en-IN" w:bidi="hi-IN"/>
          </w:rPr>
          <w:t>Most successful s</w:t>
        </w:r>
      </w:ins>
      <w:ins w:id="5" w:author="Koustubh" w:date="2017-03-04T08:33:00Z">
        <w:r>
          <w:rPr>
            <w:rFonts w:ascii="Times New Roman" w:eastAsia="Times New Roman" w:hAnsi="Times New Roman" w:cs="Times New Roman"/>
            <w:sz w:val="24"/>
            <w:szCs w:val="24"/>
            <w:lang w:eastAsia="en-IN" w:bidi="hi-IN"/>
          </w:rPr>
          <w:t xml:space="preserve">now leopard conservation programs </w:t>
        </w:r>
      </w:ins>
      <w:ins w:id="6" w:author="Koustubh" w:date="2017-03-04T08:34:00Z">
        <w:r>
          <w:rPr>
            <w:rFonts w:ascii="Times New Roman" w:eastAsia="Times New Roman" w:hAnsi="Times New Roman" w:cs="Times New Roman"/>
            <w:sz w:val="24"/>
            <w:szCs w:val="24"/>
            <w:lang w:eastAsia="en-IN" w:bidi="hi-IN"/>
          </w:rPr>
          <w:t>focus on community participation (GSLEP XX, Mishra XX)</w:t>
        </w:r>
      </w:ins>
      <w:ins w:id="7" w:author="Koustubh" w:date="2017-03-04T08:35:00Z">
        <w:r>
          <w:rPr>
            <w:rFonts w:ascii="Times New Roman" w:eastAsia="Times New Roman" w:hAnsi="Times New Roman" w:cs="Times New Roman"/>
            <w:sz w:val="24"/>
            <w:szCs w:val="24"/>
            <w:lang w:eastAsia="en-IN" w:bidi="hi-IN"/>
          </w:rPr>
          <w:t xml:space="preserve">. Some </w:t>
        </w:r>
      </w:ins>
      <w:ins w:id="8" w:author="Koustubh" w:date="2017-03-04T08:39:00Z">
        <w:r w:rsidR="00D249D2">
          <w:rPr>
            <w:rFonts w:ascii="Times New Roman" w:eastAsia="Times New Roman" w:hAnsi="Times New Roman" w:cs="Times New Roman"/>
            <w:sz w:val="24"/>
            <w:szCs w:val="24"/>
            <w:lang w:eastAsia="en-IN" w:bidi="hi-IN"/>
          </w:rPr>
          <w:t xml:space="preserve">State owned Protected Areas </w:t>
        </w:r>
      </w:ins>
      <w:ins w:id="9" w:author="Koustubh" w:date="2017-03-04T08:35:00Z">
        <w:r>
          <w:rPr>
            <w:rFonts w:ascii="Times New Roman" w:eastAsia="Times New Roman" w:hAnsi="Times New Roman" w:cs="Times New Roman"/>
            <w:sz w:val="24"/>
            <w:szCs w:val="24"/>
            <w:lang w:eastAsia="en-IN" w:bidi="hi-IN"/>
          </w:rPr>
          <w:t xml:space="preserve">focus on strict protection by limiting </w:t>
        </w:r>
      </w:ins>
      <w:ins w:id="10" w:author="Koustubh" w:date="2017-03-04T08:36:00Z">
        <w:r>
          <w:rPr>
            <w:rFonts w:ascii="Times New Roman" w:eastAsia="Times New Roman" w:hAnsi="Times New Roman" w:cs="Times New Roman"/>
            <w:sz w:val="24"/>
            <w:szCs w:val="24"/>
            <w:lang w:eastAsia="en-IN" w:bidi="hi-IN"/>
          </w:rPr>
          <w:t>human-</w:t>
        </w:r>
        <w:proofErr w:type="gramStart"/>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others implement </w:t>
        </w:r>
      </w:ins>
      <w:ins w:id="11" w:author="Koustubh" w:date="2017-03-04T08:39:00Z">
        <w:r w:rsidR="00D249D2">
          <w:rPr>
            <w:rFonts w:ascii="Times New Roman" w:eastAsia="Times New Roman" w:hAnsi="Times New Roman" w:cs="Times New Roman"/>
            <w:sz w:val="24"/>
            <w:szCs w:val="24"/>
            <w:lang w:eastAsia="en-IN" w:bidi="hi-IN"/>
          </w:rPr>
          <w:t xml:space="preserve">participatory </w:t>
        </w:r>
      </w:ins>
      <w:ins w:id="12" w:author="Koustubh" w:date="2017-03-04T08:36:00Z">
        <w:r>
          <w:rPr>
            <w:rFonts w:ascii="Times New Roman" w:eastAsia="Times New Roman" w:hAnsi="Times New Roman" w:cs="Times New Roman"/>
            <w:sz w:val="24"/>
            <w:szCs w:val="24"/>
            <w:lang w:eastAsia="en-IN" w:bidi="hi-IN"/>
          </w:rPr>
          <w:t>community based conservation programs</w:t>
        </w:r>
      </w:ins>
      <w:ins w:id="13" w:author="Koustubh" w:date="2017-03-04T08:39:00Z">
        <w:r w:rsidR="00D249D2">
          <w:rPr>
            <w:rFonts w:ascii="Times New Roman" w:eastAsia="Times New Roman" w:hAnsi="Times New Roman" w:cs="Times New Roman"/>
            <w:sz w:val="24"/>
            <w:szCs w:val="24"/>
            <w:lang w:eastAsia="en-IN" w:bidi="hi-IN"/>
          </w:rPr>
          <w:t xml:space="preserve">. </w:t>
        </w:r>
      </w:ins>
      <w:ins w:id="14" w:author="Koustubh" w:date="2017-03-04T08:40:00Z">
        <w:r w:rsidR="00D249D2">
          <w:rPr>
            <w:rFonts w:ascii="Times New Roman" w:eastAsia="Times New Roman" w:hAnsi="Times New Roman" w:cs="Times New Roman"/>
            <w:sz w:val="24"/>
            <w:szCs w:val="24"/>
            <w:lang w:eastAsia="en-IN" w:bidi="hi-IN"/>
          </w:rPr>
          <w:t>At the same time, a</w:t>
        </w:r>
      </w:ins>
      <w:ins w:id="15" w:author="Koustubh" w:date="2017-03-04T08:36:00Z">
        <w:r>
          <w:rPr>
            <w:rFonts w:ascii="Times New Roman" w:eastAsia="Times New Roman" w:hAnsi="Times New Roman" w:cs="Times New Roman"/>
            <w:sz w:val="24"/>
            <w:szCs w:val="24"/>
            <w:lang w:eastAsia="en-IN" w:bidi="hi-IN"/>
          </w:rPr>
          <w:t xml:space="preserve"> large proportion of snow leopard habitat may not </w:t>
        </w:r>
      </w:ins>
      <w:ins w:id="16" w:author="Koustubh" w:date="2017-03-04T08:39:00Z">
        <w:r w:rsidR="00D249D2">
          <w:rPr>
            <w:rFonts w:ascii="Times New Roman" w:eastAsia="Times New Roman" w:hAnsi="Times New Roman" w:cs="Times New Roman"/>
            <w:sz w:val="24"/>
            <w:szCs w:val="24"/>
            <w:lang w:eastAsia="en-IN" w:bidi="hi-IN"/>
          </w:rPr>
          <w:t xml:space="preserve">have </w:t>
        </w:r>
      </w:ins>
      <w:ins w:id="17" w:author="Koustubh" w:date="2017-03-04T08:36:00Z">
        <w:r>
          <w:rPr>
            <w:rFonts w:ascii="Times New Roman" w:eastAsia="Times New Roman" w:hAnsi="Times New Roman" w:cs="Times New Roman"/>
            <w:sz w:val="24"/>
            <w:szCs w:val="24"/>
            <w:lang w:eastAsia="en-IN" w:bidi="hi-IN"/>
          </w:rPr>
          <w:t xml:space="preserve">any </w:t>
        </w:r>
      </w:ins>
      <w:ins w:id="18" w:author="Koustubh" w:date="2017-03-04T08:40:00Z">
        <w:r w:rsidR="00D249D2">
          <w:rPr>
            <w:rFonts w:ascii="Times New Roman" w:eastAsia="Times New Roman" w:hAnsi="Times New Roman" w:cs="Times New Roman"/>
            <w:sz w:val="24"/>
            <w:szCs w:val="24"/>
            <w:lang w:eastAsia="en-IN" w:bidi="hi-IN"/>
          </w:rPr>
          <w:t xml:space="preserve">on-going </w:t>
        </w:r>
      </w:ins>
      <w:ins w:id="19" w:author="Koustubh" w:date="2017-03-04T08:37:00Z">
        <w:r>
          <w:rPr>
            <w:rFonts w:ascii="Times New Roman" w:eastAsia="Times New Roman" w:hAnsi="Times New Roman" w:cs="Times New Roman"/>
            <w:sz w:val="24"/>
            <w:szCs w:val="24"/>
            <w:lang w:eastAsia="en-IN" w:bidi="hi-IN"/>
          </w:rPr>
          <w:t>specific conservation model</w:t>
        </w:r>
      </w:ins>
      <w:ins w:id="20" w:author="Koustubh" w:date="2017-03-04T08:40:00Z">
        <w:r w:rsidR="00D249D2">
          <w:rPr>
            <w:rFonts w:ascii="Times New Roman" w:eastAsia="Times New Roman" w:hAnsi="Times New Roman" w:cs="Times New Roman"/>
            <w:sz w:val="24"/>
            <w:szCs w:val="24"/>
            <w:lang w:eastAsia="en-IN" w:bidi="hi-IN"/>
          </w:rPr>
          <w:t>s</w:t>
        </w:r>
      </w:ins>
      <w:ins w:id="21" w:author="Koustubh" w:date="2017-03-04T08:37:00Z">
        <w:r>
          <w:rPr>
            <w:rFonts w:ascii="Times New Roman" w:eastAsia="Times New Roman" w:hAnsi="Times New Roman" w:cs="Times New Roman"/>
            <w:sz w:val="24"/>
            <w:szCs w:val="24"/>
            <w:lang w:eastAsia="en-IN" w:bidi="hi-IN"/>
          </w:rPr>
          <w:t>. The Global Snow Leopard and Ecosystem Protection Program has identified 23 sn</w:t>
        </w:r>
      </w:ins>
      <w:ins w:id="22" w:author="Koustubh" w:date="2017-03-04T08:38:00Z">
        <w:r>
          <w:rPr>
            <w:rFonts w:ascii="Times New Roman" w:eastAsia="Times New Roman" w:hAnsi="Times New Roman" w:cs="Times New Roman"/>
            <w:sz w:val="24"/>
            <w:szCs w:val="24"/>
            <w:lang w:eastAsia="en-IN" w:bidi="hi-IN"/>
          </w:rPr>
          <w:t xml:space="preserve">ow leopard landscapes to be protected by </w:t>
        </w:r>
        <w:proofErr w:type="gramStart"/>
        <w:r>
          <w:rPr>
            <w:rFonts w:ascii="Times New Roman" w:eastAsia="Times New Roman" w:hAnsi="Times New Roman" w:cs="Times New Roman"/>
            <w:sz w:val="24"/>
            <w:szCs w:val="24"/>
            <w:lang w:eastAsia="en-IN" w:bidi="hi-IN"/>
          </w:rPr>
          <w:t>2020</w:t>
        </w:r>
      </w:ins>
      <w:ins w:id="23" w:author="Koustubh" w:date="2017-03-04T08:45:00Z">
        <w:r w:rsidR="00D249D2">
          <w:rPr>
            <w:rFonts w:ascii="Times New Roman" w:eastAsia="Times New Roman" w:hAnsi="Times New Roman" w:cs="Times New Roman"/>
            <w:sz w:val="24"/>
            <w:szCs w:val="24"/>
            <w:lang w:eastAsia="en-IN" w:bidi="hi-IN"/>
          </w:rPr>
          <w:t xml:space="preserve"> </w:t>
        </w:r>
      </w:ins>
      <w:ins w:id="24" w:author="Koustubh" w:date="2017-03-04T08:38:00Z">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The protection strategies may vary across or even within each landscape, depending on the local situation analysis</w:t>
        </w:r>
      </w:ins>
      <w:ins w:id="25" w:author="Koustubh" w:date="2017-03-04T08:40:00Z">
        <w:r w:rsidR="00D249D2">
          <w:rPr>
            <w:rFonts w:ascii="Times New Roman" w:eastAsia="Times New Roman" w:hAnsi="Times New Roman" w:cs="Times New Roman"/>
            <w:sz w:val="24"/>
            <w:szCs w:val="24"/>
            <w:lang w:eastAsia="en-IN" w:bidi="hi-IN"/>
          </w:rPr>
          <w:t xml:space="preserve">. </w:t>
        </w:r>
        <w:proofErr w:type="gramStart"/>
        <w:r w:rsidR="00D249D2">
          <w:rPr>
            <w:rFonts w:ascii="Times New Roman" w:eastAsia="Times New Roman" w:hAnsi="Times New Roman" w:cs="Times New Roman"/>
            <w:sz w:val="24"/>
            <w:szCs w:val="24"/>
            <w:lang w:eastAsia="en-IN" w:bidi="hi-IN"/>
          </w:rPr>
          <w:t>Ultimately</w:t>
        </w:r>
        <w:proofErr w:type="gramEnd"/>
        <w:r w:rsidR="00D249D2">
          <w:rPr>
            <w:rFonts w:ascii="Times New Roman" w:eastAsia="Times New Roman" w:hAnsi="Times New Roman" w:cs="Times New Roman"/>
            <w:sz w:val="24"/>
            <w:szCs w:val="24"/>
            <w:lang w:eastAsia="en-IN" w:bidi="hi-IN"/>
          </w:rPr>
          <w:t xml:space="preserve"> all snow leopard conservation models aim at</w:t>
        </w:r>
      </w:ins>
      <w:ins w:id="26"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27" w:author="Koustubh" w:date="2017-03-04T08:38:00Z">
        <w:r>
          <w:rPr>
            <w:rFonts w:ascii="Times New Roman" w:eastAsia="Times New Roman" w:hAnsi="Times New Roman" w:cs="Times New Roman"/>
            <w:sz w:val="24"/>
            <w:szCs w:val="24"/>
            <w:lang w:eastAsia="en-IN" w:bidi="hi-IN"/>
          </w:rPr>
          <w:t xml:space="preserve">. </w:t>
        </w:r>
      </w:ins>
      <w:ins w:id="28"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29"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30"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 </w:t>
        </w:r>
      </w:ins>
      <w:ins w:id="31" w:author="Koustubh" w:date="2017-03-04T08:44:00Z">
        <w:r w:rsidR="00D249D2">
          <w:rPr>
            <w:rFonts w:ascii="Times New Roman" w:eastAsia="Times New Roman" w:hAnsi="Times New Roman" w:cs="Times New Roman"/>
            <w:sz w:val="24"/>
            <w:szCs w:val="24"/>
            <w:lang w:eastAsia="en-IN" w:bidi="hi-IN"/>
          </w:rPr>
          <w:t>F</w:t>
        </w:r>
      </w:ins>
      <w:ins w:id="32" w:author="Koustubh" w:date="2017-03-04T08:34:00Z">
        <w:r>
          <w:rPr>
            <w:rFonts w:ascii="Times New Roman" w:eastAsia="Times New Roman" w:hAnsi="Times New Roman" w:cs="Times New Roman"/>
            <w:sz w:val="24"/>
            <w:szCs w:val="24"/>
            <w:lang w:eastAsia="en-IN" w:bidi="hi-IN"/>
          </w:rPr>
          <w:t xml:space="preserve">ew studies provide comparison between </w:t>
        </w:r>
      </w:ins>
      <w:ins w:id="33" w:author="Koustubh" w:date="2017-03-04T08:35:00Z">
        <w:r>
          <w:rPr>
            <w:rFonts w:ascii="Times New Roman" w:eastAsia="Times New Roman" w:hAnsi="Times New Roman" w:cs="Times New Roman"/>
            <w:sz w:val="24"/>
            <w:szCs w:val="24"/>
            <w:lang w:eastAsia="en-IN" w:bidi="hi-IN"/>
          </w:rPr>
          <w:t>the impact</w:t>
        </w:r>
      </w:ins>
      <w:ins w:id="34" w:author="Koustubh" w:date="2017-03-04T08:52:00Z">
        <w:r w:rsidR="006B4F87">
          <w:rPr>
            <w:rFonts w:ascii="Times New Roman" w:eastAsia="Times New Roman" w:hAnsi="Times New Roman" w:cs="Times New Roman"/>
            <w:sz w:val="24"/>
            <w:szCs w:val="24"/>
            <w:lang w:eastAsia="en-IN" w:bidi="hi-IN"/>
          </w:rPr>
          <w:t>s</w:t>
        </w:r>
      </w:ins>
      <w:ins w:id="35" w:author="Koustubh" w:date="2017-03-04T08:35:00Z">
        <w:r>
          <w:rPr>
            <w:rFonts w:ascii="Times New Roman" w:eastAsia="Times New Roman" w:hAnsi="Times New Roman" w:cs="Times New Roman"/>
            <w:sz w:val="24"/>
            <w:szCs w:val="24"/>
            <w:lang w:eastAsia="en-IN" w:bidi="hi-IN"/>
          </w:rPr>
          <w:t xml:space="preserve"> of </w:t>
        </w:r>
      </w:ins>
      <w:ins w:id="36" w:author="Koustubh" w:date="2017-03-04T08:34:00Z">
        <w:r>
          <w:rPr>
            <w:rFonts w:ascii="Times New Roman" w:eastAsia="Times New Roman" w:hAnsi="Times New Roman" w:cs="Times New Roman"/>
            <w:sz w:val="24"/>
            <w:szCs w:val="24"/>
            <w:lang w:eastAsia="en-IN" w:bidi="hi-IN"/>
          </w:rPr>
          <w:t>different conservati</w:t>
        </w:r>
      </w:ins>
      <w:ins w:id="37" w:author="Koustubh" w:date="2017-03-04T08:35:00Z">
        <w:r>
          <w:rPr>
            <w:rFonts w:ascii="Times New Roman" w:eastAsia="Times New Roman" w:hAnsi="Times New Roman" w:cs="Times New Roman"/>
            <w:sz w:val="24"/>
            <w:szCs w:val="24"/>
            <w:lang w:eastAsia="en-IN" w:bidi="hi-IN"/>
          </w:rPr>
          <w:t>on strategies on snow leopard conservation</w:t>
        </w:r>
      </w:ins>
      <w:ins w:id="38"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39" w:author="Koustubh" w:date="2017-03-04T08:35:00Z">
        <w:r>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9F704A3" w:rsidR="007061AD" w:rsidRDefault="000D2DBC" w:rsidP="007061AD">
      <w:pPr>
        <w:spacing w:after="0" w:line="240" w:lineRule="auto"/>
        <w:rPr>
          <w:ins w:id="40"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41" w:author="Koustubh" w:date="2017-03-04T08:32:00Z">
        <w:r w:rsidR="00255403">
          <w:rPr>
            <w:rFonts w:ascii="Times New Roman" w:eastAsia="Times New Roman" w:hAnsi="Times New Roman" w:cs="Times New Roman"/>
            <w:sz w:val="24"/>
            <w:szCs w:val="24"/>
            <w:lang w:eastAsia="en-IN" w:bidi="hi-IN"/>
          </w:rPr>
          <w:t xml:space="preserve">conservation programs,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42" w:name="OLE_LINK1"/>
      <w:bookmarkStart w:id="43"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w:t>
      </w:r>
      <w:ins w:id="44" w:author="Koustubh" w:date="2017-03-04T08:53:00Z">
        <w:r w:rsidR="006B4F87">
          <w:rPr>
            <w:rFonts w:ascii="Times New Roman" w:eastAsia="Times New Roman" w:hAnsi="Times New Roman" w:cs="Times New Roman"/>
            <w:sz w:val="24"/>
            <w:szCs w:val="24"/>
            <w:lang w:eastAsia="en-IN" w:bidi="hi-IN"/>
          </w:rPr>
          <w:t xml:space="preserve">(and density) </w:t>
        </w:r>
      </w:ins>
      <w:r w:rsidR="00E67277">
        <w:rPr>
          <w:rFonts w:ascii="Times New Roman" w:eastAsia="Times New Roman" w:hAnsi="Times New Roman" w:cs="Times New Roman"/>
          <w:sz w:val="24"/>
          <w:szCs w:val="24"/>
          <w:lang w:eastAsia="en-IN" w:bidi="hi-IN"/>
        </w:rPr>
        <w:t>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42"/>
      <w:bookmarkEnd w:id="43"/>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We also compare the densities between the three study areas using information theoretic approach</w:t>
      </w:r>
      <w:ins w:id="45" w:author="Koustubh" w:date="2017-03-04T08:32:00Z">
        <w:r w:rsidR="00255403">
          <w:rPr>
            <w:rFonts w:ascii="Times New Roman" w:eastAsia="Times New Roman" w:hAnsi="Times New Roman" w:cs="Times New Roman"/>
            <w:sz w:val="24"/>
            <w:szCs w:val="24"/>
            <w:lang w:eastAsia="en-IN" w:bidi="hi-IN"/>
          </w:rPr>
          <w:t xml:space="preserve"> that represent different </w:t>
        </w:r>
      </w:ins>
      <w:ins w:id="46" w:author="Koustubh" w:date="2017-03-04T08:33:00Z">
        <w:r w:rsidR="00255403">
          <w:rPr>
            <w:rFonts w:ascii="Times New Roman" w:eastAsia="Times New Roman" w:hAnsi="Times New Roman" w:cs="Times New Roman"/>
            <w:sz w:val="24"/>
            <w:szCs w:val="24"/>
            <w:lang w:eastAsia="en-IN" w:bidi="hi-IN"/>
          </w:rPr>
          <w:t xml:space="preserve">levels of </w:t>
        </w:r>
      </w:ins>
      <w:ins w:id="47" w:author="Koustubh" w:date="2017-03-04T08:32:00Z">
        <w:r w:rsidR="00255403">
          <w:rPr>
            <w:rFonts w:ascii="Times New Roman" w:eastAsia="Times New Roman" w:hAnsi="Times New Roman" w:cs="Times New Roman"/>
            <w:sz w:val="24"/>
            <w:szCs w:val="24"/>
            <w:lang w:eastAsia="en-IN" w:bidi="hi-IN"/>
          </w:rPr>
          <w:t>conservation</w:t>
        </w:r>
      </w:ins>
      <w:ins w:id="48" w:author="Koustubh" w:date="2017-03-04T08:33:00Z">
        <w:r w:rsidR="00255403">
          <w:rPr>
            <w:rFonts w:ascii="Times New Roman" w:eastAsia="Times New Roman" w:hAnsi="Times New Roman" w:cs="Times New Roman"/>
            <w:sz w:val="24"/>
            <w:szCs w:val="24"/>
            <w:lang w:eastAsia="en-IN" w:bidi="hi-IN"/>
          </w:rPr>
          <w:t xml:space="preserve"> approaches</w:t>
        </w:r>
      </w:ins>
      <w:r w:rsidR="00D6374E">
        <w:rPr>
          <w:rFonts w:ascii="Times New Roman" w:eastAsia="Times New Roman" w:hAnsi="Times New Roman" w:cs="Times New Roman"/>
          <w:sz w:val="24"/>
          <w:szCs w:val="24"/>
          <w:lang w:eastAsia="en-IN" w:bidi="hi-IN"/>
        </w:rPr>
        <w:t xml:space="preserve">. </w:t>
      </w:r>
      <w:ins w:id="49" w:author="Koustubh" w:date="2017-03-04T08:53:00Z">
        <w:r w:rsidR="006B4F87">
          <w:rPr>
            <w:rFonts w:ascii="Times New Roman" w:eastAsia="Times New Roman" w:hAnsi="Times New Roman" w:cs="Times New Roman"/>
            <w:sz w:val="24"/>
            <w:szCs w:val="24"/>
            <w:lang w:eastAsia="en-IN" w:bidi="hi-IN"/>
          </w:rPr>
          <w:t>In addition to informing our ecological understanding, t</w:t>
        </w:r>
      </w:ins>
      <w:del w:id="50" w:author="Koustubh" w:date="2017-03-04T08:53:00Z">
        <w:r w:rsidR="00E67277" w:rsidDel="006B4F87">
          <w:rPr>
            <w:rFonts w:ascii="Times New Roman" w:eastAsia="Times New Roman" w:hAnsi="Times New Roman" w:cs="Times New Roman"/>
            <w:sz w:val="24"/>
            <w:szCs w:val="24"/>
            <w:lang w:eastAsia="en-IN" w:bidi="hi-IN"/>
          </w:rPr>
          <w:delText>T</w:delText>
        </w:r>
      </w:del>
      <w:r w:rsidR="00E67277">
        <w:rPr>
          <w:rFonts w:ascii="Times New Roman" w:eastAsia="Times New Roman" w:hAnsi="Times New Roman" w:cs="Times New Roman"/>
          <w:sz w:val="24"/>
          <w:szCs w:val="24"/>
          <w:lang w:eastAsia="en-IN" w:bidi="hi-IN"/>
        </w:rPr>
        <w:t xml:space="preserve">he results provide </w:t>
      </w:r>
      <w:r>
        <w:rPr>
          <w:rFonts w:ascii="Times New Roman" w:eastAsia="Times New Roman" w:hAnsi="Times New Roman" w:cs="Times New Roman"/>
          <w:sz w:val="24"/>
          <w:szCs w:val="24"/>
          <w:lang w:eastAsia="en-IN" w:bidi="hi-IN"/>
        </w:rPr>
        <w:t xml:space="preserve">a </w:t>
      </w:r>
      <w:r w:rsidR="00E67277">
        <w:rPr>
          <w:rFonts w:ascii="Times New Roman" w:eastAsia="Times New Roman" w:hAnsi="Times New Roman" w:cs="Times New Roman"/>
          <w:sz w:val="24"/>
          <w:szCs w:val="24"/>
          <w:lang w:eastAsia="en-IN" w:bidi="hi-IN"/>
        </w:rPr>
        <w:t xml:space="preserve">set of </w:t>
      </w:r>
      <w:r>
        <w:rPr>
          <w:rFonts w:ascii="Times New Roman" w:eastAsia="Times New Roman" w:hAnsi="Times New Roman" w:cs="Times New Roman"/>
          <w:sz w:val="24"/>
          <w:szCs w:val="24"/>
          <w:lang w:eastAsia="en-IN" w:bidi="hi-IN"/>
        </w:rPr>
        <w:t>general guideline</w:t>
      </w:r>
      <w:r w:rsidR="00E67277">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for</w:t>
      </w:r>
      <w:r w:rsidR="00143BBC">
        <w:rPr>
          <w:rFonts w:ascii="Times New Roman" w:eastAsia="Times New Roman" w:hAnsi="Times New Roman" w:cs="Times New Roman"/>
          <w:sz w:val="24"/>
          <w:szCs w:val="24"/>
          <w:lang w:eastAsia="en-IN" w:bidi="hi-IN"/>
        </w:rPr>
        <w:t xml:space="preserve"> </w:t>
      </w:r>
      <w:r w:rsidR="00E67277">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 xml:space="preserve">analysis of snow leopard populations in mountain habitats. </w:t>
      </w:r>
      <w:ins w:id="51"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4DE91F1B" w14:textId="7479CB29" w:rsidR="007061AD" w:rsidRPr="00FC1318" w:rsidRDefault="007061AD" w:rsidP="007061AD">
      <w:pPr>
        <w:pStyle w:val="ListParagraph"/>
        <w:numPr>
          <w:ilvl w:val="0"/>
          <w:numId w:val="8"/>
        </w:numPr>
        <w:spacing w:after="0" w:line="240" w:lineRule="auto"/>
        <w:rPr>
          <w:ins w:id="52" w:author="Koustubh" w:date="2017-03-04T08:25:00Z"/>
          <w:rFonts w:ascii="Times New Roman" w:eastAsia="Times New Roman" w:hAnsi="Times New Roman" w:cs="Times New Roman"/>
          <w:sz w:val="24"/>
          <w:szCs w:val="24"/>
          <w:lang w:eastAsia="en-IN" w:bidi="hi-IN"/>
        </w:rPr>
      </w:pPr>
      <w:ins w:id="53"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54" w:author="Koustubh" w:date="2017-03-04T08:54:00Z">
        <w:r w:rsidR="006B4F87">
          <w:rPr>
            <w:rFonts w:ascii="Times New Roman" w:eastAsia="Times New Roman" w:hAnsi="Times New Roman" w:cs="Times New Roman"/>
            <w:sz w:val="24"/>
            <w:szCs w:val="24"/>
            <w:lang w:eastAsia="en-IN" w:bidi="hi-IN"/>
          </w:rPr>
          <w:t xml:space="preserve">and across </w:t>
        </w:r>
      </w:ins>
      <w:ins w:id="55"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p>
    <w:p w14:paraId="035B3936" w14:textId="625FAF6E" w:rsidR="007061AD" w:rsidRDefault="007061AD" w:rsidP="007061AD">
      <w:pPr>
        <w:pStyle w:val="ListParagraph"/>
        <w:numPr>
          <w:ilvl w:val="0"/>
          <w:numId w:val="8"/>
        </w:numPr>
        <w:spacing w:after="0" w:line="240" w:lineRule="auto"/>
        <w:rPr>
          <w:ins w:id="56" w:author="Koustubh" w:date="2017-03-04T08:25:00Z"/>
          <w:rFonts w:ascii="Times New Roman" w:eastAsia="Times New Roman" w:hAnsi="Times New Roman" w:cs="Times New Roman"/>
          <w:sz w:val="24"/>
          <w:szCs w:val="24"/>
          <w:lang w:eastAsia="en-IN" w:bidi="hi-IN"/>
        </w:rPr>
      </w:pPr>
      <w:ins w:id="57" w:author="Koustubh" w:date="2017-03-04T08:27:00Z">
        <w:r>
          <w:rPr>
            <w:rFonts w:ascii="Times New Roman" w:eastAsia="Times New Roman" w:hAnsi="Times New Roman" w:cs="Times New Roman"/>
            <w:sz w:val="24"/>
            <w:szCs w:val="24"/>
            <w:lang w:eastAsia="en-IN" w:bidi="hi-IN"/>
          </w:rPr>
          <w:t xml:space="preserve">Whether </w:t>
        </w:r>
      </w:ins>
      <w:ins w:id="58" w:author="Koustubh" w:date="2017-03-04T08:54:00Z">
        <w:r w:rsidR="006B4F87">
          <w:rPr>
            <w:rFonts w:ascii="Times New Roman" w:eastAsia="Times New Roman" w:hAnsi="Times New Roman" w:cs="Times New Roman"/>
            <w:sz w:val="24"/>
            <w:szCs w:val="24"/>
            <w:lang w:eastAsia="en-IN" w:bidi="hi-IN"/>
          </w:rPr>
          <w:t xml:space="preserve">different </w:t>
        </w:r>
      </w:ins>
      <w:ins w:id="59" w:author="Koustubh" w:date="2017-03-04T08:25:00Z">
        <w:r w:rsidRPr="00FC1318">
          <w:rPr>
            <w:rFonts w:ascii="Times New Roman" w:eastAsia="Times New Roman" w:hAnsi="Times New Roman" w:cs="Times New Roman"/>
            <w:sz w:val="24"/>
            <w:szCs w:val="24"/>
            <w:lang w:eastAsia="en-IN" w:bidi="hi-IN"/>
          </w:rPr>
          <w:t xml:space="preserve">camera traps have </w:t>
        </w:r>
      </w:ins>
      <w:ins w:id="60" w:author="Koustubh" w:date="2017-03-04T08:54:00Z">
        <w:r w:rsidR="006B4F87">
          <w:rPr>
            <w:rFonts w:ascii="Times New Roman" w:eastAsia="Times New Roman" w:hAnsi="Times New Roman" w:cs="Times New Roman"/>
            <w:sz w:val="24"/>
            <w:szCs w:val="24"/>
            <w:lang w:eastAsia="en-IN" w:bidi="hi-IN"/>
          </w:rPr>
          <w:t xml:space="preserve">variable </w:t>
        </w:r>
      </w:ins>
      <w:ins w:id="61" w:author="Koustubh" w:date="2017-03-04T08:25:00Z">
        <w:r w:rsidRPr="00FC1318">
          <w:rPr>
            <w:rFonts w:ascii="Times New Roman" w:eastAsia="Times New Roman" w:hAnsi="Times New Roman" w:cs="Times New Roman"/>
            <w:sz w:val="24"/>
            <w:szCs w:val="24"/>
            <w:lang w:eastAsia="en-IN" w:bidi="hi-IN"/>
          </w:rPr>
          <w:t>trap rate</w:t>
        </w:r>
      </w:ins>
      <w:ins w:id="62" w:author="Koustubh" w:date="2017-03-04T08:55:00Z">
        <w:r w:rsidR="006B4F87">
          <w:rPr>
            <w:rFonts w:ascii="Times New Roman" w:eastAsia="Times New Roman" w:hAnsi="Times New Roman" w:cs="Times New Roman"/>
            <w:sz w:val="24"/>
            <w:szCs w:val="24"/>
            <w:lang w:eastAsia="en-IN" w:bidi="hi-IN"/>
          </w:rPr>
          <w:t>s</w:t>
        </w:r>
      </w:ins>
      <w:ins w:id="63"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64" w:author="Koustubh" w:date="2017-03-04T08:55:00Z">
        <w:r w:rsidR="006B4F87">
          <w:rPr>
            <w:rFonts w:ascii="Times New Roman" w:eastAsia="Times New Roman" w:hAnsi="Times New Roman" w:cs="Times New Roman"/>
            <w:sz w:val="24"/>
            <w:szCs w:val="24"/>
            <w:lang w:eastAsia="en-IN" w:bidi="hi-IN"/>
          </w:rPr>
          <w:t>(e.g.</w:t>
        </w:r>
      </w:ins>
      <w:ins w:id="65" w:author="Koustubh" w:date="2017-03-04T08:27:00Z">
        <w:r w:rsidR="00255403">
          <w:rPr>
            <w:rFonts w:ascii="Times New Roman" w:eastAsia="Times New Roman" w:hAnsi="Times New Roman" w:cs="Times New Roman"/>
            <w:sz w:val="24"/>
            <w:szCs w:val="24"/>
            <w:lang w:eastAsia="en-IN" w:bidi="hi-IN"/>
          </w:rPr>
          <w:t xml:space="preserve"> presence of </w:t>
        </w:r>
      </w:ins>
      <w:ins w:id="66" w:author="Koustubh" w:date="2017-03-04T08:28:00Z">
        <w:r w:rsidR="00255403">
          <w:rPr>
            <w:rFonts w:ascii="Times New Roman" w:eastAsia="Times New Roman" w:hAnsi="Times New Roman" w:cs="Times New Roman"/>
            <w:sz w:val="24"/>
            <w:szCs w:val="24"/>
            <w:lang w:eastAsia="en-IN" w:bidi="hi-IN"/>
          </w:rPr>
          <w:t>water bodies and topographic features</w:t>
        </w:r>
      </w:ins>
      <w:ins w:id="67" w:author="Koustubh" w:date="2017-03-04T08:55:00Z">
        <w:r w:rsidR="006B4F87">
          <w:rPr>
            <w:rFonts w:ascii="Times New Roman" w:eastAsia="Times New Roman" w:hAnsi="Times New Roman" w:cs="Times New Roman"/>
            <w:sz w:val="24"/>
            <w:szCs w:val="24"/>
            <w:lang w:eastAsia="en-IN" w:bidi="hi-IN"/>
          </w:rPr>
          <w:t>)</w:t>
        </w:r>
      </w:ins>
      <w:ins w:id="68" w:author="Koustubh" w:date="2017-03-04T08:25:00Z">
        <w:r w:rsidRPr="00FC1318">
          <w:rPr>
            <w:rFonts w:ascii="Times New Roman" w:eastAsia="Times New Roman" w:hAnsi="Times New Roman" w:cs="Times New Roman"/>
            <w:sz w:val="24"/>
            <w:szCs w:val="24"/>
            <w:lang w:eastAsia="en-IN" w:bidi="hi-IN"/>
          </w:rPr>
          <w:t xml:space="preserve">, and how </w:t>
        </w:r>
      </w:ins>
      <w:ins w:id="69" w:author="Koustubh" w:date="2017-03-04T08:29:00Z">
        <w:r w:rsidR="00255403">
          <w:rPr>
            <w:rFonts w:ascii="Times New Roman" w:eastAsia="Times New Roman" w:hAnsi="Times New Roman" w:cs="Times New Roman"/>
            <w:sz w:val="24"/>
            <w:szCs w:val="24"/>
            <w:lang w:eastAsia="en-IN" w:bidi="hi-IN"/>
          </w:rPr>
          <w:t xml:space="preserve">these </w:t>
        </w:r>
      </w:ins>
      <w:proofErr w:type="gramStart"/>
      <w:ins w:id="70" w:author="Koustubh" w:date="2017-03-04T08:25:00Z">
        <w:r w:rsidRPr="00FC1318">
          <w:rPr>
            <w:rFonts w:ascii="Times New Roman" w:eastAsia="Times New Roman" w:hAnsi="Times New Roman" w:cs="Times New Roman"/>
            <w:sz w:val="24"/>
            <w:szCs w:val="24"/>
            <w:lang w:eastAsia="en-IN" w:bidi="hi-IN"/>
          </w:rPr>
          <w:t>micro-habitat</w:t>
        </w:r>
      </w:ins>
      <w:proofErr w:type="gramEnd"/>
      <w:ins w:id="71" w:author="Koustubh" w:date="2017-03-04T08:28:00Z">
        <w:r w:rsidR="00255403">
          <w:rPr>
            <w:rFonts w:ascii="Times New Roman" w:eastAsia="Times New Roman" w:hAnsi="Times New Roman" w:cs="Times New Roman"/>
            <w:sz w:val="24"/>
            <w:szCs w:val="24"/>
            <w:lang w:eastAsia="en-IN" w:bidi="hi-IN"/>
          </w:rPr>
          <w:t xml:space="preserve"> specific responses</w:t>
        </w:r>
      </w:ins>
      <w:ins w:id="72" w:author="Koustubh" w:date="2017-03-04T08:25:00Z">
        <w:r w:rsidRPr="00FC1318">
          <w:rPr>
            <w:rFonts w:ascii="Times New Roman" w:eastAsia="Times New Roman" w:hAnsi="Times New Roman" w:cs="Times New Roman"/>
            <w:sz w:val="24"/>
            <w:szCs w:val="24"/>
            <w:lang w:eastAsia="en-IN" w:bidi="hi-IN"/>
          </w:rPr>
          <w:t xml:space="preserve"> </w:t>
        </w:r>
      </w:ins>
      <w:ins w:id="73" w:author="Koustubh" w:date="2017-03-04T08:27:00Z">
        <w:r>
          <w:rPr>
            <w:rFonts w:ascii="Times New Roman" w:eastAsia="Times New Roman" w:hAnsi="Times New Roman" w:cs="Times New Roman"/>
            <w:sz w:val="24"/>
            <w:szCs w:val="24"/>
            <w:lang w:eastAsia="en-IN" w:bidi="hi-IN"/>
          </w:rPr>
          <w:t xml:space="preserve">affect results </w:t>
        </w:r>
      </w:ins>
      <w:ins w:id="74"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1DFD5351" w:rsidR="007061AD" w:rsidRDefault="007061AD" w:rsidP="007061AD">
      <w:pPr>
        <w:pStyle w:val="ListParagraph"/>
        <w:numPr>
          <w:ilvl w:val="0"/>
          <w:numId w:val="8"/>
        </w:numPr>
        <w:spacing w:after="0" w:line="240" w:lineRule="auto"/>
        <w:rPr>
          <w:ins w:id="75" w:author="Koustubh" w:date="2017-03-04T08:25:00Z"/>
          <w:rFonts w:ascii="Times New Roman" w:eastAsia="Times New Roman" w:hAnsi="Times New Roman" w:cs="Times New Roman"/>
          <w:sz w:val="24"/>
          <w:szCs w:val="24"/>
          <w:lang w:eastAsia="en-IN" w:bidi="hi-IN"/>
        </w:rPr>
      </w:pPr>
      <w:ins w:id="76"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77" w:author="Koustubh" w:date="2017-03-04T08:30:00Z">
        <w:r w:rsidR="00255403">
          <w:rPr>
            <w:rFonts w:ascii="Times New Roman" w:eastAsia="Times New Roman" w:hAnsi="Times New Roman" w:cs="Times New Roman"/>
            <w:sz w:val="24"/>
            <w:szCs w:val="24"/>
            <w:lang w:eastAsia="en-IN" w:bidi="hi-IN"/>
          </w:rPr>
          <w:t xml:space="preserve">influence </w:t>
        </w:r>
      </w:ins>
      <w:ins w:id="78"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79"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80" w:author="Koustubh" w:date="2017-03-04T08:25:00Z">
        <w:r>
          <w:rPr>
            <w:rFonts w:ascii="Times New Roman" w:eastAsia="Times New Roman" w:hAnsi="Times New Roman" w:cs="Times New Roman"/>
            <w:sz w:val="24"/>
            <w:szCs w:val="24"/>
            <w:lang w:eastAsia="en-IN" w:bidi="hi-IN"/>
          </w:rPr>
          <w:t xml:space="preserve">density </w:t>
        </w:r>
        <w:proofErr w:type="gramStart"/>
        <w:r>
          <w:rPr>
            <w:rFonts w:ascii="Times New Roman" w:eastAsia="Times New Roman" w:hAnsi="Times New Roman" w:cs="Times New Roman"/>
            <w:sz w:val="24"/>
            <w:szCs w:val="24"/>
            <w:lang w:eastAsia="en-IN" w:bidi="hi-IN"/>
          </w:rPr>
          <w:t>estimates.</w:t>
        </w:r>
        <w:proofErr w:type="gramEnd"/>
      </w:ins>
    </w:p>
    <w:p w14:paraId="4069F3A7" w14:textId="42EC5F8F" w:rsidR="007061AD" w:rsidRPr="00FC1318" w:rsidRDefault="007061AD" w:rsidP="007061AD">
      <w:pPr>
        <w:pStyle w:val="ListParagraph"/>
        <w:numPr>
          <w:ilvl w:val="0"/>
          <w:numId w:val="8"/>
        </w:numPr>
        <w:spacing w:after="0" w:line="240" w:lineRule="auto"/>
        <w:rPr>
          <w:ins w:id="81" w:author="Koustubh" w:date="2017-03-04T08:25:00Z"/>
          <w:rFonts w:ascii="Times New Roman" w:eastAsia="Times New Roman" w:hAnsi="Times New Roman" w:cs="Times New Roman"/>
          <w:sz w:val="24"/>
          <w:szCs w:val="24"/>
          <w:lang w:eastAsia="en-IN" w:bidi="hi-IN"/>
        </w:rPr>
      </w:pPr>
      <w:ins w:id="82" w:author="Koustubh" w:date="2017-03-04T08:25:00Z">
        <w:r>
          <w:rPr>
            <w:rFonts w:ascii="Times New Roman" w:eastAsia="Times New Roman" w:hAnsi="Times New Roman" w:cs="Times New Roman"/>
            <w:sz w:val="24"/>
            <w:szCs w:val="24"/>
            <w:lang w:eastAsia="en-IN" w:bidi="hi-IN"/>
          </w:rPr>
          <w:lastRenderedPageBreak/>
          <w:t xml:space="preserve">Whether the </w:t>
        </w:r>
      </w:ins>
      <w:ins w:id="83" w:author="Koustubh" w:date="2017-03-04T08:31:00Z">
        <w:r w:rsidR="00255403">
          <w:rPr>
            <w:rFonts w:ascii="Times New Roman" w:eastAsia="Times New Roman" w:hAnsi="Times New Roman" w:cs="Times New Roman"/>
            <w:sz w:val="24"/>
            <w:szCs w:val="24"/>
            <w:lang w:eastAsia="en-IN" w:bidi="hi-IN"/>
          </w:rPr>
          <w:t xml:space="preserve">snow leopard </w:t>
        </w:r>
      </w:ins>
      <w:ins w:id="84" w:author="Koustubh" w:date="2017-03-04T08:25:00Z">
        <w:r>
          <w:rPr>
            <w:rFonts w:ascii="Times New Roman" w:eastAsia="Times New Roman" w:hAnsi="Times New Roman" w:cs="Times New Roman"/>
            <w:sz w:val="24"/>
            <w:szCs w:val="24"/>
            <w:lang w:eastAsia="en-IN" w:bidi="hi-IN"/>
          </w:rPr>
          <w:t>densities vary between a protected, partially protected and unprotected study area</w:t>
        </w:r>
      </w:ins>
      <w:ins w:id="85" w:author="Koustubh" w:date="2017-03-04T08:56:00Z">
        <w:r w:rsidR="00CE25D2" w:rsidRPr="00CE25D2">
          <w:rPr>
            <w:rFonts w:ascii="Times New Roman" w:eastAsia="Times New Roman" w:hAnsi="Times New Roman" w:cs="Times New Roman"/>
            <w:sz w:val="24"/>
            <w:szCs w:val="24"/>
            <w:lang w:eastAsia="en-IN" w:bidi="hi-IN"/>
          </w:rPr>
          <w:t xml:space="preserve"> </w:t>
        </w:r>
        <w:r w:rsidR="00CE25D2">
          <w:rPr>
            <w:rFonts w:ascii="Times New Roman" w:eastAsia="Times New Roman" w:hAnsi="Times New Roman" w:cs="Times New Roman"/>
            <w:sz w:val="24"/>
            <w:szCs w:val="24"/>
            <w:lang w:eastAsia="en-IN" w:bidi="hi-IN"/>
          </w:rPr>
          <w:t>within South Gobi, where each of them implements different conservation models</w:t>
        </w:r>
      </w:ins>
      <w:ins w:id="86" w:author="Koustubh" w:date="2017-03-04T08:25:00Z">
        <w:r>
          <w:rPr>
            <w:rFonts w:ascii="Times New Roman" w:eastAsia="Times New Roman" w:hAnsi="Times New Roman" w:cs="Times New Roman"/>
            <w:sz w:val="24"/>
            <w:szCs w:val="24"/>
            <w:lang w:eastAsia="en-IN" w:bidi="hi-IN"/>
          </w:rPr>
          <w:t>.</w:t>
        </w:r>
      </w:ins>
    </w:p>
    <w:p w14:paraId="0CD77C03" w14:textId="77777777" w:rsidR="007061AD" w:rsidRPr="00CF18F4" w:rsidRDefault="007061AD" w:rsidP="00CF18F4">
      <w:pPr>
        <w:spacing w:after="0" w:line="240" w:lineRule="auto"/>
        <w:rPr>
          <w:rFonts w:ascii="Times New Roman" w:eastAsia="Times New Roman" w:hAnsi="Times New Roman" w:cs="Times New Roman"/>
          <w:sz w:val="24"/>
          <w:szCs w:val="24"/>
          <w:lang w:eastAsia="en-IN" w:bidi="hi-IN"/>
        </w:rPr>
      </w:pPr>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3C416910"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at least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sites for installing camera traps in the 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79805943"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r w:rsidR="004D46CF">
        <w:rPr>
          <w:rFonts w:ascii="Times New Roman" w:eastAsia="Times New Roman" w:hAnsi="Times New Roman" w:cs="Times New Roman"/>
          <w:sz w:val="24"/>
          <w:szCs w:val="24"/>
          <w:lang w:eastAsia="en-IN" w:bidi="hi-IN"/>
        </w:rPr>
        <w:t>99</w:t>
      </w:r>
      <w:r>
        <w:rPr>
          <w:rFonts w:ascii="Times New Roman" w:eastAsia="Times New Roman" w:hAnsi="Times New Roman" w:cs="Times New Roman"/>
          <w:sz w:val="24"/>
          <w:szCs w:val="24"/>
          <w:lang w:eastAsia="en-IN" w:bidi="hi-IN"/>
        </w:rPr>
        <w:t xml:space="preserve">, </w:t>
      </w:r>
      <w:r w:rsidR="00F046AE">
        <w:rPr>
          <w:rFonts w:ascii="Times New Roman" w:eastAsia="Times New Roman" w:hAnsi="Times New Roman" w:cs="Times New Roman"/>
          <w:sz w:val="24"/>
          <w:szCs w:val="24"/>
          <w:lang w:eastAsia="en-IN" w:bidi="hi-IN"/>
        </w:rPr>
        <w:t>54</w:t>
      </w:r>
      <w:r>
        <w:rPr>
          <w:rFonts w:ascii="Times New Roman" w:eastAsia="Times New Roman" w:hAnsi="Times New Roman" w:cs="Times New Roman"/>
          <w:sz w:val="24"/>
          <w:szCs w:val="24"/>
          <w:lang w:eastAsia="en-IN" w:bidi="hi-IN"/>
        </w:rPr>
        <w:t xml:space="preserve"> 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w:t>
      </w:r>
      <w:r w:rsidR="004D46CF">
        <w:rPr>
          <w:rFonts w:ascii="Times New Roman" w:eastAsia="Times New Roman" w:hAnsi="Times New Roman" w:cs="Times New Roman"/>
          <w:sz w:val="24"/>
          <w:szCs w:val="24"/>
          <w:lang w:eastAsia="en-IN" w:bidi="hi-IN"/>
        </w:rPr>
        <w:t xml:space="preserve">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partially protected, strictly protected and unprotected sampling areas</w:t>
      </w:r>
      <w:r w:rsidR="004D46CF">
        <w:rPr>
          <w:rFonts w:ascii="Times New Roman" w:eastAsia="Times New Roman" w:hAnsi="Times New Roman" w:cs="Times New Roman"/>
          <w:sz w:val="24"/>
          <w:szCs w:val="24"/>
          <w:lang w:eastAsia="en-IN" w:bidi="hi-IN"/>
        </w:rPr>
        <w:t xml:space="preserve">. Data on cubs following mothers </w:t>
      </w:r>
      <w:proofErr w:type="gramStart"/>
      <w:r w:rsidR="004D46CF">
        <w:rPr>
          <w:rFonts w:ascii="Times New Roman" w:eastAsia="Times New Roman" w:hAnsi="Times New Roman" w:cs="Times New Roman"/>
          <w:sz w:val="24"/>
          <w:szCs w:val="24"/>
          <w:lang w:eastAsia="en-IN" w:bidi="hi-IN"/>
        </w:rPr>
        <w:t>were discarded</w:t>
      </w:r>
      <w:proofErr w:type="gramEnd"/>
      <w:r w:rsidR="004D46CF">
        <w:rPr>
          <w:rFonts w:ascii="Times New Roman" w:eastAsia="Times New Roman" w:hAnsi="Times New Roman" w:cs="Times New Roman"/>
          <w:sz w:val="24"/>
          <w:szCs w:val="24"/>
          <w:lang w:eastAsia="en-IN" w:bidi="hi-IN"/>
        </w:rPr>
        <w:t xml:space="preserve">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w:t>
      </w:r>
      <w:bookmarkStart w:id="87" w:name="_GoBack"/>
      <w:bookmarkEnd w:id="87"/>
      <w:r w:rsidR="0011761F">
        <w:rPr>
          <w:rFonts w:ascii="Times New Roman" w:eastAsia="Times New Roman" w:hAnsi="Times New Roman" w:cs="Times New Roman"/>
          <w:sz w:val="24"/>
          <w:szCs w:val="24"/>
          <w:lang w:eastAsia="en-IN" w:bidi="hi-IN"/>
        </w:rPr>
        <w:t>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r w:rsidR="00FD4303">
        <w:rPr>
          <w:rFonts w:ascii="Times New Roman" w:eastAsia="Times New Roman" w:hAnsi="Times New Roman" w:cs="Times New Roman"/>
          <w:sz w:val="24"/>
          <w:szCs w:val="24"/>
          <w:lang w:eastAsia="en-IN" w:bidi="hi-IN"/>
        </w:rPr>
        <w:t xml:space="preserve">were able to consider the entire sampling as a single occasion and session.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w:t>
      </w:r>
      <w:proofErr w:type="spellStart"/>
      <w:r w:rsidR="00EA72C7">
        <w:rPr>
          <w:rFonts w:ascii="Times New Roman" w:eastAsia="Times New Roman" w:hAnsi="Times New Roman" w:cs="Times New Roman"/>
          <w:sz w:val="24"/>
          <w:szCs w:val="24"/>
          <w:lang w:eastAsia="en-IN" w:bidi="hi-IN"/>
        </w:rPr>
        <w:t>frequentist</w:t>
      </w:r>
      <w:proofErr w:type="spellEnd"/>
      <w:r w:rsidR="00EA72C7">
        <w:rPr>
          <w:rFonts w:ascii="Times New Roman" w:eastAsia="Times New Roman" w:hAnsi="Times New Roman" w:cs="Times New Roman"/>
          <w:sz w:val="24"/>
          <w:szCs w:val="24"/>
          <w:lang w:eastAsia="en-IN" w:bidi="hi-IN"/>
        </w:rPr>
        <w: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02A0BF15"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to select between models and investigate whether 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in 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443F9E7F" w:rsidR="00A746E7" w:rsidRDefault="007C4344" w:rsidP="00A746E7">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Having fitted such a </w:t>
      </w:r>
      <w:proofErr w:type="gramStart"/>
      <w:r>
        <w:rPr>
          <w:rFonts w:ascii="Times New Roman" w:eastAsia="Times New Roman" w:hAnsi="Times New Roman" w:cs="Times New Roman"/>
          <w:sz w:val="24"/>
          <w:szCs w:val="24"/>
          <w:lang w:eastAsia="en-IN" w:bidi="hi-IN"/>
        </w:rPr>
        <w:t>model</w:t>
      </w:r>
      <w:proofErr w:type="gramEnd"/>
      <w:r>
        <w:rPr>
          <w:rFonts w:ascii="Times New Roman" w:eastAsia="Times New Roman" w:hAnsi="Times New Roman" w:cs="Times New Roman"/>
          <w:sz w:val="24"/>
          <w:szCs w:val="24"/>
          <w:lang w:eastAsia="en-IN" w:bidi="hi-IN"/>
        </w:rPr>
        <w:t xml:space="preserve"> it is possible to find the estimated least-cost path between any points in the survey region. 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 xml:space="preserve">). </w:t>
      </w:r>
    </w:p>
    <w:p w14:paraId="28544EF2" w14:textId="08E4597B"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w:t>
      </w:r>
      <w:r w:rsidR="004A4513">
        <w:rPr>
          <w:rFonts w:ascii="Times New Roman" w:eastAsia="Times New Roman" w:hAnsi="Times New Roman" w:cs="Times New Roman"/>
          <w:sz w:val="24"/>
          <w:szCs w:val="24"/>
          <w:lang w:eastAsia="en-IN" w:bidi="hi-IN"/>
        </w:rPr>
        <w:t xml:space="preserve">too </w:t>
      </w:r>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 xml:space="preserve">Both topography and presence of waterholes 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88"/>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88"/>
        <m:r>
          <m:rPr>
            <m:sty m:val="p"/>
          </m:rPr>
          <w:rPr>
            <w:rStyle w:val="CommentReference"/>
          </w:rPr>
          <w:commentReference w:id="88"/>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their effect was marginal on the unprotected study area. </w:t>
      </w:r>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18323F0"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r>
        <w:rPr>
          <w:rFonts w:ascii="Times New Roman" w:eastAsia="Times New Roman" w:hAnsi="Times New Roman" w:cs="Times New Roman"/>
          <w:sz w:val="24"/>
          <w:szCs w:val="24"/>
          <w:lang w:eastAsia="en-IN" w:bidi="hi-IN"/>
        </w:rPr>
        <w:t>10% and 28</w:t>
      </w:r>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0EAB79EF"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Mean s</w:t>
      </w:r>
      <w:r w:rsidR="009B0772">
        <w:rPr>
          <w:rFonts w:ascii="Times New Roman" w:eastAsia="Times New Roman" w:hAnsi="Times New Roman" w:cs="Times New Roman"/>
          <w:sz w:val="24"/>
          <w:szCs w:val="24"/>
          <w:lang w:eastAsia="en-IN" w:bidi="hi-IN"/>
        </w:rPr>
        <w:t xml:space="preserve">now leopard densities </w:t>
      </w:r>
      <w:r w:rsidR="00084BEB">
        <w:rPr>
          <w:rFonts w:ascii="Times New Roman" w:eastAsia="Times New Roman" w:hAnsi="Times New Roman" w:cs="Times New Roman"/>
          <w:sz w:val="24"/>
          <w:szCs w:val="24"/>
          <w:lang w:eastAsia="en-IN" w:bidi="hi-IN"/>
        </w:rPr>
        <w:t>ranged between 0.</w:t>
      </w:r>
      <w:r w:rsidR="00A4576C">
        <w:rPr>
          <w:rFonts w:ascii="Times New Roman" w:eastAsia="Times New Roman" w:hAnsi="Times New Roman" w:cs="Times New Roman"/>
          <w:sz w:val="24"/>
          <w:szCs w:val="24"/>
          <w:lang w:eastAsia="en-IN" w:bidi="hi-IN"/>
        </w:rPr>
        <w:t>67 (95% CI = 0.59-0.96)</w:t>
      </w:r>
      <w:r w:rsidR="00084BEB">
        <w:rPr>
          <w:rFonts w:ascii="Times New Roman" w:eastAsia="Times New Roman" w:hAnsi="Times New Roman" w:cs="Times New Roman"/>
          <w:sz w:val="24"/>
          <w:szCs w:val="24"/>
          <w:lang w:eastAsia="en-IN" w:bidi="hi-IN"/>
        </w:rPr>
        <w:t xml:space="preserve"> </w:t>
      </w:r>
      <w:r w:rsidR="00C566A6">
        <w:rPr>
          <w:rFonts w:ascii="Times New Roman" w:eastAsia="Times New Roman" w:hAnsi="Times New Roman" w:cs="Times New Roman"/>
          <w:sz w:val="24"/>
          <w:szCs w:val="24"/>
          <w:lang w:eastAsia="en-IN" w:bidi="hi-IN"/>
        </w:rPr>
        <w:t xml:space="preserve">per </w:t>
      </w:r>
      <w:r w:rsidR="00084BEB">
        <w:rPr>
          <w:rFonts w:ascii="Times New Roman" w:eastAsia="Times New Roman" w:hAnsi="Times New Roman" w:cs="Times New Roman"/>
          <w:sz w:val="24"/>
          <w:szCs w:val="24"/>
          <w:lang w:eastAsia="en-IN" w:bidi="hi-IN"/>
        </w:rPr>
        <w:t xml:space="preserve">100 </w:t>
      </w:r>
      <w:r w:rsidR="00084BEB" w:rsidRPr="00A4576C">
        <w:rPr>
          <w:rFonts w:ascii="Times New Roman" w:eastAsia="Times New Roman" w:hAnsi="Times New Roman" w:cs="Times New Roman"/>
          <w:sz w:val="24"/>
          <w:szCs w:val="24"/>
          <w:lang w:eastAsia="en-IN" w:bidi="hi-IN"/>
        </w:rPr>
        <w:t>km</w:t>
      </w:r>
      <w:r w:rsidR="00F9040B" w:rsidRPr="00A4576C">
        <w:rPr>
          <w:rFonts w:ascii="Times New Roman" w:eastAsia="Times New Roman" w:hAnsi="Times New Roman" w:cs="Times New Roman"/>
          <w:sz w:val="24"/>
          <w:szCs w:val="24"/>
          <w:vertAlign w:val="superscript"/>
          <w:lang w:eastAsia="en-IN" w:bidi="hi-IN"/>
        </w:rPr>
        <w:t>2</w:t>
      </w:r>
      <w:r w:rsidR="00084BEB">
        <w:rPr>
          <w:rFonts w:ascii="Times New Roman" w:eastAsia="Times New Roman" w:hAnsi="Times New Roman" w:cs="Times New Roman"/>
          <w:sz w:val="24"/>
          <w:szCs w:val="24"/>
          <w:lang w:eastAsia="en-IN" w:bidi="hi-IN"/>
        </w:rPr>
        <w:t xml:space="preserve"> in the</w:t>
      </w:r>
      <w:r w:rsidR="00C566A6">
        <w:rPr>
          <w:rFonts w:ascii="Times New Roman" w:eastAsia="Times New Roman" w:hAnsi="Times New Roman" w:cs="Times New Roman"/>
          <w:sz w:val="24"/>
          <w:szCs w:val="24"/>
          <w:lang w:eastAsia="en-IN" w:bidi="hi-IN"/>
        </w:rPr>
        <w:t xml:space="preserve"> unprotected, to 1.17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w:t>
      </w:r>
      <w:r w:rsidR="00F9040B">
        <w:rPr>
          <w:rFonts w:ascii="Times New Roman" w:eastAsia="Times New Roman" w:hAnsi="Times New Roman" w:cs="Times New Roman"/>
          <w:sz w:val="24"/>
          <w:szCs w:val="24"/>
          <w:lang w:eastAsia="en-IN" w:bidi="hi-IN"/>
        </w:rPr>
        <w:t xml:space="preserve">= </w:t>
      </w:r>
      <w:r w:rsidRPr="00CC570E">
        <w:rPr>
          <w:rFonts w:ascii="Times New Roman" w:eastAsia="Times New Roman" w:hAnsi="Times New Roman" w:cs="Times New Roman"/>
          <w:sz w:val="24"/>
          <w:szCs w:val="24"/>
          <w:lang w:eastAsia="en-IN" w:bidi="hi-IN"/>
        </w:rPr>
        <w:t>0.</w:t>
      </w:r>
      <w:r w:rsidR="00C566A6">
        <w:rPr>
          <w:rFonts w:ascii="Times New Roman" w:eastAsia="Times New Roman" w:hAnsi="Times New Roman" w:cs="Times New Roman"/>
          <w:sz w:val="24"/>
          <w:szCs w:val="24"/>
          <w:lang w:eastAsia="en-IN" w:bidi="hi-IN"/>
        </w:rPr>
        <w:t>83</w:t>
      </w:r>
      <w:r>
        <w:rPr>
          <w:rFonts w:ascii="Times New Roman" w:eastAsia="Times New Roman" w:hAnsi="Times New Roman" w:cs="Times New Roman"/>
          <w:sz w:val="24"/>
          <w:szCs w:val="24"/>
          <w:lang w:eastAsia="en-IN" w:bidi="hi-IN"/>
        </w:rPr>
        <w:t>-</w:t>
      </w:r>
      <w:r w:rsidR="00C566A6">
        <w:rPr>
          <w:rFonts w:ascii="Times New Roman" w:eastAsia="Times New Roman" w:hAnsi="Times New Roman" w:cs="Times New Roman"/>
          <w:sz w:val="24"/>
          <w:szCs w:val="24"/>
          <w:lang w:eastAsia="en-IN" w:bidi="hi-IN"/>
        </w:rPr>
        <w:t>2</w:t>
      </w:r>
      <w:r w:rsidRPr="00CC570E">
        <w:rPr>
          <w:rFonts w:ascii="Times New Roman" w:eastAsia="Times New Roman" w:hAnsi="Times New Roman" w:cs="Times New Roman"/>
          <w:sz w:val="24"/>
          <w:szCs w:val="24"/>
          <w:lang w:eastAsia="en-IN" w:bidi="hi-IN"/>
        </w:rPr>
        <w:t>.</w:t>
      </w:r>
      <w:r w:rsidR="00C566A6">
        <w:rPr>
          <w:rFonts w:ascii="Times New Roman" w:eastAsia="Times New Roman" w:hAnsi="Times New Roman" w:cs="Times New Roman"/>
          <w:sz w:val="24"/>
          <w:szCs w:val="24"/>
          <w:lang w:eastAsia="en-IN" w:bidi="hi-IN"/>
        </w:rPr>
        <w:t>35</w:t>
      </w:r>
      <w:r w:rsidR="00F9040B">
        <w:rPr>
          <w:rFonts w:ascii="Times New Roman" w:eastAsia="Times New Roman" w:hAnsi="Times New Roman" w:cs="Times New Roman"/>
          <w:sz w:val="24"/>
          <w:szCs w:val="24"/>
          <w:lang w:eastAsia="en-IN" w:bidi="hi-IN"/>
        </w:rPr>
        <w:t xml:space="preserve">) </w:t>
      </w:r>
      <w:r w:rsidR="00C566A6">
        <w:rPr>
          <w:rFonts w:ascii="Times New Roman" w:eastAsia="Times New Roman" w:hAnsi="Times New Roman" w:cs="Times New Roman"/>
          <w:sz w:val="24"/>
          <w:szCs w:val="24"/>
          <w:lang w:eastAsia="en-IN" w:bidi="hi-IN"/>
        </w:rPr>
        <w:t>per 100 km</w:t>
      </w:r>
      <w:r w:rsidR="00C566A6" w:rsidRPr="00C566A6">
        <w:rPr>
          <w:rFonts w:ascii="Times New Roman" w:eastAsia="Times New Roman" w:hAnsi="Times New Roman" w:cs="Times New Roman"/>
          <w:sz w:val="24"/>
          <w:szCs w:val="24"/>
          <w:vertAlign w:val="superscript"/>
          <w:lang w:eastAsia="en-IN" w:bidi="hi-IN"/>
        </w:rPr>
        <w:t>2</w:t>
      </w:r>
      <w:r w:rsidR="00C566A6">
        <w:rPr>
          <w:rFonts w:ascii="Times New Roman" w:eastAsia="Times New Roman" w:hAnsi="Times New Roman" w:cs="Times New Roman"/>
          <w:sz w:val="24"/>
          <w:szCs w:val="24"/>
          <w:lang w:eastAsia="en-IN" w:bidi="hi-IN"/>
        </w:rPr>
        <w:t xml:space="preserve"> in the strictly protected, </w:t>
      </w:r>
      <w:r w:rsidR="00084BEB">
        <w:rPr>
          <w:rFonts w:ascii="Times New Roman" w:eastAsia="Times New Roman" w:hAnsi="Times New Roman" w:cs="Times New Roman"/>
          <w:sz w:val="24"/>
          <w:szCs w:val="24"/>
          <w:lang w:eastAsia="en-IN" w:bidi="hi-IN"/>
        </w:rPr>
        <w:t xml:space="preserve">and </w:t>
      </w:r>
      <w:r w:rsidR="00197C33">
        <w:rPr>
          <w:rFonts w:ascii="Times New Roman" w:eastAsia="Times New Roman" w:hAnsi="Times New Roman" w:cs="Times New Roman"/>
          <w:sz w:val="24"/>
          <w:szCs w:val="24"/>
          <w:lang w:eastAsia="en-IN" w:bidi="hi-IN"/>
        </w:rPr>
        <w:t>xx</w:t>
      </w:r>
      <w:r w:rsidR="00C566A6">
        <w:rPr>
          <w:rFonts w:ascii="Times New Roman" w:eastAsia="Times New Roman" w:hAnsi="Times New Roman" w:cs="Times New Roman"/>
          <w:sz w:val="24"/>
          <w:szCs w:val="24"/>
          <w:lang w:eastAsia="en-IN" w:bidi="hi-IN"/>
        </w:rPr>
        <w:t xml:space="preserve"> </w:t>
      </w:r>
      <w:r w:rsidR="00F9040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95% CI = </w:t>
      </w:r>
      <w:r w:rsidR="00197C33">
        <w:rPr>
          <w:rFonts w:ascii="Times New Roman" w:eastAsia="Times New Roman" w:hAnsi="Times New Roman" w:cs="Times New Roman"/>
          <w:sz w:val="24"/>
          <w:szCs w:val="24"/>
          <w:lang w:eastAsia="en-IN" w:bidi="hi-IN"/>
        </w:rPr>
        <w:t>xx</w:t>
      </w:r>
      <w:r w:rsidR="00C566A6">
        <w:rPr>
          <w:rFonts w:ascii="Times New Roman" w:eastAsia="Times New Roman" w:hAnsi="Times New Roman" w:cs="Times New Roman"/>
          <w:sz w:val="24"/>
          <w:szCs w:val="24"/>
          <w:lang w:eastAsia="en-IN" w:bidi="hi-IN"/>
        </w:rPr>
        <w:t>-</w:t>
      </w:r>
      <w:r w:rsidR="00197C33">
        <w:rPr>
          <w:rFonts w:ascii="Times New Roman" w:eastAsia="Times New Roman" w:hAnsi="Times New Roman" w:cs="Times New Roman"/>
          <w:sz w:val="24"/>
          <w:szCs w:val="24"/>
          <w:lang w:eastAsia="en-IN" w:bidi="hi-IN"/>
        </w:rPr>
        <w:t>xx</w:t>
      </w:r>
      <w:r w:rsidR="00F9040B">
        <w:rPr>
          <w:rFonts w:ascii="Times New Roman" w:eastAsia="Times New Roman" w:hAnsi="Times New Roman" w:cs="Times New Roman"/>
          <w:sz w:val="24"/>
          <w:szCs w:val="24"/>
          <w:lang w:eastAsia="en-IN" w:bidi="hi-IN"/>
        </w:rPr>
        <w:t xml:space="preserve">) </w:t>
      </w:r>
      <w:r w:rsidR="00C566A6">
        <w:rPr>
          <w:rFonts w:ascii="Times New Roman" w:eastAsia="Times New Roman" w:hAnsi="Times New Roman" w:cs="Times New Roman"/>
          <w:sz w:val="24"/>
          <w:szCs w:val="24"/>
          <w:lang w:eastAsia="en-IN" w:bidi="hi-IN"/>
        </w:rPr>
        <w:t>per 100 km</w:t>
      </w:r>
      <w:r w:rsidR="00C566A6" w:rsidRPr="00C566A6">
        <w:rPr>
          <w:rFonts w:ascii="Times New Roman" w:eastAsia="Times New Roman" w:hAnsi="Times New Roman" w:cs="Times New Roman"/>
          <w:sz w:val="24"/>
          <w:szCs w:val="24"/>
          <w:vertAlign w:val="superscript"/>
          <w:lang w:eastAsia="en-IN" w:bidi="hi-IN"/>
        </w:rPr>
        <w:t>2</w:t>
      </w:r>
      <w:r w:rsidR="00C566A6">
        <w:rPr>
          <w:rFonts w:ascii="Times New Roman" w:eastAsia="Times New Roman" w:hAnsi="Times New Roman" w:cs="Times New Roman"/>
          <w:sz w:val="24"/>
          <w:szCs w:val="24"/>
          <w:lang w:eastAsia="en-IN" w:bidi="hi-IN"/>
        </w:rPr>
        <w:t xml:space="preserve"> in the partially protected </w:t>
      </w:r>
      <w:r w:rsidR="00F9040B">
        <w:rPr>
          <w:rFonts w:ascii="Times New Roman" w:eastAsia="Times New Roman" w:hAnsi="Times New Roman" w:cs="Times New Roman"/>
          <w:sz w:val="24"/>
          <w:szCs w:val="24"/>
          <w:lang w:eastAsia="en-IN" w:bidi="hi-IN"/>
        </w:rPr>
        <w:t>study area</w:t>
      </w:r>
      <w:r w:rsidR="009B077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 The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affected density differently between the three study areas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4a</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 xml:space="preserve">, and that presence of </w:t>
      </w:r>
      <w:proofErr w:type="gramStart"/>
      <w:r w:rsidR="00C77A61">
        <w:rPr>
          <w:rFonts w:ascii="Times New Roman" w:eastAsia="Times New Roman" w:hAnsi="Times New Roman" w:cs="Times New Roman"/>
          <w:sz w:val="24"/>
          <w:szCs w:val="24"/>
          <w:lang w:eastAsia="en-IN" w:bidi="hi-IN"/>
        </w:rPr>
        <w:t>waterholes also</w:t>
      </w:r>
      <w:proofErr w:type="gramEnd"/>
      <w:r w:rsidR="00C77A61">
        <w:rPr>
          <w:rFonts w:ascii="Times New Roman" w:eastAsia="Times New Roman" w:hAnsi="Times New Roman" w:cs="Times New Roman"/>
          <w:sz w:val="24"/>
          <w:szCs w:val="24"/>
          <w:lang w:eastAsia="en-IN" w:bidi="hi-IN"/>
        </w:rPr>
        <w:t xml:space="preserve"> had different effects on each of the three study areas</w:t>
      </w:r>
      <w:r w:rsidR="003A3A67">
        <w:rPr>
          <w:rFonts w:ascii="Times New Roman" w:eastAsia="Times New Roman" w:hAnsi="Times New Roman" w:cs="Times New Roman"/>
          <w:sz w:val="24"/>
          <w:szCs w:val="24"/>
          <w:lang w:eastAsia="en-IN" w:bidi="hi-IN"/>
        </w:rPr>
        <w:t xml:space="preserve"> (Table </w:t>
      </w:r>
      <w:r w:rsidR="00FF69EC">
        <w:rPr>
          <w:rFonts w:ascii="Times New Roman" w:eastAsia="Times New Roman" w:hAnsi="Times New Roman" w:cs="Times New Roman"/>
          <w:sz w:val="24"/>
          <w:szCs w:val="24"/>
          <w:lang w:eastAsia="en-IN" w:bidi="hi-IN"/>
        </w:rPr>
        <w:t>1</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Incidentally, </w:t>
      </w:r>
      <w:r w:rsidR="00537357">
        <w:rPr>
          <w:rFonts w:ascii="Times New Roman" w:eastAsia="Times New Roman" w:hAnsi="Times New Roman" w:cs="Times New Roman"/>
          <w:sz w:val="24"/>
          <w:szCs w:val="24"/>
          <w:lang w:eastAsia="en-IN" w:bidi="hi-IN"/>
        </w:rPr>
        <w:t xml:space="preserve">snow leopards </w:t>
      </w:r>
      <w:r w:rsidR="005C3F8B">
        <w:rPr>
          <w:rFonts w:ascii="Times New Roman" w:eastAsia="Times New Roman" w:hAnsi="Times New Roman" w:cs="Times New Roman"/>
          <w:sz w:val="24"/>
          <w:szCs w:val="24"/>
          <w:lang w:eastAsia="en-IN" w:bidi="hi-IN"/>
        </w:rPr>
        <w:t xml:space="preserve">in </w:t>
      </w:r>
      <w:proofErr w:type="spellStart"/>
      <w:r w:rsidR="00DE658A">
        <w:rPr>
          <w:rFonts w:ascii="Times New Roman" w:eastAsia="Times New Roman" w:hAnsi="Times New Roman" w:cs="Times New Roman"/>
          <w:sz w:val="24"/>
          <w:szCs w:val="24"/>
          <w:lang w:eastAsia="en-IN" w:bidi="hi-IN"/>
        </w:rPr>
        <w:t>Noyon</w:t>
      </w:r>
      <w:proofErr w:type="spellEnd"/>
      <w:r w:rsidR="00DE658A">
        <w:rPr>
          <w:rFonts w:ascii="Times New Roman" w:eastAsia="Times New Roman" w:hAnsi="Times New Roman" w:cs="Times New Roman"/>
          <w:sz w:val="24"/>
          <w:szCs w:val="24"/>
          <w:lang w:eastAsia="en-IN" w:bidi="hi-IN"/>
        </w:rPr>
        <w:t xml:space="preserve">, which </w:t>
      </w:r>
      <w:proofErr w:type="gramStart"/>
      <w:r w:rsidR="00DE658A">
        <w:rPr>
          <w:rFonts w:ascii="Times New Roman" w:eastAsia="Times New Roman" w:hAnsi="Times New Roman" w:cs="Times New Roman"/>
          <w:sz w:val="24"/>
          <w:szCs w:val="24"/>
          <w:lang w:eastAsia="en-IN" w:bidi="hi-IN"/>
        </w:rPr>
        <w:t>was sampled</w:t>
      </w:r>
      <w:proofErr w:type="gramEnd"/>
      <w:r w:rsidR="00DE658A">
        <w:rPr>
          <w:rFonts w:ascii="Times New Roman" w:eastAsia="Times New Roman" w:hAnsi="Times New Roman" w:cs="Times New Roman"/>
          <w:sz w:val="24"/>
          <w:szCs w:val="24"/>
          <w:lang w:eastAsia="en-IN" w:bidi="hi-IN"/>
        </w:rPr>
        <w:t xml:space="preserve"> during the winter, showed </w:t>
      </w:r>
      <w:r w:rsidR="00537357">
        <w:rPr>
          <w:rFonts w:ascii="Times New Roman" w:eastAsia="Times New Roman" w:hAnsi="Times New Roman" w:cs="Times New Roman"/>
          <w:sz w:val="24"/>
          <w:szCs w:val="24"/>
          <w:lang w:eastAsia="en-IN" w:bidi="hi-IN"/>
        </w:rPr>
        <w:t xml:space="preserve">only marginal affinity for waterholes. </w:t>
      </w:r>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49A80AA"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(partially protected) reveal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4BA53E3C"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FF69EC">
        <w:rPr>
          <w:rFonts w:ascii="Times New Roman" w:eastAsia="Times New Roman" w:hAnsi="Times New Roman" w:cs="Times New Roman"/>
          <w:sz w:val="24"/>
          <w:szCs w:val="24"/>
          <w:lang w:eastAsia="en-IN" w:bidi="hi-IN"/>
        </w:rPr>
        <w:t xml:space="preserve"> 3</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w:t>
      </w:r>
      <w:r w:rsidR="00452277">
        <w:rPr>
          <w:rFonts w:ascii="Times New Roman" w:eastAsia="Times New Roman" w:hAnsi="Times New Roman" w:cs="Times New Roman"/>
          <w:sz w:val="24"/>
          <w:szCs w:val="24"/>
          <w:lang w:eastAsia="en-IN" w:bidi="hi-IN"/>
        </w:rPr>
        <w:lastRenderedPageBreak/>
        <w:t xml:space="preserve">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0E140015" w14:textId="53348E88" w:rsidR="00181E73" w:rsidRDefault="00943548" w:rsidP="00966467">
      <w:pPr>
        <w:spacing w:after="0" w:line="240" w:lineRule="auto"/>
        <w:rPr>
          <w:ins w:id="89" w:author="Koustubh" w:date="2017-03-04T09:04:00Z"/>
          <w:rFonts w:ascii="Times New Roman" w:eastAsia="Times New Roman" w:hAnsi="Times New Roman" w:cs="Times New Roman"/>
          <w:sz w:val="24"/>
          <w:szCs w:val="24"/>
          <w:lang w:eastAsia="en-IN" w:bidi="hi-IN"/>
        </w:rPr>
      </w:pPr>
      <w:del w:id="90" w:author="Koustubh" w:date="2017-03-04T08:57:00Z">
        <w:r w:rsidDel="00524C68">
          <w:rPr>
            <w:rFonts w:ascii="Times New Roman" w:eastAsia="Times New Roman" w:hAnsi="Times New Roman" w:cs="Times New Roman"/>
            <w:sz w:val="24"/>
            <w:szCs w:val="24"/>
            <w:lang w:eastAsia="en-IN" w:bidi="hi-IN"/>
          </w:rPr>
          <w:delText xml:space="preserve">Several </w:delText>
        </w:r>
      </w:del>
      <w:ins w:id="91"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92" w:author="Koustubh" w:date="2017-03-04T08:57:00Z">
        <w:r w:rsidDel="00524C68">
          <w:rPr>
            <w:rFonts w:ascii="Times New Roman" w:eastAsia="Times New Roman" w:hAnsi="Times New Roman" w:cs="Times New Roman"/>
            <w:sz w:val="24"/>
            <w:szCs w:val="24"/>
            <w:lang w:eastAsia="en-IN" w:bidi="hi-IN"/>
          </w:rPr>
          <w:delText xml:space="preserve">they are </w:delText>
        </w:r>
      </w:del>
      <w:ins w:id="93" w:author="Koustubh" w:date="2017-03-04T08:57:00Z">
        <w:r w:rsidR="00524C68">
          <w:rPr>
            <w:rFonts w:ascii="Times New Roman" w:eastAsia="Times New Roman" w:hAnsi="Times New Roman" w:cs="Times New Roman"/>
            <w:sz w:val="24"/>
            <w:szCs w:val="24"/>
            <w:lang w:eastAsia="en-IN" w:bidi="hi-IN"/>
          </w:rPr>
          <w:t xml:space="preserve">each of them </w:t>
        </w:r>
        <w:proofErr w:type="gramStart"/>
        <w:r w:rsidR="00524C68">
          <w:rPr>
            <w:rFonts w:ascii="Times New Roman" w:eastAsia="Times New Roman" w:hAnsi="Times New Roman" w:cs="Times New Roman"/>
            <w:sz w:val="24"/>
            <w:szCs w:val="24"/>
            <w:lang w:eastAsia="en-IN" w:bidi="hi-IN"/>
          </w:rPr>
          <w:t xml:space="preserve">is </w:t>
        </w:r>
      </w:ins>
      <w:r>
        <w:rPr>
          <w:rFonts w:ascii="Times New Roman" w:eastAsia="Times New Roman" w:hAnsi="Times New Roman" w:cs="Times New Roman"/>
          <w:sz w:val="24"/>
          <w:szCs w:val="24"/>
          <w:lang w:eastAsia="en-IN" w:bidi="hi-IN"/>
        </w:rPr>
        <w:t>aimed</w:t>
      </w:r>
      <w:proofErr w:type="gramEnd"/>
      <w:r>
        <w:rPr>
          <w:rFonts w:ascii="Times New Roman" w:eastAsia="Times New Roman" w:hAnsi="Times New Roman" w:cs="Times New Roman"/>
          <w:sz w:val="24"/>
          <w:szCs w:val="24"/>
          <w:lang w:eastAsia="en-IN" w:bidi="hi-IN"/>
        </w:rPr>
        <w:t xml:space="preserve"> 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94" w:author="Koustubh" w:date="2017-03-04T08:58:00Z">
        <w:r w:rsidDel="00524C68">
          <w:rPr>
            <w:rFonts w:ascii="Times New Roman" w:eastAsia="Times New Roman" w:hAnsi="Times New Roman" w:cs="Times New Roman"/>
            <w:sz w:val="24"/>
            <w:szCs w:val="24"/>
            <w:lang w:eastAsia="en-IN" w:bidi="hi-IN"/>
          </w:rPr>
          <w:delText>Similarly</w:delText>
        </w:r>
      </w:del>
      <w:ins w:id="95"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96"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97"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98"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snow leopard density wa</w:t>
        </w:r>
      </w:ins>
      <w:ins w:id="99" w:author="Koustubh" w:date="2017-03-04T09:00:00Z">
        <w:r w:rsidR="00524C68">
          <w:rPr>
            <w:rFonts w:ascii="Times New Roman" w:eastAsia="Times New Roman" w:hAnsi="Times New Roman" w:cs="Times New Roman"/>
            <w:sz w:val="24"/>
            <w:szCs w:val="24"/>
            <w:lang w:eastAsia="en-IN" w:bidi="hi-IN"/>
          </w:rPr>
          <w:t xml:space="preserve">s </w:t>
        </w:r>
      </w:ins>
      <w:ins w:id="100" w:author="Koustubh" w:date="2017-03-04T09:03:00Z">
        <w:r w:rsidR="00181E73">
          <w:rPr>
            <w:rFonts w:ascii="Times New Roman" w:eastAsia="Times New Roman" w:hAnsi="Times New Roman" w:cs="Times New Roman"/>
            <w:sz w:val="24"/>
            <w:szCs w:val="24"/>
            <w:lang w:eastAsia="en-IN" w:bidi="hi-IN"/>
          </w:rPr>
          <w:t xml:space="preserve">the </w:t>
        </w:r>
      </w:ins>
      <w:ins w:id="101" w:author="Koustubh" w:date="2017-03-04T09:00:00Z">
        <w:r w:rsidR="00524C68">
          <w:rPr>
            <w:rFonts w:ascii="Times New Roman" w:eastAsia="Times New Roman" w:hAnsi="Times New Roman" w:cs="Times New Roman"/>
            <w:sz w:val="24"/>
            <w:szCs w:val="24"/>
            <w:lang w:eastAsia="en-IN" w:bidi="hi-IN"/>
          </w:rPr>
          <w:t>highe</w:t>
        </w:r>
      </w:ins>
      <w:ins w:id="102" w:author="Koustubh" w:date="2017-03-04T09:03:00Z">
        <w:r w:rsidR="00181E73">
          <w:rPr>
            <w:rFonts w:ascii="Times New Roman" w:eastAsia="Times New Roman" w:hAnsi="Times New Roman" w:cs="Times New Roman"/>
            <w:sz w:val="24"/>
            <w:szCs w:val="24"/>
            <w:lang w:eastAsia="en-IN" w:bidi="hi-IN"/>
          </w:rPr>
          <w:t>st</w:t>
        </w:r>
      </w:ins>
      <w:ins w:id="103" w:author="Koustubh" w:date="2017-03-04T09:00:00Z">
        <w:r w:rsidR="00524C68">
          <w:rPr>
            <w:rFonts w:ascii="Times New Roman" w:eastAsia="Times New Roman" w:hAnsi="Times New Roman" w:cs="Times New Roman"/>
            <w:sz w:val="24"/>
            <w:szCs w:val="24"/>
            <w:lang w:eastAsia="en-IN" w:bidi="hi-IN"/>
          </w:rPr>
          <w:t xml:space="preserve"> in the partially protected study area that has at least two community based conservation programs being implemented along with a long-term ecological study </w:t>
        </w:r>
      </w:ins>
      <w:ins w:id="104" w:author="Koustubh" w:date="2017-03-04T09:03:00Z">
        <w:r w:rsidR="00181E73">
          <w:rPr>
            <w:rFonts w:ascii="Times New Roman" w:eastAsia="Times New Roman" w:hAnsi="Times New Roman" w:cs="Times New Roman"/>
            <w:sz w:val="24"/>
            <w:szCs w:val="24"/>
            <w:lang w:eastAsia="en-IN" w:bidi="hi-IN"/>
          </w:rPr>
          <w:t xml:space="preserve">for several years. Community based conservation programs and long-term research </w:t>
        </w:r>
      </w:ins>
      <w:ins w:id="105" w:author="Koustubh" w:date="2017-03-04T09:00:00Z">
        <w:r w:rsidR="00524C68">
          <w:rPr>
            <w:rFonts w:ascii="Times New Roman" w:eastAsia="Times New Roman" w:hAnsi="Times New Roman" w:cs="Times New Roman"/>
            <w:sz w:val="24"/>
            <w:szCs w:val="24"/>
            <w:lang w:eastAsia="en-IN" w:bidi="hi-IN"/>
          </w:rPr>
          <w:t xml:space="preserve">ensures presence and regular visitation by researchers </w:t>
        </w:r>
      </w:ins>
      <w:ins w:id="106" w:author="Koustubh" w:date="2017-03-04T09:01:00Z">
        <w:r w:rsidR="00524C68">
          <w:rPr>
            <w:rFonts w:ascii="Times New Roman" w:eastAsia="Times New Roman" w:hAnsi="Times New Roman" w:cs="Times New Roman"/>
            <w:sz w:val="24"/>
            <w:szCs w:val="24"/>
            <w:lang w:eastAsia="en-IN" w:bidi="hi-IN"/>
          </w:rPr>
          <w:t>and conservation practitioners</w:t>
        </w:r>
      </w:ins>
      <w:ins w:id="107" w:author="Koustubh" w:date="2017-03-04T09:04:00Z">
        <w:r w:rsidR="00181E73">
          <w:rPr>
            <w:rFonts w:ascii="Times New Roman" w:eastAsia="Times New Roman" w:hAnsi="Times New Roman" w:cs="Times New Roman"/>
            <w:sz w:val="24"/>
            <w:szCs w:val="24"/>
            <w:lang w:eastAsia="en-IN" w:bidi="hi-IN"/>
          </w:rPr>
          <w:t>, which may have additional impact on the level of protection that the species and habitat receive</w:t>
        </w:r>
      </w:ins>
      <w:ins w:id="108" w:author="Koustubh" w:date="2017-03-04T09:01:00Z">
        <w:r w:rsidR="00524C68">
          <w:rPr>
            <w:rFonts w:ascii="Times New Roman" w:eastAsia="Times New Roman" w:hAnsi="Times New Roman" w:cs="Times New Roman"/>
            <w:sz w:val="24"/>
            <w:szCs w:val="24"/>
            <w:lang w:eastAsia="en-IN" w:bidi="hi-IN"/>
          </w:rPr>
          <w:t>. While the density was marginally lower in the strictly protected study area, it was nearly half in the unprotected study area. This also matche</w:t>
        </w:r>
      </w:ins>
      <w:ins w:id="109" w:author="Koustubh" w:date="2017-03-04T09:05:00Z">
        <w:r w:rsidR="00181E73">
          <w:rPr>
            <w:rFonts w:ascii="Times New Roman" w:eastAsia="Times New Roman" w:hAnsi="Times New Roman" w:cs="Times New Roman"/>
            <w:sz w:val="24"/>
            <w:szCs w:val="24"/>
            <w:lang w:eastAsia="en-IN" w:bidi="hi-IN"/>
          </w:rPr>
          <w:t>d</w:t>
        </w:r>
      </w:ins>
      <w:ins w:id="110" w:author="Koustubh" w:date="2017-03-04T09:01:00Z">
        <w:r w:rsidR="00524C68">
          <w:rPr>
            <w:rFonts w:ascii="Times New Roman" w:eastAsia="Times New Roman" w:hAnsi="Times New Roman" w:cs="Times New Roman"/>
            <w:sz w:val="24"/>
            <w:szCs w:val="24"/>
            <w:lang w:eastAsia="en-IN" w:bidi="hi-IN"/>
          </w:rPr>
          <w:t xml:space="preserve"> our expectations </w:t>
        </w:r>
      </w:ins>
      <w:ins w:id="111" w:author="Koustubh" w:date="2017-03-04T09:05:00Z">
        <w:r w:rsidR="00181E73">
          <w:rPr>
            <w:rFonts w:ascii="Times New Roman" w:eastAsia="Times New Roman" w:hAnsi="Times New Roman" w:cs="Times New Roman"/>
            <w:sz w:val="24"/>
            <w:szCs w:val="24"/>
            <w:lang w:eastAsia="en-IN" w:bidi="hi-IN"/>
          </w:rPr>
          <w:t xml:space="preserve">because </w:t>
        </w:r>
      </w:ins>
      <w:ins w:id="112" w:author="Koustubh" w:date="2017-03-04T09:01:00Z">
        <w:r w:rsidR="00524C68">
          <w:rPr>
            <w:rFonts w:ascii="Times New Roman" w:eastAsia="Times New Roman" w:hAnsi="Times New Roman" w:cs="Times New Roman"/>
            <w:sz w:val="24"/>
            <w:szCs w:val="24"/>
            <w:lang w:eastAsia="en-IN" w:bidi="hi-IN"/>
          </w:rPr>
          <w:t xml:space="preserve">we found </w:t>
        </w:r>
      </w:ins>
      <w:ins w:id="113" w:author="Koustubh" w:date="2017-03-04T09:02:00Z">
        <w:r w:rsidR="00524C68">
          <w:rPr>
            <w:rFonts w:ascii="Times New Roman" w:eastAsia="Times New Roman" w:hAnsi="Times New Roman" w:cs="Times New Roman"/>
            <w:sz w:val="24"/>
            <w:szCs w:val="24"/>
            <w:lang w:eastAsia="en-IN" w:bidi="hi-IN"/>
          </w:rPr>
          <w:t>several evidences of poaching (snares and skins of prey species)</w:t>
        </w:r>
        <w:r w:rsidR="00181E73">
          <w:rPr>
            <w:rFonts w:ascii="Times New Roman" w:eastAsia="Times New Roman" w:hAnsi="Times New Roman" w:cs="Times New Roman"/>
            <w:sz w:val="24"/>
            <w:szCs w:val="24"/>
            <w:lang w:eastAsia="en-IN" w:bidi="hi-IN"/>
          </w:rPr>
          <w:t xml:space="preserve"> during surveys in the unprotected study area</w:t>
        </w:r>
      </w:ins>
      <w:ins w:id="114" w:author="Koustubh" w:date="2017-03-04T09:06:00Z">
        <w:r w:rsidR="00181E73">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p>
    <w:p w14:paraId="1F182BD0" w14:textId="77777777" w:rsidR="00181E73" w:rsidRDefault="00181E73" w:rsidP="00966467">
      <w:pPr>
        <w:spacing w:after="0" w:line="240" w:lineRule="auto"/>
        <w:rPr>
          <w:ins w:id="115" w:author="Koustubh" w:date="2017-03-04T09:04:00Z"/>
          <w:rFonts w:ascii="Times New Roman" w:eastAsia="Times New Roman" w:hAnsi="Times New Roman" w:cs="Times New Roman"/>
          <w:sz w:val="24"/>
          <w:szCs w:val="24"/>
          <w:lang w:eastAsia="en-IN" w:bidi="hi-IN"/>
        </w:rPr>
      </w:pPr>
    </w:p>
    <w:p w14:paraId="6C7417BF" w14:textId="6CCC324B"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116"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117" w:author="Koustubh" w:date="2017-03-04T09:07:00Z">
        <w:r>
          <w:rPr>
            <w:rFonts w:ascii="Times New Roman" w:eastAsia="Times New Roman" w:hAnsi="Times New Roman" w:cs="Times New Roman"/>
            <w:sz w:val="24"/>
            <w:szCs w:val="24"/>
            <w:lang w:eastAsia="en-IN" w:bidi="hi-IN"/>
          </w:rPr>
          <w:t xml:space="preserve">and conservation specific </w:t>
        </w:r>
      </w:ins>
      <w:ins w:id="118" w:author="Koustubh" w:date="2017-03-04T09:06:00Z">
        <w:r>
          <w:rPr>
            <w:rFonts w:ascii="Times New Roman" w:eastAsia="Times New Roman" w:hAnsi="Times New Roman" w:cs="Times New Roman"/>
            <w:sz w:val="24"/>
            <w:szCs w:val="24"/>
            <w:lang w:eastAsia="en-IN" w:bidi="hi-IN"/>
          </w:rPr>
          <w:t xml:space="preserve">nuances </w:t>
        </w:r>
      </w:ins>
      <w:ins w:id="119" w:author="Koustubh" w:date="2017-03-04T09:07:00Z">
        <w:r>
          <w:rPr>
            <w:rFonts w:ascii="Times New Roman" w:eastAsia="Times New Roman" w:hAnsi="Times New Roman" w:cs="Times New Roman"/>
            <w:sz w:val="24"/>
            <w:szCs w:val="24"/>
            <w:lang w:eastAsia="en-IN" w:bidi="hi-IN"/>
          </w:rPr>
          <w:t xml:space="preserve">of snow leopard </w:t>
        </w:r>
      </w:ins>
      <w:ins w:id="120" w:author="Koustubh" w:date="2017-03-04T09:08:00Z">
        <w:r>
          <w:rPr>
            <w:rFonts w:ascii="Times New Roman" w:eastAsia="Times New Roman" w:hAnsi="Times New Roman" w:cs="Times New Roman"/>
            <w:sz w:val="24"/>
            <w:szCs w:val="24"/>
            <w:lang w:eastAsia="en-IN" w:bidi="hi-IN"/>
          </w:rPr>
          <w:t>abundance</w:t>
        </w:r>
      </w:ins>
      <w:ins w:id="121" w:author="Koustubh" w:date="2017-03-04T09:07:00Z">
        <w:r>
          <w:rPr>
            <w:rFonts w:ascii="Times New Roman" w:eastAsia="Times New Roman" w:hAnsi="Times New Roman" w:cs="Times New Roman"/>
            <w:sz w:val="24"/>
            <w:szCs w:val="24"/>
            <w:lang w:eastAsia="en-IN" w:bidi="hi-IN"/>
          </w:rPr>
          <w:t>, w</w:t>
        </w:r>
      </w:ins>
      <w:del w:id="122"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123"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124" w:author="Koustubh" w:date="2017-03-04T09:08:00Z">
        <w:r>
          <w:rPr>
            <w:rFonts w:ascii="Times New Roman" w:eastAsia="Times New Roman" w:hAnsi="Times New Roman" w:cs="Times New Roman"/>
            <w:sz w:val="24"/>
            <w:szCs w:val="24"/>
            <w:lang w:eastAsia="en-IN" w:bidi="hi-IN"/>
          </w:rPr>
          <w:t xml:space="preserve">multiple </w:t>
        </w:r>
      </w:ins>
      <w:del w:id="125"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not only did the density estimates vary between the three study areas, so did the effect of the various covariates.</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0BC2EFE2"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w:t>
      </w:r>
      <w:r w:rsidRPr="00CF18F4">
        <w:rPr>
          <w:rFonts w:ascii="Times New Roman" w:eastAsia="Times New Roman" w:hAnsi="Times New Roman" w:cs="Times New Roman"/>
          <w:sz w:val="24"/>
          <w:szCs w:val="24"/>
          <w:lang w:eastAsia="en-IN" w:bidi="hi-IN"/>
        </w:rPr>
        <w:lastRenderedPageBreak/>
        <w:t xml:space="preserve">analyses may result in spurious outcomes that can have strong </w:t>
      </w:r>
      <w:del w:id="126"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127" w:author="Koustubh" w:date="2017-03-04T09:10:00Z">
        <w:r w:rsidDel="00181E73">
          <w:rPr>
            <w:rFonts w:ascii="Times New Roman" w:eastAsia="Times New Roman" w:hAnsi="Times New Roman" w:cs="Times New Roman"/>
            <w:sz w:val="24"/>
            <w:szCs w:val="24"/>
            <w:lang w:eastAsia="en-IN" w:bidi="hi-IN"/>
          </w:rPr>
          <w:delText xml:space="preserve">there </w:delText>
        </w:r>
      </w:del>
      <w:ins w:id="128" w:author="Koustubh" w:date="2017-03-04T09:10:00Z">
        <w:r w:rsidR="00181E73">
          <w:rPr>
            <w:rFonts w:ascii="Times New Roman" w:eastAsia="Times New Roman" w:hAnsi="Times New Roman" w:cs="Times New Roman"/>
            <w:sz w:val="24"/>
            <w:szCs w:val="24"/>
            <w:lang w:eastAsia="en-IN" w:bidi="hi-IN"/>
          </w:rPr>
          <w:t xml:space="preserve">the results </w:t>
        </w:r>
      </w:ins>
      <w:del w:id="129"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130" w:author="Koustubh" w:date="2017-03-04T09:10:00Z">
        <w:r w:rsidR="00181E73">
          <w:rPr>
            <w:rFonts w:ascii="Times New Roman" w:eastAsia="Times New Roman" w:hAnsi="Times New Roman" w:cs="Times New Roman"/>
            <w:sz w:val="24"/>
            <w:szCs w:val="24"/>
            <w:lang w:eastAsia="en-IN" w:bidi="hi-IN"/>
          </w:rPr>
          <w:t xml:space="preserve">differed </w:t>
        </w:r>
      </w:ins>
      <w:del w:id="131" w:author="Koustubh" w:date="2017-03-04T09:10:00Z">
        <w:r w:rsidDel="00181E73">
          <w:rPr>
            <w:rFonts w:ascii="Times New Roman" w:eastAsia="Times New Roman" w:hAnsi="Times New Roman" w:cs="Times New Roman"/>
            <w:sz w:val="24"/>
            <w:szCs w:val="24"/>
            <w:lang w:eastAsia="en-IN" w:bidi="hi-IN"/>
          </w:rPr>
          <w:delText xml:space="preserve">of </w:delText>
        </w:r>
      </w:del>
      <w:ins w:id="132" w:author="Koustubh" w:date="2017-03-04T09:10:00Z">
        <w:r w:rsidR="00181E73">
          <w:rPr>
            <w:rFonts w:ascii="Times New Roman" w:eastAsia="Times New Roman" w:hAnsi="Times New Roman" w:cs="Times New Roman"/>
            <w:sz w:val="24"/>
            <w:szCs w:val="24"/>
            <w:lang w:eastAsia="en-IN" w:bidi="hi-IN"/>
          </w:rPr>
          <w:t xml:space="preserve">between </w:t>
        </w:r>
      </w:ins>
      <w:del w:id="133"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del w:id="134"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135" w:author="Koustubh" w:date="2017-03-04T09:09:00Z">
        <w:r w:rsidR="00181E73">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30% </w:t>
      </w:r>
      <w:del w:id="136"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137"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43B5F4A0"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138"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139"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140"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141"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142" w:author="Koustubh" w:date="2017-03-04T09:10:00Z">
        <w:r w:rsidDel="00181E73">
          <w:rPr>
            <w:rFonts w:ascii="Times New Roman" w:eastAsia="Times New Roman" w:hAnsi="Times New Roman" w:cs="Times New Roman"/>
            <w:sz w:val="24"/>
            <w:szCs w:val="24"/>
            <w:lang w:eastAsia="en-IN" w:bidi="hi-IN"/>
          </w:rPr>
          <w:delText xml:space="preserve">analysed </w:delText>
        </w:r>
      </w:del>
      <w:ins w:id="143"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144" w:author="Koustubh" w:date="2017-03-04T09:11:00Z">
        <w:r w:rsidR="00181E73">
          <w:rPr>
            <w:rFonts w:ascii="Times New Roman" w:eastAsia="Times New Roman" w:hAnsi="Times New Roman" w:cs="Times New Roman"/>
            <w:sz w:val="24"/>
            <w:szCs w:val="24"/>
            <w:lang w:eastAsia="en-IN" w:bidi="hi-IN"/>
          </w:rPr>
          <w:t>s</w:t>
        </w:r>
      </w:ins>
      <w:ins w:id="145"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146"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29233800" w14:textId="5A92111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8838" w:type="dxa"/>
        <w:tblLook w:val="04A0" w:firstRow="1" w:lastRow="0" w:firstColumn="1" w:lastColumn="0" w:noHBand="0" w:noVBand="1"/>
      </w:tblPr>
      <w:tblGrid>
        <w:gridCol w:w="995"/>
        <w:gridCol w:w="3163"/>
        <w:gridCol w:w="639"/>
        <w:gridCol w:w="1161"/>
        <w:gridCol w:w="960"/>
        <w:gridCol w:w="960"/>
        <w:gridCol w:w="960"/>
      </w:tblGrid>
      <w:tr w:rsidR="00537357" w:rsidRPr="00537357" w14:paraId="2852CD7E" w14:textId="77777777" w:rsidTr="005A5BFF">
        <w:trPr>
          <w:trHeight w:val="300"/>
        </w:trPr>
        <w:tc>
          <w:tcPr>
            <w:tcW w:w="995" w:type="dxa"/>
            <w:tcBorders>
              <w:top w:val="single" w:sz="4" w:space="0" w:color="auto"/>
              <w:left w:val="nil"/>
              <w:bottom w:val="single" w:sz="4" w:space="0" w:color="auto"/>
              <w:right w:val="nil"/>
            </w:tcBorders>
            <w:shd w:val="clear" w:color="auto" w:fill="D9D9D9" w:themeFill="background1" w:themeFillShade="D9"/>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tcBorders>
              <w:top w:val="single" w:sz="4" w:space="0" w:color="auto"/>
              <w:left w:val="nil"/>
              <w:bottom w:val="single" w:sz="4" w:space="0" w:color="auto"/>
              <w:right w:val="nil"/>
            </w:tcBorders>
            <w:shd w:val="clear" w:color="auto" w:fill="D9D9D9" w:themeFill="background1" w:themeFillShade="D9"/>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tcBorders>
              <w:top w:val="single" w:sz="4" w:space="0" w:color="auto"/>
              <w:left w:val="nil"/>
              <w:bottom w:val="single" w:sz="4" w:space="0" w:color="auto"/>
              <w:right w:val="nil"/>
            </w:tcBorders>
            <w:shd w:val="clear" w:color="auto" w:fill="D9D9D9" w:themeFill="background1" w:themeFillShade="D9"/>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tcBorders>
              <w:top w:val="single" w:sz="4" w:space="0" w:color="auto"/>
              <w:left w:val="nil"/>
              <w:bottom w:val="single" w:sz="4" w:space="0" w:color="auto"/>
              <w:right w:val="nil"/>
            </w:tcBorders>
            <w:shd w:val="clear" w:color="auto" w:fill="D9D9D9" w:themeFill="background1" w:themeFillShade="D9"/>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tcBorders>
              <w:top w:val="single" w:sz="4" w:space="0" w:color="auto"/>
              <w:left w:val="nil"/>
              <w:bottom w:val="single" w:sz="4" w:space="0" w:color="auto"/>
              <w:right w:val="nil"/>
            </w:tcBorders>
            <w:shd w:val="clear" w:color="auto" w:fill="D9D9D9" w:themeFill="background1" w:themeFillShade="D9"/>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537357" w:rsidRPr="00537357" w14:paraId="634795B8" w14:textId="77777777" w:rsidTr="005A5BFF">
        <w:trPr>
          <w:trHeight w:val="300"/>
        </w:trPr>
        <w:tc>
          <w:tcPr>
            <w:tcW w:w="995" w:type="dxa"/>
            <w:vMerge w:val="restart"/>
            <w:tcBorders>
              <w:top w:val="single" w:sz="4" w:space="0" w:color="auto"/>
              <w:left w:val="nil"/>
              <w:bottom w:val="nil"/>
              <w:right w:val="nil"/>
            </w:tcBorders>
            <w:noWrap/>
            <w:hideMark/>
          </w:tcPr>
          <w:p w14:paraId="0BA22E79"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tcBorders>
              <w:top w:val="single" w:sz="4" w:space="0" w:color="auto"/>
              <w:left w:val="nil"/>
              <w:bottom w:val="nil"/>
              <w:right w:val="nil"/>
            </w:tcBorders>
            <w:noWrap/>
            <w:hideMark/>
          </w:tcPr>
          <w:p w14:paraId="67DD874F"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lambda0~1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hideMark/>
          </w:tcPr>
          <w:p w14:paraId="74683A09"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5</w:t>
            </w:r>
          </w:p>
        </w:tc>
        <w:tc>
          <w:tcPr>
            <w:tcW w:w="1161" w:type="dxa"/>
            <w:tcBorders>
              <w:top w:val="single" w:sz="4" w:space="0" w:color="auto"/>
              <w:left w:val="nil"/>
              <w:bottom w:val="nil"/>
              <w:right w:val="nil"/>
            </w:tcBorders>
            <w:noWrap/>
            <w:hideMark/>
          </w:tcPr>
          <w:p w14:paraId="5D87719D" w14:textId="39522CE9"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-213.38</w:t>
            </w:r>
          </w:p>
        </w:tc>
        <w:tc>
          <w:tcPr>
            <w:tcW w:w="960" w:type="dxa"/>
            <w:tcBorders>
              <w:top w:val="single" w:sz="4" w:space="0" w:color="auto"/>
              <w:left w:val="nil"/>
              <w:bottom w:val="nil"/>
              <w:right w:val="nil"/>
            </w:tcBorders>
            <w:noWrap/>
            <w:hideMark/>
          </w:tcPr>
          <w:p w14:paraId="1E580EC9" w14:textId="1061CE4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444.25</w:t>
            </w:r>
          </w:p>
        </w:tc>
        <w:tc>
          <w:tcPr>
            <w:tcW w:w="960" w:type="dxa"/>
            <w:tcBorders>
              <w:top w:val="single" w:sz="4" w:space="0" w:color="auto"/>
              <w:left w:val="nil"/>
              <w:bottom w:val="nil"/>
              <w:right w:val="nil"/>
            </w:tcBorders>
            <w:noWrap/>
            <w:hideMark/>
          </w:tcPr>
          <w:p w14:paraId="333BF77B"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hideMark/>
          </w:tcPr>
          <w:p w14:paraId="1E9207F2" w14:textId="40A85A8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0.895</w:t>
            </w:r>
          </w:p>
        </w:tc>
      </w:tr>
      <w:tr w:rsidR="00537357" w:rsidRPr="00537357" w14:paraId="5EDF454E" w14:textId="77777777" w:rsidTr="005A5BFF">
        <w:trPr>
          <w:trHeight w:val="300"/>
        </w:trPr>
        <w:tc>
          <w:tcPr>
            <w:tcW w:w="995" w:type="dxa"/>
            <w:vMerge/>
            <w:tcBorders>
              <w:top w:val="nil"/>
              <w:left w:val="nil"/>
              <w:bottom w:val="nil"/>
              <w:right w:val="nil"/>
            </w:tcBorders>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hideMark/>
          </w:tcPr>
          <w:p w14:paraId="73D0792D"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nil"/>
              <w:right w:val="nil"/>
            </w:tcBorders>
            <w:noWrap/>
            <w:hideMark/>
          </w:tcPr>
          <w:p w14:paraId="7FC50B89"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nil"/>
              <w:left w:val="nil"/>
              <w:bottom w:val="nil"/>
              <w:right w:val="nil"/>
            </w:tcBorders>
            <w:noWrap/>
            <w:hideMark/>
          </w:tcPr>
          <w:p w14:paraId="45588972" w14:textId="62287CE5"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-212.92</w:t>
            </w:r>
          </w:p>
        </w:tc>
        <w:tc>
          <w:tcPr>
            <w:tcW w:w="960" w:type="dxa"/>
            <w:tcBorders>
              <w:top w:val="nil"/>
              <w:left w:val="nil"/>
              <w:bottom w:val="nil"/>
              <w:right w:val="nil"/>
            </w:tcBorders>
            <w:noWrap/>
            <w:hideMark/>
          </w:tcPr>
          <w:p w14:paraId="6BD701C4" w14:textId="7DEFD168"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449.84</w:t>
            </w:r>
          </w:p>
        </w:tc>
        <w:tc>
          <w:tcPr>
            <w:tcW w:w="960" w:type="dxa"/>
            <w:tcBorders>
              <w:top w:val="nil"/>
              <w:left w:val="nil"/>
              <w:bottom w:val="nil"/>
              <w:right w:val="nil"/>
            </w:tcBorders>
            <w:noWrap/>
            <w:hideMark/>
          </w:tcPr>
          <w:p w14:paraId="326BBD28" w14:textId="182975E9"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5.58</w:t>
            </w:r>
          </w:p>
        </w:tc>
        <w:tc>
          <w:tcPr>
            <w:tcW w:w="960" w:type="dxa"/>
            <w:tcBorders>
              <w:top w:val="nil"/>
              <w:left w:val="nil"/>
              <w:bottom w:val="nil"/>
              <w:right w:val="nil"/>
            </w:tcBorders>
            <w:noWrap/>
            <w:hideMark/>
          </w:tcPr>
          <w:p w14:paraId="6A44723C" w14:textId="06B8A74A"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0.055</w:t>
            </w:r>
          </w:p>
        </w:tc>
      </w:tr>
      <w:tr w:rsidR="00537357" w:rsidRPr="00537357" w14:paraId="1ED519A3" w14:textId="77777777" w:rsidTr="005A5BFF">
        <w:trPr>
          <w:trHeight w:val="300"/>
        </w:trPr>
        <w:tc>
          <w:tcPr>
            <w:tcW w:w="995" w:type="dxa"/>
            <w:vMerge/>
            <w:tcBorders>
              <w:top w:val="nil"/>
              <w:left w:val="nil"/>
              <w:bottom w:val="single" w:sz="4" w:space="0" w:color="auto"/>
              <w:right w:val="nil"/>
            </w:tcBorders>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hideMark/>
          </w:tcPr>
          <w:p w14:paraId="69ABB17F"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single" w:sz="4" w:space="0" w:color="auto"/>
              <w:right w:val="nil"/>
            </w:tcBorders>
            <w:noWrap/>
            <w:hideMark/>
          </w:tcPr>
          <w:p w14:paraId="7AAAB2D9"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nil"/>
              <w:left w:val="nil"/>
              <w:bottom w:val="single" w:sz="4" w:space="0" w:color="auto"/>
              <w:right w:val="nil"/>
            </w:tcBorders>
            <w:noWrap/>
            <w:hideMark/>
          </w:tcPr>
          <w:p w14:paraId="019C3B54" w14:textId="76B6CAC1"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-213.01</w:t>
            </w:r>
          </w:p>
        </w:tc>
        <w:tc>
          <w:tcPr>
            <w:tcW w:w="960" w:type="dxa"/>
            <w:tcBorders>
              <w:top w:val="nil"/>
              <w:left w:val="nil"/>
              <w:bottom w:val="single" w:sz="4" w:space="0" w:color="auto"/>
              <w:right w:val="nil"/>
            </w:tcBorders>
            <w:noWrap/>
            <w:hideMark/>
          </w:tcPr>
          <w:p w14:paraId="5204D5E1" w14:textId="1BD7B76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450.03</w:t>
            </w:r>
          </w:p>
        </w:tc>
        <w:tc>
          <w:tcPr>
            <w:tcW w:w="960" w:type="dxa"/>
            <w:tcBorders>
              <w:top w:val="nil"/>
              <w:left w:val="nil"/>
              <w:bottom w:val="single" w:sz="4" w:space="0" w:color="auto"/>
              <w:right w:val="nil"/>
            </w:tcBorders>
            <w:noWrap/>
            <w:hideMark/>
          </w:tcPr>
          <w:p w14:paraId="1E8E0563" w14:textId="6A9A871F"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5.77</w:t>
            </w:r>
          </w:p>
        </w:tc>
        <w:tc>
          <w:tcPr>
            <w:tcW w:w="960" w:type="dxa"/>
            <w:tcBorders>
              <w:top w:val="nil"/>
              <w:left w:val="nil"/>
              <w:bottom w:val="single" w:sz="4" w:space="0" w:color="auto"/>
              <w:right w:val="nil"/>
            </w:tcBorders>
            <w:noWrap/>
            <w:hideMark/>
          </w:tcPr>
          <w:p w14:paraId="497168FA" w14:textId="6F2D4BD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0.050</w:t>
            </w:r>
          </w:p>
        </w:tc>
      </w:tr>
      <w:tr w:rsidR="00537357" w:rsidRPr="00537357" w14:paraId="41E92E2E" w14:textId="77777777" w:rsidTr="005A5BFF">
        <w:trPr>
          <w:trHeight w:val="300"/>
        </w:trPr>
        <w:tc>
          <w:tcPr>
            <w:tcW w:w="995" w:type="dxa"/>
            <w:vMerge w:val="restart"/>
            <w:tcBorders>
              <w:top w:val="single" w:sz="4" w:space="0" w:color="auto"/>
              <w:left w:val="nil"/>
              <w:bottom w:val="nil"/>
              <w:right w:val="nil"/>
            </w:tcBorders>
            <w:noWrap/>
            <w:hideMark/>
          </w:tcPr>
          <w:p w14:paraId="0B5184C8"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tcBorders>
              <w:top w:val="single" w:sz="4" w:space="0" w:color="auto"/>
              <w:left w:val="nil"/>
              <w:bottom w:val="nil"/>
              <w:right w:val="nil"/>
            </w:tcBorders>
            <w:noWrap/>
            <w:hideMark/>
          </w:tcPr>
          <w:p w14:paraId="515F9BDC"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hideMark/>
          </w:tcPr>
          <w:p w14:paraId="68D2CDCD"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single" w:sz="4" w:space="0" w:color="auto"/>
              <w:left w:val="nil"/>
              <w:bottom w:val="nil"/>
              <w:right w:val="nil"/>
            </w:tcBorders>
            <w:noWrap/>
            <w:hideMark/>
          </w:tcPr>
          <w:p w14:paraId="7A2E10B4" w14:textId="0F3EFF68"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-137.03</w:t>
            </w:r>
          </w:p>
        </w:tc>
        <w:tc>
          <w:tcPr>
            <w:tcW w:w="960" w:type="dxa"/>
            <w:tcBorders>
              <w:top w:val="single" w:sz="4" w:space="0" w:color="auto"/>
              <w:left w:val="nil"/>
              <w:bottom w:val="nil"/>
              <w:right w:val="nil"/>
            </w:tcBorders>
            <w:noWrap/>
            <w:hideMark/>
          </w:tcPr>
          <w:p w14:paraId="46D346D0" w14:textId="2B33276B"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296.57</w:t>
            </w:r>
          </w:p>
        </w:tc>
        <w:tc>
          <w:tcPr>
            <w:tcW w:w="960" w:type="dxa"/>
            <w:tcBorders>
              <w:top w:val="single" w:sz="4" w:space="0" w:color="auto"/>
              <w:left w:val="nil"/>
              <w:bottom w:val="nil"/>
              <w:right w:val="nil"/>
            </w:tcBorders>
            <w:noWrap/>
            <w:hideMark/>
          </w:tcPr>
          <w:p w14:paraId="325082C3"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hideMark/>
          </w:tcPr>
          <w:p w14:paraId="55B54D94"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0.974</w:t>
            </w:r>
          </w:p>
        </w:tc>
      </w:tr>
      <w:tr w:rsidR="00537357" w:rsidRPr="00537357" w14:paraId="5683E816" w14:textId="77777777" w:rsidTr="005A5BFF">
        <w:trPr>
          <w:trHeight w:val="300"/>
        </w:trPr>
        <w:tc>
          <w:tcPr>
            <w:tcW w:w="995" w:type="dxa"/>
            <w:vMerge/>
            <w:tcBorders>
              <w:top w:val="nil"/>
              <w:left w:val="nil"/>
              <w:bottom w:val="single" w:sz="4" w:space="0" w:color="auto"/>
              <w:right w:val="nil"/>
            </w:tcBorders>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hideMark/>
          </w:tcPr>
          <w:p w14:paraId="177C032F"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 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single" w:sz="4" w:space="0" w:color="auto"/>
              <w:right w:val="nil"/>
            </w:tcBorders>
            <w:noWrap/>
            <w:hideMark/>
          </w:tcPr>
          <w:p w14:paraId="1C33E718"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7</w:t>
            </w:r>
          </w:p>
        </w:tc>
        <w:tc>
          <w:tcPr>
            <w:tcW w:w="1161" w:type="dxa"/>
            <w:tcBorders>
              <w:top w:val="nil"/>
              <w:left w:val="nil"/>
              <w:bottom w:val="single" w:sz="4" w:space="0" w:color="auto"/>
              <w:right w:val="nil"/>
            </w:tcBorders>
            <w:noWrap/>
            <w:hideMark/>
          </w:tcPr>
          <w:p w14:paraId="0E3544C3" w14:textId="4CE30FCC"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-136.91</w:t>
            </w:r>
          </w:p>
        </w:tc>
        <w:tc>
          <w:tcPr>
            <w:tcW w:w="960" w:type="dxa"/>
            <w:tcBorders>
              <w:top w:val="nil"/>
              <w:left w:val="nil"/>
              <w:bottom w:val="single" w:sz="4" w:space="0" w:color="auto"/>
              <w:right w:val="nil"/>
            </w:tcBorders>
            <w:noWrap/>
            <w:hideMark/>
          </w:tcPr>
          <w:p w14:paraId="6773AB57" w14:textId="28EF9379"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303.81</w:t>
            </w:r>
          </w:p>
        </w:tc>
        <w:tc>
          <w:tcPr>
            <w:tcW w:w="960" w:type="dxa"/>
            <w:tcBorders>
              <w:top w:val="nil"/>
              <w:left w:val="nil"/>
              <w:bottom w:val="single" w:sz="4" w:space="0" w:color="auto"/>
              <w:right w:val="nil"/>
            </w:tcBorders>
            <w:noWrap/>
            <w:hideMark/>
          </w:tcPr>
          <w:p w14:paraId="5B811447" w14:textId="1A4AB285"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7.25</w:t>
            </w:r>
          </w:p>
        </w:tc>
        <w:tc>
          <w:tcPr>
            <w:tcW w:w="960" w:type="dxa"/>
            <w:tcBorders>
              <w:top w:val="nil"/>
              <w:left w:val="nil"/>
              <w:bottom w:val="single" w:sz="4" w:space="0" w:color="auto"/>
              <w:right w:val="nil"/>
            </w:tcBorders>
            <w:noWrap/>
            <w:hideMark/>
          </w:tcPr>
          <w:p w14:paraId="01F3C24F"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0.026</w:t>
            </w:r>
          </w:p>
        </w:tc>
      </w:tr>
      <w:tr w:rsidR="00537357" w:rsidRPr="00537357" w14:paraId="3AABE13A" w14:textId="77777777" w:rsidTr="005A5BFF">
        <w:trPr>
          <w:trHeight w:val="300"/>
        </w:trPr>
        <w:tc>
          <w:tcPr>
            <w:tcW w:w="995" w:type="dxa"/>
            <w:vMerge w:val="restart"/>
            <w:tcBorders>
              <w:top w:val="single" w:sz="4" w:space="0" w:color="auto"/>
              <w:left w:val="nil"/>
              <w:bottom w:val="nil"/>
              <w:right w:val="nil"/>
            </w:tcBorders>
            <w:noWrap/>
            <w:hideMark/>
          </w:tcPr>
          <w:p w14:paraId="39666A47"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tcBorders>
              <w:top w:val="single" w:sz="4" w:space="0" w:color="auto"/>
              <w:left w:val="nil"/>
              <w:bottom w:val="nil"/>
              <w:right w:val="nil"/>
            </w:tcBorders>
            <w:noWrap/>
            <w:hideMark/>
          </w:tcPr>
          <w:p w14:paraId="290805C7"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hideMark/>
          </w:tcPr>
          <w:p w14:paraId="2B42C81B"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single" w:sz="4" w:space="0" w:color="auto"/>
              <w:left w:val="nil"/>
              <w:bottom w:val="nil"/>
              <w:right w:val="nil"/>
            </w:tcBorders>
            <w:noWrap/>
            <w:hideMark/>
          </w:tcPr>
          <w:p w14:paraId="3C037A64" w14:textId="1CCE467A"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-226.80</w:t>
            </w:r>
          </w:p>
        </w:tc>
        <w:tc>
          <w:tcPr>
            <w:tcW w:w="960" w:type="dxa"/>
            <w:tcBorders>
              <w:top w:val="single" w:sz="4" w:space="0" w:color="auto"/>
              <w:left w:val="nil"/>
              <w:bottom w:val="nil"/>
              <w:right w:val="nil"/>
            </w:tcBorders>
            <w:noWrap/>
            <w:hideMark/>
          </w:tcPr>
          <w:p w14:paraId="4C5C044F" w14:textId="6573229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471.60</w:t>
            </w:r>
          </w:p>
        </w:tc>
        <w:tc>
          <w:tcPr>
            <w:tcW w:w="960" w:type="dxa"/>
            <w:tcBorders>
              <w:top w:val="single" w:sz="4" w:space="0" w:color="auto"/>
              <w:left w:val="nil"/>
              <w:bottom w:val="nil"/>
              <w:right w:val="nil"/>
            </w:tcBorders>
            <w:noWrap/>
            <w:hideMark/>
          </w:tcPr>
          <w:p w14:paraId="011E2BBC"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hideMark/>
          </w:tcPr>
          <w:p w14:paraId="7D808763" w14:textId="3AB24AF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0.587</w:t>
            </w:r>
          </w:p>
        </w:tc>
      </w:tr>
      <w:tr w:rsidR="00537357" w:rsidRPr="00537357" w14:paraId="4FA956E7" w14:textId="77777777" w:rsidTr="005A5BFF">
        <w:trPr>
          <w:trHeight w:val="300"/>
        </w:trPr>
        <w:tc>
          <w:tcPr>
            <w:tcW w:w="995" w:type="dxa"/>
            <w:vMerge/>
            <w:tcBorders>
              <w:top w:val="nil"/>
              <w:left w:val="nil"/>
              <w:bottom w:val="nil"/>
              <w:right w:val="nil"/>
            </w:tcBorders>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nil"/>
              <w:right w:val="nil"/>
            </w:tcBorders>
            <w:noWrap/>
            <w:hideMark/>
          </w:tcPr>
          <w:p w14:paraId="7753810D" w14:textId="77777777"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nil"/>
              <w:right w:val="nil"/>
            </w:tcBorders>
            <w:noWrap/>
            <w:hideMark/>
          </w:tcPr>
          <w:p w14:paraId="39B432BF"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6</w:t>
            </w:r>
          </w:p>
        </w:tc>
        <w:tc>
          <w:tcPr>
            <w:tcW w:w="1161" w:type="dxa"/>
            <w:tcBorders>
              <w:top w:val="nil"/>
              <w:left w:val="nil"/>
              <w:bottom w:val="nil"/>
              <w:right w:val="nil"/>
            </w:tcBorders>
            <w:noWrap/>
            <w:hideMark/>
          </w:tcPr>
          <w:p w14:paraId="510BA240" w14:textId="606FF892"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-227.31</w:t>
            </w:r>
          </w:p>
        </w:tc>
        <w:tc>
          <w:tcPr>
            <w:tcW w:w="960" w:type="dxa"/>
            <w:tcBorders>
              <w:top w:val="nil"/>
              <w:left w:val="nil"/>
              <w:bottom w:val="nil"/>
              <w:right w:val="nil"/>
            </w:tcBorders>
            <w:noWrap/>
            <w:hideMark/>
          </w:tcPr>
          <w:p w14:paraId="602C26D5"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472.61</w:t>
            </w:r>
          </w:p>
        </w:tc>
        <w:tc>
          <w:tcPr>
            <w:tcW w:w="960" w:type="dxa"/>
            <w:tcBorders>
              <w:top w:val="nil"/>
              <w:left w:val="nil"/>
              <w:bottom w:val="nil"/>
              <w:right w:val="nil"/>
            </w:tcBorders>
            <w:noWrap/>
            <w:hideMark/>
          </w:tcPr>
          <w:p w14:paraId="18DAA91A" w14:textId="37D3C98C"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1.01</w:t>
            </w:r>
          </w:p>
        </w:tc>
        <w:tc>
          <w:tcPr>
            <w:tcW w:w="960" w:type="dxa"/>
            <w:tcBorders>
              <w:top w:val="nil"/>
              <w:left w:val="nil"/>
              <w:bottom w:val="nil"/>
              <w:right w:val="nil"/>
            </w:tcBorders>
            <w:noWrap/>
            <w:hideMark/>
          </w:tcPr>
          <w:p w14:paraId="1795F741" w14:textId="11FFE627"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0.355</w:t>
            </w:r>
          </w:p>
        </w:tc>
      </w:tr>
      <w:tr w:rsidR="00537357" w:rsidRPr="00537357" w14:paraId="2CCD64DE" w14:textId="77777777" w:rsidTr="005A5BFF">
        <w:trPr>
          <w:trHeight w:val="300"/>
        </w:trPr>
        <w:tc>
          <w:tcPr>
            <w:tcW w:w="995" w:type="dxa"/>
            <w:vMerge/>
            <w:tcBorders>
              <w:top w:val="nil"/>
              <w:left w:val="nil"/>
              <w:bottom w:val="single" w:sz="4" w:space="0" w:color="auto"/>
              <w:right w:val="nil"/>
            </w:tcBorders>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hideMark/>
          </w:tcPr>
          <w:p w14:paraId="4087B088" w14:textId="5E428AA4" w:rsidR="00537357" w:rsidRPr="00537357" w:rsidRDefault="00537357"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lambda0~Topo + Water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w:t>
            </w:r>
            <w:r w:rsidR="00A72BD4" w:rsidRPr="0006154B">
              <w:rPr>
                <w:rFonts w:ascii="Calibri" w:eastAsia="Times New Roman" w:hAnsi="Calibri" w:cs="Calibri"/>
                <w:color w:val="000000"/>
                <w:sz w:val="18"/>
                <w:szCs w:val="18"/>
                <w:lang w:eastAsia="en-IN" w:bidi="hi-IN"/>
              </w:rPr>
              <w:t>–</w:t>
            </w:r>
            <w:r w:rsidRPr="00537357">
              <w:rPr>
                <w:rFonts w:ascii="Calibri" w:eastAsia="Times New Roman" w:hAnsi="Calibri" w:cs="Calibri"/>
                <w:color w:val="000000"/>
                <w:sz w:val="18"/>
                <w:szCs w:val="18"/>
                <w:lang w:eastAsia="en-IN" w:bidi="hi-IN"/>
              </w:rPr>
              <w:t xml:space="preserve"> 1</w:t>
            </w:r>
          </w:p>
        </w:tc>
        <w:tc>
          <w:tcPr>
            <w:tcW w:w="639" w:type="dxa"/>
            <w:tcBorders>
              <w:top w:val="nil"/>
              <w:left w:val="nil"/>
              <w:bottom w:val="single" w:sz="4" w:space="0" w:color="auto"/>
              <w:right w:val="nil"/>
            </w:tcBorders>
            <w:noWrap/>
            <w:hideMark/>
          </w:tcPr>
          <w:p w14:paraId="092DC68D"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7</w:t>
            </w:r>
          </w:p>
        </w:tc>
        <w:tc>
          <w:tcPr>
            <w:tcW w:w="1161" w:type="dxa"/>
            <w:tcBorders>
              <w:top w:val="nil"/>
              <w:left w:val="nil"/>
              <w:bottom w:val="single" w:sz="4" w:space="0" w:color="auto"/>
              <w:right w:val="nil"/>
            </w:tcBorders>
            <w:noWrap/>
            <w:hideMark/>
          </w:tcPr>
          <w:p w14:paraId="3C26B79C" w14:textId="07FC9854"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-226.79</w:t>
            </w:r>
          </w:p>
        </w:tc>
        <w:tc>
          <w:tcPr>
            <w:tcW w:w="960" w:type="dxa"/>
            <w:tcBorders>
              <w:top w:val="nil"/>
              <w:left w:val="nil"/>
              <w:bottom w:val="single" w:sz="4" w:space="0" w:color="auto"/>
              <w:right w:val="nil"/>
            </w:tcBorders>
            <w:noWrap/>
            <w:hideMark/>
          </w:tcPr>
          <w:p w14:paraId="2FD95A9A" w14:textId="18870EA3"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476.20</w:t>
            </w:r>
          </w:p>
        </w:tc>
        <w:tc>
          <w:tcPr>
            <w:tcW w:w="960" w:type="dxa"/>
            <w:tcBorders>
              <w:top w:val="nil"/>
              <w:left w:val="nil"/>
              <w:bottom w:val="single" w:sz="4" w:space="0" w:color="auto"/>
              <w:right w:val="nil"/>
            </w:tcBorders>
            <w:noWrap/>
            <w:hideMark/>
          </w:tcPr>
          <w:p w14:paraId="40758316" w14:textId="20671E6E" w:rsidR="00537357" w:rsidRPr="00537357" w:rsidRDefault="00537357"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4.59</w:t>
            </w:r>
          </w:p>
        </w:tc>
        <w:tc>
          <w:tcPr>
            <w:tcW w:w="960" w:type="dxa"/>
            <w:tcBorders>
              <w:top w:val="nil"/>
              <w:left w:val="nil"/>
              <w:bottom w:val="single" w:sz="4" w:space="0" w:color="auto"/>
              <w:right w:val="nil"/>
            </w:tcBorders>
            <w:noWrap/>
            <w:hideMark/>
          </w:tcPr>
          <w:p w14:paraId="7732C538" w14:textId="77777777" w:rsidR="00537357" w:rsidRPr="00537357" w:rsidRDefault="00537357" w:rsidP="00537357">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0.059</w:t>
            </w:r>
          </w:p>
        </w:tc>
      </w:tr>
      <w:tr w:rsidR="00A72BD4" w:rsidRPr="00537357" w14:paraId="19097B52" w14:textId="77777777" w:rsidTr="005A5BFF">
        <w:trPr>
          <w:trHeight w:val="300"/>
        </w:trPr>
        <w:tc>
          <w:tcPr>
            <w:tcW w:w="995" w:type="dxa"/>
            <w:vMerge w:val="restart"/>
            <w:tcBorders>
              <w:top w:val="single" w:sz="4" w:space="0" w:color="auto"/>
              <w:left w:val="nil"/>
              <w:bottom w:val="nil"/>
              <w:right w:val="nil"/>
            </w:tcBorders>
            <w:noWrap/>
          </w:tcPr>
          <w:p w14:paraId="677E5361" w14:textId="212009B9" w:rsidR="00A72BD4" w:rsidRPr="00537357" w:rsidRDefault="00A72BD4"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tcBorders>
              <w:top w:val="single" w:sz="4" w:space="0" w:color="auto"/>
              <w:left w:val="nil"/>
              <w:bottom w:val="nil"/>
              <w:right w:val="nil"/>
            </w:tcBorders>
            <w:noWrap/>
          </w:tcPr>
          <w:p w14:paraId="7451B0AA" w14:textId="5ED52C0F" w:rsidR="00A72BD4" w:rsidRPr="0006154B" w:rsidRDefault="00A72BD4"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lambda0~Water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single" w:sz="4" w:space="0" w:color="auto"/>
              <w:left w:val="nil"/>
              <w:bottom w:val="nil"/>
              <w:right w:val="nil"/>
            </w:tcBorders>
            <w:noWrap/>
          </w:tcPr>
          <w:p w14:paraId="7CF35055" w14:textId="39BDB457"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14</w:t>
            </w:r>
          </w:p>
        </w:tc>
        <w:tc>
          <w:tcPr>
            <w:tcW w:w="1161" w:type="dxa"/>
            <w:tcBorders>
              <w:top w:val="single" w:sz="4" w:space="0" w:color="auto"/>
              <w:left w:val="nil"/>
              <w:bottom w:val="nil"/>
              <w:right w:val="nil"/>
            </w:tcBorders>
            <w:noWrap/>
          </w:tcPr>
          <w:p w14:paraId="1D5DC059" w14:textId="67A5D8BF" w:rsidR="00A72BD4" w:rsidRDefault="00A72BD4"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-531.88</w:t>
            </w:r>
          </w:p>
        </w:tc>
        <w:tc>
          <w:tcPr>
            <w:tcW w:w="960" w:type="dxa"/>
            <w:tcBorders>
              <w:top w:val="single" w:sz="4" w:space="0" w:color="auto"/>
              <w:left w:val="nil"/>
              <w:bottom w:val="nil"/>
              <w:right w:val="nil"/>
            </w:tcBorders>
            <w:noWrap/>
          </w:tcPr>
          <w:p w14:paraId="30A8C65D" w14:textId="3BD39F2B"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1102.54</w:t>
            </w:r>
          </w:p>
        </w:tc>
        <w:tc>
          <w:tcPr>
            <w:tcW w:w="960" w:type="dxa"/>
            <w:tcBorders>
              <w:top w:val="single" w:sz="4" w:space="0" w:color="auto"/>
              <w:left w:val="nil"/>
              <w:bottom w:val="nil"/>
              <w:right w:val="nil"/>
            </w:tcBorders>
            <w:noWrap/>
          </w:tcPr>
          <w:p w14:paraId="55CEA1D2" w14:textId="01941845"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w:t>
            </w:r>
          </w:p>
        </w:tc>
        <w:tc>
          <w:tcPr>
            <w:tcW w:w="960" w:type="dxa"/>
            <w:tcBorders>
              <w:top w:val="single" w:sz="4" w:space="0" w:color="auto"/>
              <w:left w:val="nil"/>
              <w:bottom w:val="nil"/>
              <w:right w:val="nil"/>
            </w:tcBorders>
            <w:noWrap/>
          </w:tcPr>
          <w:p w14:paraId="7322CC6E" w14:textId="4BA6DCE7"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0.99</w:t>
            </w:r>
          </w:p>
        </w:tc>
      </w:tr>
      <w:tr w:rsidR="00A72BD4" w:rsidRPr="00537357" w14:paraId="008EC879" w14:textId="77777777" w:rsidTr="005A5BFF">
        <w:trPr>
          <w:trHeight w:val="300"/>
        </w:trPr>
        <w:tc>
          <w:tcPr>
            <w:tcW w:w="995" w:type="dxa"/>
            <w:vMerge/>
            <w:tcBorders>
              <w:top w:val="nil"/>
              <w:left w:val="nil"/>
              <w:bottom w:val="single" w:sz="4" w:space="0" w:color="auto"/>
              <w:right w:val="nil"/>
            </w:tcBorders>
            <w:noWrap/>
          </w:tcPr>
          <w:p w14:paraId="4A3BD454" w14:textId="77777777" w:rsidR="00A72BD4" w:rsidRPr="00537357" w:rsidRDefault="00A72BD4" w:rsidP="00537357">
            <w:pPr>
              <w:rPr>
                <w:rFonts w:ascii="Calibri" w:eastAsia="Times New Roman" w:hAnsi="Calibri" w:cs="Calibri"/>
                <w:color w:val="000000"/>
                <w:lang w:eastAsia="en-IN" w:bidi="hi-IN"/>
              </w:rPr>
            </w:pPr>
          </w:p>
        </w:tc>
        <w:tc>
          <w:tcPr>
            <w:tcW w:w="3163" w:type="dxa"/>
            <w:tcBorders>
              <w:top w:val="nil"/>
              <w:left w:val="nil"/>
              <w:bottom w:val="single" w:sz="4" w:space="0" w:color="auto"/>
              <w:right w:val="nil"/>
            </w:tcBorders>
            <w:noWrap/>
          </w:tcPr>
          <w:p w14:paraId="744D6E35" w14:textId="7FC7B99F" w:rsidR="00A72BD4" w:rsidRPr="0006154B" w:rsidRDefault="00A72BD4" w:rsidP="00537357">
            <w:pPr>
              <w:rPr>
                <w:rFonts w:ascii="Calibri" w:eastAsia="Times New Roman" w:hAnsi="Calibri" w:cs="Calibri"/>
                <w:color w:val="000000"/>
                <w:sz w:val="18"/>
                <w:szCs w:val="18"/>
                <w:lang w:eastAsia="en-IN" w:bidi="hi-IN"/>
              </w:rPr>
            </w:pPr>
            <w:proofErr w:type="spellStart"/>
            <w:r w:rsidRPr="00537357">
              <w:rPr>
                <w:rFonts w:ascii="Calibri" w:eastAsia="Times New Roman" w:hAnsi="Calibri" w:cs="Calibri"/>
                <w:color w:val="000000"/>
                <w:sz w:val="18"/>
                <w:szCs w:val="18"/>
                <w:lang w:eastAsia="en-IN" w:bidi="hi-IN"/>
              </w:rPr>
              <w:t>D~stdGC</w:t>
            </w:r>
            <w:proofErr w:type="spellEnd"/>
            <w:r w:rsidRPr="00537357">
              <w:rPr>
                <w:rFonts w:ascii="Calibri" w:eastAsia="Times New Roman" w:hAnsi="Calibri" w:cs="Calibri"/>
                <w:color w:val="000000"/>
                <w:sz w:val="18"/>
                <w:szCs w:val="18"/>
                <w:lang w:eastAsia="en-IN" w:bidi="hi-IN"/>
              </w:rPr>
              <w:t xml:space="preserve">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lambda0~(Water + </w:t>
            </w:r>
            <w:proofErr w:type="spellStart"/>
            <w:r w:rsidRPr="00537357">
              <w:rPr>
                <w:rFonts w:ascii="Calibri" w:eastAsia="Times New Roman" w:hAnsi="Calibri" w:cs="Calibri"/>
                <w:color w:val="000000"/>
                <w:sz w:val="18"/>
                <w:szCs w:val="18"/>
                <w:lang w:eastAsia="en-IN" w:bidi="hi-IN"/>
              </w:rPr>
              <w:t>Topo</w:t>
            </w:r>
            <w:proofErr w:type="spellEnd"/>
            <w:r w:rsidRPr="00537357">
              <w:rPr>
                <w:rFonts w:ascii="Calibri" w:eastAsia="Times New Roman" w:hAnsi="Calibri" w:cs="Calibri"/>
                <w:color w:val="000000"/>
                <w:sz w:val="18"/>
                <w:szCs w:val="18"/>
                <w:lang w:eastAsia="en-IN" w:bidi="hi-IN"/>
              </w:rPr>
              <w:t xml:space="preserve">) * </w:t>
            </w:r>
            <w:proofErr w:type="spellStart"/>
            <w:r w:rsidRPr="00537357">
              <w:rPr>
                <w:rFonts w:ascii="Calibri" w:eastAsia="Times New Roman" w:hAnsi="Calibri" w:cs="Calibri"/>
                <w:color w:val="000000"/>
                <w:sz w:val="18"/>
                <w:szCs w:val="18"/>
                <w:lang w:eastAsia="en-IN" w:bidi="hi-IN"/>
              </w:rPr>
              <w:t>sfac</w:t>
            </w:r>
            <w:proofErr w:type="spellEnd"/>
            <w:r w:rsidRPr="00537357">
              <w:rPr>
                <w:rFonts w:ascii="Calibri" w:eastAsia="Times New Roman" w:hAnsi="Calibri" w:cs="Calibri"/>
                <w:color w:val="000000"/>
                <w:sz w:val="18"/>
                <w:szCs w:val="18"/>
                <w:lang w:eastAsia="en-IN" w:bidi="hi-IN"/>
              </w:rPr>
              <w:t xml:space="preserve"> sigma~1 </w:t>
            </w:r>
            <w:proofErr w:type="spellStart"/>
            <w:r w:rsidRPr="00537357">
              <w:rPr>
                <w:rFonts w:ascii="Calibri" w:eastAsia="Times New Roman" w:hAnsi="Calibri" w:cs="Calibri"/>
                <w:color w:val="000000"/>
                <w:sz w:val="18"/>
                <w:szCs w:val="18"/>
                <w:lang w:eastAsia="en-IN" w:bidi="hi-IN"/>
              </w:rPr>
              <w:t>noneuc~stdGC</w:t>
            </w:r>
            <w:proofErr w:type="spellEnd"/>
            <w:r w:rsidRPr="00537357">
              <w:rPr>
                <w:rFonts w:ascii="Calibri" w:eastAsia="Times New Roman" w:hAnsi="Calibri" w:cs="Calibri"/>
                <w:color w:val="000000"/>
                <w:sz w:val="18"/>
                <w:szCs w:val="18"/>
                <w:lang w:eastAsia="en-IN" w:bidi="hi-IN"/>
              </w:rPr>
              <w:t xml:space="preserve"> - 1</w:t>
            </w:r>
          </w:p>
        </w:tc>
        <w:tc>
          <w:tcPr>
            <w:tcW w:w="639" w:type="dxa"/>
            <w:tcBorders>
              <w:top w:val="nil"/>
              <w:left w:val="nil"/>
              <w:bottom w:val="single" w:sz="4" w:space="0" w:color="auto"/>
              <w:right w:val="nil"/>
            </w:tcBorders>
            <w:noWrap/>
          </w:tcPr>
          <w:p w14:paraId="5989E355" w14:textId="3DBC3610"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17</w:t>
            </w:r>
          </w:p>
        </w:tc>
        <w:tc>
          <w:tcPr>
            <w:tcW w:w="1161" w:type="dxa"/>
            <w:tcBorders>
              <w:top w:val="nil"/>
              <w:left w:val="nil"/>
              <w:bottom w:val="single" w:sz="4" w:space="0" w:color="auto"/>
              <w:right w:val="nil"/>
            </w:tcBorders>
            <w:noWrap/>
          </w:tcPr>
          <w:p w14:paraId="19E32C4B" w14:textId="1D493309" w:rsidR="00A72BD4" w:rsidRDefault="00A72BD4" w:rsidP="00537357">
            <w:pPr>
              <w:jc w:val="right"/>
              <w:rPr>
                <w:rFonts w:ascii="Calibri" w:eastAsia="Times New Roman" w:hAnsi="Calibri" w:cs="Calibri"/>
                <w:color w:val="000000"/>
                <w:lang w:eastAsia="en-IN" w:bidi="hi-IN"/>
              </w:rPr>
            </w:pPr>
            <w:r>
              <w:rPr>
                <w:rFonts w:ascii="Calibri" w:eastAsia="Times New Roman" w:hAnsi="Calibri" w:cs="Calibri"/>
                <w:color w:val="000000"/>
                <w:lang w:eastAsia="en-IN" w:bidi="hi-IN"/>
              </w:rPr>
              <w:t>-530.53</w:t>
            </w:r>
          </w:p>
        </w:tc>
        <w:tc>
          <w:tcPr>
            <w:tcW w:w="960" w:type="dxa"/>
            <w:tcBorders>
              <w:top w:val="nil"/>
              <w:left w:val="nil"/>
              <w:bottom w:val="single" w:sz="4" w:space="0" w:color="auto"/>
              <w:right w:val="nil"/>
            </w:tcBorders>
            <w:noWrap/>
          </w:tcPr>
          <w:p w14:paraId="3B26E8C0" w14:textId="229A2FE4"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1112.05</w:t>
            </w:r>
          </w:p>
        </w:tc>
        <w:tc>
          <w:tcPr>
            <w:tcW w:w="960" w:type="dxa"/>
            <w:tcBorders>
              <w:top w:val="nil"/>
              <w:left w:val="nil"/>
              <w:bottom w:val="single" w:sz="4" w:space="0" w:color="auto"/>
              <w:right w:val="nil"/>
            </w:tcBorders>
            <w:noWrap/>
          </w:tcPr>
          <w:p w14:paraId="5EBBEDBB" w14:textId="34DD3EFF" w:rsidR="00A72BD4"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9.52</w:t>
            </w:r>
          </w:p>
        </w:tc>
        <w:tc>
          <w:tcPr>
            <w:tcW w:w="960" w:type="dxa"/>
            <w:tcBorders>
              <w:top w:val="nil"/>
              <w:left w:val="nil"/>
              <w:bottom w:val="single" w:sz="4" w:space="0" w:color="auto"/>
              <w:right w:val="nil"/>
            </w:tcBorders>
            <w:noWrap/>
          </w:tcPr>
          <w:p w14:paraId="6A9C12EC" w14:textId="63F156E5" w:rsidR="00A72BD4" w:rsidRPr="00537357" w:rsidRDefault="00A72BD4" w:rsidP="00A72BD4">
            <w:pPr>
              <w:jc w:val="right"/>
              <w:rPr>
                <w:rFonts w:ascii="Calibri" w:eastAsia="Times New Roman" w:hAnsi="Calibri" w:cs="Calibri"/>
                <w:color w:val="000000"/>
                <w:lang w:eastAsia="en-IN" w:bidi="hi-IN"/>
              </w:rPr>
            </w:pPr>
            <w:r w:rsidRPr="00537357">
              <w:rPr>
                <w:rFonts w:ascii="Calibri" w:eastAsia="Times New Roman" w:hAnsi="Calibri" w:cs="Calibri"/>
                <w:color w:val="000000"/>
                <w:lang w:eastAsia="en-IN" w:bidi="hi-IN"/>
              </w:rPr>
              <w:t>0.01</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E00537F" w14:textId="48B6E528"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2</w:t>
      </w:r>
      <w:r w:rsidR="00A62E50">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 xml:space="preserve">Estimates of snow leopard density and abundance from the </w:t>
      </w:r>
      <w:r w:rsidR="00580F4E">
        <w:rPr>
          <w:rFonts w:ascii="Times New Roman" w:eastAsia="Times New Roman" w:hAnsi="Times New Roman" w:cs="Times New Roman"/>
          <w:sz w:val="24"/>
          <w:szCs w:val="24"/>
          <w:lang w:eastAsia="en-IN" w:bidi="hi-IN"/>
        </w:rPr>
        <w:t xml:space="preserve">preferred </w:t>
      </w:r>
      <w:r>
        <w:rPr>
          <w:rFonts w:ascii="Times New Roman" w:eastAsia="Times New Roman" w:hAnsi="Times New Roman" w:cs="Times New Roman"/>
          <w:sz w:val="24"/>
          <w:szCs w:val="24"/>
          <w:lang w:eastAsia="en-IN" w:bidi="hi-IN"/>
        </w:rPr>
        <w:t xml:space="preserve">three study areas, based on most parsimonious </w:t>
      </w:r>
      <w:r w:rsidR="000327F4">
        <w:rPr>
          <w:rFonts w:ascii="Times New Roman" w:eastAsia="Times New Roman" w:hAnsi="Times New Roman" w:cs="Times New Roman"/>
          <w:sz w:val="24"/>
          <w:szCs w:val="24"/>
          <w:lang w:eastAsia="en-IN" w:bidi="hi-IN"/>
        </w:rPr>
        <w:t>and the base-models</w:t>
      </w:r>
      <w:r w:rsidR="00580F4E">
        <w:rPr>
          <w:rFonts w:ascii="Times New Roman" w:eastAsia="Times New Roman" w:hAnsi="Times New Roman" w:cs="Times New Roman"/>
          <w:sz w:val="24"/>
          <w:szCs w:val="24"/>
          <w:lang w:eastAsia="en-IN" w:bidi="hi-IN"/>
        </w:rPr>
        <w:t>.</w:t>
      </w:r>
    </w:p>
    <w:tbl>
      <w:tblPr>
        <w:tblStyle w:val="LightShading"/>
        <w:tblW w:w="9468" w:type="dxa"/>
        <w:tblInd w:w="-252" w:type="dxa"/>
        <w:tblLook w:val="04A0" w:firstRow="1" w:lastRow="0" w:firstColumn="1" w:lastColumn="0" w:noHBand="0" w:noVBand="1"/>
      </w:tblPr>
      <w:tblGrid>
        <w:gridCol w:w="1538"/>
        <w:gridCol w:w="1550"/>
        <w:gridCol w:w="2240"/>
        <w:gridCol w:w="1710"/>
        <w:gridCol w:w="2430"/>
      </w:tblGrid>
      <w:tr w:rsidR="00DA72AD" w14:paraId="218BE058" w14:textId="77777777" w:rsidTr="00DA7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vMerge w:val="restart"/>
            <w:shd w:val="clear" w:color="auto" w:fill="D9D9D9" w:themeFill="background1" w:themeFillShade="D9"/>
          </w:tcPr>
          <w:p w14:paraId="140CACE8" w14:textId="1AF34132" w:rsidR="00DA72AD" w:rsidRPr="00DA72AD" w:rsidRDefault="00DA72AD" w:rsidP="00DA72AD">
            <w:pPr>
              <w:rPr>
                <w:rFonts w:ascii="Times New Roman" w:eastAsia="Times New Roman" w:hAnsi="Times New Roman" w:cs="Times New Roman"/>
                <w:sz w:val="24"/>
                <w:szCs w:val="24"/>
                <w:lang w:eastAsia="en-IN" w:bidi="hi-IN"/>
              </w:rPr>
            </w:pPr>
            <w:r w:rsidRPr="00DA72AD">
              <w:rPr>
                <w:rFonts w:ascii="Times New Roman" w:eastAsia="Times New Roman" w:hAnsi="Times New Roman" w:cs="Times New Roman"/>
                <w:b w:val="0"/>
                <w:bCs w:val="0"/>
                <w:sz w:val="24"/>
                <w:szCs w:val="24"/>
                <w:lang w:eastAsia="en-IN" w:bidi="hi-IN"/>
              </w:rPr>
              <w:t>Site</w:t>
            </w:r>
          </w:p>
        </w:tc>
        <w:tc>
          <w:tcPr>
            <w:tcW w:w="3790" w:type="dxa"/>
            <w:gridSpan w:val="2"/>
            <w:shd w:val="clear" w:color="auto" w:fill="D9D9D9" w:themeFill="background1" w:themeFillShade="D9"/>
          </w:tcPr>
          <w:p w14:paraId="7310D85B" w14:textId="4A674F7C" w:rsidR="00DA72AD" w:rsidRPr="00DA72AD" w:rsidRDefault="00DA72AD" w:rsidP="0003771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bidi="hi-IN"/>
              </w:rPr>
            </w:pPr>
            <w:r w:rsidRPr="00DA72AD">
              <w:rPr>
                <w:rFonts w:ascii="Times New Roman" w:eastAsia="Times New Roman" w:hAnsi="Times New Roman" w:cs="Times New Roman"/>
                <w:b w:val="0"/>
                <w:bCs w:val="0"/>
                <w:sz w:val="24"/>
                <w:szCs w:val="24"/>
                <w:lang w:eastAsia="en-IN" w:bidi="hi-IN"/>
              </w:rPr>
              <w:t>Top Model</w:t>
            </w:r>
          </w:p>
        </w:tc>
        <w:tc>
          <w:tcPr>
            <w:tcW w:w="4140" w:type="dxa"/>
            <w:gridSpan w:val="2"/>
            <w:shd w:val="clear" w:color="auto" w:fill="D9D9D9" w:themeFill="background1" w:themeFillShade="D9"/>
          </w:tcPr>
          <w:p w14:paraId="557FC3EB" w14:textId="539B9917" w:rsidR="00DA72AD" w:rsidRPr="00DA72AD" w:rsidRDefault="00DA72AD" w:rsidP="00037718">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bidi="hi-IN"/>
              </w:rPr>
            </w:pPr>
            <w:r w:rsidRPr="00DA72AD">
              <w:rPr>
                <w:rFonts w:ascii="Times New Roman" w:eastAsia="Times New Roman" w:hAnsi="Times New Roman" w:cs="Times New Roman"/>
                <w:b w:val="0"/>
                <w:bCs w:val="0"/>
                <w:sz w:val="24"/>
                <w:szCs w:val="24"/>
                <w:lang w:eastAsia="en-IN" w:bidi="hi-IN"/>
              </w:rPr>
              <w:t>Null Model</w:t>
            </w:r>
          </w:p>
        </w:tc>
      </w:tr>
      <w:tr w:rsidR="00DA72AD" w:rsidRPr="00DA72AD" w14:paraId="74FB5B92" w14:textId="40AF3FD7" w:rsidTr="005A5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vMerge/>
            <w:tcBorders>
              <w:bottom w:val="single" w:sz="4" w:space="0" w:color="auto"/>
            </w:tcBorders>
          </w:tcPr>
          <w:p w14:paraId="39EFE8FF" w14:textId="7B522F73" w:rsidR="00DA72AD" w:rsidRPr="00DA72AD" w:rsidRDefault="00DA72AD" w:rsidP="00DA72AD">
            <w:pPr>
              <w:rPr>
                <w:rFonts w:ascii="Times New Roman" w:eastAsia="Times New Roman" w:hAnsi="Times New Roman" w:cs="Times New Roman"/>
                <w:b w:val="0"/>
                <w:bCs w:val="0"/>
                <w:lang w:eastAsia="en-IN" w:bidi="hi-IN"/>
              </w:rPr>
            </w:pPr>
          </w:p>
        </w:tc>
        <w:tc>
          <w:tcPr>
            <w:tcW w:w="1550" w:type="dxa"/>
            <w:tcBorders>
              <w:bottom w:val="single" w:sz="4" w:space="0" w:color="auto"/>
            </w:tcBorders>
            <w:shd w:val="clear" w:color="auto" w:fill="D9D9D9" w:themeFill="background1" w:themeFillShade="D9"/>
          </w:tcPr>
          <w:p w14:paraId="425D7273" w14:textId="2E4B85F9"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Pr>
                <w:rFonts w:ascii="Times New Roman" w:eastAsia="Times New Roman" w:hAnsi="Times New Roman" w:cs="Times New Roman"/>
                <w:b/>
                <w:bCs/>
                <w:lang w:eastAsia="en-IN" w:bidi="hi-IN"/>
              </w:rPr>
              <w:t>A</w:t>
            </w:r>
            <w:r w:rsidRPr="00DA72AD">
              <w:rPr>
                <w:rFonts w:ascii="Times New Roman" w:eastAsia="Times New Roman" w:hAnsi="Times New Roman" w:cs="Times New Roman"/>
                <w:b/>
                <w:bCs/>
                <w:lang w:eastAsia="en-IN" w:bidi="hi-IN"/>
              </w:rPr>
              <w:t>bundance</w:t>
            </w:r>
          </w:p>
          <w:p w14:paraId="457D28CF" w14:textId="7DBF97FF"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(95% CI)</w:t>
            </w:r>
          </w:p>
        </w:tc>
        <w:tc>
          <w:tcPr>
            <w:tcW w:w="2240" w:type="dxa"/>
            <w:tcBorders>
              <w:bottom w:val="single" w:sz="4" w:space="0" w:color="auto"/>
            </w:tcBorders>
            <w:shd w:val="clear" w:color="auto" w:fill="D9D9D9" w:themeFill="background1" w:themeFillShade="D9"/>
          </w:tcPr>
          <w:p w14:paraId="19546BF3"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Density per 100 km2</w:t>
            </w:r>
          </w:p>
          <w:p w14:paraId="6D9374E6" w14:textId="56BE19D3"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 xml:space="preserve">(95% CI) </w:t>
            </w:r>
          </w:p>
        </w:tc>
        <w:tc>
          <w:tcPr>
            <w:tcW w:w="1710" w:type="dxa"/>
            <w:tcBorders>
              <w:bottom w:val="single" w:sz="4" w:space="0" w:color="auto"/>
            </w:tcBorders>
            <w:shd w:val="clear" w:color="auto" w:fill="D9D9D9" w:themeFill="background1" w:themeFillShade="D9"/>
          </w:tcPr>
          <w:p w14:paraId="3A371BE1"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Abundance</w:t>
            </w:r>
          </w:p>
          <w:p w14:paraId="4CF88461" w14:textId="6F356585"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(95% CI)</w:t>
            </w:r>
          </w:p>
        </w:tc>
        <w:tc>
          <w:tcPr>
            <w:tcW w:w="2430" w:type="dxa"/>
            <w:tcBorders>
              <w:bottom w:val="single" w:sz="4" w:space="0" w:color="auto"/>
            </w:tcBorders>
            <w:shd w:val="clear" w:color="auto" w:fill="D9D9D9" w:themeFill="background1" w:themeFillShade="D9"/>
          </w:tcPr>
          <w:p w14:paraId="7E87BA6E"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Density per 100 km2</w:t>
            </w:r>
          </w:p>
          <w:p w14:paraId="1E30FE17" w14:textId="2975C306"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IN" w:bidi="hi-IN"/>
              </w:rPr>
            </w:pPr>
            <w:r w:rsidRPr="00DA72AD">
              <w:rPr>
                <w:rFonts w:ascii="Times New Roman" w:eastAsia="Times New Roman" w:hAnsi="Times New Roman" w:cs="Times New Roman"/>
                <w:b/>
                <w:bCs/>
                <w:lang w:eastAsia="en-IN" w:bidi="hi-IN"/>
              </w:rPr>
              <w:t>(95% CI)</w:t>
            </w:r>
          </w:p>
        </w:tc>
      </w:tr>
      <w:tr w:rsidR="00DA72AD" w14:paraId="5562B256" w14:textId="589069CF" w:rsidTr="005A5BFF">
        <w:tc>
          <w:tcPr>
            <w:cnfStyle w:val="001000000000" w:firstRow="0" w:lastRow="0" w:firstColumn="1" w:lastColumn="0" w:oddVBand="0" w:evenVBand="0" w:oddHBand="0" w:evenHBand="0" w:firstRowFirstColumn="0" w:firstRowLastColumn="0" w:lastRowFirstColumn="0" w:lastRowLastColumn="0"/>
            <w:tcW w:w="1538" w:type="dxa"/>
            <w:tcBorders>
              <w:top w:val="single" w:sz="4" w:space="0" w:color="auto"/>
            </w:tcBorders>
            <w:shd w:val="clear" w:color="auto" w:fill="FFFFFF" w:themeFill="background1"/>
          </w:tcPr>
          <w:p w14:paraId="69F4E42D" w14:textId="1CC15461" w:rsidR="00DA72AD" w:rsidRPr="00DA72AD" w:rsidRDefault="00DA72AD" w:rsidP="00DA72AD">
            <w:pPr>
              <w:rPr>
                <w:rFonts w:ascii="Times New Roman" w:eastAsia="Times New Roman" w:hAnsi="Times New Roman" w:cs="Times New Roman"/>
                <w:sz w:val="20"/>
                <w:szCs w:val="20"/>
                <w:lang w:eastAsia="en-IN" w:bidi="hi-IN"/>
              </w:rPr>
            </w:pPr>
            <w:proofErr w:type="spellStart"/>
            <w:r w:rsidRPr="00DA72AD">
              <w:rPr>
                <w:rFonts w:ascii="Times New Roman" w:eastAsia="Times New Roman" w:hAnsi="Times New Roman" w:cs="Times New Roman"/>
                <w:sz w:val="20"/>
                <w:szCs w:val="20"/>
                <w:lang w:eastAsia="en-IN" w:bidi="hi-IN"/>
              </w:rPr>
              <w:t>Nemegt</w:t>
            </w:r>
            <w:proofErr w:type="spellEnd"/>
          </w:p>
        </w:tc>
        <w:tc>
          <w:tcPr>
            <w:tcW w:w="1550" w:type="dxa"/>
            <w:tcBorders>
              <w:top w:val="single" w:sz="4" w:space="0" w:color="auto"/>
            </w:tcBorders>
            <w:shd w:val="clear" w:color="auto" w:fill="FFFFFF" w:themeFill="background1"/>
          </w:tcPr>
          <w:p w14:paraId="37BFACCA"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25.05 </w:t>
            </w:r>
          </w:p>
          <w:p w14:paraId="767C5B27" w14:textId="4F549E25"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(17.86-50.32)</w:t>
            </w:r>
          </w:p>
        </w:tc>
        <w:tc>
          <w:tcPr>
            <w:tcW w:w="2240" w:type="dxa"/>
            <w:tcBorders>
              <w:top w:val="single" w:sz="4" w:space="0" w:color="auto"/>
            </w:tcBorders>
            <w:shd w:val="clear" w:color="auto" w:fill="FFFFFF" w:themeFill="background1"/>
          </w:tcPr>
          <w:p w14:paraId="7C43C655"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1.17 </w:t>
            </w:r>
          </w:p>
          <w:p w14:paraId="1BC1EC2B" w14:textId="4F1CA35D"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(0.83-2.35)</w:t>
            </w:r>
          </w:p>
        </w:tc>
        <w:tc>
          <w:tcPr>
            <w:tcW w:w="1710" w:type="dxa"/>
            <w:tcBorders>
              <w:top w:val="single" w:sz="4" w:space="0" w:color="auto"/>
            </w:tcBorders>
            <w:shd w:val="clear" w:color="auto" w:fill="FFFFFF" w:themeFill="background1"/>
          </w:tcPr>
          <w:p w14:paraId="18B403A0"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19.57 </w:t>
            </w:r>
          </w:p>
          <w:p w14:paraId="798DF0FA" w14:textId="71FFB61F"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(16.48-29.09)</w:t>
            </w:r>
          </w:p>
        </w:tc>
        <w:tc>
          <w:tcPr>
            <w:tcW w:w="2430" w:type="dxa"/>
            <w:tcBorders>
              <w:top w:val="single" w:sz="4" w:space="0" w:color="auto"/>
            </w:tcBorders>
            <w:shd w:val="clear" w:color="auto" w:fill="FFFFFF" w:themeFill="background1"/>
          </w:tcPr>
          <w:p w14:paraId="79FAC6D5" w14:textId="77777777"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0.91 </w:t>
            </w:r>
          </w:p>
          <w:p w14:paraId="3737FF8B" w14:textId="49307D76" w:rsidR="00DA72AD" w:rsidRPr="00DA72AD" w:rsidRDefault="00DA72AD"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(0.77-1.36)</w:t>
            </w:r>
          </w:p>
        </w:tc>
      </w:tr>
      <w:tr w:rsidR="00DA72AD" w14:paraId="7CCF57E0" w14:textId="7A534D10" w:rsidTr="00DA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shd w:val="clear" w:color="auto" w:fill="FFFFFF" w:themeFill="background1"/>
          </w:tcPr>
          <w:p w14:paraId="11B32D35" w14:textId="396B2C47" w:rsidR="00DA72AD" w:rsidRPr="00DA72AD" w:rsidRDefault="00DA72AD" w:rsidP="00DA72AD">
            <w:pPr>
              <w:rPr>
                <w:rFonts w:ascii="Times New Roman" w:eastAsia="Times New Roman" w:hAnsi="Times New Roman" w:cs="Times New Roman"/>
                <w:sz w:val="20"/>
                <w:szCs w:val="20"/>
                <w:lang w:eastAsia="en-IN" w:bidi="hi-IN"/>
              </w:rPr>
            </w:pPr>
            <w:proofErr w:type="spellStart"/>
            <w:r w:rsidRPr="00DA72AD">
              <w:rPr>
                <w:rFonts w:ascii="Times New Roman" w:eastAsia="Times New Roman" w:hAnsi="Times New Roman" w:cs="Times New Roman"/>
                <w:sz w:val="20"/>
                <w:szCs w:val="20"/>
                <w:lang w:eastAsia="en-IN" w:bidi="hi-IN"/>
              </w:rPr>
              <w:t>Noyon</w:t>
            </w:r>
            <w:proofErr w:type="spellEnd"/>
          </w:p>
        </w:tc>
        <w:tc>
          <w:tcPr>
            <w:tcW w:w="1550" w:type="dxa"/>
            <w:shd w:val="clear" w:color="auto" w:fill="FFFFFF" w:themeFill="background1"/>
          </w:tcPr>
          <w:p w14:paraId="38AE0C1A"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16.51 </w:t>
            </w:r>
          </w:p>
          <w:p w14:paraId="42A5A395" w14:textId="5E024899"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(14.65-23.73)</w:t>
            </w:r>
          </w:p>
        </w:tc>
        <w:tc>
          <w:tcPr>
            <w:tcW w:w="2240" w:type="dxa"/>
            <w:shd w:val="clear" w:color="auto" w:fill="FFFFFF" w:themeFill="background1"/>
          </w:tcPr>
          <w:p w14:paraId="027B979E"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0.67 </w:t>
            </w:r>
          </w:p>
          <w:p w14:paraId="67815036" w14:textId="5A743F52"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(0.59-0.96)</w:t>
            </w:r>
          </w:p>
        </w:tc>
        <w:tc>
          <w:tcPr>
            <w:tcW w:w="1710" w:type="dxa"/>
            <w:shd w:val="clear" w:color="auto" w:fill="FFFFFF" w:themeFill="background1"/>
          </w:tcPr>
          <w:p w14:paraId="4136612A"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14.27 </w:t>
            </w:r>
          </w:p>
          <w:p w14:paraId="66EF1396" w14:textId="5E3A6D2F"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(14.02-17.29)</w:t>
            </w:r>
          </w:p>
        </w:tc>
        <w:tc>
          <w:tcPr>
            <w:tcW w:w="2430" w:type="dxa"/>
            <w:shd w:val="clear" w:color="auto" w:fill="FFFFFF" w:themeFill="background1"/>
          </w:tcPr>
          <w:p w14:paraId="6449FDEB" w14:textId="77777777"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 xml:space="preserve">0.58 </w:t>
            </w:r>
          </w:p>
          <w:p w14:paraId="68C04949" w14:textId="059F0959" w:rsidR="00DA72AD" w:rsidRPr="00DA72AD" w:rsidRDefault="00DA72AD" w:rsidP="00DA72A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(0.57-0.70)</w:t>
            </w:r>
          </w:p>
        </w:tc>
      </w:tr>
      <w:tr w:rsidR="00DA72AD" w14:paraId="09D398C6" w14:textId="33C853B5" w:rsidTr="00DA72AD">
        <w:tc>
          <w:tcPr>
            <w:cnfStyle w:val="001000000000" w:firstRow="0" w:lastRow="0" w:firstColumn="1" w:lastColumn="0" w:oddVBand="0" w:evenVBand="0" w:oddHBand="0" w:evenHBand="0" w:firstRowFirstColumn="0" w:firstRowLastColumn="0" w:lastRowFirstColumn="0" w:lastRowLastColumn="0"/>
            <w:tcW w:w="1538" w:type="dxa"/>
          </w:tcPr>
          <w:p w14:paraId="3EC04EE1" w14:textId="1B59B26B" w:rsidR="00DA72AD" w:rsidRPr="00DA72AD" w:rsidRDefault="00DA72AD" w:rsidP="00DA72AD">
            <w:pPr>
              <w:rPr>
                <w:rFonts w:ascii="Times New Roman" w:eastAsia="Times New Roman" w:hAnsi="Times New Roman" w:cs="Times New Roman"/>
                <w:sz w:val="20"/>
                <w:szCs w:val="20"/>
                <w:lang w:eastAsia="en-IN" w:bidi="hi-IN"/>
              </w:rPr>
            </w:pPr>
            <w:proofErr w:type="spellStart"/>
            <w:r w:rsidRPr="00DA72AD">
              <w:rPr>
                <w:rFonts w:ascii="Times New Roman" w:eastAsia="Times New Roman" w:hAnsi="Times New Roman" w:cs="Times New Roman"/>
                <w:sz w:val="20"/>
                <w:szCs w:val="20"/>
                <w:lang w:eastAsia="en-IN" w:bidi="hi-IN"/>
              </w:rPr>
              <w:t>Tost</w:t>
            </w:r>
            <w:proofErr w:type="spellEnd"/>
          </w:p>
        </w:tc>
        <w:tc>
          <w:tcPr>
            <w:tcW w:w="1550" w:type="dxa"/>
          </w:tcPr>
          <w:p w14:paraId="00141754" w14:textId="03A0FCAC" w:rsidR="00DA72AD" w:rsidRPr="00DA72AD" w:rsidRDefault="00197C33"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xx</w:t>
            </w:r>
            <w:r w:rsidR="00DA72AD" w:rsidRPr="00DA72AD">
              <w:rPr>
                <w:rFonts w:ascii="Times New Roman" w:eastAsia="Times New Roman" w:hAnsi="Times New Roman" w:cs="Times New Roman"/>
                <w:sz w:val="20"/>
                <w:szCs w:val="20"/>
                <w:lang w:eastAsia="en-IN" w:bidi="hi-IN"/>
              </w:rPr>
              <w:t xml:space="preserve"> </w:t>
            </w:r>
          </w:p>
          <w:p w14:paraId="53C27A79" w14:textId="5375507B" w:rsidR="00DA72AD" w:rsidRPr="00DA72AD" w:rsidRDefault="00DA72AD" w:rsidP="00197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p>
        </w:tc>
        <w:tc>
          <w:tcPr>
            <w:tcW w:w="2240" w:type="dxa"/>
          </w:tcPr>
          <w:p w14:paraId="43668586" w14:textId="7DC572B0" w:rsidR="00DA72AD" w:rsidRPr="00DA72AD" w:rsidRDefault="00197C33"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xx</w:t>
            </w:r>
          </w:p>
          <w:p w14:paraId="66E159A2" w14:textId="056B79B5" w:rsidR="00DA72AD" w:rsidRPr="00DA72AD" w:rsidRDefault="00DA72AD" w:rsidP="00197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p>
        </w:tc>
        <w:tc>
          <w:tcPr>
            <w:tcW w:w="1710" w:type="dxa"/>
          </w:tcPr>
          <w:p w14:paraId="2E62D6C7" w14:textId="477BBD50" w:rsidR="00DA72AD" w:rsidRPr="00DA72AD" w:rsidRDefault="00197C33"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xx</w:t>
            </w:r>
          </w:p>
          <w:p w14:paraId="6E388858" w14:textId="02732BE0" w:rsidR="00DA72AD" w:rsidRPr="00DA72AD" w:rsidRDefault="00DA72AD" w:rsidP="00197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p>
        </w:tc>
        <w:tc>
          <w:tcPr>
            <w:tcW w:w="2430" w:type="dxa"/>
          </w:tcPr>
          <w:p w14:paraId="5962722C" w14:textId="422E855A" w:rsidR="00DA72AD" w:rsidRPr="00DA72AD" w:rsidRDefault="00197C33" w:rsidP="00DA72A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Pr>
                <w:rFonts w:ascii="Times New Roman" w:eastAsia="Times New Roman" w:hAnsi="Times New Roman" w:cs="Times New Roman"/>
                <w:sz w:val="20"/>
                <w:szCs w:val="20"/>
                <w:lang w:eastAsia="en-IN" w:bidi="hi-IN"/>
              </w:rPr>
              <w:t>xx</w:t>
            </w:r>
          </w:p>
          <w:p w14:paraId="27400698" w14:textId="0851AA60" w:rsidR="00DA72AD" w:rsidRPr="00DA72AD" w:rsidRDefault="00DA72AD" w:rsidP="00197C3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bidi="hi-IN"/>
              </w:rPr>
            </w:pP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r w:rsidR="00197C33">
              <w:rPr>
                <w:rFonts w:ascii="Times New Roman" w:eastAsia="Times New Roman" w:hAnsi="Times New Roman" w:cs="Times New Roman"/>
                <w:sz w:val="20"/>
                <w:szCs w:val="20"/>
                <w:lang w:eastAsia="en-IN" w:bidi="hi-IN"/>
              </w:rPr>
              <w:t>xx</w:t>
            </w:r>
            <w:r w:rsidRPr="00DA72AD">
              <w:rPr>
                <w:rFonts w:ascii="Times New Roman" w:eastAsia="Times New Roman" w:hAnsi="Times New Roman" w:cs="Times New Roman"/>
                <w:sz w:val="20"/>
                <w:szCs w:val="20"/>
                <w:lang w:eastAsia="en-IN" w:bidi="hi-IN"/>
              </w:rPr>
              <w:t>)</w:t>
            </w:r>
          </w:p>
        </w:tc>
      </w:tr>
    </w:tbl>
    <w:p w14:paraId="3AA858F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B8F6A69" w14:textId="69E06292"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Table </w:t>
      </w:r>
      <w:proofErr w:type="gramStart"/>
      <w:r w:rsidR="00A62E50">
        <w:rPr>
          <w:rFonts w:ascii="Times New Roman" w:eastAsia="Times New Roman" w:hAnsi="Times New Roman" w:cs="Times New Roman"/>
          <w:sz w:val="24"/>
          <w:szCs w:val="24"/>
          <w:lang w:eastAsia="en-IN" w:bidi="hi-IN"/>
        </w:rPr>
        <w:t>3</w:t>
      </w:r>
      <w:proofErr w:type="gramEnd"/>
      <w:r w:rsidR="00A62E50">
        <w:rPr>
          <w:rFonts w:ascii="Times New Roman" w:eastAsia="Times New Roman" w:hAnsi="Times New Roman" w:cs="Times New Roman"/>
          <w:sz w:val="24"/>
          <w:szCs w:val="24"/>
          <w:lang w:eastAsia="en-IN" w:bidi="hi-IN"/>
        </w:rPr>
        <w:tab/>
        <w:t>Coefficients of parameters used in the best models for the three study areas</w:t>
      </w:r>
    </w:p>
    <w:tbl>
      <w:tblPr>
        <w:tblStyle w:val="TableGrid"/>
        <w:tblW w:w="9420" w:type="dxa"/>
        <w:tblLook w:val="04A0" w:firstRow="1" w:lastRow="0" w:firstColumn="1" w:lastColumn="0" w:noHBand="0" w:noVBand="1"/>
      </w:tblPr>
      <w:tblGrid>
        <w:gridCol w:w="1540"/>
        <w:gridCol w:w="1718"/>
        <w:gridCol w:w="1540"/>
        <w:gridCol w:w="1540"/>
        <w:gridCol w:w="1541"/>
        <w:gridCol w:w="1541"/>
      </w:tblGrid>
      <w:tr w:rsidR="003A3A67" w14:paraId="3408E99E" w14:textId="77777777" w:rsidTr="003A3A67">
        <w:tc>
          <w:tcPr>
            <w:tcW w:w="1540" w:type="dxa"/>
          </w:tcPr>
          <w:p w14:paraId="0D187712" w14:textId="00BF4A8B"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540" w:type="dxa"/>
          </w:tcPr>
          <w:p w14:paraId="5BC851E1" w14:textId="781A71A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Beta</w:t>
            </w:r>
          </w:p>
        </w:tc>
        <w:tc>
          <w:tcPr>
            <w:tcW w:w="1540" w:type="dxa"/>
          </w:tcPr>
          <w:p w14:paraId="2EFA1236" w14:textId="29874BB2"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SE Beta</w:t>
            </w:r>
          </w:p>
        </w:tc>
        <w:tc>
          <w:tcPr>
            <w:tcW w:w="1541" w:type="dxa"/>
          </w:tcPr>
          <w:p w14:paraId="4A99638E" w14:textId="466FA356"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1541" w:type="dxa"/>
          </w:tcPr>
          <w:p w14:paraId="798D126D" w14:textId="1B393E05"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r>
      <w:tr w:rsidR="003A3A67" w14:paraId="00404927" w14:textId="77777777" w:rsidTr="003A3A67">
        <w:tc>
          <w:tcPr>
            <w:tcW w:w="1540" w:type="dxa"/>
          </w:tcPr>
          <w:p w14:paraId="54F71C34" w14:textId="7E0D02A8"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540" w:type="dxa"/>
          </w:tcPr>
          <w:p w14:paraId="0B35CD2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A0CB56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497EE8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13A6C78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2707473A" w14:textId="77777777" w:rsidTr="003A3A67">
        <w:tc>
          <w:tcPr>
            <w:tcW w:w="1540" w:type="dxa"/>
          </w:tcPr>
          <w:p w14:paraId="24801E5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3A3A67" w:rsidRPr="003A3A67" w:rsidRDefault="003A3A67"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540" w:type="dxa"/>
          </w:tcPr>
          <w:p w14:paraId="5945C34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6461975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EF6E96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165BCC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67038634" w14:textId="77777777" w:rsidTr="003A3A67">
        <w:tc>
          <w:tcPr>
            <w:tcW w:w="1540" w:type="dxa"/>
          </w:tcPr>
          <w:p w14:paraId="31EB7DE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540" w:type="dxa"/>
          </w:tcPr>
          <w:p w14:paraId="3F89554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299A61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B86832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2620FC3"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060C7B2F" w14:textId="77777777" w:rsidTr="003A3A67">
        <w:tc>
          <w:tcPr>
            <w:tcW w:w="1540" w:type="dxa"/>
          </w:tcPr>
          <w:p w14:paraId="0B9D646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1540" w:type="dxa"/>
          </w:tcPr>
          <w:p w14:paraId="1C65A4E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0273CFD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FF84A9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35319A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5CEFB3DF" w14:textId="77777777" w:rsidTr="003A3A67">
        <w:tc>
          <w:tcPr>
            <w:tcW w:w="1540" w:type="dxa"/>
          </w:tcPr>
          <w:p w14:paraId="596A4D4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1540" w:type="dxa"/>
          </w:tcPr>
          <w:p w14:paraId="3CC2E4C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BCE613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774F93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D89723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6BBC85D8" w14:textId="77777777" w:rsidTr="003A3A67">
        <w:tc>
          <w:tcPr>
            <w:tcW w:w="1540" w:type="dxa"/>
          </w:tcPr>
          <w:p w14:paraId="3D4313DE" w14:textId="57BCE031"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CB5471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7175D6B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0BAE04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C3AEDA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570EAED4" w14:textId="77777777" w:rsidTr="003A3A67">
        <w:tc>
          <w:tcPr>
            <w:tcW w:w="1540" w:type="dxa"/>
          </w:tcPr>
          <w:p w14:paraId="49E1046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5D1A070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A8D274F"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429D44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C13B59"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2F5706A5" w14:textId="77777777" w:rsidTr="003A3A67">
        <w:tc>
          <w:tcPr>
            <w:tcW w:w="1540" w:type="dxa"/>
          </w:tcPr>
          <w:p w14:paraId="2934E15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1498C4E0"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3C5786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A8D5A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8E6B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3B713306" w14:textId="77777777" w:rsidTr="003A3A67">
        <w:tc>
          <w:tcPr>
            <w:tcW w:w="1540" w:type="dxa"/>
          </w:tcPr>
          <w:p w14:paraId="3A67AFAC" w14:textId="30675C2B"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B4656CB"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447C73D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5753E52"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E4BE9C"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12023608" w14:textId="77777777" w:rsidTr="003A3A67">
        <w:tc>
          <w:tcPr>
            <w:tcW w:w="1540" w:type="dxa"/>
          </w:tcPr>
          <w:p w14:paraId="646F6B6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095F796F"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EC24974"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E88AE7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C9A2ECD"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r w:rsidR="003A3A67" w14:paraId="4B7BD64C" w14:textId="77777777" w:rsidTr="003A3A67">
        <w:tc>
          <w:tcPr>
            <w:tcW w:w="1540" w:type="dxa"/>
          </w:tcPr>
          <w:p w14:paraId="6B0DFCF1"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291A1C86"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0" w:type="dxa"/>
          </w:tcPr>
          <w:p w14:paraId="69C5022A"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5F0FC0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0121D5" w14:textId="77777777" w:rsidR="003A3A67" w:rsidRDefault="003A3A67"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472830CA" w14:textId="092B3372"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26855CCC"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058139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DF3F9FF"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3CA6E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7F732F5"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316A9B73"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 xml:space="preserve">using non-Euclidean distance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oustubh" w:date="2017-03-04T12:51:00Z" w:initials="K">
    <w:p w14:paraId="466BB067" w14:textId="290F0206" w:rsidR="00F31020" w:rsidRDefault="00F31020">
      <w:pPr>
        <w:pStyle w:val="CommentText"/>
      </w:pPr>
      <w:r>
        <w:rPr>
          <w:rStyle w:val="CommentReference"/>
        </w:rPr>
        <w:annotationRef/>
      </w:r>
      <w:r>
        <w:t>Who else?</w:t>
      </w:r>
    </w:p>
  </w:comment>
  <w:comment w:id="88" w:author="David Borchers" w:date="2017-02-27T08:39:00Z" w:initials="DB">
    <w:p w14:paraId="70DEF34F" w14:textId="2AFE9BC1" w:rsidR="005A5BFF" w:rsidRDefault="005A5BFF">
      <w:pPr>
        <w:pStyle w:val="CommentText"/>
      </w:pPr>
      <w:r>
        <w:rPr>
          <w:rStyle w:val="CommentReference"/>
        </w:rPr>
        <w:annotationRef/>
      </w:r>
      <w:r>
        <w:t>We need to put the encounter rate function in somewhere.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6B6E05" w15:done="0"/>
  <w15:commentEx w15:paraId="5B688D2E" w15:done="0"/>
  <w15:commentEx w15:paraId="5C4D7D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224E4"/>
    <w:rsid w:val="000327F4"/>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200CCC"/>
    <w:rsid w:val="002108F6"/>
    <w:rsid w:val="002411DB"/>
    <w:rsid w:val="00251F5F"/>
    <w:rsid w:val="00255403"/>
    <w:rsid w:val="00264323"/>
    <w:rsid w:val="0028515E"/>
    <w:rsid w:val="00287DD2"/>
    <w:rsid w:val="00287E5A"/>
    <w:rsid w:val="003221B9"/>
    <w:rsid w:val="0032638D"/>
    <w:rsid w:val="00327366"/>
    <w:rsid w:val="00354BF3"/>
    <w:rsid w:val="003604A5"/>
    <w:rsid w:val="00393CDA"/>
    <w:rsid w:val="003A3A67"/>
    <w:rsid w:val="003D5F15"/>
    <w:rsid w:val="003E0217"/>
    <w:rsid w:val="003E1E6E"/>
    <w:rsid w:val="003F295A"/>
    <w:rsid w:val="004051A5"/>
    <w:rsid w:val="00411371"/>
    <w:rsid w:val="004156C8"/>
    <w:rsid w:val="00433D3A"/>
    <w:rsid w:val="00435D3C"/>
    <w:rsid w:val="0044121E"/>
    <w:rsid w:val="00450D9A"/>
    <w:rsid w:val="00452277"/>
    <w:rsid w:val="0046414B"/>
    <w:rsid w:val="00465B8C"/>
    <w:rsid w:val="004756FB"/>
    <w:rsid w:val="004966CA"/>
    <w:rsid w:val="004A4513"/>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85C79"/>
    <w:rsid w:val="0068612D"/>
    <w:rsid w:val="006B265F"/>
    <w:rsid w:val="006B4F87"/>
    <w:rsid w:val="006D0A97"/>
    <w:rsid w:val="006D1CB2"/>
    <w:rsid w:val="006F70C6"/>
    <w:rsid w:val="00704E9D"/>
    <w:rsid w:val="007061AD"/>
    <w:rsid w:val="00726C1E"/>
    <w:rsid w:val="00734A4B"/>
    <w:rsid w:val="00753BCC"/>
    <w:rsid w:val="007552EE"/>
    <w:rsid w:val="007C4344"/>
    <w:rsid w:val="00804B6C"/>
    <w:rsid w:val="00820490"/>
    <w:rsid w:val="0082537E"/>
    <w:rsid w:val="00834BD9"/>
    <w:rsid w:val="0085395C"/>
    <w:rsid w:val="00875164"/>
    <w:rsid w:val="00887C36"/>
    <w:rsid w:val="008C7B08"/>
    <w:rsid w:val="008D16D6"/>
    <w:rsid w:val="008E16E2"/>
    <w:rsid w:val="008E19F4"/>
    <w:rsid w:val="008F4271"/>
    <w:rsid w:val="00915F7C"/>
    <w:rsid w:val="00930B4B"/>
    <w:rsid w:val="00943548"/>
    <w:rsid w:val="009457F8"/>
    <w:rsid w:val="00965CF8"/>
    <w:rsid w:val="00966467"/>
    <w:rsid w:val="009664D8"/>
    <w:rsid w:val="00974297"/>
    <w:rsid w:val="00994A6F"/>
    <w:rsid w:val="009B0772"/>
    <w:rsid w:val="009E022C"/>
    <w:rsid w:val="00A10EDD"/>
    <w:rsid w:val="00A118EB"/>
    <w:rsid w:val="00A11AD3"/>
    <w:rsid w:val="00A1409C"/>
    <w:rsid w:val="00A21885"/>
    <w:rsid w:val="00A4576C"/>
    <w:rsid w:val="00A62E50"/>
    <w:rsid w:val="00A72BD4"/>
    <w:rsid w:val="00A746E7"/>
    <w:rsid w:val="00A74B08"/>
    <w:rsid w:val="00A9145B"/>
    <w:rsid w:val="00A9537E"/>
    <w:rsid w:val="00AB3C59"/>
    <w:rsid w:val="00B0440F"/>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C570E"/>
    <w:rsid w:val="00CD6176"/>
    <w:rsid w:val="00CE25D2"/>
    <w:rsid w:val="00CF18F4"/>
    <w:rsid w:val="00D040B0"/>
    <w:rsid w:val="00D124D9"/>
    <w:rsid w:val="00D15CF7"/>
    <w:rsid w:val="00D249D2"/>
    <w:rsid w:val="00D402F1"/>
    <w:rsid w:val="00D629BA"/>
    <w:rsid w:val="00D6374E"/>
    <w:rsid w:val="00DA2774"/>
    <w:rsid w:val="00DA72AD"/>
    <w:rsid w:val="00DC389E"/>
    <w:rsid w:val="00DE3462"/>
    <w:rsid w:val="00DE658A"/>
    <w:rsid w:val="00E13D21"/>
    <w:rsid w:val="00E67277"/>
    <w:rsid w:val="00EA6717"/>
    <w:rsid w:val="00EA72C7"/>
    <w:rsid w:val="00EB2226"/>
    <w:rsid w:val="00EE7575"/>
    <w:rsid w:val="00F046AE"/>
    <w:rsid w:val="00F22CDB"/>
    <w:rsid w:val="00F24851"/>
    <w:rsid w:val="00F31020"/>
    <w:rsid w:val="00F33574"/>
    <w:rsid w:val="00F54126"/>
    <w:rsid w:val="00F9040B"/>
    <w:rsid w:val="00FB7120"/>
    <w:rsid w:val="00FC6305"/>
    <w:rsid w:val="00FD4303"/>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30DAE-7FED-4868-A001-9575EB1C6841}">
  <ds:schemaRefs>
    <ds:schemaRef ds:uri="http://schemas.openxmlformats.org/officeDocument/2006/bibliography"/>
  </ds:schemaRefs>
</ds:datastoreItem>
</file>

<file path=customXml/itemProps2.xml><?xml version="1.0" encoding="utf-8"?>
<ds:datastoreItem xmlns:ds="http://schemas.openxmlformats.org/officeDocument/2006/customXml" ds:itemID="{EC378E01-7ADA-41FB-A51F-5F7B3BD3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11</Pages>
  <Words>12412</Words>
  <Characters>70755</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cp:lastModifiedBy>
  <cp:revision>13</cp:revision>
  <dcterms:created xsi:type="dcterms:W3CDTF">2017-03-03T19:19:00Z</dcterms:created>
  <dcterms:modified xsi:type="dcterms:W3CDTF">2017-03-04T15:50:00Z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